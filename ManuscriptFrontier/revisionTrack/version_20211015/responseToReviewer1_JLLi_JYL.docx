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263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New comments from Reviewer1:</w:t>
      </w:r>
    </w:p>
    <w:p w14:paraId="06F6546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31015FC" w14:textId="49D0BEB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The paper somewhat improved, but it is still difficult to read by someone not directly involved in this project. My recommendation is to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focus on Abstract and Introduction to clearly describe the key ideas</w:t>
      </w: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. Then the rest of the paper can be more easily understood. Specifically, when I read abstract, the meaning or purpose of the following terms is unclear to me:</w:t>
      </w:r>
    </w:p>
    <w:p w14:paraId="683150F7" w14:textId="4D30E51D" w:rsidR="004B7B3A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0000CC"/>
        </w:rPr>
      </w:pPr>
      <w:r w:rsidRPr="004B7B3A">
        <w:rPr>
          <w:rFonts w:ascii="Times New Roman" w:eastAsia="Times New Roman" w:hAnsi="Times New Roman" w:cs="Times New Roman"/>
          <w:color w:val="0000CC"/>
        </w:rPr>
        <w:t>We thank reviewer’s commen</w:t>
      </w:r>
      <w:r>
        <w:rPr>
          <w:rFonts w:ascii="Times New Roman" w:eastAsia="Times New Roman" w:hAnsi="Times New Roman" w:cs="Times New Roman"/>
          <w:color w:val="0000CC"/>
        </w:rPr>
        <w:t>ts</w:t>
      </w:r>
      <w:r w:rsidRPr="004B7B3A">
        <w:rPr>
          <w:rFonts w:ascii="Times New Roman" w:eastAsia="Times New Roman" w:hAnsi="Times New Roman" w:cs="Times New Roman"/>
          <w:color w:val="0000CC"/>
        </w:rPr>
        <w:t xml:space="preserve"> and have revised the abstract and introduction based on the reviewer’s suggestions. We hope that the revised abstract and introduction will be</w:t>
      </w:r>
      <w:ins w:id="0" w:author="Li, Jianying (NIH/NIEHS) [C]" w:date="2021-10-26T11:19:00Z">
        <w:r w:rsidR="00027720">
          <w:rPr>
            <w:rFonts w:ascii="Times New Roman" w:eastAsia="Times New Roman" w:hAnsi="Times New Roman" w:cs="Times New Roman"/>
            <w:color w:val="0000CC"/>
          </w:rPr>
          <w:t xml:space="preserve"> </w:t>
        </w:r>
      </w:ins>
      <w:del w:id="1" w:author="Li, Jianying (NIH/NIEHS) [C]" w:date="2021-10-26T11:19:00Z">
        <w:r w:rsidRPr="004B7B3A" w:rsidDel="00027720">
          <w:rPr>
            <w:rFonts w:ascii="Times New Roman" w:eastAsia="Times New Roman" w:hAnsi="Times New Roman" w:cs="Times New Roman"/>
            <w:color w:val="0000CC"/>
          </w:rPr>
          <w:delText xml:space="preserve"> more </w:delText>
        </w:r>
      </w:del>
      <w:r w:rsidRPr="004B7B3A">
        <w:rPr>
          <w:rFonts w:ascii="Times New Roman" w:eastAsia="Times New Roman" w:hAnsi="Times New Roman" w:cs="Times New Roman"/>
          <w:color w:val="0000CC"/>
        </w:rPr>
        <w:t>clear</w:t>
      </w:r>
      <w:ins w:id="2" w:author="Li, Jianying (NIH/NIEHS) [C]" w:date="2021-10-26T11:19:00Z">
        <w:r w:rsidR="00027720">
          <w:rPr>
            <w:rFonts w:ascii="Times New Roman" w:eastAsia="Times New Roman" w:hAnsi="Times New Roman" w:cs="Times New Roman"/>
            <w:color w:val="0000CC"/>
          </w:rPr>
          <w:t>er</w:t>
        </w:r>
      </w:ins>
      <w:del w:id="3" w:author="Li, Jian-Liang (NIH/NIEHS) [E]" w:date="2021-10-21T17:35:00Z">
        <w:r w:rsidRPr="004B7B3A" w:rsidDel="007D0191">
          <w:rPr>
            <w:rFonts w:ascii="Times New Roman" w:eastAsia="Times New Roman" w:hAnsi="Times New Roman" w:cs="Times New Roman"/>
            <w:color w:val="0000CC"/>
          </w:rPr>
          <w:delText>ly</w:delText>
        </w:r>
      </w:del>
      <w:r w:rsidRPr="004B7B3A">
        <w:rPr>
          <w:rFonts w:ascii="Times New Roman" w:eastAsia="Times New Roman" w:hAnsi="Times New Roman" w:cs="Times New Roman"/>
          <w:color w:val="0000CC"/>
        </w:rPr>
        <w:t xml:space="preserve"> to describe our key ideas.</w:t>
      </w:r>
    </w:p>
    <w:p w14:paraId="1490E5A4" w14:textId="77777777" w:rsidR="004B7B3A" w:rsidRPr="004B7B3A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0000CC"/>
        </w:rPr>
      </w:pPr>
    </w:p>
    <w:p w14:paraId="0B282AFC" w14:textId="2AC65C96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30: a model system (a biological system?), a human tissue (omit this term completely?), a T-score calculation (too generic, T-score of what?)</w:t>
      </w:r>
    </w:p>
    <w:p w14:paraId="16DAC042" w14:textId="1AC6B018" w:rsidR="00634C8D" w:rsidRPr="004B7B3A" w:rsidRDefault="005E6F9A" w:rsidP="00897A12">
      <w:pPr>
        <w:spacing w:before="195" w:line="270" w:lineRule="atLeast"/>
        <w:rPr>
          <w:rFonts w:ascii="Calibri" w:eastAsia="Times New Roman" w:hAnsi="Calibri" w:cs="Calibri"/>
          <w:color w:val="0000CC"/>
          <w:sz w:val="22"/>
          <w:szCs w:val="22"/>
        </w:rPr>
      </w:pPr>
      <w:ins w:id="4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have </w:t>
        </w:r>
      </w:ins>
      <w:ins w:id="5" w:author="Li, Jianying (NIH/NIEHS) [C]" w:date="2021-10-26T11:20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address</w:t>
        </w:r>
      </w:ins>
      <w:del w:id="6" w:author="Li, Jianying (NIH/NIEHS) [C]" w:date="2021-10-26T11:19:00Z">
        <w:r w:rsidR="00634C8D" w:rsidRPr="001246F3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R</w:delText>
        </w:r>
      </w:del>
      <w:del w:id="7" w:author="Li, Jianying (NIH/NIEHS) [C]" w:date="2021-10-26T11:20:00Z">
        <w:r w:rsidR="00634C8D" w:rsidRPr="001246F3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evis</w:delText>
        </w:r>
      </w:del>
      <w:r w:rsidR="00634C8D">
        <w:rPr>
          <w:rFonts w:ascii="Times New Roman" w:eastAsia="Times New Roman" w:hAnsi="Times New Roman" w:cs="Times New Roman"/>
          <w:color w:val="2E74B5" w:themeColor="accent5" w:themeShade="BF"/>
        </w:rPr>
        <w:t>e</w:t>
      </w:r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 xml:space="preserve">d </w:t>
      </w:r>
      <w:ins w:id="8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them </w:t>
        </w:r>
      </w:ins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>accordingly</w:t>
      </w:r>
      <w:ins w:id="9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in the </w:t>
        </w:r>
      </w:ins>
      <w:ins w:id="10" w:author="Li, Jianying (NIH/NIEHS) [C]" w:date="2021-10-26T11:20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newly revised abstract</w:t>
        </w:r>
      </w:ins>
      <w:del w:id="11" w:author="Li, Jianying (NIH/NIEHS) [C]" w:date="2021-10-26T11:20:00Z">
        <w:r w:rsidR="001B16E9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.</w:delText>
        </w:r>
        <w:r w:rsidR="004B7B3A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 </w:delText>
        </w:r>
        <w:r w:rsidR="004B7B3A" w:rsidDel="005E6F9A">
          <w:rPr>
            <w:rFonts w:ascii="Times New Roman" w:eastAsia="Times New Roman" w:hAnsi="Times New Roman" w:cs="Times New Roman"/>
            <w:color w:val="0000CC"/>
          </w:rPr>
          <w:delText>(it needs to be more specific on those changes that you made.  It still did not address T-score of what?  You can not just delete the words)</w:delText>
        </w:r>
      </w:del>
      <w:ins w:id="12" w:author="Li, Jianying (NIH/NIEHS) [C]" w:date="2021-10-26T11:20:00Z">
        <w:r>
          <w:rPr>
            <w:rFonts w:ascii="Times New Roman" w:eastAsia="Times New Roman" w:hAnsi="Times New Roman" w:cs="Times New Roman"/>
            <w:color w:val="0000CC"/>
          </w:rPr>
          <w:t>.</w:t>
        </w:r>
      </w:ins>
    </w:p>
    <w:p w14:paraId="1F05AF22" w14:textId="0123792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31: complex human system (complex human biology?), </w:t>
      </w:r>
    </w:p>
    <w:p w14:paraId="48EB86CA" w14:textId="4E42E99D" w:rsidR="001B16E9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ins w:id="13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Yes, it was meant for the </w:t>
        </w:r>
      </w:ins>
      <w:del w:id="14" w:author="Li, Jianying (NIH/NIEHS) [C]" w:date="2021-10-26T11:24:00Z">
        <w:r w:rsidR="001B16E9"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R="001B16E9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accordingly.</w:delText>
        </w:r>
      </w:del>
      <w:ins w:id="15" w:author="Li, Jian-Liang (NIH/NIEHS) [E]" w:date="2021-10-21T17:26:00Z">
        <w:del w:id="16" w:author="Li, Jianying (NIH/NIEHS) [C]" w:date="2021-10-26T11:24:00Z">
          <w:r w:rsidR="00FD2DEF" w:rsidDel="00CC5F02">
            <w:rPr>
              <w:rFonts w:ascii="Times New Roman" w:eastAsia="Times New Roman" w:hAnsi="Times New Roman" w:cs="Times New Roman"/>
              <w:color w:val="2E74B5" w:themeColor="accent5" w:themeShade="BF"/>
            </w:rPr>
            <w:delText>(</w:delText>
          </w:r>
        </w:del>
      </w:ins>
      <w:proofErr w:type="spellStart"/>
      <w:ins w:id="17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complext</w:t>
        </w:r>
        <w:proofErr w:type="spellEnd"/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</w:t>
        </w:r>
      </w:ins>
      <w:ins w:id="18" w:author="Li, Jian-Liang (NIH/NIEHS) [E]" w:date="2021-10-21T17:26:00Z">
        <w:r w:rsidR="00FD2DEF">
          <w:rPr>
            <w:rFonts w:ascii="Times New Roman" w:eastAsia="Times New Roman" w:hAnsi="Times New Roman" w:cs="Times New Roman"/>
            <w:color w:val="2E74B5" w:themeColor="accent5" w:themeShade="BF"/>
          </w:rPr>
          <w:t>human biological system</w:t>
        </w:r>
        <w:del w:id="19" w:author="Li, Jianying (NIH/NIEHS) [C]" w:date="2021-10-26T11:24:00Z">
          <w:r w:rsidR="00FD2DEF" w:rsidDel="00CC5F02">
            <w:rPr>
              <w:rFonts w:ascii="Times New Roman" w:eastAsia="Times New Roman" w:hAnsi="Times New Roman" w:cs="Times New Roman"/>
              <w:color w:val="2E74B5" w:themeColor="accent5" w:themeShade="BF"/>
            </w:rPr>
            <w:delText>??)</w:delText>
          </w:r>
        </w:del>
      </w:ins>
      <w:ins w:id="20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.</w:t>
        </w:r>
      </w:ins>
    </w:p>
    <w:p w14:paraId="381C7DEC" w14:textId="75631DDF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33: specimen (in expression assay?)</w:t>
      </w:r>
    </w:p>
    <w:p w14:paraId="767DDDBC" w14:textId="4606B74B" w:rsidR="00690248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ins w:id="21" w:author="Li, Jianying (NIH/NIEHS) [C]" w:date="2021-10-26T11:27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Yes, specimen can be human tissues as study object in the experiment</w:t>
        </w:r>
      </w:ins>
      <w:del w:id="22" w:author="Li, Jianying (NIH/NIEHS) [C]" w:date="2021-10-26T11:28:00Z">
        <w:r w:rsidR="00690248"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R="00690248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</w:delText>
        </w:r>
      </w:del>
      <w:r w:rsidR="00690248"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3817A705" w14:textId="03D0981C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 - line 36: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T-score (of what?)</w:t>
      </w:r>
    </w:p>
    <w:p w14:paraId="7468134E" w14:textId="1396BAA7" w:rsidR="00CC5992" w:rsidRPr="00897A12" w:rsidRDefault="00CC599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23" w:author="Li, Jianying (NIH/NIEHS) [C]" w:date="2021-10-26T11:25:00Z">
        <w:r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</w:delText>
        </w:r>
      </w:del>
      <w:ins w:id="24" w:author="Li, Jianying (NIH/NIEHS) [C]" w:date="2021-10-26T11:25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T-score is </w:t>
        </w:r>
      </w:ins>
      <w:ins w:id="25" w:author="Li, Jianying (NIH/NIEHS) [C]" w:date="2021-10-26T11:26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what was calculated</w:t>
        </w:r>
      </w:ins>
      <w:ins w:id="26" w:author="Li, Jianying (NIH/NIEHS) [C]" w:date="2021-10-26T11:29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from the gene </w:t>
        </w:r>
      </w:ins>
      <w:ins w:id="27" w:author="Li, Jianying (NIH/NIEHS) [C]" w:date="2021-10-26T11:30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expression matrix between two groups, e</w:t>
        </w:r>
      </w:ins>
      <w:ins w:id="28" w:author="Li, Jianying (NIH/NIEHS) [C]" w:date="2021-10-26T11:31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ssentially two-tailed inverse of the </w:t>
        </w:r>
        <w:r w:rsidR="00CC5F02" w:rsidRPr="00CC5F02">
          <w:rPr>
            <w:rFonts w:ascii="Times New Roman" w:eastAsia="Times New Roman" w:hAnsi="Times New Roman" w:cs="Times New Roman"/>
            <w:i/>
            <w:iCs/>
            <w:color w:val="2E74B5" w:themeColor="accent5" w:themeShade="BF"/>
            <w:rPrChange w:id="29" w:author="Li, Jianying (NIH/NIEHS) [C]" w:date="2021-10-26T11:31:00Z">
              <w:rPr>
                <w:rFonts w:ascii="Times New Roman" w:eastAsia="Times New Roman" w:hAnsi="Times New Roman" w:cs="Times New Roman"/>
                <w:color w:val="2E74B5" w:themeColor="accent5" w:themeShade="BF"/>
              </w:rPr>
            </w:rPrChange>
          </w:rPr>
          <w:t>t</w:t>
        </w:r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-distribution (details in </w:t>
        </w:r>
        <w:proofErr w:type="gramStart"/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method)</w:t>
        </w:r>
      </w:ins>
      <w:ins w:id="30" w:author="Li, Jianying (NIH/NIEHS) [C]" w:date="2021-10-26T11:29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</w:t>
        </w:r>
      </w:ins>
      <w:ins w:id="31" w:author="Li, Jianying (NIH/NIEHS) [C]" w:date="2021-10-26T11:26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  <w:proofErr w:type="gramEnd"/>
    </w:p>
    <w:p w14:paraId="7E6F2DF3" w14:textId="7A2D9EA2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39: If the SEM is limited to 3 nodes, it would be useful to make a comment here whether it is too limiting, or what other applications can be considered, and whether 2 input and 1 output variable are always assumed</w:t>
      </w:r>
    </w:p>
    <w:p w14:paraId="432B99DF" w14:textId="0B7525AD" w:rsidR="00387822" w:rsidRPr="00897A12" w:rsidRDefault="00043753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Yes, a 3-node SEM model is the most popular choice</w:t>
      </w:r>
      <w:del w:id="32" w:author="Li, Jian-Liang (NIH/NIEHS) [E]" w:date="2021-10-21T17:18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s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. 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There are many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other </w:t>
      </w:r>
      <w:del w:id="33" w:author="Li, Jian-Liang (NIH/NIEHS) [E]" w:date="2021-10-21T17:18:00Z">
        <w:r w:rsidR="005D1F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kinds of </w:delText>
        </w:r>
      </w:del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>SEM models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with more nodes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 that fit different hypotheses. In our practice, we focus on </w:t>
      </w:r>
      <w:ins w:id="34" w:author="Li, Jian-Liang (NIH/NIEHS) [E]" w:date="2021-10-21T17:18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a </w:t>
        </w:r>
      </w:ins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3-node SEM model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to test our hypotheses and </w:t>
      </w:r>
      <w:del w:id="35" w:author="Li, Jian-Liang (NIH/NIEHS) [E]" w:date="2021-10-21T17:18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help to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explore potential relationship among other “factors”, which are represented as the variables/nodes in the SEM model. </w:t>
      </w:r>
    </w:p>
    <w:p w14:paraId="0A42B9E4" w14:textId="0B4AD195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 line 43: not sure if removing 'in silico' would </w:t>
      </w:r>
      <w:proofErr w:type="gram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actually improve</w:t>
      </w:r>
      <w:proofErr w:type="gram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clarity of this sentence</w:t>
      </w:r>
    </w:p>
    <w:p w14:paraId="5056E6F8" w14:textId="4BD3F44D" w:rsidR="00046752" w:rsidRDefault="00046752" w:rsidP="00897A12">
      <w:pPr>
        <w:spacing w:before="195" w:line="270" w:lineRule="atLeast"/>
        <w:rPr>
          <w:ins w:id="36" w:author="Li, Jian-Liang (NIH/NIEHS) [E]" w:date="2021-10-21T17:36:00Z"/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chose the word “</w:t>
      </w:r>
      <w:r w:rsidRPr="00046752">
        <w:rPr>
          <w:rFonts w:ascii="Times New Roman" w:eastAsia="Times New Roman" w:hAnsi="Times New Roman" w:cs="Times New Roman"/>
          <w:i/>
          <w:iCs/>
          <w:color w:val="2E74B5" w:themeColor="accent5" w:themeShade="BF"/>
        </w:rPr>
        <w:t>in silico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” because it helps us </w:t>
      </w:r>
      <w:del w:id="37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with </w:delText>
        </w:r>
      </w:del>
      <w:ins w:id="38" w:author="Li, Jian-Liang (NIH/NIEHS) [E]" w:date="2021-10-21T17:19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explore 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>hypothesis generation</w:t>
      </w:r>
      <w:del w:id="39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exploration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. Not only does it save resources,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</w:rPr>
        <w:t>it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helps us </w:t>
      </w:r>
      <w:del w:id="40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to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narrow the candidates and ultimately saves us </w:t>
      </w:r>
      <w:del w:id="41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plenty of</w:delText>
        </w:r>
      </w:del>
      <w:ins w:id="42" w:author="Li, Jian-Liang (NIH/NIEHS) [E]" w:date="2021-10-21T17:19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significant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time </w:t>
      </w:r>
      <w:del w:id="43" w:author="Li, Jian-Liang (NIH/NIEHS) [E]" w:date="2021-10-21T17:19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to conduct the</w:delText>
        </w:r>
      </w:del>
      <w:ins w:id="44" w:author="Li, Jian-Liang (NIH/NIEHS) [E]" w:date="2021-10-21T17:19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for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experiment</w:t>
      </w:r>
      <w:ins w:id="45" w:author="Li, Jian-Liang (NIH/NIEHS) [E]" w:date="2021-10-21T17:19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s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1D501228" w14:textId="0D0D7064" w:rsidR="007D0191" w:rsidRPr="00897A12" w:rsidRDefault="007D0191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ins w:id="46" w:author="Li, Jian-Liang (NIH/NIEHS) [E]" w:date="2021-10-21T17:3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Can we just remove “in silico” in this sentence?</w:t>
        </w:r>
      </w:ins>
    </w:p>
    <w:p w14:paraId="3CE227FC" w14:textId="77777777" w:rsidR="00897A12" w:rsidRPr="00897A12" w:rsidRDefault="00897A1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To illustrate further, I am looking at the supplementary file. </w:t>
      </w:r>
    </w:p>
    <w:p w14:paraId="4B24C550" w14:textId="76DD8B23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  page 1: 'in the SEMIPs project' more clear would be 'in the proposed SEMIPs method' and 'we tested the relationship among 3 variables assuming a three-node SEM model' and it would be better to clarify what variables </w:t>
      </w: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lastRenderedPageBreak/>
        <w:t xml:space="preserve">are assumed; next sentence says 'each of these factors' but it is unclear what factors are meant, since no factor was mentioned previously; and again, T-score is mentioned, but it is unclear what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quanitity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T-score is calculated for </w:t>
      </w:r>
    </w:p>
    <w:p w14:paraId="2C2FAAE3" w14:textId="1E9C2DB0" w:rsidR="000F2516" w:rsidRPr="00897A12" w:rsidRDefault="000F2516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47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accordingly.</w:delText>
        </w:r>
      </w:del>
      <w:ins w:id="48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revised the text according to the suggestions.</w:t>
        </w:r>
      </w:ins>
    </w:p>
    <w:p w14:paraId="5CB274F0" w14:textId="2942EB5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Furthermore, in Figure 1, where is the SEM considered? It may be useful to emphasize it.</w:t>
      </w:r>
    </w:p>
    <w:p w14:paraId="074B9060" w14:textId="69E42B59" w:rsidR="00D21D52" w:rsidRPr="00897A12" w:rsidRDefault="00D21D5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49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Revision was</w:delText>
        </w:r>
      </w:del>
      <w:ins w:id="50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made </w:t>
      </w:r>
      <w:ins w:id="51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revisions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to</w:t>
      </w:r>
      <w:proofErr w:type="gramEnd"/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ins w:id="52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</w:t>
        </w:r>
      </w:ins>
      <w:del w:id="53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the f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igure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1 by enclosing the SEM model with a green rectangle</w:t>
      </w:r>
      <w:ins w:id="54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.</w:t>
        </w:r>
      </w:ins>
      <w:del w:id="55" w:author="Li, Jian-Liang (NIH/NIEHS) [E]" w:date="2021-10-21T17:21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and the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ins w:id="56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also revised the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legend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del w:id="57" w:author="Li, Jian-Liang (NIH/NIEHS) [E]" w:date="2021-10-21T17:21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was revised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>accordingly by “</w:t>
      </w:r>
      <w:r w:rsidRPr="00D21D52">
        <w:rPr>
          <w:rFonts w:ascii="Times New Roman" w:eastAsia="Times New Roman" w:hAnsi="Times New Roman" w:cs="Times New Roman"/>
          <w:color w:val="2E74B5" w:themeColor="accent5" w:themeShade="BF"/>
        </w:rPr>
        <w:t xml:space="preserve">through a </w:t>
      </w:r>
      <w:r w:rsidR="00387822">
        <w:rPr>
          <w:rFonts w:ascii="Times New Roman" w:eastAsia="Times New Roman" w:hAnsi="Times New Roman" w:cs="Times New Roman"/>
          <w:color w:val="2E74B5" w:themeColor="accent5" w:themeShade="BF"/>
        </w:rPr>
        <w:t>3</w:t>
      </w:r>
      <w:r w:rsidRPr="00D21D52">
        <w:rPr>
          <w:rFonts w:ascii="Times New Roman" w:eastAsia="Times New Roman" w:hAnsi="Times New Roman" w:cs="Times New Roman"/>
          <w:color w:val="2E74B5" w:themeColor="accent5" w:themeShade="BF"/>
        </w:rPr>
        <w:t>-node SEM model indicated by the green rectangle.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453D0416" w14:textId="3B2AEB80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In Figure 3, what are the white circles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overlaping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labels?</w:t>
      </w:r>
    </w:p>
    <w:p w14:paraId="78995DF8" w14:textId="0FB4664A" w:rsidR="00344190" w:rsidRPr="00897A12" w:rsidRDefault="00344190" w:rsidP="00897A12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del w:id="58" w:author="Li, Jian-Liang (NIH/NIEHS) [E]" w:date="2021-10-21T17:21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Revision was made</w:delText>
        </w:r>
      </w:del>
      <w:ins w:id="59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included</w:t>
        </w:r>
      </w:ins>
      <w:ins w:id="60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an explanation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to the figure 3 legend</w:t>
      </w:r>
      <w:ins w:id="61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,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“</w:t>
      </w:r>
      <w:r w:rsidRPr="001246F3">
        <w:rPr>
          <w:rFonts w:ascii="Times New Roman" w:hAnsi="Times New Roman" w:cs="Times New Roman"/>
          <w:color w:val="2E74B5" w:themeColor="accent5" w:themeShade="BF"/>
        </w:rPr>
        <w:t>The while circles represent targeted subset</w:t>
      </w:r>
      <w:ins w:id="62" w:author="Li, Jian-Liang (NIH/NIEHS) [E]" w:date="2021-10-21T17:22:00Z">
        <w:r w:rsidR="004B7B3A">
          <w:rPr>
            <w:rFonts w:ascii="Times New Roman" w:hAnsi="Times New Roman" w:cs="Times New Roman"/>
            <w:color w:val="2E74B5" w:themeColor="accent5" w:themeShade="BF"/>
          </w:rPr>
          <w:t>s</w:t>
        </w:r>
      </w:ins>
      <w:r w:rsidRPr="001246F3">
        <w:rPr>
          <w:rFonts w:ascii="Times New Roman" w:hAnsi="Times New Roman" w:cs="Times New Roman"/>
          <w:color w:val="2E74B5" w:themeColor="accent5" w:themeShade="BF"/>
        </w:rPr>
        <w:t xml:space="preserve"> of genes to be eliminated in both bootstrap simulations.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50D2A538" w14:textId="6A7B412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Figure 4 makes it clear what 3-variable SEM looks like, perhaps the general version of this model should be shown and explained earlier in the manuscript.</w:t>
      </w:r>
    </w:p>
    <w:p w14:paraId="578CDCD1" w14:textId="42E86A0D" w:rsidR="00580A2F" w:rsidRPr="00897A12" w:rsidRDefault="00580A2F" w:rsidP="00580A2F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del w:id="63" w:author="Li, Jian-Liang (NIH/NIEHS) [E]" w:date="2021-10-21T17:22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Revision </w:delText>
        </w:r>
      </w:del>
      <w:ins w:id="64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revised</w:t>
        </w:r>
      </w:ins>
      <w:ins w:id="65" w:author="Li, Jianying (NIH/NIEHS) [C]" w:date="2021-10-26T11:17:00Z">
        <w:r w:rsidR="00DD357B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</w:t>
        </w:r>
      </w:ins>
      <w:del w:id="66" w:author="Li, Jian-Liang (NIH/NIEHS) [E]" w:date="2021-10-21T17:22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was made to 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the figure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4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legend </w:t>
      </w:r>
      <w:ins w:id="67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fo</w:t>
        </w:r>
      </w:ins>
      <w:ins w:id="68" w:author="Li, Jian-Liang (NIH/NIEHS) [E]" w:date="2021-10-21T17:23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r clarity: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“</w:t>
      </w:r>
      <w:commentRangeStart w:id="69"/>
      <w:r w:rsidRPr="00580A2F">
        <w:rPr>
          <w:rFonts w:ascii="Times New Roman" w:hAnsi="Times New Roman" w:cs="Times New Roman"/>
          <w:color w:val="2E74B5" w:themeColor="accent5" w:themeShade="BF"/>
        </w:rPr>
        <w:t xml:space="preserve">Model fit statistics </w:t>
      </w:r>
      <w:commentRangeEnd w:id="69"/>
      <w:r w:rsidR="004B7B3A">
        <w:rPr>
          <w:rStyle w:val="CommentReference"/>
        </w:rPr>
        <w:commentReference w:id="69"/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for the joint regulation of </w:t>
      </w:r>
      <w:del w:id="70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the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SOX17 gene expression </w:t>
      </w:r>
      <w:del w:id="71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levels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by GATA2 and PGR </w:t>
      </w:r>
      <w:del w:id="72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activities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>in the GEO</w:t>
      </w:r>
      <w:del w:id="73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 accession: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 GSE58144 dataset </w:t>
      </w:r>
      <w:ins w:id="74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 xml:space="preserve">was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illustrated in the </w:t>
      </w:r>
      <w:r w:rsidR="00387822">
        <w:rPr>
          <w:rFonts w:ascii="Times New Roman" w:hAnsi="Times New Roman" w:cs="Times New Roman"/>
          <w:color w:val="2E74B5" w:themeColor="accent5" w:themeShade="BF"/>
        </w:rPr>
        <w:t>3</w:t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-node SEM. Two exogenous variables </w:t>
      </w:r>
      <w:del w:id="75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are </w:delText>
        </w:r>
      </w:del>
      <w:ins w:id="76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>were</w:t>
        </w:r>
        <w:r w:rsidR="004B7B3A" w:rsidRPr="00580A2F">
          <w:rPr>
            <w:rFonts w:ascii="Times New Roman" w:hAnsi="Times New Roman" w:cs="Times New Roman"/>
            <w:color w:val="2E74B5" w:themeColor="accent5" w:themeShade="BF"/>
          </w:rPr>
          <w:t xml:space="preserve">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“Gene Signature of GATA2 Direct Downstream Targets” and “PGR Gene Signature” respectively, and one endogenous variable </w:t>
      </w:r>
      <w:del w:id="77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is </w:delText>
        </w:r>
      </w:del>
      <w:ins w:id="78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>was</w:t>
        </w:r>
        <w:r w:rsidR="004B7B3A" w:rsidRPr="00580A2F">
          <w:rPr>
            <w:rFonts w:ascii="Times New Roman" w:hAnsi="Times New Roman" w:cs="Times New Roman"/>
            <w:color w:val="2E74B5" w:themeColor="accent5" w:themeShade="BF"/>
          </w:rPr>
          <w:t xml:space="preserve">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>“SOX17 Expression Levels”.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157FAB79" w14:textId="77777777" w:rsidR="00580A2F" w:rsidRPr="00897A12" w:rsidRDefault="00580A2F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503D3DF" w14:textId="77777777" w:rsidR="00827999" w:rsidRDefault="00827999"/>
    <w:sectPr w:rsidR="0082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9" w:author="Li, Jian-Liang (NIH/NIEHS) [E]" w:date="2021-10-21T17:24:00Z" w:initials="LJL([">
    <w:p w14:paraId="66DB3232" w14:textId="77363FD0" w:rsidR="004B7B3A" w:rsidRDefault="004B7B3A">
      <w:pPr>
        <w:pStyle w:val="CommentText"/>
      </w:pPr>
      <w:r>
        <w:rPr>
          <w:rStyle w:val="CommentReference"/>
        </w:rPr>
        <w:annotationRef/>
      </w:r>
      <w:r>
        <w:t>Not sure it is right term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B32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C20C3" w16cex:dateUtc="2021-10-21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B3232" w16cid:durableId="251C20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, Jianying (NIH/NIEHS) [C]">
    <w15:presenceInfo w15:providerId="AD" w15:userId="S::li11@nih.gov::8450fdad-4130-4612-811d-16b26a9be462"/>
  </w15:person>
  <w15:person w15:author="Li, Jian-Liang (NIH/NIEHS) [E]">
    <w15:presenceInfo w15:providerId="AD" w15:userId="S::lij32@nih.gov::b3765d4d-4916-4a3b-be51-cb7eb4171c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2"/>
    <w:rsid w:val="00027720"/>
    <w:rsid w:val="00043753"/>
    <w:rsid w:val="00046752"/>
    <w:rsid w:val="000D4DA4"/>
    <w:rsid w:val="000F2516"/>
    <w:rsid w:val="001246F3"/>
    <w:rsid w:val="001B16E9"/>
    <w:rsid w:val="0027237D"/>
    <w:rsid w:val="00344190"/>
    <w:rsid w:val="00387822"/>
    <w:rsid w:val="003A3712"/>
    <w:rsid w:val="004B7B3A"/>
    <w:rsid w:val="00580A2F"/>
    <w:rsid w:val="005D1FF3"/>
    <w:rsid w:val="005D66BB"/>
    <w:rsid w:val="005E2EBE"/>
    <w:rsid w:val="005E6F9A"/>
    <w:rsid w:val="00634C8D"/>
    <w:rsid w:val="00690248"/>
    <w:rsid w:val="006F7E20"/>
    <w:rsid w:val="007D0191"/>
    <w:rsid w:val="008248E3"/>
    <w:rsid w:val="00827999"/>
    <w:rsid w:val="00897A12"/>
    <w:rsid w:val="008B67FD"/>
    <w:rsid w:val="00A74652"/>
    <w:rsid w:val="00CC5992"/>
    <w:rsid w:val="00CC5F02"/>
    <w:rsid w:val="00D21D52"/>
    <w:rsid w:val="00DD357B"/>
    <w:rsid w:val="00FC244D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C835"/>
  <w15:chartTrackingRefBased/>
  <w15:docId w15:val="{7DE947BB-DB2A-6C4C-A453-5FC91B3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B836-7309-4899-A65A-122270BE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5</cp:revision>
  <dcterms:created xsi:type="dcterms:W3CDTF">2021-10-26T15:17:00Z</dcterms:created>
  <dcterms:modified xsi:type="dcterms:W3CDTF">2021-10-26T15:32:00Z</dcterms:modified>
</cp:coreProperties>
</file>