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4434A" w14:textId="77777777" w:rsidR="00952D57" w:rsidRPr="0091725F" w:rsidRDefault="00952D57" w:rsidP="00952D57">
      <w:pPr>
        <w:spacing w:line="480" w:lineRule="auto"/>
        <w:rPr>
          <w:b/>
          <w:bCs/>
        </w:rPr>
      </w:pPr>
      <w:r w:rsidRPr="0091725F">
        <w:rPr>
          <w:b/>
          <w:bCs/>
        </w:rPr>
        <w:t>Author Contributions</w:t>
      </w:r>
    </w:p>
    <w:p w14:paraId="42066E3C" w14:textId="35056792" w:rsidR="00952D57" w:rsidRDefault="00952D57" w:rsidP="00952D57">
      <w:pPr>
        <w:spacing w:line="480" w:lineRule="auto"/>
        <w:rPr>
          <w:lang w:eastAsia="en-US"/>
        </w:rPr>
      </w:pPr>
      <w:r>
        <w:rPr>
          <w:lang w:eastAsia="en-US"/>
        </w:rPr>
        <w:t xml:space="preserve">JYL and PRB </w:t>
      </w:r>
      <w:r w:rsidRPr="008723FF">
        <w:rPr>
          <w:lang w:eastAsia="en-US"/>
        </w:rPr>
        <w:t xml:space="preserve">designed </w:t>
      </w:r>
      <w:r>
        <w:rPr>
          <w:lang w:eastAsia="en-US"/>
        </w:rPr>
        <w:t>the framework</w:t>
      </w:r>
      <w:r w:rsidRPr="008723FF">
        <w:rPr>
          <w:lang w:eastAsia="en-US"/>
        </w:rPr>
        <w:t>, performed the analyses</w:t>
      </w:r>
      <w:ins w:id="0" w:author="Li, Jian-Liang (NIH/NIEHS) [E]" w:date="2021-10-25T10:26:00Z">
        <w:r w:rsidR="009D6C04">
          <w:rPr>
            <w:lang w:eastAsia="en-US"/>
          </w:rPr>
          <w:t>.</w:t>
        </w:r>
      </w:ins>
      <w:del w:id="1" w:author="Li, Jian-Liang (NIH/NIEHS) [E]" w:date="2021-10-25T10:26:00Z">
        <w:r w:rsidRPr="008723FF" w:rsidDel="009D6C04">
          <w:rPr>
            <w:lang w:eastAsia="en-US"/>
          </w:rPr>
          <w:delText>, and drafted the paper</w:delText>
        </w:r>
      </w:del>
      <w:del w:id="2" w:author="Li, Jian-Liang (NIH/NIEHS) [E]" w:date="2021-10-25T10:50:00Z">
        <w:r w:rsidRPr="008723FF" w:rsidDel="00E33A8E">
          <w:rPr>
            <w:lang w:eastAsia="en-US"/>
          </w:rPr>
          <w:delText>.</w:delText>
        </w:r>
      </w:del>
      <w:r w:rsidRPr="008723FF">
        <w:rPr>
          <w:lang w:eastAsia="en-US"/>
        </w:rPr>
        <w:t xml:space="preserve"> </w:t>
      </w:r>
      <w:r>
        <w:rPr>
          <w:lang w:eastAsia="en-US"/>
        </w:rPr>
        <w:t>L</w:t>
      </w:r>
      <w:r w:rsidRPr="008723FF">
        <w:rPr>
          <w:lang w:eastAsia="en-US"/>
        </w:rPr>
        <w:t>L</w:t>
      </w:r>
      <w:r>
        <w:rPr>
          <w:lang w:eastAsia="en-US"/>
        </w:rPr>
        <w:t xml:space="preserve"> provided the guidance on SEM</w:t>
      </w:r>
      <w:del w:id="3" w:author="Li, Jian-Liang (NIH/NIEHS) [E]" w:date="2021-10-25T10:26:00Z">
        <w:r w:rsidDel="009D6C04">
          <w:rPr>
            <w:lang w:eastAsia="en-US"/>
          </w:rPr>
          <w:delText xml:space="preserve"> and wrote part of the manuscript</w:delText>
        </w:r>
      </w:del>
      <w:r>
        <w:rPr>
          <w:lang w:eastAsia="en-US"/>
        </w:rPr>
        <w:t>. KD developed and draft the R shiny code. TW prepared gene signatures, processed gene expression matrix data</w:t>
      </w:r>
      <w:ins w:id="4" w:author="Li, Jian-Liang (NIH/NIEHS) [E]" w:date="2021-10-25T10:51:00Z">
        <w:r w:rsidR="00E33A8E">
          <w:rPr>
            <w:lang w:eastAsia="en-US"/>
          </w:rPr>
          <w:t xml:space="preserve">. </w:t>
        </w:r>
      </w:ins>
      <w:del w:id="5" w:author="Li, Jian-Liang (NIH/NIEHS) [E]" w:date="2021-10-25T10:26:00Z">
        <w:r w:rsidDel="009D6C04">
          <w:rPr>
            <w:lang w:eastAsia="en-US"/>
          </w:rPr>
          <w:delText>, and wrote part of the manuscript</w:delText>
        </w:r>
      </w:del>
      <w:del w:id="6" w:author="Li, Jian-Liang (NIH/NIEHS) [E]" w:date="2021-10-25T10:27:00Z">
        <w:r w:rsidDel="009D6C04">
          <w:rPr>
            <w:lang w:eastAsia="en-US"/>
          </w:rPr>
          <w:delText xml:space="preserve">. SPW wrote part of the manuscript. </w:delText>
        </w:r>
      </w:del>
      <w:r>
        <w:rPr>
          <w:lang w:eastAsia="en-US"/>
        </w:rPr>
        <w:t xml:space="preserve">JLL, SPW, and FJD conceived the idea, provided overall guidance, and oversaw the project progression. </w:t>
      </w:r>
      <w:ins w:id="7" w:author="Li, Jian-Liang (NIH/NIEHS) [E]" w:date="2021-10-25T10:27:00Z">
        <w:r w:rsidR="009D6C04">
          <w:rPr>
            <w:lang w:eastAsia="en-US"/>
          </w:rPr>
          <w:t>JYL a</w:t>
        </w:r>
      </w:ins>
      <w:ins w:id="8" w:author="Li, Jian-Liang (NIH/NIEHS) [E]" w:date="2021-10-25T10:28:00Z">
        <w:r w:rsidR="009D6C04">
          <w:rPr>
            <w:lang w:eastAsia="en-US"/>
          </w:rPr>
          <w:t>nd PRB wrote the manuscript with the input of SPW, LL and JLL. SPW, JYL, LL, TW, PRB and JLL revised the</w:t>
        </w:r>
      </w:ins>
      <w:ins w:id="9" w:author="Li, Jian-Liang (NIH/NIEHS) [E]" w:date="2021-10-25T10:29:00Z">
        <w:r w:rsidR="009D6C04">
          <w:rPr>
            <w:lang w:eastAsia="en-US"/>
          </w:rPr>
          <w:t xml:space="preserve"> manuscript.</w:t>
        </w:r>
      </w:ins>
    </w:p>
    <w:p w14:paraId="6A9CEDE4" w14:textId="77777777" w:rsidR="00A36283" w:rsidRDefault="00A36283"/>
    <w:sectPr w:rsidR="00A36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, Jian-Liang (NIH/NIEHS) [E]">
    <w15:presenceInfo w15:providerId="AD" w15:userId="S::lij32@nih.gov::b3765d4d-4916-4a3b-be51-cb7eb4171c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F6"/>
    <w:rsid w:val="00226528"/>
    <w:rsid w:val="00952D57"/>
    <w:rsid w:val="009D6C04"/>
    <w:rsid w:val="00A36283"/>
    <w:rsid w:val="00DF5FF6"/>
    <w:rsid w:val="00E3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5516"/>
  <w15:chartTrackingRefBased/>
  <w15:docId w15:val="{BC5B7622-1445-40E6-B35E-CDF5F06A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D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Jian-Liang (NIH/NIEHS) [E]</dc:creator>
  <cp:keywords/>
  <dc:description/>
  <cp:lastModifiedBy>Li, Jian-Liang (NIH/NIEHS) [E]</cp:lastModifiedBy>
  <cp:revision>4</cp:revision>
  <dcterms:created xsi:type="dcterms:W3CDTF">2021-10-25T02:57:00Z</dcterms:created>
  <dcterms:modified xsi:type="dcterms:W3CDTF">2021-10-25T14:55:00Z</dcterms:modified>
</cp:coreProperties>
</file>