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to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focus on Abstract and Introduction to clearly describe the key ideas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. Then the rest of the paper can be more easily understood. Specifically, when I read abstract, the meaning or purpose of the following terms is unclear to me:</w:t>
      </w:r>
    </w:p>
    <w:p w14:paraId="683150F7" w14:textId="512F099E" w:rsid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 more clear</w:t>
      </w:r>
      <w:del w:id="0" w:author="Li, Jian-Liang (NIH/NIEHS) [E]" w:date="2021-10-21T17:35:00Z">
        <w:r w:rsidRPr="004B7B3A" w:rsidDel="007D0191">
          <w:rPr>
            <w:rFonts w:ascii="Times New Roman" w:eastAsia="Times New Roman" w:hAnsi="Times New Roman" w:cs="Times New Roman"/>
            <w:color w:val="0000CC"/>
          </w:rPr>
          <w:delText>ly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ideas.</w:t>
      </w:r>
    </w:p>
    <w:p w14:paraId="1490E5A4" w14:textId="77777777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2ABD0D6B" w:rsidR="00634C8D" w:rsidRPr="004B7B3A" w:rsidRDefault="00634C8D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Revis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d accordingly.</w:t>
      </w:r>
      <w:r w:rsidR="004B7B3A">
        <w:rPr>
          <w:rFonts w:ascii="Times New Roman" w:eastAsia="Times New Roman" w:hAnsi="Times New Roman" w:cs="Times New Roman"/>
          <w:color w:val="2E74B5" w:themeColor="accent5" w:themeShade="BF"/>
        </w:rPr>
        <w:t xml:space="preserve">  </w:t>
      </w:r>
      <w:r w:rsidR="004B7B3A">
        <w:rPr>
          <w:rFonts w:ascii="Times New Roman" w:eastAsia="Times New Roman" w:hAnsi="Times New Roman" w:cs="Times New Roman"/>
          <w:color w:val="0000CC"/>
        </w:rPr>
        <w:t>(it needs to be more specific on those changes that you made.  It still did not address T-score of what?  You can not just delete the words)</w:t>
      </w:r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15F01E3F" w:rsidR="001B16E9" w:rsidRPr="00897A12" w:rsidRDefault="001B16E9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Revis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ed accordingly.</w:t>
      </w:r>
      <w:ins w:id="1" w:author="Li, Jian-Liang (NIH/NIEHS) [E]" w:date="2021-10-21T17:26:00Z">
        <w:r w:rsidR="00FD2DEF">
          <w:rPr>
            <w:rFonts w:ascii="Times New Roman" w:eastAsia="Times New Roman" w:hAnsi="Times New Roman" w:cs="Times New Roman"/>
            <w:color w:val="2E74B5" w:themeColor="accent5" w:themeShade="BF"/>
          </w:rPr>
          <w:t>(human biological system??)</w:t>
        </w:r>
      </w:ins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66334D4E" w:rsidR="00690248" w:rsidRPr="00897A12" w:rsidRDefault="00690248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Revis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ed accordingly.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 - line 36: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T-score (of what?)</w:t>
      </w:r>
    </w:p>
    <w:p w14:paraId="7468134E" w14:textId="045C4D4D" w:rsidR="00CC5992" w:rsidRPr="00897A12" w:rsidRDefault="00CC599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Revis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ed accordingly.</w:t>
      </w:r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0B7525AD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Yes, a 3-node SEM model is the most popular choice</w:t>
      </w:r>
      <w:del w:id="2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s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There are many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other </w:t>
      </w:r>
      <w:del w:id="3" w:author="Li, Jian-Liang (NIH/NIEHS) [E]" w:date="2021-10-21T17:18:00Z">
        <w:r w:rsidR="005D1F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kinds of </w:delText>
        </w:r>
      </w:del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>SEM models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with more nodes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 that fit different hypotheses. In our practice, we focus on </w:t>
      </w:r>
      <w:ins w:id="4" w:author="Li, Jian-Liang (NIH/NIEHS) [E]" w:date="2021-10-21T17:18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a </w:t>
        </w:r>
      </w:ins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3-node SEM model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to test our hypotheses and </w:t>
      </w:r>
      <w:del w:id="5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help 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explore potential relationship among other “factors”, which are represented as the variables/nodes in the SEM model. 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43: not sure if removing 'in silico' would actually improve the clarity of this sentence</w:t>
      </w:r>
    </w:p>
    <w:p w14:paraId="5056E6F8" w14:textId="4BD3F44D" w:rsidR="00046752" w:rsidRDefault="00046752" w:rsidP="00897A12">
      <w:pPr>
        <w:spacing w:before="195" w:line="270" w:lineRule="atLeast"/>
        <w:rPr>
          <w:ins w:id="6" w:author="Li, Jian-Liang (NIH/NIEHS) [E]" w:date="2021-10-21T17:36:00Z"/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because it helps us </w:t>
      </w:r>
      <w:del w:id="7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with </w:delText>
        </w:r>
      </w:del>
      <w:ins w:id="8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explore 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hypothesis generation</w:t>
      </w:r>
      <w:del w:id="9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exploration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Not only does it save resources, it helps us </w:t>
      </w:r>
      <w:del w:id="10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narrow the candidates and ultimately saves us </w:t>
      </w:r>
      <w:del w:id="11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plenty of</w:delText>
        </w:r>
      </w:del>
      <w:ins w:id="12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significant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time </w:t>
      </w:r>
      <w:del w:id="13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to conduct the</w:delText>
        </w:r>
      </w:del>
      <w:ins w:id="14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for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experiment</w:t>
      </w:r>
      <w:ins w:id="15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s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1D501228" w14:textId="0D0D7064" w:rsidR="007D0191" w:rsidRPr="00897A12" w:rsidRDefault="007D0191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16" w:author="Li, Jian-Liang (NIH/NIEHS) [E]" w:date="2021-10-21T17:3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Can we just remove “in silico” in this sentence?</w:t>
        </w:r>
      </w:ins>
    </w:p>
    <w:p w14:paraId="3CE227FC" w14:textId="77777777" w:rsidR="00897A12" w:rsidRPr="00897A12" w:rsidRDefault="00897A1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>are assumed; next sentence says 'each of these factors' but it is unclear what factors are meant, since no factor was mentioned previously; and again, T-score is mentioned, but it is unclear what quanitity the T-score is calculated for </w:t>
      </w:r>
    </w:p>
    <w:p w14:paraId="2C2FAAE3" w14:textId="1E9C2DB0" w:rsidR="000F2516" w:rsidRPr="00897A12" w:rsidRDefault="000F2516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17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18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 the text according to the suggestions.</w:t>
        </w:r>
      </w:ins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Furthermore, in Figure 1, where is the SEM considered? It may be useful to emphasize it.</w:t>
      </w:r>
    </w:p>
    <w:p w14:paraId="074B9060" w14:textId="69E42B59" w:rsidR="00D21D52" w:rsidRPr="00897A12" w:rsidRDefault="00D21D5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19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</w:delText>
        </w:r>
      </w:del>
      <w:ins w:id="20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made </w:t>
      </w:r>
      <w:ins w:id="21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revisions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to </w:t>
      </w:r>
      <w:ins w:id="22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</w:t>
        </w:r>
      </w:ins>
      <w:del w:id="23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the f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ins w:id="24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  <w:del w:id="25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and the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26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also revised the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27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revised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>accordingly by “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In Figure 3, what are the white circles overlaping labels?</w:t>
      </w:r>
    </w:p>
    <w:p w14:paraId="78995DF8" w14:textId="0FB4664A" w:rsidR="00344190" w:rsidRPr="00897A12" w:rsidRDefault="00344190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28" w:author="Li, Jian-Liang (NIH/NIEHS) [E]" w:date="2021-10-21T17:21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 made</w:delText>
        </w:r>
      </w:del>
      <w:ins w:id="29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included</w:t>
        </w:r>
      </w:ins>
      <w:ins w:id="30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an explanation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to the figure 3 legend</w:t>
      </w:r>
      <w:ins w:id="31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,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“</w:t>
      </w:r>
      <w:r w:rsidRPr="001246F3">
        <w:rPr>
          <w:rFonts w:ascii="Times New Roman" w:hAnsi="Times New Roman" w:cs="Times New Roman"/>
          <w:color w:val="2E74B5" w:themeColor="accent5" w:themeShade="BF"/>
        </w:rPr>
        <w:t>The while circles represent targeted subset</w:t>
      </w:r>
      <w:ins w:id="32" w:author="Li, Jian-Liang (NIH/NIEHS) [E]" w:date="2021-10-21T17:22:00Z">
        <w:r w:rsidR="004B7B3A">
          <w:rPr>
            <w:rFonts w:ascii="Times New Roman" w:hAnsi="Times New Roman" w:cs="Times New Roman"/>
            <w:color w:val="2E74B5" w:themeColor="accent5" w:themeShade="BF"/>
          </w:rPr>
          <w:t>s</w:t>
        </w:r>
      </w:ins>
      <w:r w:rsidRPr="001246F3">
        <w:rPr>
          <w:rFonts w:ascii="Times New Roman" w:hAnsi="Times New Roman" w:cs="Times New Roman"/>
          <w:color w:val="2E74B5" w:themeColor="accent5" w:themeShade="BF"/>
        </w:rPr>
        <w:t xml:space="preserve"> of genes to be eliminated in both bootstrap simulations.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1ECB41FA" w:rsidR="00580A2F" w:rsidRPr="00897A12" w:rsidRDefault="00580A2F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33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Revision </w:delText>
        </w:r>
      </w:del>
      <w:ins w:id="34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</w:t>
        </w:r>
      </w:ins>
      <w:del w:id="35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made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ins w:id="36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</w:t>
        </w:r>
      </w:ins>
      <w:ins w:id="37" w:author="Li, Jian-Liang (NIH/NIEHS) [E]" w:date="2021-10-21T17:23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 clarity: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commentRangeStart w:id="38"/>
      <w:r w:rsidRPr="00580A2F">
        <w:rPr>
          <w:rFonts w:ascii="Times New Roman" w:hAnsi="Times New Roman" w:cs="Times New Roman"/>
          <w:color w:val="2E74B5" w:themeColor="accent5" w:themeShade="BF"/>
        </w:rPr>
        <w:t xml:space="preserve">Model fit statistics </w:t>
      </w:r>
      <w:commentRangeEnd w:id="38"/>
      <w:r w:rsidR="004B7B3A">
        <w:rPr>
          <w:rStyle w:val="CommentReference"/>
        </w:rPr>
        <w:commentReference w:id="38"/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for the joint regulation of </w:t>
      </w:r>
      <w:del w:id="39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the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SOX17 gene expression </w:t>
      </w:r>
      <w:del w:id="40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levels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by GATA2 and PGR </w:t>
      </w:r>
      <w:del w:id="41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activities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>in the GEO</w:t>
      </w:r>
      <w:del w:id="42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 accession: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 GSE58144 dataset </w:t>
      </w:r>
      <w:ins w:id="43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 xml:space="preserve">was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del w:id="44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are </w:delText>
        </w:r>
      </w:del>
      <w:ins w:id="45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were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del w:id="46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is </w:delText>
        </w:r>
      </w:del>
      <w:ins w:id="47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was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Li, Jian-Liang (NIH/NIEHS) [E]" w:date="2021-10-21T17:24:00Z" w:initials="LJL([">
    <w:p w14:paraId="66DB3232" w14:textId="77363FD0" w:rsidR="004B7B3A" w:rsidRDefault="004B7B3A">
      <w:pPr>
        <w:pStyle w:val="CommentText"/>
      </w:pPr>
      <w:r>
        <w:rPr>
          <w:rStyle w:val="CommentReference"/>
        </w:rPr>
        <w:annotationRef/>
      </w:r>
      <w:r>
        <w:t>Not sure it is right term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B3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C20C3" w16cex:dateUtc="2021-10-21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B3232" w16cid:durableId="251C20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, Jian-Liang (NIH/NIEHS) [E]">
    <w15:presenceInfo w15:providerId="AD" w15:userId="S::lij32@nih.gov::b3765d4d-4916-4a3b-be51-cb7eb417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43753"/>
    <w:rsid w:val="00046752"/>
    <w:rsid w:val="000D4DA4"/>
    <w:rsid w:val="000F2516"/>
    <w:rsid w:val="001246F3"/>
    <w:rsid w:val="001B16E9"/>
    <w:rsid w:val="0027237D"/>
    <w:rsid w:val="00344190"/>
    <w:rsid w:val="00387822"/>
    <w:rsid w:val="003A3712"/>
    <w:rsid w:val="004B7B3A"/>
    <w:rsid w:val="00580A2F"/>
    <w:rsid w:val="005D1FF3"/>
    <w:rsid w:val="005D66BB"/>
    <w:rsid w:val="005E2EBE"/>
    <w:rsid w:val="00634C8D"/>
    <w:rsid w:val="00690248"/>
    <w:rsid w:val="006F7E20"/>
    <w:rsid w:val="007D0191"/>
    <w:rsid w:val="008248E3"/>
    <w:rsid w:val="00827999"/>
    <w:rsid w:val="00897A12"/>
    <w:rsid w:val="008B67FD"/>
    <w:rsid w:val="00A74652"/>
    <w:rsid w:val="00CC5992"/>
    <w:rsid w:val="00D21D52"/>
    <w:rsid w:val="00FC244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2021-10-26T15:17:00Z</dcterms:created>
  <dcterms:modified xsi:type="dcterms:W3CDTF">2021-10-26T15:17:00Z</dcterms:modified>
</cp:coreProperties>
</file>