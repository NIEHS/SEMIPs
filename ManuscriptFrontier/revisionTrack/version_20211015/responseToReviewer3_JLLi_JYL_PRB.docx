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4A92DB4F" w14:textId="1ACCDAE3" w:rsidR="004F37B5" w:rsidRPr="004F37B5" w:rsidDel="009C7E39" w:rsidRDefault="004F37B5" w:rsidP="00901E21">
      <w:pPr>
        <w:spacing w:before="195" w:line="270" w:lineRule="atLeast"/>
        <w:rPr>
          <w:del w:id="0" w:author="Li, Jianying (NIH/NIEHS) [C]" w:date="2021-10-28T08:06:00Z"/>
          <w:rFonts w:ascii="Times New Roman" w:eastAsia="Times New Roman" w:hAnsi="Times New Roman" w:cs="Times New Roman"/>
          <w:color w:val="0000CC"/>
        </w:rPr>
      </w:pPr>
      <w:r>
        <w:rPr>
          <w:rFonts w:ascii="Times New Roman" w:eastAsia="Times New Roman" w:hAnsi="Times New Roman" w:cs="Times New Roman"/>
          <w:color w:val="0000CC"/>
        </w:rPr>
        <w:t>Th</w:t>
      </w:r>
      <w:r w:rsidR="00BE4858">
        <w:rPr>
          <w:rFonts w:ascii="Times New Roman" w:eastAsia="Times New Roman" w:hAnsi="Times New Roman" w:cs="Times New Roman"/>
          <w:color w:val="0000CC"/>
        </w:rPr>
        <w:t>o</w:t>
      </w:r>
      <w:r>
        <w:rPr>
          <w:rFonts w:ascii="Times New Roman" w:eastAsia="Times New Roman" w:hAnsi="Times New Roman" w:cs="Times New Roman"/>
          <w:color w:val="0000CC"/>
        </w:rPr>
        <w:t xml:space="preserve">se two labels represent two different processes.  </w:t>
      </w:r>
      <w:r w:rsidR="00BE4858">
        <w:rPr>
          <w:rFonts w:ascii="Times New Roman" w:eastAsia="Times New Roman" w:hAnsi="Times New Roman" w:cs="Times New Roman"/>
          <w:color w:val="0000CC"/>
        </w:rPr>
        <w:t>We have now included an explanation for the difference in the Two-class Bootstrap simulation section (Line XXX).  Here we would like to test the impact of an upstream regula</w:t>
      </w:r>
      <w:ins w:id="1" w:author="Li, Jianying (NIH/NIEHS) [C]" w:date="2021-10-25T19:58:00Z">
        <w:r w:rsidR="00493F49">
          <w:rPr>
            <w:rFonts w:ascii="Times New Roman" w:eastAsia="Times New Roman" w:hAnsi="Times New Roman" w:cs="Times New Roman"/>
            <w:color w:val="0000CC"/>
          </w:rPr>
          <w:t>tor</w:t>
        </w:r>
      </w:ins>
      <w:del w:id="2" w:author="Li, Jianying (NIH/NIEHS) [C]" w:date="2021-10-25T19:58:00Z">
        <w:r w:rsidR="00BE4858" w:rsidDel="00493F49">
          <w:rPr>
            <w:rFonts w:ascii="Times New Roman" w:eastAsia="Times New Roman" w:hAnsi="Times New Roman" w:cs="Times New Roman"/>
            <w:color w:val="0000CC"/>
          </w:rPr>
          <w:delText>r</w:delText>
        </w:r>
      </w:del>
      <w:r w:rsidR="00BE4858">
        <w:rPr>
          <w:rFonts w:ascii="Times New Roman" w:eastAsia="Times New Roman" w:hAnsi="Times New Roman" w:cs="Times New Roman"/>
          <w:color w:val="0000CC"/>
        </w:rPr>
        <w:t xml:space="preserve"> on its downstream targets (N) using two simulation strategies.  In</w:t>
      </w:r>
      <w:r>
        <w:rPr>
          <w:rFonts w:ascii="Times New Roman" w:eastAsia="Times New Roman" w:hAnsi="Times New Roman" w:cs="Times New Roman"/>
          <w:color w:val="0000CC"/>
        </w:rPr>
        <w:t xml:space="preserve"> the </w:t>
      </w:r>
      <w:r w:rsidR="00EF57DD">
        <w:rPr>
          <w:rFonts w:ascii="Times New Roman" w:eastAsia="Times New Roman" w:hAnsi="Times New Roman" w:cs="Times New Roman"/>
          <w:color w:val="0000CC"/>
        </w:rPr>
        <w:t xml:space="preserve">“elimination without replacement” process, we </w:t>
      </w:r>
      <w:r w:rsidR="00BE4858">
        <w:rPr>
          <w:rFonts w:ascii="Times New Roman" w:eastAsia="Times New Roman" w:hAnsi="Times New Roman" w:cs="Times New Roman"/>
          <w:color w:val="0000CC"/>
        </w:rPr>
        <w:t>attempted to eliminate the same number (N) of irrelevant genes from the test gene list (</w:t>
      </w:r>
      <w:proofErr w:type="gramStart"/>
      <w:r w:rsidR="00BE4858">
        <w:rPr>
          <w:rFonts w:ascii="Times New Roman" w:eastAsia="Times New Roman" w:hAnsi="Times New Roman" w:cs="Times New Roman"/>
          <w:color w:val="0000CC"/>
        </w:rPr>
        <w:t>i.e.</w:t>
      </w:r>
      <w:proofErr w:type="gramEnd"/>
      <w:r w:rsidR="00BE4858">
        <w:rPr>
          <w:rFonts w:ascii="Times New Roman" w:eastAsia="Times New Roman" w:hAnsi="Times New Roman" w:cs="Times New Roman"/>
          <w:color w:val="0000CC"/>
        </w:rPr>
        <w:t xml:space="preserve"> GATA2 significant gene list</w:t>
      </w:r>
      <w:r w:rsidR="00FB383A">
        <w:rPr>
          <w:rFonts w:ascii="Times New Roman" w:eastAsia="Times New Roman" w:hAnsi="Times New Roman" w:cs="Times New Roman"/>
          <w:color w:val="0000CC"/>
        </w:rPr>
        <w:t xml:space="preserve"> in Figure 3</w:t>
      </w:r>
      <w:r w:rsidR="00BE4858">
        <w:rPr>
          <w:rFonts w:ascii="Times New Roman" w:eastAsia="Times New Roman" w:hAnsi="Times New Roman" w:cs="Times New Roman"/>
          <w:color w:val="0000CC"/>
        </w:rPr>
        <w:t>), and then continued with the following SEM modeling steps.  On the other hand, in the “elimination with replacement” process, we first eliminated the regula</w:t>
      </w:r>
      <w:ins w:id="3" w:author="Li, Jianying (NIH/NIEHS) [C]" w:date="2021-10-25T19:58:00Z">
        <w:r w:rsidR="00493F49">
          <w:rPr>
            <w:rFonts w:ascii="Times New Roman" w:eastAsia="Times New Roman" w:hAnsi="Times New Roman" w:cs="Times New Roman"/>
            <w:color w:val="0000CC"/>
          </w:rPr>
          <w:t>tor</w:t>
        </w:r>
      </w:ins>
      <w:del w:id="4" w:author="Li, Jianying (NIH/NIEHS) [C]" w:date="2021-10-25T19:58:00Z">
        <w:r w:rsidR="00BE4858" w:rsidDel="00493F49">
          <w:rPr>
            <w:rFonts w:ascii="Times New Roman" w:eastAsia="Times New Roman" w:hAnsi="Times New Roman" w:cs="Times New Roman"/>
            <w:color w:val="0000CC"/>
          </w:rPr>
          <w:delText>r</w:delText>
        </w:r>
      </w:del>
      <w:r w:rsidR="00BE4858">
        <w:rPr>
          <w:rFonts w:ascii="Times New Roman" w:eastAsia="Times New Roman" w:hAnsi="Times New Roman" w:cs="Times New Roman"/>
          <w:color w:val="0000CC"/>
        </w:rPr>
        <w:t>’s target genes from the test gene list, and then randomly selected the same number of “irrelevant genes” from the gene pool (indicated by the blue cylinder in Figure 3</w:t>
      </w:r>
      <w:r w:rsidR="004E29F0">
        <w:rPr>
          <w:rFonts w:ascii="Times New Roman" w:eastAsia="Times New Roman" w:hAnsi="Times New Roman" w:cs="Times New Roman"/>
          <w:color w:val="0000CC"/>
        </w:rPr>
        <w:t>, All genes except tested genes</w:t>
      </w:r>
      <w:r w:rsidR="00BE4858">
        <w:rPr>
          <w:rFonts w:ascii="Times New Roman" w:eastAsia="Times New Roman" w:hAnsi="Times New Roman" w:cs="Times New Roman"/>
          <w:color w:val="0000CC"/>
        </w:rPr>
        <w:t xml:space="preserve">).  </w:t>
      </w:r>
      <w:r w:rsidR="00FB383A">
        <w:rPr>
          <w:rFonts w:ascii="Times New Roman" w:eastAsia="Times New Roman" w:hAnsi="Times New Roman" w:cs="Times New Roman"/>
          <w:color w:val="0000CC"/>
        </w:rPr>
        <w:t>The randomly selected irrelevant genes were next put back into the shrunken list to restore to the same number of genes as the initial test gene list (</w:t>
      </w:r>
      <w:proofErr w:type="gramStart"/>
      <w:r w:rsidR="00FB383A">
        <w:rPr>
          <w:rFonts w:ascii="Times New Roman" w:eastAsia="Times New Roman" w:hAnsi="Times New Roman" w:cs="Times New Roman"/>
          <w:color w:val="0000CC"/>
        </w:rPr>
        <w:t>i.e.</w:t>
      </w:r>
      <w:proofErr w:type="gramEnd"/>
      <w:r w:rsidR="00FB383A">
        <w:rPr>
          <w:rFonts w:ascii="Times New Roman" w:eastAsia="Times New Roman" w:hAnsi="Times New Roman" w:cs="Times New Roman"/>
          <w:color w:val="0000CC"/>
        </w:rPr>
        <w:t xml:space="preserve"> GATA2 significant gene list in Figure 3) and subsequently went through the following SEM modeling steps.</w:t>
      </w:r>
    </w:p>
    <w:p w14:paraId="7C7B3430" w14:textId="77777777" w:rsidR="004F37B5" w:rsidRDefault="004F37B5" w:rsidP="00901E21">
      <w:pPr>
        <w:spacing w:before="195" w:line="270" w:lineRule="atLeast"/>
        <w:rPr>
          <w:rFonts w:ascii="Times New Roman" w:eastAsia="Times New Roman" w:hAnsi="Times New Roman" w:cs="Times New Roman"/>
          <w:color w:val="2E74B5" w:themeColor="accent5" w:themeShade="BF"/>
        </w:rPr>
      </w:pPr>
    </w:p>
    <w:p w14:paraId="4352209A" w14:textId="3993AA37" w:rsidR="00901E21" w:rsidRPr="00B87225" w:rsidDel="009C7E39" w:rsidRDefault="00CD3831" w:rsidP="00901E21">
      <w:pPr>
        <w:spacing w:before="195" w:line="270" w:lineRule="atLeast"/>
        <w:rPr>
          <w:del w:id="5" w:author="Li, Jianying (NIH/NIEHS) [C]" w:date="2021-10-28T08:06:00Z"/>
          <w:rFonts w:ascii="Times New Roman" w:eastAsia="Times New Roman" w:hAnsi="Times New Roman" w:cs="Times New Roman"/>
          <w:strike/>
          <w:color w:val="2E74B5" w:themeColor="accent5" w:themeShade="BF"/>
        </w:rPr>
      </w:pPr>
      <w:del w:id="6" w:author="Li, Jianying (NIH/NIEHS) [C]" w:date="2021-10-28T08:06:00Z">
        <w:r w:rsidRPr="00B87225" w:rsidDel="009C7E39">
          <w:rPr>
            <w:rFonts w:ascii="Times New Roman" w:eastAsia="Times New Roman" w:hAnsi="Times New Roman" w:cs="Times New Roman"/>
            <w:strike/>
            <w:color w:val="2E74B5" w:themeColor="accent5" w:themeShade="BF"/>
          </w:rPr>
          <w:delText>[</w:delText>
        </w:r>
        <w:r w:rsidR="00901E21" w:rsidRPr="00B87225" w:rsidDel="009C7E39">
          <w:rPr>
            <w:rFonts w:ascii="Times New Roman" w:eastAsia="Times New Roman" w:hAnsi="Times New Roman" w:cs="Times New Roman"/>
            <w:strike/>
            <w:color w:val="2E74B5" w:themeColor="accent5" w:themeShade="BF"/>
          </w:rPr>
          <w:delText xml:space="preserve">Thanks for the follow up question. The reason we labeled them differently was that those were two different processes, but they do end up with “N” number of genes eliminated, and we see whether the confusion comes from. The starting point is that we try to test the impact of an upstream regular on its downstream target. 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delText>
        </w:r>
      </w:del>
    </w:p>
    <w:p w14:paraId="2778E11A" w14:textId="22984021" w:rsidR="00901E21" w:rsidRPr="00B87225" w:rsidDel="009C7E39" w:rsidRDefault="00901E21" w:rsidP="00901E21">
      <w:pPr>
        <w:spacing w:before="195" w:line="270" w:lineRule="atLeast"/>
        <w:rPr>
          <w:del w:id="7" w:author="Li, Jianying (NIH/NIEHS) [C]" w:date="2021-10-28T08:06:00Z"/>
          <w:rFonts w:ascii="Times New Roman" w:eastAsia="Times New Roman" w:hAnsi="Times New Roman" w:cs="Times New Roman"/>
          <w:strike/>
          <w:color w:val="2E74B5" w:themeColor="accent5" w:themeShade="BF"/>
        </w:rPr>
      </w:pPr>
      <w:del w:id="8" w:author="Li, Jianying (NIH/NIEHS) [C]" w:date="2021-10-28T08:06:00Z">
        <w:r w:rsidRPr="00B87225" w:rsidDel="009C7E39">
          <w:rPr>
            <w:rFonts w:ascii="Times New Roman" w:eastAsia="Times New Roman" w:hAnsi="Times New Roman" w:cs="Times New Roman"/>
            <w:strike/>
            <w:color w:val="2E74B5" w:themeColor="accent5" w:themeShade="BF"/>
          </w:rPr>
          <w:delText>The two simulation strategies have different objectives.</w:delText>
        </w:r>
      </w:del>
    </w:p>
    <w:p w14:paraId="402FD160" w14:textId="498D78B6" w:rsidR="00901E21" w:rsidRPr="00B87225" w:rsidDel="009C7E39" w:rsidRDefault="00901E21" w:rsidP="00901E21">
      <w:pPr>
        <w:spacing w:before="195" w:line="270" w:lineRule="atLeast"/>
        <w:rPr>
          <w:del w:id="9" w:author="Li, Jianying (NIH/NIEHS) [C]" w:date="2021-10-28T08:06:00Z"/>
          <w:rFonts w:ascii="Calibri" w:eastAsia="Times New Roman" w:hAnsi="Calibri" w:cs="Calibri"/>
          <w:strike/>
          <w:color w:val="000000"/>
          <w:sz w:val="22"/>
          <w:szCs w:val="22"/>
        </w:rPr>
      </w:pPr>
      <w:del w:id="10" w:author="Li, Jianying (NIH/NIEHS) [C]" w:date="2021-10-28T08:06:00Z">
        <w:r w:rsidRPr="00B87225" w:rsidDel="009C7E39">
          <w:rPr>
            <w:rFonts w:ascii="Times New Roman" w:eastAsia="Times New Roman" w:hAnsi="Times New Roman" w:cs="Times New Roman"/>
            <w:strike/>
            <w:color w:val="2E74B5" w:themeColor="accent5" w:themeShade="BF"/>
          </w:rPr>
          <w:delText>We have updated the manuscript for the Two-class Bootstrap section line xxx</w:delText>
        </w:r>
        <w:r w:rsidR="00CD3831" w:rsidRPr="00B87225" w:rsidDel="009C7E39">
          <w:rPr>
            <w:rFonts w:ascii="Times New Roman" w:eastAsia="Times New Roman" w:hAnsi="Times New Roman" w:cs="Times New Roman"/>
            <w:strike/>
            <w:color w:val="2E74B5" w:themeColor="accent5" w:themeShade="BF"/>
          </w:rPr>
          <w:delText>]</w:delText>
        </w:r>
      </w:del>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33ABAB45" w14:textId="169A2F6E" w:rsidR="00CD3831" w:rsidRDefault="00CD3831" w:rsidP="00897A12">
      <w:pPr>
        <w:spacing w:before="195" w:line="270" w:lineRule="atLeast"/>
        <w:rPr>
          <w:ins w:id="11" w:author="Li, Jianying (NIH/NIEHS) [C]" w:date="2021-10-28T08:04:00Z"/>
          <w:rFonts w:ascii="Times New Roman" w:eastAsia="Times New Roman" w:hAnsi="Times New Roman" w:cs="Times New Roman"/>
          <w:color w:val="0000CC"/>
        </w:rPr>
      </w:pPr>
      <w:r w:rsidRPr="00CD3831">
        <w:rPr>
          <w:rFonts w:ascii="Times New Roman" w:eastAsia="Times New Roman" w:hAnsi="Times New Roman" w:cs="Times New Roman"/>
          <w:color w:val="0000CC"/>
        </w:rPr>
        <w:t xml:space="preserve">Sorry that we did not fully address this question in our initial response.  As explained in responding to your further comment #1these two methods do have different objectives. </w:t>
      </w:r>
    </w:p>
    <w:p w14:paraId="341A42E3" w14:textId="5DD73706" w:rsidR="00D302B5" w:rsidRPr="00CD3831" w:rsidRDefault="00D302B5" w:rsidP="00897A12">
      <w:pPr>
        <w:spacing w:before="195" w:line="270" w:lineRule="atLeast"/>
        <w:rPr>
          <w:rFonts w:ascii="Times New Roman" w:eastAsia="Times New Roman" w:hAnsi="Times New Roman" w:cs="Times New Roman"/>
          <w:color w:val="0000CC"/>
        </w:rPr>
      </w:pPr>
      <w:ins w:id="12" w:author="Li, Jianying (NIH/NIEHS) [C]" w:date="2021-10-28T08:04:00Z">
        <w:r w:rsidRPr="00D302B5">
          <w:rPr>
            <w:rFonts w:ascii="Times New Roman" w:eastAsia="Times New Roman" w:hAnsi="Times New Roman" w:cs="Times New Roman"/>
            <w:color w:val="0000CC"/>
          </w:rPr>
          <w:t>No</w:t>
        </w:r>
      </w:ins>
      <w:ins w:id="13" w:author="Li, Jianying (NIH/NIEHS) [C]" w:date="2021-10-28T08:05:00Z">
        <w:r>
          <w:rPr>
            <w:rFonts w:ascii="Times New Roman" w:eastAsia="Times New Roman" w:hAnsi="Times New Roman" w:cs="Times New Roman"/>
            <w:color w:val="0000CC"/>
          </w:rPr>
          <w:t>,</w:t>
        </w:r>
      </w:ins>
      <w:ins w:id="14" w:author="Li, Jianying (NIH/NIEHS) [C]" w:date="2021-10-28T08:04:00Z">
        <w:r w:rsidRPr="00D302B5">
          <w:rPr>
            <w:rFonts w:ascii="Times New Roman" w:eastAsia="Times New Roman" w:hAnsi="Times New Roman" w:cs="Times New Roman"/>
            <w:color w:val="0000CC"/>
          </w:rPr>
          <w:t xml:space="preserve"> they do not have different computational cost.  The number of bootstraps would be the same.  The two bootstrap methods do not test power.  They simply provide a non-parametric way to assess the probability of detecting a gene regulatory network via the SEM by chance.  The bootstrap with replacement is preferable as it models the null hypothesis more readily since the downstream targets removed are replace with randomly selected.  Thus</w:t>
        </w:r>
      </w:ins>
      <w:ins w:id="15" w:author="Li, Jianying (NIH/NIEHS) [C]" w:date="2021-10-28T08:05:00Z">
        <w:r>
          <w:rPr>
            <w:rFonts w:ascii="Times New Roman" w:eastAsia="Times New Roman" w:hAnsi="Times New Roman" w:cs="Times New Roman"/>
            <w:color w:val="0000CC"/>
          </w:rPr>
          <w:t>,</w:t>
        </w:r>
      </w:ins>
      <w:ins w:id="16" w:author="Li, Jianying (NIH/NIEHS) [C]" w:date="2021-10-28T08:04:00Z">
        <w:r w:rsidRPr="00D302B5">
          <w:rPr>
            <w:rFonts w:ascii="Times New Roman" w:eastAsia="Times New Roman" w:hAnsi="Times New Roman" w:cs="Times New Roman"/>
            <w:color w:val="0000CC"/>
          </w:rPr>
          <w:t xml:space="preserve"> network sizes remain constant.</w:t>
        </w:r>
      </w:ins>
    </w:p>
    <w:p w14:paraId="43C2171F" w14:textId="33A07878" w:rsidR="00CD3831" w:rsidRPr="00CD3831" w:rsidDel="00D302B5" w:rsidRDefault="00CD3831" w:rsidP="00897A12">
      <w:pPr>
        <w:spacing w:before="195" w:line="270" w:lineRule="atLeast"/>
        <w:rPr>
          <w:del w:id="17" w:author="Li, Jianying (NIH/NIEHS) [C]" w:date="2021-10-28T08:05:00Z"/>
          <w:rFonts w:ascii="Times New Roman" w:eastAsia="Times New Roman" w:hAnsi="Times New Roman" w:cs="Times New Roman"/>
        </w:rPr>
      </w:pPr>
      <w:del w:id="18" w:author="Li, Jianying (NIH/NIEHS) [C]" w:date="2021-10-28T08:05:00Z">
        <w:r w:rsidRPr="00CD3831" w:rsidDel="00D302B5">
          <w:rPr>
            <w:rFonts w:ascii="Times New Roman" w:eastAsia="Times New Roman" w:hAnsi="Times New Roman" w:cs="Times New Roman"/>
          </w:rPr>
          <w:delText>Q2.1 if the two methods have different computational costs</w:delText>
        </w:r>
      </w:del>
    </w:p>
    <w:p w14:paraId="329632BF" w14:textId="5A12054B" w:rsidR="00CD3831" w:rsidRPr="00CD3831" w:rsidDel="00D302B5" w:rsidRDefault="00CD3831" w:rsidP="00897A12">
      <w:pPr>
        <w:spacing w:before="195" w:line="270" w:lineRule="atLeast"/>
        <w:rPr>
          <w:del w:id="19" w:author="Li, Jianying (NIH/NIEHS) [C]" w:date="2021-10-28T08:05:00Z"/>
          <w:rFonts w:ascii="Times New Roman" w:eastAsia="Times New Roman" w:hAnsi="Times New Roman" w:cs="Times New Roman"/>
          <w:color w:val="0000CC"/>
        </w:rPr>
      </w:pPr>
      <w:del w:id="20" w:author="Li, Jianying (NIH/NIEHS) [C]" w:date="2021-10-28T08:05:00Z">
        <w:r w:rsidRPr="00CD3831" w:rsidDel="00D302B5">
          <w:rPr>
            <w:rFonts w:ascii="Times New Roman" w:eastAsia="Times New Roman" w:hAnsi="Times New Roman" w:cs="Times New Roman"/>
            <w:color w:val="0000CC"/>
          </w:rPr>
          <w:delText xml:space="preserve">Since the “elimination with replacement” involves selecting the “same” number (N) of genes from the pool and then restore the shrunken list back to its original size, it does take a little bit more computational resource during each bootstrap. Such extra computation time will be more prominent if we </w:delText>
        </w:r>
      </w:del>
      <w:del w:id="21" w:author="Li, Jianying (NIH/NIEHS) [C]" w:date="2021-10-25T20:00:00Z">
        <w:r w:rsidRPr="00CD3831" w:rsidDel="00493F49">
          <w:rPr>
            <w:rFonts w:ascii="Times New Roman" w:eastAsia="Times New Roman" w:hAnsi="Times New Roman" w:cs="Times New Roman"/>
            <w:color w:val="0000CC"/>
          </w:rPr>
          <w:delText>have</w:delText>
        </w:r>
      </w:del>
      <w:del w:id="22" w:author="Li, Jianying (NIH/NIEHS) [C]" w:date="2021-10-28T08:05:00Z">
        <w:r w:rsidRPr="00CD3831" w:rsidDel="00D302B5">
          <w:rPr>
            <w:rFonts w:ascii="Times New Roman" w:eastAsia="Times New Roman" w:hAnsi="Times New Roman" w:cs="Times New Roman"/>
            <w:color w:val="0000CC"/>
          </w:rPr>
          <w:delText xml:space="preserve"> 1000 rounds.</w:delText>
        </w:r>
      </w:del>
    </w:p>
    <w:p w14:paraId="5192ABF6" w14:textId="6010551B" w:rsidR="00CD3831" w:rsidRPr="00CD3831" w:rsidDel="00D302B5" w:rsidRDefault="00CD3831" w:rsidP="00897A12">
      <w:pPr>
        <w:spacing w:before="195" w:line="270" w:lineRule="atLeast"/>
        <w:rPr>
          <w:del w:id="23" w:author="Li, Jianying (NIH/NIEHS) [C]" w:date="2021-10-28T08:05:00Z"/>
          <w:rFonts w:ascii="Times New Roman" w:eastAsia="Times New Roman" w:hAnsi="Times New Roman" w:cs="Times New Roman"/>
        </w:rPr>
      </w:pPr>
      <w:del w:id="24" w:author="Li, Jianying (NIH/NIEHS) [C]" w:date="2021-10-28T08:05:00Z">
        <w:r w:rsidRPr="00CD3831" w:rsidDel="00D302B5">
          <w:rPr>
            <w:rFonts w:ascii="Times New Roman" w:eastAsia="Times New Roman" w:hAnsi="Times New Roman" w:cs="Times New Roman"/>
          </w:rPr>
          <w:delText xml:space="preserve">Q2.2 </w:delText>
        </w:r>
        <w:r w:rsidRPr="00CD3831" w:rsidDel="00D302B5">
          <w:rPr>
            <w:rFonts w:ascii="Times New Roman" w:eastAsia="Times New Roman" w:hAnsi="Times New Roman" w:cs="Times New Roman"/>
          </w:rPr>
          <w:tab/>
        </w:r>
        <w:r w:rsidR="004E29F0" w:rsidDel="00D302B5">
          <w:rPr>
            <w:rFonts w:ascii="Times New Roman" w:eastAsia="Times New Roman" w:hAnsi="Times New Roman" w:cs="Times New Roman"/>
          </w:rPr>
          <w:delText>i</w:delText>
        </w:r>
        <w:r w:rsidRPr="00CD3831" w:rsidDel="00D302B5">
          <w:rPr>
            <w:rFonts w:ascii="Times New Roman" w:eastAsia="Times New Roman" w:hAnsi="Times New Roman" w:cs="Times New Roman"/>
          </w:rPr>
          <w:delText>f they have different test power</w:delText>
        </w:r>
      </w:del>
    </w:p>
    <w:p w14:paraId="26324652" w14:textId="1BFD547A" w:rsidR="00CD3831" w:rsidRPr="00CD3831" w:rsidDel="00A97191" w:rsidRDefault="00CD3831" w:rsidP="00897A12">
      <w:pPr>
        <w:spacing w:before="195" w:line="270" w:lineRule="atLeast"/>
        <w:rPr>
          <w:del w:id="25" w:author="Li, Jianying (NIH/NIEHS) [C]" w:date="2021-10-26T10:25:00Z"/>
          <w:rFonts w:ascii="Times New Roman" w:eastAsia="Times New Roman" w:hAnsi="Times New Roman" w:cs="Times New Roman"/>
          <w:color w:val="0000CC"/>
        </w:rPr>
      </w:pPr>
      <w:del w:id="26" w:author="Li, Jianying (NIH/NIEHS) [C]" w:date="2021-10-28T08:05:00Z">
        <w:r w:rsidRPr="00CD3831" w:rsidDel="00D302B5">
          <w:rPr>
            <w:rFonts w:ascii="Times New Roman" w:eastAsia="Times New Roman" w:hAnsi="Times New Roman" w:cs="Times New Roman"/>
            <w:color w:val="0000CC"/>
          </w:rPr>
          <w:delText>The</w:delText>
        </w:r>
      </w:del>
      <w:del w:id="27" w:author="Li, Jianying (NIH/NIEHS) [C]" w:date="2021-10-26T10:23:00Z">
        <w:r w:rsidRPr="00CD3831" w:rsidDel="00A97191">
          <w:rPr>
            <w:rFonts w:ascii="Times New Roman" w:eastAsia="Times New Roman" w:hAnsi="Times New Roman" w:cs="Times New Roman"/>
            <w:color w:val="0000CC"/>
          </w:rPr>
          <w:delText>y</w:delText>
        </w:r>
      </w:del>
      <w:del w:id="28" w:author="Li, Jianying (NIH/NIEHS) [C]" w:date="2021-10-28T08:05:00Z">
        <w:r w:rsidRPr="00CD3831" w:rsidDel="00D302B5">
          <w:rPr>
            <w:rFonts w:ascii="Times New Roman" w:eastAsia="Times New Roman" w:hAnsi="Times New Roman" w:cs="Times New Roman"/>
            <w:color w:val="0000CC"/>
          </w:rPr>
          <w:delText xml:space="preserve"> serve different purposes</w:delText>
        </w:r>
      </w:del>
      <w:del w:id="29" w:author="Li, Jianying (NIH/NIEHS) [C]" w:date="2021-10-26T10:22:00Z">
        <w:r w:rsidRPr="00CD3831" w:rsidDel="00A97191">
          <w:rPr>
            <w:rFonts w:ascii="Times New Roman" w:eastAsia="Times New Roman" w:hAnsi="Times New Roman" w:cs="Times New Roman"/>
            <w:color w:val="0000CC"/>
          </w:rPr>
          <w:delText>,</w:delText>
        </w:r>
      </w:del>
      <w:del w:id="30" w:author="Li, Jianying (NIH/NIEHS) [C]" w:date="2021-10-26T10:25:00Z">
        <w:r w:rsidRPr="00CD3831" w:rsidDel="00A97191">
          <w:rPr>
            <w:rFonts w:ascii="Times New Roman" w:eastAsia="Times New Roman" w:hAnsi="Times New Roman" w:cs="Times New Roman"/>
            <w:color w:val="0000CC"/>
          </w:rPr>
          <w:delText xml:space="preserve"> have little to do with “test power” per se.</w:delText>
        </w:r>
        <w:r w:rsidR="004E29F0" w:rsidDel="00A97191">
          <w:rPr>
            <w:rFonts w:ascii="Times New Roman" w:eastAsia="Times New Roman" w:hAnsi="Times New Roman" w:cs="Times New Roman"/>
            <w:color w:val="0000CC"/>
          </w:rPr>
          <w:delText xml:space="preserve">  (</w:delText>
        </w:r>
        <w:r w:rsidR="004E29F0" w:rsidRPr="004E29F0" w:rsidDel="00A97191">
          <w:rPr>
            <w:rFonts w:ascii="Times New Roman" w:eastAsia="Times New Roman" w:hAnsi="Times New Roman" w:cs="Times New Roman"/>
            <w:color w:val="0000CC"/>
            <w:highlight w:val="yellow"/>
          </w:rPr>
          <w:delText>could you specific the purpose and why is not related to test power?</w:delText>
        </w:r>
        <w:r w:rsidR="004E29F0" w:rsidDel="00A97191">
          <w:rPr>
            <w:rFonts w:ascii="Times New Roman" w:eastAsia="Times New Roman" w:hAnsi="Times New Roman" w:cs="Times New Roman"/>
            <w:color w:val="0000CC"/>
          </w:rPr>
          <w:delText>)</w:delText>
        </w:r>
      </w:del>
    </w:p>
    <w:p w14:paraId="4581EEC3" w14:textId="1F2D0D9C" w:rsidR="00CD3831" w:rsidRPr="00CD3831" w:rsidDel="00D302B5" w:rsidRDefault="00CD3831" w:rsidP="00897A12">
      <w:pPr>
        <w:spacing w:before="195" w:line="270" w:lineRule="atLeast"/>
        <w:rPr>
          <w:del w:id="31" w:author="Li, Jianying (NIH/NIEHS) [C]" w:date="2021-10-28T08:05:00Z"/>
          <w:rFonts w:ascii="Times New Roman" w:eastAsia="Times New Roman" w:hAnsi="Times New Roman" w:cs="Times New Roman"/>
        </w:rPr>
      </w:pPr>
      <w:del w:id="32" w:author="Li, Jianying (NIH/NIEHS) [C]" w:date="2021-10-28T08:05:00Z">
        <w:r w:rsidRPr="00CD3831" w:rsidDel="00D302B5">
          <w:rPr>
            <w:rFonts w:ascii="Times New Roman" w:eastAsia="Times New Roman" w:hAnsi="Times New Roman" w:cs="Times New Roman"/>
          </w:rPr>
          <w:delText xml:space="preserve">Q2.3. </w:delText>
        </w:r>
        <w:r w:rsidRPr="00CD3831" w:rsidDel="00D302B5">
          <w:rPr>
            <w:rFonts w:ascii="Times New Roman" w:eastAsia="Times New Roman" w:hAnsi="Times New Roman" w:cs="Times New Roman"/>
          </w:rPr>
          <w:tab/>
        </w:r>
        <w:r w:rsidR="004E29F0" w:rsidDel="00D302B5">
          <w:rPr>
            <w:rFonts w:ascii="Times New Roman" w:eastAsia="Times New Roman" w:hAnsi="Times New Roman" w:cs="Times New Roman"/>
          </w:rPr>
          <w:delText>w</w:delText>
        </w:r>
        <w:r w:rsidRPr="00CD3831" w:rsidDel="00D302B5">
          <w:rPr>
            <w:rFonts w:ascii="Times New Roman" w:eastAsia="Times New Roman" w:hAnsi="Times New Roman" w:cs="Times New Roman"/>
          </w:rPr>
          <w:delText>hat would you prefer one method over the other?</w:delText>
        </w:r>
      </w:del>
    </w:p>
    <w:p w14:paraId="0BD43EAE" w14:textId="29587CE4" w:rsidR="00CD3831" w:rsidRPr="00CD3831" w:rsidDel="00D302B5" w:rsidRDefault="00CD3831" w:rsidP="00CD3831">
      <w:pPr>
        <w:spacing w:before="195" w:line="270" w:lineRule="atLeast"/>
        <w:rPr>
          <w:del w:id="33" w:author="Li, Jianying (NIH/NIEHS) [C]" w:date="2021-10-28T08:05:00Z"/>
          <w:rFonts w:ascii="Times New Roman" w:eastAsia="Times New Roman" w:hAnsi="Times New Roman" w:cs="Times New Roman"/>
          <w:color w:val="0000CC"/>
        </w:rPr>
      </w:pPr>
      <w:del w:id="34" w:author="Li, Jianying (NIH/NIEHS) [C]" w:date="2021-10-28T08:05:00Z">
        <w:r w:rsidRPr="00CD3831" w:rsidDel="00D302B5">
          <w:rPr>
            <w:rFonts w:ascii="Times New Roman" w:eastAsia="Times New Roman" w:hAnsi="Times New Roman" w:cs="Times New Roman"/>
            <w:color w:val="0000CC"/>
          </w:rPr>
          <w:delText xml:space="preserve">We suggest </w:delText>
        </w:r>
      </w:del>
      <w:del w:id="35" w:author="Li, Jianying (NIH/NIEHS) [C]" w:date="2021-10-26T10:21:00Z">
        <w:r w:rsidRPr="00CD3831" w:rsidDel="00A97191">
          <w:rPr>
            <w:rFonts w:ascii="Times New Roman" w:eastAsia="Times New Roman" w:hAnsi="Times New Roman" w:cs="Times New Roman"/>
            <w:color w:val="0000CC"/>
          </w:rPr>
          <w:delText>to use</w:delText>
        </w:r>
      </w:del>
      <w:del w:id="36" w:author="Li, Jianying (NIH/NIEHS) [C]" w:date="2021-10-28T08:05:00Z">
        <w:r w:rsidRPr="00CD3831" w:rsidDel="00D302B5">
          <w:rPr>
            <w:rFonts w:ascii="Times New Roman" w:eastAsia="Times New Roman" w:hAnsi="Times New Roman" w:cs="Times New Roman"/>
            <w:color w:val="0000CC"/>
          </w:rPr>
          <w:delText xml:space="preserve"> both.</w:delText>
        </w:r>
        <w:r w:rsidRPr="00CD3831" w:rsidDel="00D302B5">
          <w:delText xml:space="preserve"> </w:delText>
        </w:r>
        <w:r w:rsidDel="00D302B5">
          <w:delText xml:space="preserve"> </w:delText>
        </w:r>
      </w:del>
      <w:del w:id="37" w:author="Li, Jianying (NIH/NIEHS) [C]" w:date="2021-10-26T10:28:00Z">
        <w:r w:rsidRPr="00CD3831" w:rsidDel="00A97191">
          <w:rPr>
            <w:color w:val="0000CC"/>
          </w:rPr>
          <w:delText xml:space="preserve">The </w:delText>
        </w:r>
        <w:r w:rsidRPr="00CD3831" w:rsidDel="00A97191">
          <w:rPr>
            <w:rFonts w:ascii="Times New Roman" w:eastAsia="Times New Roman" w:hAnsi="Times New Roman" w:cs="Times New Roman"/>
            <w:color w:val="0000CC"/>
          </w:rPr>
          <w:delText>“elimination without replacement” process helps to evaluate whether eliminating the “downstream target” will change the downstream SEM analysis results, so that we can deduce the function/impact of the upstream regulator.</w:delText>
        </w:r>
        <w:r w:rsidR="00894B24" w:rsidDel="00A97191">
          <w:rPr>
            <w:rFonts w:ascii="Times New Roman" w:eastAsia="Times New Roman" w:hAnsi="Times New Roman" w:cs="Times New Roman"/>
            <w:color w:val="0000CC"/>
          </w:rPr>
          <w:delText xml:space="preserve">  On the other hand, the “</w:delText>
        </w:r>
        <w:r w:rsidRPr="00CD3831" w:rsidDel="00A97191">
          <w:rPr>
            <w:rFonts w:ascii="Times New Roman" w:eastAsia="Times New Roman" w:hAnsi="Times New Roman" w:cs="Times New Roman"/>
            <w:color w:val="0000CC"/>
          </w:rPr>
          <w:delText>elimination with replacement” process helps to rule out the possibility of changed SEM analysis results is caused by “artificial effect” due to the shrunken significant gene set.</w:delText>
        </w:r>
      </w:del>
    </w:p>
    <w:p w14:paraId="6CDBC8F0" w14:textId="46B88BAF" w:rsidR="00CD3831" w:rsidDel="00A97191" w:rsidRDefault="00CD3831" w:rsidP="00CD3831">
      <w:pPr>
        <w:spacing w:before="195" w:line="270" w:lineRule="atLeast"/>
        <w:rPr>
          <w:del w:id="38" w:author="Li, Jianying (NIH/NIEHS) [C]" w:date="2021-10-26T10:28:00Z"/>
          <w:rFonts w:ascii="Times New Roman" w:eastAsia="Times New Roman" w:hAnsi="Times New Roman" w:cs="Times New Roman"/>
          <w:color w:val="0000CC"/>
          <w:sz w:val="20"/>
          <w:szCs w:val="20"/>
        </w:rPr>
      </w:pPr>
    </w:p>
    <w:p w14:paraId="30D39304" w14:textId="42BC0EDE" w:rsidR="00CD3831" w:rsidRPr="00CD3831" w:rsidDel="00D302B5" w:rsidRDefault="00CD3831" w:rsidP="00CD3831">
      <w:pPr>
        <w:spacing w:before="195" w:line="270" w:lineRule="atLeast"/>
        <w:rPr>
          <w:del w:id="39" w:author="Li, Jianying (NIH/NIEHS) [C]" w:date="2021-10-28T08:05:00Z"/>
          <w:rFonts w:ascii="Times New Roman" w:eastAsia="Times New Roman" w:hAnsi="Times New Roman" w:cs="Times New Roman"/>
          <w:color w:val="0000CC"/>
          <w:sz w:val="20"/>
          <w:szCs w:val="20"/>
        </w:rPr>
      </w:pPr>
    </w:p>
    <w:p w14:paraId="2928DBCC" w14:textId="1A5E8673" w:rsidR="008A45DA" w:rsidRPr="00B87225" w:rsidDel="00D302B5" w:rsidRDefault="00894B24" w:rsidP="00897A12">
      <w:pPr>
        <w:spacing w:before="195" w:line="270" w:lineRule="atLeast"/>
        <w:rPr>
          <w:del w:id="40" w:author="Li, Jianying (NIH/NIEHS) [C]" w:date="2021-10-28T08:05:00Z"/>
          <w:rFonts w:ascii="Times New Roman" w:eastAsia="Times New Roman" w:hAnsi="Times New Roman" w:cs="Times New Roman"/>
          <w:strike/>
          <w:color w:val="0000CC"/>
        </w:rPr>
      </w:pPr>
      <w:del w:id="41" w:author="Li, Jianying (NIH/NIEHS) [C]" w:date="2021-10-28T08:05:00Z">
        <w:r w:rsidRPr="00B87225" w:rsidDel="00D302B5">
          <w:rPr>
            <w:rFonts w:ascii="Times New Roman" w:eastAsia="Times New Roman" w:hAnsi="Times New Roman" w:cs="Times New Roman"/>
            <w:strike/>
            <w:color w:val="0000CC"/>
          </w:rPr>
          <w:delText>[</w:delText>
        </w:r>
        <w:r w:rsidR="00FB383A" w:rsidRPr="00B87225" w:rsidDel="00D302B5">
          <w:rPr>
            <w:rFonts w:ascii="Times New Roman" w:eastAsia="Times New Roman" w:hAnsi="Times New Roman" w:cs="Times New Roman"/>
            <w:strike/>
            <w:color w:val="0000CC"/>
          </w:rPr>
          <w:delText xml:space="preserve">Sorry that we did not fully address this question in our initial response.  </w:delText>
        </w:r>
        <w:r w:rsidR="00F5482C" w:rsidRPr="00B87225" w:rsidDel="00D302B5">
          <w:rPr>
            <w:rFonts w:ascii="Times New Roman" w:eastAsia="Times New Roman" w:hAnsi="Times New Roman" w:cs="Times New Roman"/>
            <w:strike/>
            <w:color w:val="2E74B5" w:themeColor="accent5" w:themeShade="BF"/>
          </w:rPr>
          <w:delText xml:space="preserve">As explained in responding to your further comment #1these two methods do have different objectives. </w:delText>
        </w:r>
      </w:del>
    </w:p>
    <w:p w14:paraId="20109DD5" w14:textId="29D10990" w:rsidR="00F5482C" w:rsidRPr="00B87225" w:rsidDel="00D302B5" w:rsidRDefault="00F5482C" w:rsidP="00897A12">
      <w:pPr>
        <w:spacing w:before="195" w:line="270" w:lineRule="atLeast"/>
        <w:rPr>
          <w:del w:id="42" w:author="Li, Jianying (NIH/NIEHS) [C]" w:date="2021-10-28T08:05:00Z"/>
          <w:rFonts w:ascii="Times New Roman" w:eastAsia="Times New Roman" w:hAnsi="Times New Roman" w:cs="Times New Roman"/>
          <w:strike/>
          <w:color w:val="2E74B5" w:themeColor="accent5" w:themeShade="BF"/>
        </w:rPr>
      </w:pPr>
      <w:del w:id="43" w:author="Li, Jianying (NIH/NIEHS) [C]" w:date="2021-10-28T08:05:00Z">
        <w:r w:rsidRPr="00B87225" w:rsidDel="00D302B5">
          <w:rPr>
            <w:rFonts w:ascii="Times New Roman" w:eastAsia="Times New Roman" w:hAnsi="Times New Roman" w:cs="Times New Roman"/>
            <w:strike/>
            <w:color w:val="2E74B5" w:themeColor="accent5" w:themeShade="BF"/>
          </w:rPr>
          <w:delText>The “elimination without replacement” process was design</w:delText>
        </w:r>
        <w:r w:rsidR="00CD3831" w:rsidRPr="00B87225" w:rsidDel="00D302B5">
          <w:rPr>
            <w:rFonts w:ascii="Times New Roman" w:eastAsia="Times New Roman" w:hAnsi="Times New Roman" w:cs="Times New Roman"/>
            <w:strike/>
            <w:color w:val="0000CC"/>
          </w:rPr>
          <w:delText>ed</w:delText>
        </w:r>
        <w:r w:rsidRPr="00B87225" w:rsidDel="00D302B5">
          <w:rPr>
            <w:rFonts w:ascii="Times New Roman" w:eastAsia="Times New Roman" w:hAnsi="Times New Roman" w:cs="Times New Roman"/>
            <w:strike/>
            <w:color w:val="2E74B5" w:themeColor="accent5" w:themeShade="BF"/>
          </w:rPr>
          <w:delText xml:space="preserve"> to test whether </w:delText>
        </w:r>
        <w:r w:rsidR="00CD3831" w:rsidRPr="00B87225" w:rsidDel="00D302B5">
          <w:rPr>
            <w:rFonts w:ascii="Times New Roman" w:eastAsia="Times New Roman" w:hAnsi="Times New Roman" w:cs="Times New Roman"/>
            <w:strike/>
            <w:color w:val="0000CC"/>
          </w:rPr>
          <w:delText>random elimination</w:delText>
        </w:r>
        <w:r w:rsidRPr="00B87225" w:rsidDel="00D302B5">
          <w:rPr>
            <w:rFonts w:ascii="Times New Roman" w:eastAsia="Times New Roman" w:hAnsi="Times New Roman" w:cs="Times New Roman"/>
            <w:strike/>
            <w:color w:val="2E74B5" w:themeColor="accent5" w:themeShade="BF"/>
          </w:rPr>
          <w:delText xml:space="preserve"> of the </w:delText>
        </w:r>
        <w:r w:rsidR="00786BEA" w:rsidRPr="00B87225" w:rsidDel="00D302B5">
          <w:rPr>
            <w:rFonts w:ascii="Times New Roman" w:eastAsia="Times New Roman" w:hAnsi="Times New Roman" w:cs="Times New Roman"/>
            <w:strike/>
            <w:color w:val="2E74B5" w:themeColor="accent5" w:themeShade="BF"/>
          </w:rPr>
          <w:delText xml:space="preserve">irrelevant </w:delText>
        </w:r>
        <w:r w:rsidRPr="00B87225" w:rsidDel="00D302B5">
          <w:rPr>
            <w:rFonts w:ascii="Times New Roman" w:eastAsia="Times New Roman" w:hAnsi="Times New Roman" w:cs="Times New Roman"/>
            <w:strike/>
            <w:color w:val="2E74B5" w:themeColor="accent5" w:themeShade="BF"/>
          </w:rPr>
          <w:delText>“downstream genes” render the same SEM testing result as those from the “</w:delText>
        </w:r>
        <w:r w:rsidR="00786BEA" w:rsidRPr="00B87225" w:rsidDel="00D302B5">
          <w:rPr>
            <w:rFonts w:ascii="Times New Roman" w:eastAsia="Times New Roman" w:hAnsi="Times New Roman" w:cs="Times New Roman"/>
            <w:strike/>
            <w:color w:val="2E74B5" w:themeColor="accent5" w:themeShade="BF"/>
          </w:rPr>
          <w:delText xml:space="preserve">real downstream target genes”. From such 1000 bootstrap simulation, we shall have an empirical distribution of “statistics” </w:delText>
        </w:r>
        <w:r w:rsidR="00786BEA" w:rsidRPr="00B87225" w:rsidDel="00D302B5">
          <w:rPr>
            <w:rFonts w:ascii="Times New Roman" w:eastAsia="Times New Roman" w:hAnsi="Times New Roman" w:cs="Times New Roman"/>
            <w:strike/>
            <w:color w:val="2E74B5" w:themeColor="accent5" w:themeShade="BF"/>
            <w:highlight w:val="yellow"/>
          </w:rPr>
          <w:delText>we are interested</w:delText>
        </w:r>
        <w:r w:rsidR="00CD3831" w:rsidRPr="00B87225" w:rsidDel="00D302B5">
          <w:rPr>
            <w:rFonts w:ascii="Times New Roman" w:eastAsia="Times New Roman" w:hAnsi="Times New Roman" w:cs="Times New Roman"/>
            <w:strike/>
            <w:color w:val="2E74B5" w:themeColor="accent5" w:themeShade="BF"/>
            <w:highlight w:val="yellow"/>
          </w:rPr>
          <w:delText xml:space="preserve"> (deleted?)</w:delText>
        </w:r>
        <w:r w:rsidR="00786BEA" w:rsidRPr="00B87225" w:rsidDel="00D302B5">
          <w:rPr>
            <w:rFonts w:ascii="Times New Roman" w:eastAsia="Times New Roman" w:hAnsi="Times New Roman" w:cs="Times New Roman"/>
            <w:strike/>
            <w:color w:val="2E74B5" w:themeColor="accent5" w:themeShade="BF"/>
            <w:highlight w:val="yellow"/>
          </w:rPr>
          <w:delText>,</w:delText>
        </w:r>
        <w:r w:rsidR="00786BEA" w:rsidRPr="00B87225" w:rsidDel="00D302B5">
          <w:rPr>
            <w:rFonts w:ascii="Times New Roman" w:eastAsia="Times New Roman" w:hAnsi="Times New Roman" w:cs="Times New Roman"/>
            <w:strike/>
            <w:color w:val="2E74B5" w:themeColor="accent5" w:themeShade="BF"/>
          </w:rPr>
          <w:delText xml:space="preserve"> </w:delText>
        </w:r>
        <w:r w:rsidR="00CD3831" w:rsidRPr="00B87225" w:rsidDel="00D302B5">
          <w:rPr>
            <w:rFonts w:ascii="Times New Roman" w:eastAsia="Times New Roman" w:hAnsi="Times New Roman" w:cs="Times New Roman"/>
            <w:strike/>
            <w:color w:val="0000CC"/>
          </w:rPr>
          <w:delText xml:space="preserve">and </w:delText>
        </w:r>
        <w:r w:rsidR="00786BEA" w:rsidRPr="00B87225" w:rsidDel="00D302B5">
          <w:rPr>
            <w:rFonts w:ascii="Times New Roman" w:eastAsia="Times New Roman" w:hAnsi="Times New Roman" w:cs="Times New Roman"/>
            <w:strike/>
            <w:color w:val="2E74B5" w:themeColor="accent5" w:themeShade="BF"/>
          </w:rPr>
          <w:delText xml:space="preserve">a significance result will be obtained if our actual measure falls in any of the significant tails. </w:delText>
        </w:r>
      </w:del>
    </w:p>
    <w:p w14:paraId="378D0684" w14:textId="1477C4D7" w:rsidR="00786BEA" w:rsidRPr="00B87225" w:rsidDel="00D302B5" w:rsidRDefault="00CD3831" w:rsidP="00897A12">
      <w:pPr>
        <w:spacing w:before="195" w:line="270" w:lineRule="atLeast"/>
        <w:rPr>
          <w:del w:id="44" w:author="Li, Jianying (NIH/NIEHS) [C]" w:date="2021-10-28T08:05:00Z"/>
          <w:rFonts w:ascii="Trebuchet MS" w:eastAsia="Times New Roman" w:hAnsi="Trebuchet MS" w:cs="Calibri"/>
          <w:strike/>
          <w:color w:val="3E3D40"/>
          <w:sz w:val="18"/>
          <w:szCs w:val="18"/>
        </w:rPr>
      </w:pPr>
      <w:del w:id="45" w:author="Li, Jianying (NIH/NIEHS) [C]" w:date="2021-10-28T08:05:00Z">
        <w:r w:rsidRPr="00B87225" w:rsidDel="00D302B5">
          <w:rPr>
            <w:rFonts w:ascii="Times New Roman" w:eastAsia="Times New Roman" w:hAnsi="Times New Roman" w:cs="Times New Roman"/>
            <w:strike/>
            <w:color w:val="0000CC"/>
          </w:rPr>
          <w:delText xml:space="preserve">For </w:delText>
        </w:r>
        <w:r w:rsidRPr="00B87225" w:rsidDel="00D302B5">
          <w:rPr>
            <w:rFonts w:ascii="Times New Roman" w:eastAsia="Times New Roman" w:hAnsi="Times New Roman" w:cs="Times New Roman"/>
            <w:strike/>
            <w:color w:val="2E74B5" w:themeColor="accent5" w:themeShade="BF"/>
          </w:rPr>
          <w:delText>t</w:delText>
        </w:r>
        <w:r w:rsidR="00786BEA" w:rsidRPr="00B87225" w:rsidDel="00D302B5">
          <w:rPr>
            <w:rFonts w:ascii="Times New Roman" w:eastAsia="Times New Roman" w:hAnsi="Times New Roman" w:cs="Times New Roman"/>
            <w:strike/>
            <w:color w:val="2E74B5" w:themeColor="accent5" w:themeShade="BF"/>
          </w:rPr>
          <w:delText>he “elimination with replacement” process, since we store</w:delText>
        </w:r>
        <w:r w:rsidRPr="00B87225" w:rsidDel="00D302B5">
          <w:rPr>
            <w:rFonts w:ascii="Times New Roman" w:eastAsia="Times New Roman" w:hAnsi="Times New Roman" w:cs="Times New Roman"/>
            <w:strike/>
            <w:color w:val="0000CC"/>
          </w:rPr>
          <w:delText>d</w:delText>
        </w:r>
        <w:r w:rsidR="00786BEA" w:rsidRPr="00B87225" w:rsidDel="00D302B5">
          <w:rPr>
            <w:rFonts w:ascii="Times New Roman" w:eastAsia="Times New Roman" w:hAnsi="Times New Roman" w:cs="Times New Roman"/>
            <w:strike/>
            <w:color w:val="2E74B5" w:themeColor="accent5" w:themeShade="BF"/>
          </w:rPr>
          <w:delText xml:space="preserve"> the “original gene list” i.e. “GATA significant gene list” by supplying the same number of genes that we eliminated from the initial set. </w:delText>
        </w:r>
        <w:r w:rsidR="00786BEA" w:rsidRPr="00B87225" w:rsidDel="00D302B5">
          <w:rPr>
            <w:rFonts w:ascii="Times New Roman" w:eastAsia="Times New Roman" w:hAnsi="Times New Roman" w:cs="Times New Roman"/>
            <w:strike/>
            <w:color w:val="0000CC"/>
          </w:rPr>
          <w:delText>T</w:delText>
        </w:r>
        <w:r w:rsidRPr="00B87225" w:rsidDel="00D302B5">
          <w:rPr>
            <w:rFonts w:ascii="Times New Roman" w:eastAsia="Times New Roman" w:hAnsi="Times New Roman" w:cs="Times New Roman"/>
            <w:strike/>
            <w:color w:val="0000CC"/>
          </w:rPr>
          <w:delText>hus, t</w:delText>
        </w:r>
        <w:r w:rsidR="00786BEA" w:rsidRPr="00B87225" w:rsidDel="00D302B5">
          <w:rPr>
            <w:rFonts w:ascii="Times New Roman" w:eastAsia="Times New Roman" w:hAnsi="Times New Roman" w:cs="Times New Roman"/>
            <w:strike/>
            <w:color w:val="0000CC"/>
          </w:rPr>
          <w:delText xml:space="preserve">his </w:delText>
        </w:r>
        <w:r w:rsidR="00786BEA" w:rsidRPr="00B87225" w:rsidDel="00D302B5">
          <w:rPr>
            <w:rFonts w:ascii="Times New Roman" w:eastAsia="Times New Roman" w:hAnsi="Times New Roman" w:cs="Times New Roman"/>
            <w:strike/>
            <w:color w:val="2E74B5" w:themeColor="accent5" w:themeShade="BF"/>
          </w:rPr>
          <w:delText xml:space="preserve">will further provide us </w:delText>
        </w:r>
        <w:r w:rsidRPr="00B87225" w:rsidDel="00D302B5">
          <w:rPr>
            <w:rFonts w:ascii="Times New Roman" w:eastAsia="Times New Roman" w:hAnsi="Times New Roman" w:cs="Times New Roman"/>
            <w:strike/>
            <w:color w:val="0000CC"/>
          </w:rPr>
          <w:delText xml:space="preserve">the </w:delText>
        </w:r>
        <w:r w:rsidR="00786BEA" w:rsidRPr="00B87225" w:rsidDel="00D302B5">
          <w:rPr>
            <w:rFonts w:ascii="Times New Roman" w:eastAsia="Times New Roman" w:hAnsi="Times New Roman" w:cs="Times New Roman"/>
            <w:strike/>
            <w:color w:val="2E74B5" w:themeColor="accent5" w:themeShade="BF"/>
          </w:rPr>
          <w:delText>information</w:delText>
        </w:r>
        <w:r w:rsidR="00CB600C" w:rsidRPr="00B87225" w:rsidDel="00D302B5">
          <w:rPr>
            <w:rFonts w:ascii="Times New Roman" w:eastAsia="Times New Roman" w:hAnsi="Times New Roman" w:cs="Times New Roman"/>
            <w:strike/>
            <w:color w:val="2E74B5" w:themeColor="accent5" w:themeShade="BF"/>
          </w:rPr>
          <w:delText xml:space="preserve"> on whether</w:delText>
        </w:r>
        <w:r w:rsidR="00786BEA" w:rsidRPr="00B87225" w:rsidDel="00D302B5">
          <w:rPr>
            <w:rFonts w:ascii="Times New Roman" w:eastAsia="Times New Roman" w:hAnsi="Times New Roman" w:cs="Times New Roman"/>
            <w:strike/>
            <w:color w:val="2E74B5" w:themeColor="accent5" w:themeShade="BF"/>
          </w:rPr>
          <w:delText xml:space="preserve"> what we observe is from “eliminating N number of genes” or from “eliminating the target genes”</w:delText>
        </w:r>
        <w:r w:rsidR="00CB600C" w:rsidRPr="00B87225" w:rsidDel="00D302B5">
          <w:rPr>
            <w:rFonts w:ascii="Times New Roman" w:eastAsia="Times New Roman" w:hAnsi="Times New Roman" w:cs="Times New Roman"/>
            <w:strike/>
            <w:color w:val="2E74B5" w:themeColor="accent5" w:themeShade="BF"/>
          </w:rPr>
          <w:delText xml:space="preserve">. This procedure does take a little bit more computational resource, but it helps us to rule out </w:delText>
        </w:r>
        <w:r w:rsidR="00CB600C" w:rsidRPr="00B87225" w:rsidDel="00D302B5">
          <w:rPr>
            <w:rFonts w:ascii="Times New Roman" w:eastAsia="Times New Roman" w:hAnsi="Times New Roman" w:cs="Times New Roman"/>
            <w:strike/>
            <w:color w:val="2E74B5" w:themeColor="accent5" w:themeShade="BF"/>
            <w:highlight w:val="yellow"/>
          </w:rPr>
          <w:delText>the unnecessary question and it is necessary.</w:delText>
        </w:r>
        <w:r w:rsidR="00786BEA" w:rsidRPr="00B87225" w:rsidDel="00D302B5">
          <w:rPr>
            <w:rFonts w:ascii="Times New Roman" w:eastAsia="Times New Roman" w:hAnsi="Times New Roman" w:cs="Times New Roman"/>
            <w:strike/>
            <w:color w:val="2E74B5" w:themeColor="accent5" w:themeShade="BF"/>
          </w:rPr>
          <w:delText xml:space="preserve"> </w:delText>
        </w:r>
      </w:del>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Line 36, move "two-sided t-statistic" to line 30, where "T-score" is first mentioned.</w:t>
      </w:r>
    </w:p>
    <w:p w14:paraId="1E5FC455" w14:textId="60EAE03C" w:rsidR="00882BA2" w:rsidRPr="004A31A3" w:rsidRDefault="00882BA2" w:rsidP="008A45DA">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004A31A3" w:rsidRPr="004A31A3">
        <w:rPr>
          <w:rFonts w:ascii="Times New Roman" w:eastAsia="Times New Roman" w:hAnsi="Times New Roman" w:cs="Times New Roman"/>
          <w:color w:val="0000CC"/>
        </w:rPr>
        <w:t xml:space="preserve"> It is corrected</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Line 57, suggest </w:t>
      </w:r>
      <w:proofErr w:type="gramStart"/>
      <w:r w:rsidRPr="008A45DA">
        <w:rPr>
          <w:rFonts w:ascii="Trebuchet MS" w:eastAsia="Times New Roman" w:hAnsi="Trebuchet MS" w:cs="Calibri"/>
          <w:color w:val="3E3D40"/>
          <w:sz w:val="18"/>
          <w:szCs w:val="18"/>
        </w:rPr>
        <w:t>to remove</w:t>
      </w:r>
      <w:proofErr w:type="gramEnd"/>
      <w:r w:rsidRPr="008A45DA">
        <w:rPr>
          <w:rFonts w:ascii="Trebuchet MS" w:eastAsia="Times New Roman" w:hAnsi="Trebuchet MS" w:cs="Calibri"/>
          <w:color w:val="3E3D40"/>
          <w:sz w:val="18"/>
          <w:szCs w:val="18"/>
        </w:rPr>
        <w:t xml:space="preser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38C64555"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03F94489"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lastRenderedPageBreak/>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7B48E72A" w:rsidR="00634C8D" w:rsidRPr="004A31A3" w:rsidRDefault="00A97191" w:rsidP="00897A12">
      <w:pPr>
        <w:spacing w:before="195" w:line="270" w:lineRule="atLeast"/>
        <w:rPr>
          <w:rFonts w:ascii="Calibri" w:eastAsia="Times New Roman" w:hAnsi="Calibri" w:cs="Calibri"/>
          <w:color w:val="0000CC"/>
          <w:sz w:val="22"/>
          <w:szCs w:val="22"/>
        </w:rPr>
      </w:pPr>
      <w:ins w:id="46" w:author="Li, Jianying (NIH/NIEHS) [C]" w:date="2021-10-26T10:19:00Z">
        <w:r w:rsidRPr="004A31A3">
          <w:rPr>
            <w:rFonts w:ascii="Times New Roman" w:eastAsia="Times New Roman" w:hAnsi="Times New Roman" w:cs="Times New Roman"/>
            <w:color w:val="0000CC"/>
          </w:rPr>
          <w:t>It is corrected</w:t>
        </w:r>
        <w:r>
          <w:rPr>
            <w:rFonts w:ascii="Times New Roman" w:eastAsia="Times New Roman" w:hAnsi="Times New Roman" w:cs="Times New Roman"/>
            <w:color w:val="2E74B5" w:themeColor="accent5" w:themeShade="BF"/>
          </w:rPr>
          <w:t xml:space="preserve"> </w:t>
        </w:r>
      </w:ins>
      <w:del w:id="47" w:author="Li, Jianying (NIH/NIEHS) [C]" w:date="2021-10-26T10:20:00Z">
        <w:r w:rsidR="0023560C" w:rsidDel="00A97191">
          <w:rPr>
            <w:rFonts w:ascii="Times New Roman" w:eastAsia="Times New Roman" w:hAnsi="Times New Roman" w:cs="Times New Roman"/>
            <w:color w:val="2E74B5" w:themeColor="accent5" w:themeShade="BF"/>
          </w:rPr>
          <w:delText xml:space="preserve">Do we need to change this?? </w:delText>
        </w:r>
        <w:r w:rsidR="004A31A3" w:rsidDel="00A97191">
          <w:rPr>
            <w:rFonts w:ascii="Times New Roman" w:eastAsia="Times New Roman" w:hAnsi="Times New Roman" w:cs="Times New Roman"/>
            <w:color w:val="2E74B5" w:themeColor="accent5" w:themeShade="BF"/>
          </w:rPr>
          <w:delText xml:space="preserve"> </w:delText>
        </w:r>
        <w:r w:rsidR="00894B24" w:rsidRPr="00894B24" w:rsidDel="00A97191">
          <w:rPr>
            <w:rFonts w:ascii="Times New Roman" w:eastAsia="Times New Roman" w:hAnsi="Times New Roman" w:cs="Times New Roman"/>
            <w:color w:val="0000CC"/>
            <w:highlight w:val="yellow"/>
          </w:rPr>
          <w:delText>You can ask Pierre, but I suggest we change this as reviewer suggested.</w:delText>
        </w:r>
      </w:del>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344190"/>
    <w:rsid w:val="00387822"/>
    <w:rsid w:val="003A3712"/>
    <w:rsid w:val="003D187F"/>
    <w:rsid w:val="00464287"/>
    <w:rsid w:val="00493F49"/>
    <w:rsid w:val="004A31A3"/>
    <w:rsid w:val="004D0483"/>
    <w:rsid w:val="004E29F0"/>
    <w:rsid w:val="004F37B5"/>
    <w:rsid w:val="00580A2F"/>
    <w:rsid w:val="005D1FF3"/>
    <w:rsid w:val="005D66BB"/>
    <w:rsid w:val="00634C8D"/>
    <w:rsid w:val="00690248"/>
    <w:rsid w:val="006B021F"/>
    <w:rsid w:val="00710F71"/>
    <w:rsid w:val="00751CB8"/>
    <w:rsid w:val="00786BEA"/>
    <w:rsid w:val="008248E3"/>
    <w:rsid w:val="00827999"/>
    <w:rsid w:val="00882BA2"/>
    <w:rsid w:val="00894B24"/>
    <w:rsid w:val="00897A12"/>
    <w:rsid w:val="008A2D96"/>
    <w:rsid w:val="008A45DA"/>
    <w:rsid w:val="008F2F35"/>
    <w:rsid w:val="00901E21"/>
    <w:rsid w:val="009C7E39"/>
    <w:rsid w:val="00A74652"/>
    <w:rsid w:val="00A97191"/>
    <w:rsid w:val="00B87225"/>
    <w:rsid w:val="00BB2B9B"/>
    <w:rsid w:val="00BE4858"/>
    <w:rsid w:val="00CB600C"/>
    <w:rsid w:val="00CC5992"/>
    <w:rsid w:val="00CD3831"/>
    <w:rsid w:val="00D21D52"/>
    <w:rsid w:val="00D302B5"/>
    <w:rsid w:val="00D80A76"/>
    <w:rsid w:val="00EF57DD"/>
    <w:rsid w:val="00F5482C"/>
    <w:rsid w:val="00FB383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 w:id="1058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dcterms:created xsi:type="dcterms:W3CDTF">2021-10-28T12:05:00Z</dcterms:created>
  <dcterms:modified xsi:type="dcterms:W3CDTF">2021-10-28T12:06:00Z</dcterms:modified>
</cp:coreProperties>
</file>