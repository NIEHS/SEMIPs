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437037">
      <w:pPr>
        <w:spacing w:before="120"/>
        <w:rPr>
          <w:b/>
        </w:rPr>
      </w:pPr>
    </w:p>
    <w:p w14:paraId="585AD5A2" w14:textId="59814279" w:rsidR="00437037" w:rsidRPr="00437037" w:rsidRDefault="00437037" w:rsidP="00437037">
      <w:pPr>
        <w:spacing w:before="120"/>
        <w:rPr>
          <w:color w:val="020202"/>
        </w:rPr>
      </w:pPr>
      <w:r w:rsidRPr="007D0CAA">
        <w:rPr>
          <w:color w:val="020202"/>
          <w:vertAlign w:val="superscript"/>
        </w:rPr>
        <w:t>†</w:t>
      </w:r>
      <w:r w:rsidRPr="00437037">
        <w:rPr>
          <w:color w:val="020202"/>
        </w:rPr>
        <w:t>These authors have contributed equally to this work and share first authorship</w:t>
      </w:r>
    </w:p>
    <w:p w14:paraId="4D62F0C5" w14:textId="54A4FBC0"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6EB12716" w:rsidR="00697B78" w:rsidRDefault="003D38CE">
      <w:pPr>
        <w:spacing w:after="200" w:line="276" w:lineRule="auto"/>
      </w:pPr>
      <w:r>
        <w:t xml:space="preserve">Word count:   </w:t>
      </w:r>
      <w:commentRangeStart w:id="2"/>
      <w:r w:rsidR="00231ECF">
        <w:t>3</w:t>
      </w:r>
      <w:r w:rsidR="005153DE">
        <w:t>6</w:t>
      </w:r>
      <w:r w:rsidR="005D0199">
        <w:t>48</w:t>
      </w:r>
      <w:commentRangeEnd w:id="2"/>
      <w:r w:rsidR="00B23E11">
        <w:rPr>
          <w:rStyle w:val="CommentReference"/>
          <w:rFonts w:eastAsiaTheme="minorHAnsi" w:cstheme="minorBidi"/>
          <w:lang w:eastAsia="en-US"/>
        </w:rPr>
        <w:commentReference w:id="2"/>
      </w:r>
    </w:p>
    <w:p w14:paraId="02C0B0A1" w14:textId="4141EE83" w:rsidR="00697B78" w:rsidRDefault="003D38CE">
      <w:pPr>
        <w:spacing w:after="200" w:line="276" w:lineRule="auto"/>
      </w:pPr>
      <w:r>
        <w:t xml:space="preserve">Number of Figures: </w:t>
      </w:r>
      <w:r w:rsidR="000D5BB4">
        <w:t>4</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19B24D07" w:rsidR="00747B76" w:rsidRDefault="00165DD3" w:rsidP="00E55885">
      <w:pPr>
        <w:spacing w:line="480" w:lineRule="auto"/>
        <w:jc w:val="both"/>
        <w:rPr>
          <w:color w:val="000000"/>
        </w:rPr>
      </w:pPr>
      <w:bookmarkStart w:id="3"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ins w:id="4" w:author="Li, Jianying (NIH/NIEHS) [C]" w:date="2021-10-20T16:45:00Z">
        <w:r w:rsidR="003A204C">
          <w:rPr>
            <w:color w:val="333333"/>
            <w:shd w:val="clear" w:color="auto" w:fill="FFFFFF"/>
          </w:rPr>
          <w:t xml:space="preserve">biological </w:t>
        </w:r>
      </w:ins>
      <w:r w:rsidR="008F47C9">
        <w:rPr>
          <w:color w:val="333333"/>
          <w:shd w:val="clear" w:color="auto" w:fill="FFFFFF"/>
        </w:rPr>
        <w:t>model</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w:t>
      </w:r>
      <w:r w:rsidR="000B26BC">
        <w:rPr>
          <w:color w:val="333333"/>
          <w:shd w:val="clear" w:color="auto" w:fill="FFFFFF"/>
        </w:rPr>
        <w:t>a</w:t>
      </w:r>
      <w:r w:rsidR="00213179">
        <w:rPr>
          <w:color w:val="333333"/>
          <w:shd w:val="clear" w:color="auto" w:fill="FFFFFF"/>
        </w:rPr>
        <w:t xml:space="preserve"> </w:t>
      </w:r>
      <w:r w:rsidR="00A3457B" w:rsidRPr="00A3457B">
        <w:rPr>
          <w:color w:val="333333"/>
          <w:shd w:val="clear" w:color="auto" w:fill="FFFFFF"/>
        </w:rPr>
        <w:t>human</w:t>
      </w:r>
      <w:r w:rsidR="00952F01">
        <w:rPr>
          <w:color w:val="333333"/>
          <w:shd w:val="clear" w:color="auto" w:fill="FFFFFF"/>
        </w:rPr>
        <w:t xml:space="preserve"> </w:t>
      </w:r>
      <w:ins w:id="5" w:author="Li, Jianying (NIH/NIEHS) [C]" w:date="2021-10-20T16:46:00Z">
        <w:r w:rsidR="00201F8B">
          <w:rPr>
            <w:color w:val="333333"/>
            <w:shd w:val="clear" w:color="auto" w:fill="FFFFFF"/>
          </w:rPr>
          <w:t>study</w:t>
        </w:r>
      </w:ins>
      <w:del w:id="6" w:author="Li, Jianying (NIH/NIEHS) [C]" w:date="2021-10-20T16:46:00Z">
        <w:r w:rsidR="00EC6AA2" w:rsidDel="00201F8B">
          <w:rPr>
            <w:color w:val="333333"/>
            <w:shd w:val="clear" w:color="auto" w:fill="FFFFFF"/>
          </w:rPr>
          <w:delText>tissue</w:delText>
        </w:r>
      </w:del>
      <w:r w:rsidR="00EC6AA2">
        <w:rPr>
          <w:color w:val="333333"/>
          <w:shd w:val="clear" w:color="auto" w:fill="FFFFFF"/>
        </w:rPr>
        <w:t xml:space="preserve"> </w:t>
      </w:r>
      <w:ins w:id="7" w:author="Li, Jianying (NIH/NIEHS) [C]" w:date="2021-10-20T16:46:00Z">
        <w:r w:rsidR="00201F8B">
          <w:rPr>
            <w:color w:val="333333"/>
            <w:shd w:val="clear" w:color="auto" w:fill="FFFFFF"/>
          </w:rPr>
          <w:t>via</w:t>
        </w:r>
      </w:ins>
      <w:del w:id="8" w:author="Li, Jianying (NIH/NIEHS) [C]" w:date="2021-10-20T16:46:00Z">
        <w:r w:rsidR="00321602" w:rsidDel="00201F8B">
          <w:rPr>
            <w:color w:val="333333"/>
            <w:shd w:val="clear" w:color="auto" w:fill="FFFFFF"/>
          </w:rPr>
          <w:delText>using</w:delText>
        </w:r>
      </w:del>
      <w:r w:rsidR="00642A76">
        <w:rPr>
          <w:color w:val="333333"/>
          <w:shd w:val="clear" w:color="auto" w:fill="FFFFFF"/>
        </w:rPr>
        <w:t xml:space="preserve"> a </w:t>
      </w:r>
      <w:r w:rsidR="0078079F">
        <w:rPr>
          <w:color w:val="333333"/>
          <w:shd w:val="clear" w:color="auto" w:fill="FFFFFF"/>
        </w:rPr>
        <w:t>T-score</w:t>
      </w:r>
      <w:del w:id="9" w:author="Li, Jianying (NIH/NIEHS) [C]" w:date="2021-10-20T16:46:00Z">
        <w:r w:rsidR="00642A76" w:rsidDel="00201F8B">
          <w:rPr>
            <w:color w:val="333333"/>
            <w:shd w:val="clear" w:color="auto" w:fill="FFFFFF"/>
          </w:rPr>
          <w:delText xml:space="preserve"> </w:delText>
        </w:r>
        <w:r w:rsidR="00A51EBB" w:rsidDel="00201F8B">
          <w:rPr>
            <w:color w:val="333333"/>
            <w:shd w:val="clear" w:color="auto" w:fill="FFFFFF"/>
          </w:rPr>
          <w:delText>calculation</w:delText>
        </w:r>
      </w:del>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w:t>
      </w:r>
      <w:ins w:id="10" w:author="Li, Jianying (NIH/NIEHS) [C]" w:date="2021-10-20T17:00:00Z">
        <w:r w:rsidR="00255EF8">
          <w:rPr>
            <w:color w:val="333333"/>
            <w:shd w:val="clear" w:color="auto" w:fill="FFFFFF"/>
          </w:rPr>
          <w:t xml:space="preserve">biology </w:t>
        </w:r>
      </w:ins>
      <w:r w:rsidR="00C51384">
        <w:rPr>
          <w:color w:val="333333"/>
          <w:shd w:val="clear" w:color="auto" w:fill="FFFFFF"/>
        </w:rPr>
        <w:t xml:space="preserve">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w:t>
      </w:r>
      <w:ins w:id="11" w:author="Li, Jianying (NIH/NIEHS) [C]" w:date="2021-10-20T17:02:00Z">
        <w:r w:rsidR="00255EF8">
          <w:rPr>
            <w:color w:val="333333"/>
            <w:shd w:val="clear" w:color="auto" w:fill="FFFFFF"/>
          </w:rPr>
          <w:t>measur</w:t>
        </w:r>
      </w:ins>
      <w:ins w:id="12" w:author="Li, Jianying (NIH/NIEHS) [C]" w:date="2021-10-20T17:03:00Z">
        <w:r w:rsidR="00255EF8">
          <w:rPr>
            <w:color w:val="333333"/>
            <w:shd w:val="clear" w:color="auto" w:fill="FFFFFF"/>
          </w:rPr>
          <w:t xml:space="preserve">ement </w:t>
        </w:r>
      </w:ins>
      <w:r w:rsidR="00BC7BF4">
        <w:rPr>
          <w:color w:val="333333"/>
          <w:shd w:val="clear" w:color="auto" w:fill="FFFFFF"/>
        </w:rPr>
        <w:t>of a given gene activit</w:t>
      </w:r>
      <w:r w:rsidR="00882D48">
        <w:rPr>
          <w:color w:val="333333"/>
          <w:shd w:val="clear" w:color="auto" w:fill="FFFFFF"/>
        </w:rPr>
        <w:t>y</w:t>
      </w:r>
      <w:r w:rsidR="00BC7BF4">
        <w:rPr>
          <w:color w:val="333333"/>
          <w:shd w:val="clear" w:color="auto" w:fill="FFFFFF"/>
        </w:rPr>
        <w:t xml:space="preserve"> </w:t>
      </w:r>
      <w:ins w:id="13" w:author="Li, Jianying (NIH/NIEHS) [C]" w:date="2021-10-20T17:01:00Z">
        <w:r w:rsidR="00255EF8">
          <w:rPr>
            <w:color w:val="333333"/>
            <w:shd w:val="clear" w:color="auto" w:fill="FFFFFF"/>
          </w:rPr>
          <w:t>obtained from</w:t>
        </w:r>
      </w:ins>
      <w:del w:id="14" w:author="Li, Jianying (NIH/NIEHS) [C]" w:date="2021-10-20T17:01:00Z">
        <w:r w:rsidR="00BC7BF4" w:rsidDel="00255EF8">
          <w:rPr>
            <w:color w:val="333333"/>
            <w:shd w:val="clear" w:color="auto" w:fill="FFFFFF"/>
          </w:rPr>
          <w:delText>in</w:delText>
        </w:r>
      </w:del>
      <w:r w:rsidR="00BC7BF4">
        <w:rPr>
          <w:color w:val="333333"/>
          <w:shd w:val="clear" w:color="auto" w:fill="FFFFFF"/>
        </w:rPr>
        <w:t xml:space="preserve"> </w:t>
      </w:r>
      <w:ins w:id="15" w:author="Li, Jianying (NIH/NIEHS) [C]" w:date="2021-10-20T17:03:00Z">
        <w:r w:rsidR="00255EF8">
          <w:rPr>
            <w:color w:val="333333"/>
            <w:shd w:val="clear" w:color="auto" w:fill="FFFFFF"/>
          </w:rPr>
          <w:t>experimental</w:t>
        </w:r>
      </w:ins>
      <w:del w:id="16" w:author="Li, Jianying (NIH/NIEHS) [C]" w:date="2021-10-20T17:03:00Z">
        <w:r w:rsidR="00882D48" w:rsidDel="00255EF8">
          <w:rPr>
            <w:color w:val="333333"/>
            <w:shd w:val="clear" w:color="auto" w:fill="FFFFFF"/>
          </w:rPr>
          <w:delText>each</w:delText>
        </w:r>
        <w:r w:rsidR="00EA404C" w:rsidDel="00255EF8">
          <w:rPr>
            <w:color w:val="333333"/>
            <w:shd w:val="clear" w:color="auto" w:fill="FFFFFF"/>
          </w:rPr>
          <w:delText xml:space="preserve"> individual</w:delText>
        </w:r>
      </w:del>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3"/>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xml:space="preserve">, </w:t>
      </w:r>
      <w:proofErr w:type="spellStart"/>
      <w:ins w:id="17" w:author="Li, Jianying (NIH/NIEHS) [C]" w:date="2021-10-20T17:04:00Z">
        <w:r w:rsidR="00255EF8">
          <w:t>namingly</w:t>
        </w:r>
      </w:ins>
      <w:proofErr w:type="spellEnd"/>
      <w:del w:id="18" w:author="Li, Jianying (NIH/NIEHS) [C]" w:date="2021-10-20T17:04:00Z">
        <w:r w:rsidR="00394E01" w:rsidDel="00255EF8">
          <w:delText>or</w:delText>
        </w:r>
      </w:del>
      <w:r w:rsidR="00747B76" w:rsidRPr="00E55885">
        <w:t xml:space="preserve"> </w:t>
      </w:r>
      <w:r w:rsidR="0078079F">
        <w:t>T-score</w:t>
      </w:r>
      <w:r w:rsidR="00747B76" w:rsidRPr="00E55885">
        <w:t xml:space="preserv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213179">
        <w:t>.</w:t>
      </w:r>
      <w:r w:rsidR="00213179" w:rsidRPr="00E55885">
        <w:t xml:space="preserve"> </w:t>
      </w:r>
      <w:r w:rsidR="00213179">
        <w:t>SEMIPs</w:t>
      </w:r>
      <w:r w:rsidR="00213179" w:rsidRPr="00E55885">
        <w:t xml:space="preserve">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495061">
        <w:rPr>
          <w:color w:val="00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391ADC">
        <w:rPr>
          <w:color w:val="000000"/>
        </w:rPr>
        <w:t xml:space="preserve">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 that putative direct downstream genes of the</w:t>
      </w:r>
      <w:r w:rsidR="00213179" w:rsidRPr="00213179">
        <w:t xml:space="preserve"> </w:t>
      </w:r>
      <w:r w:rsidR="00213179" w:rsidRPr="00213179">
        <w:rPr>
          <w:color w:val="333333"/>
          <w:shd w:val="clear" w:color="auto" w:fill="FFFFFF"/>
        </w:rPr>
        <w:t>GATA Binding Protein 2</w:t>
      </w:r>
      <w:r w:rsidR="00213179">
        <w:rPr>
          <w:color w:val="333333"/>
          <w:shd w:val="clear" w:color="auto" w:fill="FFFFFF"/>
        </w:rPr>
        <w:t xml:space="preserve"> (GATA2) </w:t>
      </w:r>
      <w:r w:rsidR="00747B76">
        <w:rPr>
          <w:color w:val="333333"/>
          <w:shd w:val="clear" w:color="auto" w:fill="FFFFFF"/>
        </w:rPr>
        <w:t xml:space="preserve">transcription factor are sufficient to infer </w:t>
      </w:r>
      <w:r w:rsidR="00C73D1C">
        <w:rPr>
          <w:color w:val="333333"/>
          <w:shd w:val="clear" w:color="auto" w:fill="FFFFFF"/>
        </w:rPr>
        <w:t xml:space="preserve">its </w:t>
      </w:r>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r w:rsidR="0082435B">
        <w:rPr>
          <w:color w:val="333333"/>
          <w:shd w:val="clear" w:color="auto" w:fill="FFFFFF"/>
        </w:rPr>
        <w:t xml:space="preserve"> </w:t>
      </w:r>
      <w:r w:rsidR="00034446">
        <w:rPr>
          <w:color w:val="333333"/>
          <w:shd w:val="clear" w:color="auto" w:fill="FFFFFF"/>
        </w:rPr>
        <w:t>p</w:t>
      </w:r>
      <w:r w:rsidR="0082435B" w:rsidRPr="0082435B">
        <w:rPr>
          <w:color w:val="333333"/>
          <w:shd w:val="clear" w:color="auto" w:fill="FFFFFF"/>
        </w:rPr>
        <w:t xml:space="preserve">rogesterone </w:t>
      </w:r>
      <w:r w:rsidR="00034446">
        <w:rPr>
          <w:color w:val="333333"/>
          <w:shd w:val="clear" w:color="auto" w:fill="FFFFFF"/>
        </w:rPr>
        <w:t>r</w:t>
      </w:r>
      <w:r w:rsidR="0082435B" w:rsidRPr="0082435B">
        <w:rPr>
          <w:color w:val="333333"/>
          <w:shd w:val="clear" w:color="auto" w:fill="FFFFFF"/>
        </w:rPr>
        <w:t>eceptor</w:t>
      </w:r>
      <w:r w:rsidR="00747B76">
        <w:rPr>
          <w:color w:val="333333"/>
          <w:shd w:val="clear" w:color="auto" w:fill="FFFFFF"/>
        </w:rPr>
        <w:t xml:space="preserve"> </w:t>
      </w:r>
      <w:r w:rsidR="0082435B">
        <w:rPr>
          <w:color w:val="333333"/>
          <w:shd w:val="clear" w:color="auto" w:fill="FFFFFF"/>
        </w:rPr>
        <w:t>(</w:t>
      </w:r>
      <w:r w:rsidR="00747B76">
        <w:rPr>
          <w:color w:val="333333"/>
          <w:shd w:val="clear" w:color="auto" w:fill="FFFFFF"/>
        </w:rPr>
        <w:t>PGR</w:t>
      </w:r>
      <w:r w:rsidR="0082435B">
        <w:rPr>
          <w:color w:val="333333"/>
          <w:shd w:val="clear" w:color="auto" w:fill="FFFFFF"/>
        </w:rPr>
        <w:t>)</w:t>
      </w:r>
      <w:r w:rsidR="00747B76">
        <w:rPr>
          <w:color w:val="333333"/>
          <w:shd w:val="clear" w:color="auto" w:fill="FFFFFF"/>
        </w:rPr>
        <w:t>-GATA2-</w:t>
      </w:r>
      <w:r w:rsidR="0082435B" w:rsidRPr="0082435B">
        <w:rPr>
          <w:color w:val="333333"/>
          <w:shd w:val="clear" w:color="auto" w:fill="FFFFFF"/>
        </w:rPr>
        <w:t>SRY-</w:t>
      </w:r>
      <w:r w:rsidR="00AC031E">
        <w:rPr>
          <w:color w:val="333333"/>
          <w:shd w:val="clear" w:color="auto" w:fill="FFFFFF"/>
        </w:rPr>
        <w:t>b</w:t>
      </w:r>
      <w:r w:rsidR="0082435B" w:rsidRPr="0082435B">
        <w:rPr>
          <w:color w:val="333333"/>
          <w:shd w:val="clear" w:color="auto" w:fill="FFFFFF"/>
        </w:rPr>
        <w:t>ox</w:t>
      </w:r>
      <w:r w:rsidR="00AC031E">
        <w:rPr>
          <w:color w:val="333333"/>
          <w:shd w:val="clear" w:color="auto" w:fill="FFFFFF"/>
        </w:rPr>
        <w:t xml:space="preserve"> t</w:t>
      </w:r>
      <w:r w:rsidR="0082435B" w:rsidRPr="0082435B">
        <w:rPr>
          <w:color w:val="333333"/>
          <w:shd w:val="clear" w:color="auto" w:fill="FFFFFF"/>
        </w:rPr>
        <w:t xml:space="preserve">ranscription </w:t>
      </w:r>
      <w:r w:rsidR="00AC031E">
        <w:rPr>
          <w:color w:val="333333"/>
          <w:shd w:val="clear" w:color="auto" w:fill="FFFFFF"/>
        </w:rPr>
        <w:t>f</w:t>
      </w:r>
      <w:r w:rsidR="0082435B" w:rsidRPr="0082435B">
        <w:rPr>
          <w:color w:val="333333"/>
          <w:shd w:val="clear" w:color="auto" w:fill="FFFFFF"/>
        </w:rPr>
        <w:t>actor 17</w:t>
      </w:r>
      <w:r w:rsidR="0082435B">
        <w:rPr>
          <w:color w:val="333333"/>
          <w:shd w:val="clear" w:color="auto" w:fill="FFFFFF"/>
        </w:rPr>
        <w:t xml:space="preserve"> (</w:t>
      </w:r>
      <w:r w:rsidR="00747B76">
        <w:rPr>
          <w:color w:val="333333"/>
          <w:shd w:val="clear" w:color="auto" w:fill="FFFFFF"/>
        </w:rPr>
        <w:t>SOX17</w:t>
      </w:r>
      <w:r w:rsidR="0082435B">
        <w:rPr>
          <w:color w:val="333333"/>
          <w:shd w:val="clear" w:color="auto" w:fill="FFFFFF"/>
        </w:rPr>
        <w:t>)</w:t>
      </w:r>
      <w:r w:rsidR="00747B76">
        <w:rPr>
          <w:color w:val="333333"/>
          <w:shd w:val="clear" w:color="auto" w:fill="FFFFFF"/>
        </w:rPr>
        <w:t xml:space="preserve"> genetic network in </w:t>
      </w:r>
      <w:r w:rsidR="00C73D1C">
        <w:rPr>
          <w:color w:val="333333"/>
          <w:shd w:val="clear" w:color="auto" w:fill="FFFFFF"/>
        </w:rPr>
        <w:t xml:space="preserve">the </w:t>
      </w:r>
      <w:r w:rsidR="00747B76" w:rsidRPr="00BA4D2B">
        <w:rPr>
          <w:color w:val="000000"/>
        </w:rPr>
        <w:t>human</w:t>
      </w:r>
      <w:r w:rsidR="00747B76">
        <w:rPr>
          <w:color w:val="000000"/>
        </w:rPr>
        <w:t xml:space="preserve"> uterine endometrium.</w:t>
      </w:r>
    </w:p>
    <w:p w14:paraId="3797E488" w14:textId="77777777" w:rsidR="00E4360E" w:rsidRPr="00E55885" w:rsidRDefault="00E4360E" w:rsidP="00E55885">
      <w:pPr>
        <w:spacing w:line="480" w:lineRule="auto"/>
        <w:jc w:val="both"/>
        <w:rPr>
          <w:color w:val="333333"/>
          <w:shd w:val="clear" w:color="auto" w:fill="FFFFFF"/>
        </w:rPr>
      </w:pPr>
    </w:p>
    <w:p w14:paraId="57F6A29A" w14:textId="77777777" w:rsidR="00EA3D3C" w:rsidRPr="00376CC5" w:rsidRDefault="00EA3D3C" w:rsidP="00892139">
      <w:pPr>
        <w:pStyle w:val="Heading1"/>
        <w:tabs>
          <w:tab w:val="clear" w:pos="567"/>
        </w:tabs>
      </w:pPr>
      <w:r w:rsidRPr="00376CC5">
        <w:t>Introduction</w:t>
      </w:r>
    </w:p>
    <w:p w14:paraId="305356F9" w14:textId="6B93B701" w:rsidR="00C73D1C"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 xml:space="preserve">system. Moreover, it is challenging to test the </w:t>
      </w:r>
      <w:r w:rsidR="002F7D40">
        <w:lastRenderedPageBreak/>
        <w:t>knowledge obtained from experimental model systems in human</w:t>
      </w:r>
      <w:r w:rsidR="00C73D1C">
        <w:t>s</w:t>
      </w:r>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C73D1C">
        <w:rPr>
          <w:color w:val="333333"/>
          <w:shd w:val="clear" w:color="auto" w:fill="FFFFFF"/>
        </w:rPr>
        <w:t>comprised from</w:t>
      </w:r>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r w:rsidR="00C73D1C">
        <w:rPr>
          <w:color w:val="333333"/>
          <w:shd w:val="clear" w:color="auto" w:fill="FFFFFF"/>
        </w:rPr>
        <w:t xml:space="preserve">expression </w:t>
      </w:r>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could unbias</w:t>
      </w:r>
      <w:ins w:id="19" w:author="Li, Jianying (NIH/NIEHS) [C]" w:date="2021-10-26T10:32:00Z">
        <w:r w:rsidR="00192B7D">
          <w:rPr>
            <w:color w:val="333333"/>
            <w:shd w:val="clear" w:color="auto" w:fill="FFFFFF"/>
          </w:rPr>
          <w:t>ed</w:t>
        </w:r>
      </w:ins>
      <w:r w:rsidR="009900BA">
        <w:rPr>
          <w:color w:val="333333"/>
          <w:shd w:val="clear" w:color="auto" w:fill="FFFFFF"/>
        </w:rPr>
        <w:t xml:space="preserve">ly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w:t>
      </w:r>
      <w:r w:rsidR="0078079F">
        <w:rPr>
          <w:color w:val="333333"/>
          <w:shd w:val="clear" w:color="auto" w:fill="FFFFFF"/>
        </w:rPr>
        <w:t>T-score</w:t>
      </w:r>
      <w:r w:rsidR="009900BA">
        <w:rPr>
          <w:color w:val="333333"/>
          <w:shd w:val="clear" w:color="auto" w:fill="FFFFFF"/>
        </w:rPr>
        <w:t xml:space="preserve"> calculation to rep</w:t>
      </w:r>
      <w:r w:rsidR="009856FC">
        <w:rPr>
          <w:color w:val="333333"/>
          <w:shd w:val="clear" w:color="auto" w:fill="FFFFFF"/>
        </w:rPr>
        <w:t>re</w:t>
      </w:r>
      <w:r w:rsidR="009900BA">
        <w:rPr>
          <w:color w:val="333333"/>
          <w:shd w:val="clear" w:color="auto" w:fill="FFFFFF"/>
        </w:rPr>
        <w:t xml:space="preserve">sent activities of the </w:t>
      </w:r>
      <w:r w:rsidR="00C73D1C">
        <w:rPr>
          <w:color w:val="333333"/>
          <w:shd w:val="clear" w:color="auto" w:fill="FFFFFF"/>
        </w:rPr>
        <w:t>regulator</w:t>
      </w:r>
      <w:r w:rsidR="009900BA">
        <w:rPr>
          <w:color w:val="333333"/>
          <w:shd w:val="clear" w:color="auto" w:fill="FFFFFF"/>
        </w:rPr>
        <w:t xml:space="preserve">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r w:rsidR="0078079F">
        <w:rPr>
          <w:color w:val="333333"/>
          <w:shd w:val="clear" w:color="auto" w:fill="FFFFFF"/>
        </w:rPr>
        <w:t>T-score</w:t>
      </w:r>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color w:val="333333"/>
          <w:shd w:val="clear" w:color="auto" w:fill="FFFFFF"/>
        </w:rPr>
      </w:pPr>
    </w:p>
    <w:p w14:paraId="22E5D409" w14:textId="7F2C8DDE" w:rsidR="00C27F78" w:rsidRDefault="007267D4" w:rsidP="00E55885">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r>
        <w:t xml:space="preserve">. </w:t>
      </w:r>
      <w:r w:rsidR="00C27F78">
        <w:t xml:space="preserve">We were motivated to develop a </w:t>
      </w:r>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r w:rsidR="00916E48">
        <w:rPr>
          <w:color w:val="333333"/>
          <w:shd w:val="clear" w:color="auto" w:fill="FFFFFF"/>
        </w:rPr>
        <w:t xml:space="preserve"> R</w:t>
      </w:r>
      <w:r w:rsidR="00C27F78">
        <w:rPr>
          <w:color w:val="333333"/>
          <w:shd w:val="clear" w:color="auto" w:fill="FFFFFF"/>
        </w:rPr>
        <w:t xml:space="preserve"> Shiny application</w:t>
      </w:r>
      <w:r w:rsidR="00916E48">
        <w:rPr>
          <w:color w:val="333333"/>
          <w:shd w:val="clear" w:color="auto" w:fill="FFFFFF"/>
        </w:rPr>
        <w:t xml:space="preserve"> (app)</w:t>
      </w:r>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 xml:space="preserve">of gene regulatory </w:t>
      </w:r>
      <w:r w:rsidR="003568C7">
        <w:rPr>
          <w:color w:val="333333"/>
          <w:shd w:val="clear" w:color="auto" w:fill="FFFFFF"/>
        </w:rPr>
        <w:lastRenderedPageBreak/>
        <w:t>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r w:rsidR="0078079F">
        <w:rPr>
          <w:color w:val="000000"/>
        </w:rPr>
        <w:t>T-score</w:t>
      </w:r>
      <w:r w:rsidR="00C27F78">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a model</w:t>
      </w:r>
      <w:r w:rsidR="00EE6445">
        <w:rPr>
          <w:color w:val="000000"/>
        </w:rPr>
        <w:t xml:space="preserv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r w:rsidR="0078079F">
        <w:rPr>
          <w:color w:val="000000"/>
        </w:rPr>
        <w:t>T-score</w:t>
      </w:r>
      <w:r w:rsidR="00E46E6E">
        <w:rPr>
          <w:color w:val="000000"/>
        </w:rPr>
        <w:t xml:space="preserve"> 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 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r w:rsidR="00C27F78">
        <w:rPr>
          <w:color w:val="000000"/>
        </w:rPr>
        <w:t xml:space="preserve">to perform </w:t>
      </w:r>
      <w:r w:rsidR="002209E8">
        <w:rPr>
          <w:color w:val="000000"/>
        </w:rPr>
        <w:t xml:space="preserve">the </w:t>
      </w:r>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pPr>
      <w:r>
        <w:t xml:space="preserve">Materials and </w:t>
      </w:r>
      <w:r w:rsidR="00892139">
        <w:t>Method</w:t>
      </w:r>
      <w:r>
        <w:t>s</w:t>
      </w:r>
    </w:p>
    <w:p w14:paraId="7018CC19" w14:textId="77777777" w:rsidR="007C4D6E" w:rsidRPr="006E4A11" w:rsidRDefault="007C4D6E" w:rsidP="00495061"/>
    <w:p w14:paraId="128FE9FB" w14:textId="77777777" w:rsidR="00197909" w:rsidRDefault="00FE6816" w:rsidP="00464C8E">
      <w:pPr>
        <w:pStyle w:val="Heading2"/>
        <w:tabs>
          <w:tab w:val="clear" w:pos="567"/>
        </w:tabs>
      </w:pPr>
      <w:r w:rsidRPr="001333EF">
        <w:t>Overview of SEMIPs</w:t>
      </w:r>
    </w:p>
    <w:p w14:paraId="18EF3873" w14:textId="27639C5A" w:rsidR="00FE6816" w:rsidRDefault="006A4380" w:rsidP="0099111B">
      <w:pPr>
        <w:spacing w:line="480" w:lineRule="auto"/>
        <w:jc w:val="both"/>
        <w:rPr>
          <w:color w:val="000000"/>
        </w:rPr>
      </w:pPr>
      <w:r w:rsidRPr="00E41667">
        <w:rPr>
          <w:color w:val="333333"/>
          <w:shd w:val="clear" w:color="auto" w:fill="FFFFFF"/>
        </w:rPr>
        <w:t>Th</w:t>
      </w:r>
      <w:r>
        <w:rPr>
          <w:color w:val="333333"/>
          <w:shd w:val="clear" w:color="auto" w:fill="FFFFFF"/>
        </w:rPr>
        <w:t>e</w:t>
      </w:r>
      <w:r w:rsidRPr="00E41667">
        <w:rPr>
          <w:color w:val="333333"/>
          <w:shd w:val="clear" w:color="auto" w:fill="FFFFFF"/>
        </w:rPr>
        <w:t xml:space="preserve"> </w:t>
      </w:r>
      <w:r w:rsidR="001333EF" w:rsidRPr="00E41667">
        <w:rPr>
          <w:color w:val="333333"/>
          <w:shd w:val="clear" w:color="auto" w:fill="FFFFFF"/>
        </w:rPr>
        <w:t>SEMIPs R</w:t>
      </w:r>
      <w:r w:rsidR="007D0CAA">
        <w:rPr>
          <w:color w:val="333333"/>
          <w:shd w:val="clear" w:color="auto" w:fill="FFFFFF"/>
        </w:rPr>
        <w:t xml:space="preserve"> </w:t>
      </w:r>
      <w:r w:rsidR="001333EF" w:rsidRPr="00E41667">
        <w:rPr>
          <w:color w:val="333333"/>
          <w:shd w:val="clear" w:color="auto" w:fill="FFFFFF"/>
        </w:rPr>
        <w:t xml:space="preserve">Shiny </w:t>
      </w:r>
      <w:r>
        <w:rPr>
          <w:color w:val="333333"/>
          <w:shd w:val="clear" w:color="auto" w:fill="FFFFFF"/>
        </w:rPr>
        <w:t>a</w:t>
      </w:r>
      <w:r w:rsidRPr="00E41667">
        <w:rPr>
          <w:color w:val="333333"/>
          <w:shd w:val="clear" w:color="auto" w:fill="FFFFFF"/>
        </w:rPr>
        <w:t xml:space="preserve">pp </w:t>
      </w:r>
      <w:r w:rsidR="001333EF" w:rsidRPr="00E41667">
        <w:rPr>
          <w:color w:val="333333"/>
          <w:shd w:val="clear" w:color="auto" w:fill="FFFFFF"/>
        </w:rPr>
        <w:t>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w:t>
      </w:r>
      <w:r w:rsidR="0078079F">
        <w:rPr>
          <w:color w:val="000000"/>
        </w:rPr>
        <w:t>T-score</w:t>
      </w:r>
      <w:r>
        <w:rPr>
          <w:color w:val="000000"/>
        </w:rPr>
        <w:t>s</w:t>
      </w:r>
      <w:r w:rsidRPr="00E41667">
        <w:rPr>
          <w:color w:val="000000"/>
        </w:rPr>
        <w:t xml:space="preserve"> </w:t>
      </w:r>
      <w:r w:rsidR="001333EF" w:rsidRPr="00E41667">
        <w:rPr>
          <w:color w:val="000000"/>
        </w:rPr>
        <w:t xml:space="preserve">from gene expression data to infer the activities of genes of interest in a quantitative manner. </w:t>
      </w:r>
      <w:r w:rsidR="00B54DD2">
        <w:rPr>
          <w:color w:val="000000"/>
        </w:rPr>
        <w:t xml:space="preserve">Shown in Figure 1, </w:t>
      </w:r>
      <w:r>
        <w:rPr>
          <w:color w:val="000000"/>
        </w:rPr>
        <w:t xml:space="preserve">the </w:t>
      </w:r>
      <w:r w:rsidR="00B54DD2" w:rsidRPr="00E41667">
        <w:rPr>
          <w:color w:val="333333"/>
          <w:shd w:val="clear" w:color="auto" w:fill="FFFFFF"/>
        </w:rPr>
        <w:t>SEMIPs</w:t>
      </w:r>
      <w:r w:rsidR="00B54DD2" w:rsidRPr="00E41667">
        <w:rPr>
          <w:color w:val="000000"/>
        </w:rPr>
        <w:t xml:space="preserve"> </w:t>
      </w:r>
      <w:r>
        <w:rPr>
          <w:color w:val="000000"/>
        </w:rPr>
        <w:t>app</w:t>
      </w:r>
      <w:r w:rsidR="00B54DD2">
        <w:rPr>
          <w:color w:val="000000"/>
        </w:rPr>
        <w:t xml:space="preserve"> </w:t>
      </w:r>
      <w:r>
        <w:rPr>
          <w:color w:val="000000"/>
        </w:rPr>
        <w:t>(</w:t>
      </w:r>
      <w:r w:rsidR="00B54DD2">
        <w:rPr>
          <w:color w:val="000000"/>
        </w:rPr>
        <w:t>highlighted in the orange dotted rectangle</w:t>
      </w:r>
      <w:r>
        <w:rPr>
          <w:color w:val="000000"/>
        </w:rPr>
        <w:t xml:space="preserve">) </w:t>
      </w:r>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001333EF" w:rsidRPr="00E41667">
        <w:rPr>
          <w:color w:val="000000"/>
        </w:rPr>
        <w:t xml:space="preserve">his app also provides a 3-node model fitting function using </w:t>
      </w:r>
      <w:r>
        <w:rPr>
          <w:color w:val="000000"/>
        </w:rPr>
        <w:t>the SEM</w:t>
      </w:r>
      <w:r w:rsidR="001333EF" w:rsidRPr="00E41667">
        <w:rPr>
          <w:color w:val="000000"/>
        </w:rPr>
        <w:t xml:space="preserve">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a two-</w:t>
      </w:r>
      <w:r w:rsidR="00394E01">
        <w:rPr>
          <w:color w:val="000000"/>
        </w:rPr>
        <w:t>class</w:t>
      </w:r>
      <w:r w:rsidR="001333EF"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4D2A0D22" w:rsidR="00197909" w:rsidRDefault="00FE6816" w:rsidP="00464C8E">
      <w:pPr>
        <w:pStyle w:val="Heading2"/>
        <w:tabs>
          <w:tab w:val="clear" w:pos="567"/>
        </w:tabs>
        <w:ind w:left="562" w:hanging="562"/>
      </w:pPr>
      <w:r w:rsidRPr="00D34AE2">
        <w:t>T-</w:t>
      </w:r>
      <w:r w:rsidR="00AE0F1D">
        <w:t>s</w:t>
      </w:r>
      <w:r w:rsidR="00AF0C4C" w:rsidRPr="00D34AE2">
        <w:t xml:space="preserve">core </w:t>
      </w:r>
      <w:r w:rsidR="00357DBA">
        <w:t>C</w:t>
      </w:r>
      <w:r w:rsidRPr="00D34AE2">
        <w:t>alculation</w:t>
      </w:r>
      <w:r w:rsidR="00197909">
        <w:t xml:space="preserve"> </w:t>
      </w:r>
    </w:p>
    <w:p w14:paraId="566F5A12" w14:textId="4CB95868" w:rsidR="0B22F9F8" w:rsidRDefault="479BDDA0" w:rsidP="1FDA6FA8">
      <w:pPr>
        <w:spacing w:line="480" w:lineRule="auto"/>
      </w:pPr>
      <w:r>
        <w:t xml:space="preserve">The </w:t>
      </w:r>
      <w:r w:rsidR="0078079F">
        <w:t>T-score</w:t>
      </w:r>
      <w:r w:rsidR="00EF2E5E">
        <w:t xml:space="preserve"> </w:t>
      </w:r>
      <w:r w:rsidR="4E63D858">
        <w:t xml:space="preserve">calculation requires </w:t>
      </w:r>
      <w:r w:rsidR="49A802FC">
        <w:t xml:space="preserve">the input of </w:t>
      </w:r>
      <w:r w:rsidR="4E63D858">
        <w:t>two components</w:t>
      </w:r>
      <w:r w:rsidR="005571CC">
        <w:t xml:space="preserve">: 1) </w:t>
      </w:r>
      <w:r w:rsidR="0E12C902">
        <w:t xml:space="preserve">a normalized gene expression matrix of the </w:t>
      </w:r>
      <w:r w:rsidR="16E03A24">
        <w:t>human specimens and</w:t>
      </w:r>
      <w:r w:rsidR="005571CC">
        <w:t xml:space="preserve"> 2)</w:t>
      </w:r>
      <w:r w:rsidR="16E03A24">
        <w:t xml:space="preserve"> a gene signature</w:t>
      </w:r>
      <w:r w:rsidR="49A802FC">
        <w:t xml:space="preserve"> </w:t>
      </w:r>
      <w:r w:rsidR="4B05D955">
        <w:t xml:space="preserve">of the factor of interest. </w:t>
      </w:r>
      <w:r w:rsidR="2246058C">
        <w:t xml:space="preserve"> To generate the </w:t>
      </w:r>
      <w:r w:rsidR="2246058C">
        <w:lastRenderedPageBreak/>
        <w:t xml:space="preserve">normalized gene expression matrix of human tissues </w:t>
      </w:r>
      <w:r w:rsidR="005571CC">
        <w:t>(</w:t>
      </w:r>
      <w:r w:rsidR="2246058C">
        <w:t xml:space="preserve">microarray </w:t>
      </w:r>
      <w:r w:rsidR="00394E01">
        <w:t>or</w:t>
      </w:r>
      <w:r w:rsidR="2246058C">
        <w:t xml:space="preserve"> </w:t>
      </w:r>
      <w:proofErr w:type="spellStart"/>
      <w:r w:rsidR="2246058C">
        <w:t>RNAseq</w:t>
      </w:r>
      <w:proofErr w:type="spellEnd"/>
      <w:r w:rsidR="2246058C">
        <w:t xml:space="preserve"> data</w:t>
      </w:r>
      <w:r w:rsidR="005571CC">
        <w:t xml:space="preserve">) </w:t>
      </w:r>
      <w:r w:rsidR="2246058C">
        <w:t xml:space="preserve">the expression values of each gene </w:t>
      </w:r>
      <w:r w:rsidR="005571CC">
        <w:t xml:space="preserve">are </w:t>
      </w:r>
      <w:r w:rsidR="2246058C">
        <w:t xml:space="preserve">centered to the median across all samples. If </w:t>
      </w:r>
      <w:r w:rsidR="00254FBF">
        <w:t xml:space="preserve">a </w:t>
      </w:r>
      <w:r w:rsidR="2246058C">
        <w:t xml:space="preserve">gene </w:t>
      </w:r>
      <w:r w:rsidR="005571CC">
        <w:t xml:space="preserve">has </w:t>
      </w:r>
      <w:r w:rsidR="2246058C">
        <w:t>multiple probes</w:t>
      </w:r>
      <w:r w:rsidR="00F17BEB">
        <w:t xml:space="preserve"> or transcripts</w:t>
      </w:r>
      <w:r w:rsidR="2246058C">
        <w:t>, the probe</w:t>
      </w:r>
      <w:r w:rsidR="00F17BEB">
        <w:t>/transcript</w:t>
      </w:r>
      <w:r w:rsidR="2246058C">
        <w:t xml:space="preserve"> with the highest variation (</w:t>
      </w:r>
      <w:proofErr w:type="gramStart"/>
      <w:r w:rsidR="005571CC">
        <w:t>i.e.</w:t>
      </w:r>
      <w:proofErr w:type="gramEnd"/>
      <w:r w:rsidR="005571CC">
        <w:t xml:space="preserve"> the </w:t>
      </w:r>
      <w:r w:rsidR="2246058C">
        <w:t>standard deviation) was chosen to represent that gene.</w:t>
      </w:r>
      <w:r w:rsidR="16E03A24">
        <w:t xml:space="preserve"> </w:t>
      </w:r>
      <w:r w:rsidR="3FE64EB6">
        <w:t xml:space="preserve">The gene signature </w:t>
      </w:r>
      <w:r w:rsidR="005571CC">
        <w:t xml:space="preserve">is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9CFDE93">
        <w:t>. Th</w:t>
      </w:r>
      <w:r w:rsidR="3498FCCA">
        <w:t>e downstream tar</w:t>
      </w:r>
      <w:r w:rsidR="427C58A0">
        <w:t xml:space="preserve">gets </w:t>
      </w:r>
      <w:r w:rsidR="005571CC">
        <w:t xml:space="preserve">are </w:t>
      </w:r>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r w:rsidR="00AE0F1D">
        <w:t>s</w:t>
      </w:r>
      <w:r w:rsidR="00EF2E5E">
        <w:t xml:space="preserve">core </w:t>
      </w:r>
      <w:r w:rsidR="005571CC">
        <w:t xml:space="preserve">is </w:t>
      </w:r>
      <w:r w:rsidR="3FE64EB6">
        <w:t>then</w:t>
      </w:r>
      <w:r w:rsidR="0B22F9F8">
        <w:t xml:space="preserve"> calculated based on the following formula:</w:t>
      </w:r>
    </w:p>
    <w:p w14:paraId="1B498572" w14:textId="77777777" w:rsidR="00D2760D" w:rsidRDefault="00D2760D" w:rsidP="1FDA6FA8">
      <w:pPr>
        <w:spacing w:line="480" w:lineRule="auto"/>
      </w:pPr>
    </w:p>
    <w:p w14:paraId="66F301FF" w14:textId="4CAA18FE" w:rsidR="2AFB341C" w:rsidRDefault="2AFB341C" w:rsidP="1FDA6FA8">
      <w:pPr>
        <w:spacing w:line="480" w:lineRule="auto"/>
      </w:pPr>
      <w:r>
        <w:t>T</w:t>
      </w:r>
      <w:r w:rsidR="00D2760D">
        <w:t>-</w:t>
      </w:r>
      <w:r w:rsidR="00AE0F1D">
        <w:t>s</w:t>
      </w:r>
      <w:r w:rsidR="00D2760D">
        <w:t xml:space="preserve">core </w:t>
      </w:r>
      <w:r>
        <w:t xml:space="preserve">= </w:t>
      </w:r>
      <w:r w:rsidRPr="00495061">
        <w:rPr>
          <w:i/>
          <w:iCs/>
        </w:rPr>
        <w:t>d</w:t>
      </w:r>
      <w:r>
        <w:t>*</w:t>
      </w:r>
      <w:proofErr w:type="gramStart"/>
      <w:r>
        <w:t>TINV(</w:t>
      </w:r>
      <w:proofErr w:type="gramEnd"/>
      <w:r w:rsidRPr="00495061">
        <w:rPr>
          <w:i/>
          <w:iCs/>
        </w:rPr>
        <w:t>p</w:t>
      </w:r>
      <w:r>
        <w:t xml:space="preserve">, </w:t>
      </w:r>
      <w:r w:rsidRPr="00495061">
        <w:rPr>
          <w:i/>
          <w:iCs/>
        </w:rPr>
        <w:t>df</w:t>
      </w:r>
      <w:r>
        <w:t>)</w:t>
      </w:r>
    </w:p>
    <w:p w14:paraId="1624F68C" w14:textId="77777777" w:rsidR="00D2760D" w:rsidRDefault="00D2760D" w:rsidP="1FDA6FA8">
      <w:pPr>
        <w:spacing w:line="480" w:lineRule="auto"/>
      </w:pPr>
    </w:p>
    <w:p w14:paraId="6BB6F970" w14:textId="6DB9F2BF" w:rsidR="2AFB341C" w:rsidRDefault="00D2760D" w:rsidP="1FDA6FA8">
      <w:pPr>
        <w:spacing w:line="480" w:lineRule="auto"/>
      </w:pPr>
      <w:r>
        <w:t xml:space="preserve">where </w:t>
      </w:r>
      <w:r w:rsidR="2AFB341C" w:rsidRPr="00495061">
        <w:rPr>
          <w:i/>
          <w:iCs/>
        </w:rPr>
        <w:t>d</w:t>
      </w:r>
      <w:r w:rsidR="2AFB341C">
        <w:t xml:space="preserve"> =1 if the average expressions of homologous genes of up-regulated signature genes is larger than the average expressions of homologous genes of down-regulated signature genes</w:t>
      </w:r>
      <w:r>
        <w:t>, otherwise</w:t>
      </w:r>
      <w:r w:rsidR="2AFB341C">
        <w:t xml:space="preserve"> </w:t>
      </w:r>
      <w:r w:rsidR="2AFB341C" w:rsidRPr="00495061">
        <w:rPr>
          <w:i/>
          <w:iCs/>
        </w:rPr>
        <w:t>d</w:t>
      </w:r>
      <w:r w:rsidR="2AFB341C">
        <w:t xml:space="preserve"> = -1</w:t>
      </w:r>
      <w:r w:rsidR="00AE0F1D">
        <w:t xml:space="preserve">; </w:t>
      </w:r>
      <w:r w:rsidR="2AFB341C">
        <w:t>TINV</w:t>
      </w:r>
      <w:r>
        <w:t xml:space="preserve"> is </w:t>
      </w:r>
      <w:r w:rsidR="2AFB341C">
        <w:t xml:space="preserve">the function </w:t>
      </w:r>
      <w:r>
        <w:t xml:space="preserve">for the two-tailed inverse of the </w:t>
      </w:r>
      <w:r w:rsidRPr="00495061">
        <w:rPr>
          <w:i/>
          <w:iCs/>
        </w:rPr>
        <w:t>t</w:t>
      </w:r>
      <w:r>
        <w:t>-distribution</w:t>
      </w:r>
      <w:r w:rsidR="00AE0F1D">
        <w:t>;</w:t>
      </w:r>
      <w:r>
        <w:t xml:space="preserve"> </w:t>
      </w:r>
      <w:r w:rsidR="2AFB341C" w:rsidRPr="00495061">
        <w:rPr>
          <w:i/>
          <w:iCs/>
        </w:rPr>
        <w:t>p</w:t>
      </w:r>
      <w:r w:rsidR="2AFB341C">
        <w:t xml:space="preserve"> </w:t>
      </w:r>
      <w:r>
        <w:t xml:space="preserve">is the </w:t>
      </w:r>
      <w:r w:rsidRPr="00495061">
        <w:rPr>
          <w:i/>
          <w:iCs/>
        </w:rPr>
        <w:t>p</w:t>
      </w:r>
      <w:r>
        <w:t>-</w:t>
      </w:r>
      <w:r w:rsidR="2AFB341C">
        <w:t xml:space="preserve">value </w:t>
      </w:r>
      <w:r>
        <w:t>from  two-</w:t>
      </w:r>
      <w:r w:rsidR="2AFB341C">
        <w:t xml:space="preserve">tailed </w:t>
      </w:r>
      <w:r w:rsidR="2AFB341C" w:rsidRPr="00495061">
        <w:rPr>
          <w:i/>
          <w:iCs/>
        </w:rPr>
        <w:t>t</w:t>
      </w:r>
      <w:r w:rsidR="2AFB341C">
        <w:t xml:space="preserve">-test of the expressions of homologous genes of up-regulated signature genes and the expressions of homologous genes of down-regulated signature genes </w:t>
      </w:r>
      <w:r>
        <w:t xml:space="preserve">assuming </w:t>
      </w:r>
      <w:r w:rsidR="2AFB341C">
        <w:t>equal variance</w:t>
      </w:r>
      <w:r w:rsidR="00AE0F1D">
        <w:t>;</w:t>
      </w:r>
      <w:r>
        <w:t xml:space="preserve"> and </w:t>
      </w:r>
      <w:r w:rsidR="2AFB341C" w:rsidRPr="00495061">
        <w:rPr>
          <w:i/>
          <w:iCs/>
        </w:rPr>
        <w:t>df</w:t>
      </w:r>
      <w:r>
        <w:t xml:space="preserve"> is the </w:t>
      </w:r>
      <w:r w:rsidR="2AFB341C">
        <w:t>degree</w:t>
      </w:r>
      <w:r>
        <w:t>s</w:t>
      </w:r>
      <w:r w:rsidR="2AFB341C">
        <w:t xml:space="preserve"> of freedom</w:t>
      </w:r>
      <w:r>
        <w:t xml:space="preserve"> (the </w:t>
      </w:r>
      <w:r w:rsidR="2AFB341C">
        <w:t>total number of the homologous genes of signature genes minus 2</w:t>
      </w:r>
      <w:r>
        <w:t>)</w:t>
      </w:r>
      <w:r w:rsidR="2AFB341C">
        <w:t>.</w:t>
      </w:r>
    </w:p>
    <w:p w14:paraId="05CAAD48" w14:textId="77777777" w:rsidR="00E65ADC" w:rsidRDefault="00E65ADC" w:rsidP="00E55885">
      <w:pPr>
        <w:spacing w:line="480" w:lineRule="auto"/>
        <w:jc w:val="both"/>
      </w:pPr>
    </w:p>
    <w:p w14:paraId="1227E486" w14:textId="5F3CD872" w:rsidR="00E7308E" w:rsidRDefault="00D34AE2" w:rsidP="00E55885">
      <w:pPr>
        <w:spacing w:line="480" w:lineRule="auto"/>
        <w:jc w:val="both"/>
      </w:pPr>
      <w:r>
        <w:t xml:space="preserve">The hypothesis generation relies on results obtained from </w:t>
      </w:r>
      <w:r w:rsidR="002F5F1D">
        <w:t xml:space="preserve">a perturbation of an animal </w:t>
      </w:r>
      <w:r>
        <w:t xml:space="preserve">model system, then projects into human or other animal </w:t>
      </w:r>
      <w:r w:rsidR="002F5F1D">
        <w:t xml:space="preserve">model </w:t>
      </w:r>
      <w:r>
        <w:t xml:space="preserve">systems when either direct perturbation is not possible </w:t>
      </w:r>
      <w:r w:rsidRPr="00CC073D">
        <w:t xml:space="preserve">or the variables of interest are not directly measurable </w: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 </w:instrText>
      </w:r>
      <w:r w:rsidR="00E0798B" w:rsidRPr="00CC073D">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sidRPr="00CC073D">
        <w:instrText xml:space="preserve"> ADDIN EN.CITE.DATA </w:instrText>
      </w:r>
      <w:r w:rsidR="00E0798B" w:rsidRPr="00CC073D">
        <w:fldChar w:fldCharType="end"/>
      </w:r>
      <w:r w:rsidR="00E0798B" w:rsidRPr="00CC073D">
        <w:fldChar w:fldCharType="separate"/>
      </w:r>
      <w:r w:rsidR="00E0798B" w:rsidRPr="00CC073D">
        <w:rPr>
          <w:noProof/>
        </w:rPr>
        <w:t>(Rubel, Wu et al. 2016)</w:t>
      </w:r>
      <w:r w:rsidR="00E0798B" w:rsidRPr="00CC073D">
        <w:fldChar w:fldCharType="end"/>
      </w:r>
      <w:r w:rsidR="006B3AE9" w:rsidRPr="00CC073D">
        <w:t xml:space="preserve">. </w:t>
      </w:r>
      <w:r w:rsidR="00B3431B" w:rsidRPr="00CC073D">
        <w:t xml:space="preserve">The </w:t>
      </w:r>
      <w:r w:rsidR="00B3431B" w:rsidRPr="00CC073D">
        <w:rPr>
          <w:shd w:val="clear" w:color="auto" w:fill="FFFFFF"/>
        </w:rPr>
        <w:t>SEMIPs R</w:t>
      </w:r>
      <w:r w:rsidR="002F5F1D" w:rsidRPr="00CC073D">
        <w:rPr>
          <w:shd w:val="clear" w:color="auto" w:fill="FFFFFF"/>
        </w:rPr>
        <w:t xml:space="preserve"> </w:t>
      </w:r>
      <w:r w:rsidR="00B3431B" w:rsidRPr="00CC073D">
        <w:rPr>
          <w:shd w:val="clear" w:color="auto" w:fill="FFFFFF"/>
        </w:rPr>
        <w:t xml:space="preserve">Shiny </w:t>
      </w:r>
      <w:r w:rsidR="002F5F1D" w:rsidRPr="00CC073D">
        <w:rPr>
          <w:shd w:val="clear" w:color="auto" w:fill="FFFFFF"/>
        </w:rPr>
        <w:t xml:space="preserve">app </w:t>
      </w:r>
      <w:r w:rsidR="00B3431B" w:rsidRPr="00CC073D">
        <w:rPr>
          <w:shd w:val="clear" w:color="auto" w:fill="FFFFFF"/>
        </w:rPr>
        <w:t xml:space="preserve">provides a </w:t>
      </w:r>
      <w:r w:rsidR="002F5F1D" w:rsidRPr="00CC073D">
        <w:rPr>
          <w:shd w:val="clear" w:color="auto" w:fill="FFFFFF"/>
        </w:rPr>
        <w:t>user-friendly way</w:t>
      </w:r>
      <w:r w:rsidR="00B3431B" w:rsidRPr="00CC073D">
        <w:rPr>
          <w:shd w:val="clear" w:color="auto" w:fill="FFFFFF"/>
        </w:rPr>
        <w:t xml:space="preserve"> to calculate </w:t>
      </w:r>
      <w:r w:rsidR="0009678A" w:rsidRPr="00CC073D">
        <w:rPr>
          <w:shd w:val="clear" w:color="auto" w:fill="FFFFFF"/>
        </w:rPr>
        <w:t xml:space="preserve">the </w:t>
      </w:r>
      <w:r w:rsidR="0078079F" w:rsidRPr="00CC073D">
        <w:rPr>
          <w:shd w:val="clear" w:color="auto" w:fill="FFFFFF"/>
        </w:rPr>
        <w:t>T-score</w:t>
      </w:r>
      <w:r w:rsidR="0009678A" w:rsidRPr="00CC073D">
        <w:rPr>
          <w:shd w:val="clear" w:color="auto" w:fill="FFFFFF"/>
        </w:rPr>
        <w:t>s</w:t>
      </w:r>
      <w:r w:rsidR="00B3431B" w:rsidRPr="00CC073D">
        <w:rPr>
          <w:shd w:val="clear" w:color="auto" w:fill="FFFFFF"/>
        </w:rPr>
        <w:t xml:space="preserve"> </w:t>
      </w:r>
      <w:r w:rsidR="0009678A" w:rsidRPr="00CC073D">
        <w:rPr>
          <w:shd w:val="clear" w:color="auto" w:fill="FFFFFF"/>
        </w:rPr>
        <w:t>via the</w:t>
      </w:r>
      <w:r w:rsidR="00B3431B" w:rsidRPr="00CC073D">
        <w:rPr>
          <w:shd w:val="clear" w:color="auto" w:fill="FFFFFF"/>
        </w:rPr>
        <w:t xml:space="preserve"> tab</w:t>
      </w:r>
      <w:r w:rsidR="0009678A" w:rsidRPr="00CC073D">
        <w:rPr>
          <w:shd w:val="clear" w:color="auto" w:fill="FFFFFF"/>
        </w:rPr>
        <w:t xml:space="preserve"> </w:t>
      </w:r>
      <w:proofErr w:type="spellStart"/>
      <w:r w:rsidR="0009678A" w:rsidRPr="00CC073D">
        <w:rPr>
          <w:shd w:val="clear" w:color="auto" w:fill="FFFFFF"/>
        </w:rPr>
        <w:t>labled</w:t>
      </w:r>
      <w:proofErr w:type="spellEnd"/>
      <w:r w:rsidR="00B3431B" w:rsidRPr="00CC073D">
        <w:rPr>
          <w:shd w:val="clear" w:color="auto" w:fill="FFFFFF"/>
        </w:rPr>
        <w:t xml:space="preserve"> “T-Scores” </w:t>
      </w:r>
      <w:r w:rsidR="0009678A" w:rsidRPr="00CC073D">
        <w:rPr>
          <w:shd w:val="clear" w:color="auto" w:fill="FFFFFF"/>
        </w:rPr>
        <w:t xml:space="preserve">as </w:t>
      </w:r>
      <w:r w:rsidR="00B3431B" w:rsidRPr="00CC073D">
        <w:rPr>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w:t>
      </w:r>
      <w:r w:rsidR="0078079F">
        <w:t>T-score</w:t>
      </w:r>
      <w:r w:rsidR="000127E5">
        <w:t xml:space="preserve">s” calculation feature to calculate </w:t>
      </w:r>
      <w:r w:rsidR="000127E5">
        <w:lastRenderedPageBreak/>
        <w:t xml:space="preserve">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r w:rsidR="00867E61">
        <w:t xml:space="preserve">Figure </w:t>
      </w:r>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6F0B54E4" w:rsidR="00D311C6" w:rsidRDefault="00126D2B" w:rsidP="00AE1361">
      <w:pPr>
        <w:spacing w:line="480" w:lineRule="auto"/>
        <w:rPr>
          <w:color w:val="333333"/>
          <w:shd w:val="clear" w:color="auto" w:fill="FFFFFF"/>
        </w:rPr>
      </w:pPr>
      <w:r>
        <w:t xml:space="preserve">The second feature </w:t>
      </w:r>
      <w:r w:rsidR="00E077CE">
        <w:t>of</w:t>
      </w:r>
      <w:r>
        <w:t xml:space="preserve"> </w:t>
      </w:r>
      <w:r w:rsidR="00B071D2">
        <w:t xml:space="preserve">the </w:t>
      </w:r>
      <w:r>
        <w:t xml:space="preserve">SEMIPs </w:t>
      </w:r>
      <w:r w:rsidR="00B071D2">
        <w:t xml:space="preserve">app </w:t>
      </w:r>
      <w:r>
        <w:t>is the SEM</w:t>
      </w:r>
      <w:r w:rsidR="00254FBF">
        <w:t>.</w:t>
      </w:r>
      <w:r w:rsidR="00254FBF" w:rsidRPr="00495061">
        <w:t xml:space="preserve"> </w:t>
      </w:r>
      <w:r w:rsidR="00E077CE">
        <w:t>We implement</w:t>
      </w:r>
      <w:r w:rsidR="00E21CF9">
        <w:t>ed</w:t>
      </w:r>
      <w:r w:rsidR="00E077CE">
        <w:t xml:space="preserve"> the SEM </w:t>
      </w:r>
      <w:r w:rsidR="00E21CF9">
        <w:t xml:space="preserve">using the </w:t>
      </w:r>
      <w:proofErr w:type="spellStart"/>
      <w:r w:rsidR="00E077CE">
        <w:t>lavaan</w:t>
      </w:r>
      <w:proofErr w:type="spellEnd"/>
      <w:r w:rsidR="00E21CF9">
        <w:t xml:space="preserve"> R</w:t>
      </w:r>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r w:rsidR="00AE0F1D">
        <w:rPr>
          <w:color w:val="000000"/>
        </w:rPr>
        <w:t>s</w:t>
      </w:r>
      <w:r w:rsidR="00EF2E5E">
        <w:rPr>
          <w:color w:val="000000"/>
        </w:rPr>
        <w:t xml:space="preserve">cores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r w:rsidR="00E21CF9">
        <w:rPr>
          <w:color w:val="000000"/>
        </w:rPr>
        <w:t xml:space="preserve">is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p>
    <w:p w14:paraId="12E64997" w14:textId="77777777" w:rsidR="000B43AA" w:rsidRDefault="000B43AA" w:rsidP="00AE1361">
      <w:pPr>
        <w:spacing w:line="480" w:lineRule="auto"/>
        <w:rPr>
          <w:color w:val="000000"/>
        </w:rPr>
      </w:pPr>
    </w:p>
    <w:p w14:paraId="74BC7DA6" w14:textId="3B6529B7" w:rsidR="0000000F" w:rsidRDefault="00E077CE" w:rsidP="00AE1361">
      <w:pPr>
        <w:spacing w:line="480" w:lineRule="auto"/>
        <w:rPr>
          <w:color w:val="000000"/>
        </w:rPr>
      </w:pPr>
      <w:r>
        <w:rPr>
          <w:color w:val="000000"/>
        </w:rPr>
        <w:t xml:space="preserve">The app comes </w:t>
      </w:r>
      <w:r w:rsidR="00E21CF9">
        <w:rPr>
          <w:color w:val="000000"/>
        </w:rPr>
        <w:t xml:space="preserve">packaged </w:t>
      </w:r>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 xml:space="preserve">will be </w:t>
      </w:r>
      <w:proofErr w:type="gramStart"/>
      <w:r>
        <w:rPr>
          <w:color w:val="000000"/>
        </w:rPr>
        <w:t>loaded</w:t>
      </w:r>
      <w:proofErr w:type="gramEnd"/>
      <w:r w:rsidR="00E21CF9">
        <w:rPr>
          <w:color w:val="000000"/>
        </w:rPr>
        <w:t xml:space="preserve"> and </w:t>
      </w:r>
      <w:r>
        <w:rPr>
          <w:color w:val="000000"/>
        </w:rPr>
        <w:t xml:space="preserve">users can select three variables from the </w:t>
      </w:r>
      <w:r w:rsidR="0000000F">
        <w:rPr>
          <w:color w:val="000000"/>
        </w:rPr>
        <w:t>drop-down</w:t>
      </w:r>
      <w:r>
        <w:rPr>
          <w:color w:val="000000"/>
        </w:rPr>
        <w:t xml:space="preserve"> list to test the SEM model. The SEMIPs </w:t>
      </w:r>
      <w:r w:rsidR="00E21CF9">
        <w:rPr>
          <w:color w:val="000000"/>
        </w:rPr>
        <w:t xml:space="preserve">app </w:t>
      </w:r>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r w:rsidR="00E21CF9">
        <w:rPr>
          <w:color w:val="000000"/>
        </w:rPr>
        <w:t xml:space="preserve">the </w:t>
      </w:r>
      <w:r w:rsidR="0000000F">
        <w:rPr>
          <w:color w:val="000000"/>
        </w:rPr>
        <w:t xml:space="preserve">users’ data will be loaded when the </w:t>
      </w:r>
      <w:r w:rsidR="00E21CF9">
        <w:rPr>
          <w:color w:val="000000"/>
        </w:rPr>
        <w:t xml:space="preserve">app </w:t>
      </w:r>
      <w:r w:rsidR="0000000F">
        <w:rPr>
          <w:color w:val="000000"/>
        </w:rPr>
        <w:t xml:space="preserve">is launched </w:t>
      </w:r>
      <w:r w:rsidR="00E21CF9">
        <w:rPr>
          <w:color w:val="000000"/>
        </w:rPr>
        <w:t>subsequently</w:t>
      </w:r>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3A2BD07" w:rsidR="00197909" w:rsidRDefault="733FF151" w:rsidP="1FDA6FA8">
      <w:pPr>
        <w:spacing w:line="480" w:lineRule="auto"/>
        <w:rPr>
          <w:lang w:eastAsia="en-US"/>
        </w:rPr>
      </w:pPr>
      <w:r w:rsidRPr="1FDA6FA8">
        <w:rPr>
          <w:lang w:eastAsia="en-US"/>
        </w:rPr>
        <w:t xml:space="preserve">The third feature (the </w:t>
      </w:r>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xml:space="preserve">), which eliminates unrelated signatures and provides statistical significance to the SEM fitting. For this feature, it is assumed that the user </w:t>
      </w:r>
      <w:r w:rsidR="00A61077" w:rsidRPr="1FDA6FA8">
        <w:rPr>
          <w:lang w:eastAsia="en-US"/>
        </w:rPr>
        <w:t>ha</w:t>
      </w:r>
      <w:r w:rsidR="00A61077">
        <w:rPr>
          <w:lang w:eastAsia="en-US"/>
        </w:rPr>
        <w:t>s</w:t>
      </w:r>
      <w:r w:rsidR="00A61077" w:rsidRPr="1FDA6FA8">
        <w:rPr>
          <w:lang w:eastAsia="en-US"/>
        </w:rPr>
        <w:t xml:space="preserve"> </w:t>
      </w:r>
      <w:r w:rsidRPr="1FDA6FA8">
        <w:rPr>
          <w:lang w:eastAsia="en-US"/>
        </w:rPr>
        <w:t xml:space="preserve">successfully run a </w:t>
      </w:r>
      <w:r w:rsidR="0078079F">
        <w:rPr>
          <w:lang w:eastAsia="en-US"/>
        </w:rPr>
        <w:t>T-score</w:t>
      </w:r>
      <w:r w:rsidR="00C2729A" w:rsidRPr="1FDA6FA8">
        <w:rPr>
          <w:lang w:eastAsia="en-US"/>
        </w:rPr>
        <w:t xml:space="preserve"> </w:t>
      </w:r>
      <w:r w:rsidRPr="1FDA6FA8">
        <w:rPr>
          <w:lang w:eastAsia="en-US"/>
        </w:rPr>
        <w:t xml:space="preserve">analysis. The user also </w:t>
      </w:r>
      <w:proofErr w:type="gramStart"/>
      <w:r w:rsidRPr="1FDA6FA8">
        <w:rPr>
          <w:lang w:eastAsia="en-US"/>
        </w:rPr>
        <w:t>need</w:t>
      </w:r>
      <w:proofErr w:type="gramEnd"/>
      <w:r w:rsidRPr="1FDA6FA8">
        <w:rPr>
          <w:lang w:eastAsia="en-US"/>
        </w:rPr>
        <w:t xml:space="preserve"> to enter the signatures associated with the downstream system of interest to evaluate. To improve the rigor of the statistical test, it is recommended to run the bootstrap a minimum of 1,000 </w:t>
      </w:r>
      <w:r w:rsidR="00E93FE8">
        <w:rPr>
          <w:lang w:eastAsia="en-US"/>
        </w:rPr>
        <w:t xml:space="preserve">iterations </w:t>
      </w:r>
      <w:r w:rsidR="00214019">
        <w:rPr>
          <w:lang w:eastAsia="en-US"/>
        </w:rPr>
        <w:t xml:space="preserve">to potentially obtain a </w:t>
      </w:r>
      <w:r w:rsidR="00214019" w:rsidRPr="00495061">
        <w:rPr>
          <w:i/>
          <w:iCs/>
          <w:lang w:eastAsia="en-US"/>
        </w:rPr>
        <w:t>p</w:t>
      </w:r>
      <w:r w:rsidR="00214019">
        <w:rPr>
          <w:lang w:eastAsia="en-US"/>
        </w:rPr>
        <w:t xml:space="preserve">-value </w:t>
      </w:r>
      <w:r w:rsidR="00E93FE8">
        <w:rPr>
          <w:lang w:eastAsia="en-US"/>
        </w:rPr>
        <w:t>as small as</w:t>
      </w:r>
      <w:r w:rsidR="00214019">
        <w:rPr>
          <w:lang w:eastAsia="en-US"/>
        </w:rPr>
        <w:t xml:space="preserve"> 0.001</w:t>
      </w:r>
      <w:r w:rsidRPr="1FDA6FA8">
        <w:rPr>
          <w:lang w:eastAsia="en-US"/>
        </w:rPr>
        <w:t xml:space="preserve">. </w:t>
      </w:r>
      <w:r w:rsidR="00E93FE8">
        <w:rPr>
          <w:lang w:eastAsia="en-US"/>
        </w:rPr>
        <w:t>Since t</w:t>
      </w:r>
      <w:r w:rsidR="00E93FE8" w:rsidRPr="1FDA6FA8">
        <w:rPr>
          <w:lang w:eastAsia="en-US"/>
        </w:rPr>
        <w:t xml:space="preserve">his </w:t>
      </w:r>
      <w:r w:rsidR="2132E5B0" w:rsidRPr="1FDA6FA8">
        <w:rPr>
          <w:lang w:eastAsia="en-US"/>
        </w:rPr>
        <w:t xml:space="preserve">feature involves bootstrapping simulation, it </w:t>
      </w:r>
      <w:r w:rsidR="00E93FE8">
        <w:rPr>
          <w:lang w:eastAsia="en-US"/>
        </w:rPr>
        <w:t>requires</w:t>
      </w:r>
      <w:r w:rsidR="00E93FE8" w:rsidRPr="1FDA6FA8">
        <w:rPr>
          <w:lang w:eastAsia="en-US"/>
        </w:rPr>
        <w:t xml:space="preserve"> </w:t>
      </w:r>
      <w:r w:rsidR="2132E5B0" w:rsidRPr="1FDA6FA8">
        <w:rPr>
          <w:lang w:eastAsia="en-US"/>
        </w:rPr>
        <w:t xml:space="preserve">multicore hardware and can take </w:t>
      </w:r>
      <w:r w:rsidR="00E93FE8">
        <w:rPr>
          <w:lang w:eastAsia="en-US"/>
        </w:rPr>
        <w:t>longer to complete the computations</w:t>
      </w:r>
      <w:r w:rsidR="2132E5B0" w:rsidRPr="1FDA6FA8">
        <w:rPr>
          <w:lang w:eastAsia="en-US"/>
        </w:rPr>
        <w:t xml:space="preserve"> depending on how many iterations </w:t>
      </w:r>
      <w:r w:rsidR="00E93FE8">
        <w:rPr>
          <w:lang w:eastAsia="en-US"/>
        </w:rPr>
        <w:t xml:space="preserve">the </w:t>
      </w:r>
      <w:r w:rsidR="2132E5B0" w:rsidRPr="1FDA6FA8">
        <w:rPr>
          <w:lang w:eastAsia="en-US"/>
        </w:rPr>
        <w:t>user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33B2340F" w:rsidR="00197909" w:rsidRDefault="00F03004" w:rsidP="00925F33">
      <w:pPr>
        <w:spacing w:line="480" w:lineRule="auto"/>
        <w:rPr>
          <w:lang w:eastAsia="en-US"/>
        </w:rPr>
      </w:pPr>
      <w:r>
        <w:t xml:space="preserve">The SEMIPs </w:t>
      </w:r>
      <w:r w:rsidR="00AA57D0">
        <w:t xml:space="preserve">app is packaged </w:t>
      </w:r>
      <w:r>
        <w:t xml:space="preserve">with </w:t>
      </w:r>
      <w:r w:rsidR="00C72C26">
        <w:t xml:space="preserve">four </w:t>
      </w:r>
      <w:r>
        <w:t>test data</w:t>
      </w:r>
      <w:r w:rsidR="003E02B7">
        <w:t xml:space="preserve">sets </w:t>
      </w:r>
      <w:r>
        <w:t xml:space="preserve">and data templates for </w:t>
      </w:r>
      <w:r w:rsidR="003E02B7">
        <w:t xml:space="preserve">the </w:t>
      </w:r>
      <w:r>
        <w:t xml:space="preserve">user to </w:t>
      </w:r>
      <w:r w:rsidR="003E02B7">
        <w:t xml:space="preserve">test </w:t>
      </w:r>
      <w:r w:rsidR="00C72C26">
        <w:t xml:space="preserve">the </w:t>
      </w:r>
      <w:r w:rsidR="003E02B7">
        <w:t xml:space="preserve">app </w:t>
      </w:r>
      <w:r w:rsidR="00C72C26">
        <w:t xml:space="preserve">and further modify </w:t>
      </w:r>
      <w:r w:rsidR="00E41610">
        <w:t xml:space="preserve">to suit </w:t>
      </w:r>
      <w:r w:rsidR="00C72C26">
        <w:t xml:space="preserve">their own </w:t>
      </w:r>
      <w:r w:rsidR="00E41610">
        <w:t>study</w:t>
      </w:r>
      <w:r w:rsidR="00C72C26">
        <w:t xml:space="preserve">. </w:t>
      </w:r>
      <w:r w:rsidR="003E02B7">
        <w:t xml:space="preserve">The test data </w:t>
      </w:r>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410B1BE5" w:rsidR="00197909" w:rsidRDefault="00925F33" w:rsidP="00925F33">
      <w:pPr>
        <w:spacing w:line="480" w:lineRule="auto"/>
        <w:rPr>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CD70D9">
        <w:rPr>
          <w:color w:val="000000"/>
        </w:rPr>
        <w:t>. D</w:t>
      </w:r>
      <w:r w:rsidR="00FB2FE6">
        <w:rPr>
          <w:color w:val="000000"/>
        </w:rPr>
        <w:t>epend</w:t>
      </w:r>
      <w:r w:rsidR="00CD70D9">
        <w:rPr>
          <w:color w:val="000000"/>
        </w:rPr>
        <w:t>ent</w:t>
      </w:r>
      <w:r w:rsidR="00FB2FE6">
        <w:rPr>
          <w:color w:val="000000"/>
        </w:rPr>
        <w:t xml:space="preserve"> packages will be </w:t>
      </w:r>
      <w:proofErr w:type="spellStart"/>
      <w:r w:rsidR="00CD70D9">
        <w:rPr>
          <w:color w:val="000000"/>
        </w:rPr>
        <w:t>instansiated</w:t>
      </w:r>
      <w:proofErr w:type="spellEnd"/>
      <w:r w:rsidR="00FB2FE6">
        <w:rPr>
          <w:color w:val="000000"/>
        </w:rPr>
        <w:t xml:space="preserve"> </w:t>
      </w:r>
      <w:r w:rsidR="00CD70D9">
        <w:rPr>
          <w:color w:val="000000"/>
        </w:rPr>
        <w:t xml:space="preserve">or they </w:t>
      </w:r>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w:t>
      </w:r>
      <w:r w:rsidRPr="0011340F">
        <w:rPr>
          <w:color w:val="000000"/>
        </w:rPr>
        <w:lastRenderedPageBreak/>
        <w:t>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pPr>
      <w:r w:rsidRPr="0091725F">
        <w:t>Results</w:t>
      </w:r>
    </w:p>
    <w:p w14:paraId="38196FA8" w14:textId="77777777" w:rsidR="007713EC" w:rsidRPr="006E4A11" w:rsidRDefault="007713EC" w:rsidP="00495061"/>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259D9154"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r w:rsidR="008664EF">
        <w:t>can</w:t>
      </w:r>
      <w:r w:rsidR="008664EF" w:rsidRPr="1FDA6FA8">
        <w:t xml:space="preserve"> </w:t>
      </w:r>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w:t>
      </w:r>
      <w:r w:rsidR="0078079F">
        <w:t>T-score</w:t>
      </w:r>
      <w:r w:rsidR="00C2729A" w:rsidRPr="1FDA6FA8">
        <w:t xml:space="preserve"> </w:t>
      </w:r>
      <w:r w:rsidR="22E4E835" w:rsidRPr="1FDA6FA8">
        <w:t xml:space="preserve">calculation function. The resulting </w:t>
      </w:r>
      <w:r w:rsidR="0078079F">
        <w:t>T-score</w:t>
      </w:r>
      <w:r w:rsidR="22E4E835" w:rsidRPr="1FDA6FA8">
        <w:t>s will serve as the surrogate molecular activities to test for the manifestation of the proposed genetic network in human specimens via model fitting.</w:t>
      </w:r>
    </w:p>
    <w:p w14:paraId="582D40D4" w14:textId="77777777" w:rsidR="008664EF" w:rsidRDefault="008664EF" w:rsidP="1FDA6FA8">
      <w:pPr>
        <w:spacing w:line="480" w:lineRule="auto"/>
      </w:pPr>
    </w:p>
    <w:p w14:paraId="6DA70959" w14:textId="235E78B5" w:rsidR="00197909" w:rsidRDefault="21BA8E01" w:rsidP="1FDA6FA8">
      <w:pPr>
        <w:spacing w:line="480" w:lineRule="auto"/>
      </w:pPr>
      <w:r w:rsidRPr="1FDA6FA8">
        <w:t>For hypothesis generat</w:t>
      </w:r>
      <w:r w:rsidR="001545ED">
        <w:t>i</w:t>
      </w:r>
      <w:r w:rsidRPr="1FDA6FA8">
        <w:t>on purpose</w:t>
      </w:r>
      <w:r w:rsidR="008664EF">
        <w:t>s</w:t>
      </w:r>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r w:rsidR="008664EF">
        <w:t xml:space="preserve">Any </w:t>
      </w:r>
      <w:r w:rsidR="000A45E1">
        <w:t xml:space="preserve">resulting perturbed pathways </w:t>
      </w:r>
      <w:r w:rsidR="008664EF">
        <w:t xml:space="preserve">that are significant </w:t>
      </w:r>
      <w:r w:rsidR="5EBC0495" w:rsidRPr="1FDA6FA8">
        <w:t xml:space="preserve">would help to prioritize </w:t>
      </w:r>
      <w:r w:rsidR="008664EF" w:rsidRPr="1FDA6FA8">
        <w:t>experiment</w:t>
      </w:r>
      <w:r w:rsidR="008664EF">
        <w:t xml:space="preserve">s </w:t>
      </w:r>
      <w:r w:rsidR="5EBC0495" w:rsidRPr="1FDA6FA8">
        <w:t>in model systems.</w:t>
      </w:r>
      <w:r w:rsidR="000A45E1">
        <w:t xml:space="preserve"> These workflow steps are shown within the dotted rectangle </w:t>
      </w:r>
      <w:r w:rsidR="000A45E1">
        <w:lastRenderedPageBreak/>
        <w:t xml:space="preserve">on the right side of Figure </w:t>
      </w:r>
      <w:r w:rsidR="7B187B40">
        <w:t>1 with</w:t>
      </w:r>
      <w:r w:rsidR="008664EF">
        <w:t xml:space="preserve"> the</w:t>
      </w:r>
      <w:r w:rsidR="7B187B40">
        <w:t xml:space="preserve"> three major </w:t>
      </w:r>
      <w:r w:rsidR="12D32A3C">
        <w:t xml:space="preserve">features implemented in the SEMIPs </w:t>
      </w:r>
      <w:r w:rsidR="008664EF">
        <w:t xml:space="preserve">app </w:t>
      </w:r>
      <w:r w:rsidR="12D32A3C">
        <w:t>as the function tabs (Figure 2).</w:t>
      </w:r>
    </w:p>
    <w:p w14:paraId="7771FE45" w14:textId="77777777" w:rsidR="007436B4" w:rsidRDefault="007436B4" w:rsidP="1FDA6FA8">
      <w:pPr>
        <w:spacing w:line="480" w:lineRule="auto"/>
      </w:pPr>
    </w:p>
    <w:p w14:paraId="2AC60EFB" w14:textId="710C57D2" w:rsidR="00197909" w:rsidRDefault="00AD3C19" w:rsidP="0091725F">
      <w:pPr>
        <w:pStyle w:val="Heading2"/>
        <w:tabs>
          <w:tab w:val="clear" w:pos="567"/>
        </w:tabs>
        <w:ind w:left="562" w:hanging="562"/>
      </w:pPr>
      <w:r w:rsidRPr="00321121">
        <w:t>T-</w:t>
      </w:r>
      <w:r w:rsidR="00E2747E">
        <w:t>s</w:t>
      </w:r>
      <w:r w:rsidRPr="00321121">
        <w:t xml:space="preserve">core </w:t>
      </w:r>
      <w:r w:rsidR="00197909">
        <w:t>C</w:t>
      </w:r>
      <w:r w:rsidRPr="00321121">
        <w:t xml:space="preserve">alculation </w:t>
      </w:r>
      <w:r w:rsidR="002A47AA">
        <w:t>to Aid in</w:t>
      </w:r>
      <w:r w:rsidR="002A47AA" w:rsidRPr="00321121">
        <w:t xml:space="preserve"> </w:t>
      </w:r>
      <w:r w:rsidR="00197909">
        <w:t>T</w:t>
      </w:r>
      <w:r w:rsidRPr="00321121">
        <w:t xml:space="preserve">ranslational </w:t>
      </w:r>
      <w:r w:rsidR="00197909">
        <w:t>R</w:t>
      </w:r>
      <w:r w:rsidRPr="00321121">
        <w:t>esearch</w:t>
      </w:r>
    </w:p>
    <w:p w14:paraId="55927DFD" w14:textId="1525730D" w:rsidR="00F250EF" w:rsidRDefault="00F250EF" w:rsidP="00F250EF">
      <w:pPr>
        <w:spacing w:line="480" w:lineRule="auto"/>
      </w:pPr>
      <w:r>
        <w:t>T</w:t>
      </w:r>
      <w:r w:rsidR="001839DD">
        <w:t xml:space="preserve">he </w:t>
      </w:r>
      <w:r w:rsidR="0078079F">
        <w:t>T-score</w:t>
      </w:r>
      <w:r w:rsidR="00C2729A">
        <w:t xml:space="preserve"> </w:t>
      </w:r>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6C1679">
        <w:t>subjects</w:t>
      </w:r>
      <w:r>
        <w:t xml:space="preserve"> are randomly assigned into two groups, where one group will receive “placebo” and/or no treatment and </w:t>
      </w:r>
      <w:r w:rsidR="00254FBF">
        <w:t xml:space="preserve">the other </w:t>
      </w:r>
      <w:r>
        <w:t xml:space="preserve">group will receive </w:t>
      </w:r>
      <w:r w:rsidR="006C1679">
        <w:t xml:space="preserve">a treatment as a </w:t>
      </w:r>
      <w:r>
        <w:t>perturbation.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r w:rsidR="006C1679">
        <w:t xml:space="preserve">In addition, </w:t>
      </w:r>
      <w:r>
        <w:t>these</w:t>
      </w:r>
      <w:r w:rsidR="00A50596">
        <w:t xml:space="preserve"> downstream target</w:t>
      </w:r>
      <w:r>
        <w:t xml:space="preserve"> genes</w:t>
      </w:r>
      <w:r w:rsidR="00A50596">
        <w:t xml:space="preserve"> of the </w:t>
      </w:r>
      <w:r w:rsidR="00CE6A78">
        <w:t xml:space="preserve">perturbed </w:t>
      </w:r>
      <w:r w:rsidR="00616E6B">
        <w:t xml:space="preserve">system </w:t>
      </w:r>
      <w:r>
        <w:t>are referred as “signature genes”.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r w:rsidR="00D27513">
        <w:t>s</w:t>
      </w:r>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6A45C2B"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32A6F">
        <w:t xml:space="preserve">of which the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32A6F">
        <w:t xml:space="preserve">are </w:t>
      </w:r>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r w:rsidR="00EF57C6">
        <w:t>s</w:t>
      </w:r>
      <w:r w:rsidR="00C2729A">
        <w:t xml:space="preserve">cores </w:t>
      </w:r>
      <w:r w:rsidR="00E50044">
        <w:t xml:space="preserve">of individual samples in the dataset </w:t>
      </w:r>
      <w:r w:rsidR="00532A6F">
        <w:t xml:space="preserve">are derived from a </w:t>
      </w:r>
      <w:r w:rsidR="00532A6F" w:rsidRPr="00495061">
        <w:rPr>
          <w:i/>
          <w:iCs/>
        </w:rPr>
        <w:t>t</w:t>
      </w:r>
      <w:r w:rsidR="00532A6F">
        <w:t xml:space="preserve">-test between the </w:t>
      </w:r>
      <w:r>
        <w:t>two groups of measurement</w:t>
      </w:r>
      <w:r w:rsidR="00853E7B">
        <w:t>s</w:t>
      </w:r>
      <w:r>
        <w:t xml:space="preserve"> to </w:t>
      </w:r>
      <w:r w:rsidR="00532A6F">
        <w:t xml:space="preserve">compose </w:t>
      </w:r>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r w:rsidR="00532A6F">
        <w:t xml:space="preserve">Samples </w:t>
      </w:r>
      <w:r>
        <w:t>with T-</w:t>
      </w:r>
      <w:r w:rsidR="00EF57C6">
        <w:t>s</w:t>
      </w:r>
      <w:r w:rsidR="00C2729A">
        <w:t xml:space="preserve">cores </w:t>
      </w:r>
      <w:r>
        <w:t xml:space="preserve">larger </w:t>
      </w:r>
      <w:r>
        <w:lastRenderedPageBreak/>
        <w:t xml:space="preserve">than 0, which share a similar signature gene expression profile from the model </w:t>
      </w:r>
      <w:r w:rsidR="00874D24">
        <w:t>system</w:t>
      </w:r>
      <w:r>
        <w:t>, were classified as having gene activities and vice versa.</w:t>
      </w:r>
    </w:p>
    <w:p w14:paraId="04097599" w14:textId="77777777" w:rsidR="00532A6F" w:rsidRDefault="00532A6F" w:rsidP="00F250EF">
      <w:pPr>
        <w:spacing w:line="480" w:lineRule="auto"/>
      </w:pPr>
    </w:p>
    <w:p w14:paraId="2F92096B" w14:textId="44031E41" w:rsidR="00197909" w:rsidRDefault="00AC3BFE" w:rsidP="00AA6E92">
      <w:pPr>
        <w:spacing w:line="480" w:lineRule="auto"/>
      </w:pPr>
      <w:r>
        <w:t>As an example</w:t>
      </w:r>
      <w:r w:rsidR="00532A6F">
        <w:t xml:space="preserve"> of how to use the</w:t>
      </w:r>
      <w:r>
        <w:t xml:space="preserve"> </w:t>
      </w:r>
      <w:r w:rsidR="009B5320">
        <w:t>SEM</w:t>
      </w:r>
      <w:r w:rsidR="00A70110">
        <w:t>I</w:t>
      </w:r>
      <w:r w:rsidR="009B5320">
        <w:t>Ps</w:t>
      </w:r>
      <w:r w:rsidR="00254FBF">
        <w:t xml:space="preserve"> app</w:t>
      </w:r>
      <w:r w:rsidR="009B5320">
        <w:t xml:space="preserve">, </w:t>
      </w:r>
      <w:del w:id="20" w:author="Li, Jianying (NIH/NIEHS) [C]" w:date="2021-10-25T13:13:00Z">
        <w:r w:rsidR="009B5320" w:rsidDel="003F520C">
          <w:delText>u</w:delText>
        </w:r>
      </w:del>
      <w:r w:rsidR="00532A6F">
        <w:t xml:space="preserve">we provide: </w:t>
      </w:r>
      <w:r w:rsidR="006D60EC" w:rsidRPr="00465DB5">
        <w:t>1</w:t>
      </w:r>
      <w:r w:rsidR="006D60EC">
        <w:t xml:space="preserve">) </w:t>
      </w:r>
      <w:r w:rsidR="00532A6F">
        <w:t>a</w:t>
      </w:r>
      <w:r w:rsidR="00532A6F" w:rsidRPr="00465DB5">
        <w:t xml:space="preserve"> </w:t>
      </w:r>
      <w:r w:rsidR="006D60EC" w:rsidRPr="00465DB5">
        <w:t xml:space="preserve">list of </w:t>
      </w:r>
      <w:r w:rsidR="00532A6F">
        <w:t xml:space="preserve">human </w:t>
      </w:r>
      <w:r w:rsidR="006D60EC">
        <w:t xml:space="preserve">gene </w:t>
      </w:r>
      <w:r w:rsidR="006D60EC" w:rsidRPr="00465DB5">
        <w:t xml:space="preserve">signature in Entrez </w:t>
      </w:r>
      <w:r w:rsidR="006D60EC">
        <w:t xml:space="preserve">gene </w:t>
      </w:r>
      <w:r w:rsidR="006D60EC" w:rsidRPr="00465DB5">
        <w:t>symbol format</w:t>
      </w:r>
      <w:r w:rsidR="00B63C3C">
        <w:t xml:space="preserve"> (Human Sig.xlsx)</w:t>
      </w:r>
      <w:r w:rsidR="006D60EC">
        <w:t xml:space="preserve"> </w:t>
      </w:r>
      <w:r w:rsidR="006D60EC" w:rsidRPr="00465DB5">
        <w:t>and 2</w:t>
      </w:r>
      <w:r w:rsidR="006D60EC">
        <w:t>)</w:t>
      </w:r>
      <w:r w:rsidR="006D60EC" w:rsidRPr="00465DB5">
        <w:t xml:space="preserve"> </w:t>
      </w:r>
      <w:r w:rsidR="00532A6F">
        <w:t xml:space="preserve">a </w:t>
      </w:r>
      <w:r w:rsidR="006D60EC">
        <w:t xml:space="preserve">data matrix of </w:t>
      </w:r>
      <w:r w:rsidR="00532A6F">
        <w:t xml:space="preserve">human </w:t>
      </w:r>
      <w:r w:rsidR="006D60EC">
        <w:t xml:space="preserve">gene expression profiles </w:t>
      </w:r>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r w:rsidR="00532A6F">
        <w:t xml:space="preserve">data files are </w:t>
      </w:r>
      <w:proofErr w:type="gramStart"/>
      <w:r w:rsidR="00532A6F">
        <w:t>uploaded</w:t>
      </w:r>
      <w:r w:rsidR="00254FBF">
        <w:t xml:space="preserve">, </w:t>
      </w:r>
      <w:r w:rsidR="006D60EC">
        <w:t xml:space="preserve"> </w:t>
      </w:r>
      <w:r w:rsidR="00532A6F">
        <w:t>the</w:t>
      </w:r>
      <w:proofErr w:type="gramEnd"/>
      <w:r w:rsidR="00532A6F">
        <w:t xml:space="preserve"> </w:t>
      </w:r>
      <w:r w:rsidR="006D60EC">
        <w:t xml:space="preserve">top few lines of data </w:t>
      </w:r>
      <w:r w:rsidR="00013377">
        <w:t>are</w:t>
      </w:r>
      <w:r w:rsidR="006D60EC">
        <w:t xml:space="preserve"> visible for preview</w:t>
      </w:r>
      <w:r w:rsidR="00B63C3C">
        <w:t xml:space="preserve"> (Figure 2)</w:t>
      </w:r>
      <w:r w:rsidR="006D60EC">
        <w:t xml:space="preserve">. </w:t>
      </w:r>
      <w:r w:rsidR="00013377">
        <w:t>As an additional example</w:t>
      </w:r>
      <w:r w:rsidR="006D60EC">
        <w:t xml:space="preserve">, we </w:t>
      </w:r>
      <w:r w:rsidR="00013377">
        <w:t xml:space="preserve">also </w:t>
      </w:r>
      <w:r w:rsidR="006D60EC">
        <w:t xml:space="preserve">provide </w:t>
      </w:r>
      <w:r w:rsidR="00013377">
        <w:t xml:space="preserve">the </w:t>
      </w:r>
      <w:r w:rsidR="006D60EC">
        <w:t>mouse signature</w:t>
      </w:r>
      <w:r w:rsidR="00013377">
        <w:t xml:space="preserve"> genes</w:t>
      </w:r>
      <w:r w:rsidR="00472115">
        <w:t xml:space="preserve"> (Mouse Sig.xlsx)</w:t>
      </w:r>
      <w:r w:rsidR="006D60EC">
        <w:t xml:space="preserve"> and </w:t>
      </w:r>
      <w:proofErr w:type="spellStart"/>
      <w:r w:rsidR="00013377">
        <w:t>homologus</w:t>
      </w:r>
      <w:proofErr w:type="spellEnd"/>
      <w:r w:rsidR="00013377">
        <w:t xml:space="preserve"> </w:t>
      </w:r>
      <w:r w:rsidR="006D60EC">
        <w:t>human signature file</w:t>
      </w:r>
      <w:r w:rsidR="00254FBF">
        <w:t>. After</w:t>
      </w:r>
      <w:r w:rsidR="006D60EC">
        <w:t xml:space="preserve"> the specie</w:t>
      </w:r>
      <w:r w:rsidR="00013377">
        <w:t>s</w:t>
      </w:r>
      <w:r w:rsidR="006D60EC">
        <w:t xml:space="preserve"> </w:t>
      </w:r>
      <w:r w:rsidR="00013377">
        <w:t>is properly matched by selection</w:t>
      </w:r>
      <w:r w:rsidR="00254FBF">
        <w:t>,</w:t>
      </w:r>
      <w:r w:rsidR="006D60EC">
        <w:t xml:space="preserve"> </w:t>
      </w:r>
      <w:r w:rsidR="00013377">
        <w:t xml:space="preserve">the </w:t>
      </w:r>
      <w:r w:rsidR="0078079F">
        <w:t>T-score</w:t>
      </w:r>
      <w:r w:rsidR="00C2729A">
        <w:t xml:space="preserve">s </w:t>
      </w:r>
      <w:r w:rsidR="00B63C3C">
        <w:t>will be calculated by clicking the green “Go!” button</w:t>
      </w:r>
      <w:r w:rsidR="00254FBF">
        <w:t>.</w:t>
      </w:r>
      <w:r w:rsidR="00B63C3C">
        <w:t xml:space="preserve"> </w:t>
      </w:r>
      <w:r w:rsidR="00254FBF">
        <w:t>T</w:t>
      </w:r>
      <w:r w:rsidR="00B63C3C">
        <w:t xml:space="preserve">he top 10 rows of the </w:t>
      </w:r>
      <w:r w:rsidR="0078079F">
        <w:t>T-score</w:t>
      </w:r>
      <w:r w:rsidR="00C2729A">
        <w:t xml:space="preserve">s </w:t>
      </w:r>
      <w:r w:rsidR="00B63C3C">
        <w:t xml:space="preserve">will be shown for preview. The </w:t>
      </w:r>
      <w:proofErr w:type="spellStart"/>
      <w:r w:rsidR="00B63C3C">
        <w:t>user</w:t>
      </w:r>
      <w:r w:rsidR="00013377">
        <w:t>can</w:t>
      </w:r>
      <w:proofErr w:type="spellEnd"/>
      <w:r w:rsidR="00B63C3C">
        <w:t xml:space="preserve"> download the </w:t>
      </w:r>
      <w:r w:rsidR="0078079F">
        <w:t>T-score</w:t>
      </w:r>
      <w:r w:rsidR="00B63C3C">
        <w:t>s for further analysis.</w:t>
      </w:r>
      <w:r w:rsidR="00CC4505">
        <w:t xml:space="preserve"> Since </w:t>
      </w:r>
      <w:r w:rsidR="00C2729A">
        <w:t xml:space="preserve">the </w:t>
      </w:r>
      <w:r w:rsidR="0078079F">
        <w:t>T-score</w:t>
      </w:r>
      <w:r w:rsidR="00CC4505">
        <w:t xml:space="preserve">s are calculated from </w:t>
      </w:r>
      <w:r w:rsidR="00013377">
        <w:t xml:space="preserve">a </w:t>
      </w:r>
      <w:r w:rsidR="00CC4505">
        <w:t xml:space="preserve">two-side </w:t>
      </w:r>
      <w:r w:rsidR="00013377" w:rsidRPr="00495061">
        <w:rPr>
          <w:i/>
          <w:iCs/>
        </w:rPr>
        <w:t>t</w:t>
      </w:r>
      <w:r w:rsidR="00CC4505">
        <w:t xml:space="preserve">-test, the corresponding </w:t>
      </w:r>
      <w:r w:rsidR="00CC4505" w:rsidRPr="00495061">
        <w:rPr>
          <w:i/>
          <w:iCs/>
        </w:rPr>
        <w:t>p</w:t>
      </w:r>
      <w:r w:rsidR="00CC4505">
        <w:t xml:space="preserve">-values are also reported (the second column in </w:t>
      </w:r>
      <w:r w:rsidR="0078079F">
        <w:t>T-score</w:t>
      </w:r>
      <w:r w:rsidR="00CC4505">
        <w:t>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11C1127D" w:rsidR="00197909" w:rsidRDefault="00AD3C19" w:rsidP="0091725F">
      <w:pPr>
        <w:pStyle w:val="Heading2"/>
        <w:tabs>
          <w:tab w:val="clear" w:pos="567"/>
        </w:tabs>
        <w:ind w:left="562" w:hanging="562"/>
      </w:pPr>
      <w:r w:rsidRPr="00321121">
        <w:t>S</w:t>
      </w:r>
      <w:r w:rsidR="00F00D75">
        <w:t xml:space="preserve">tructural </w:t>
      </w:r>
      <w:r w:rsidR="00F00D75" w:rsidRPr="00321121">
        <w:t>E</w:t>
      </w:r>
      <w:r w:rsidR="00F00D75">
        <w:t xml:space="preserve">quation </w:t>
      </w:r>
      <w:r w:rsidRPr="00321121">
        <w:t>M</w:t>
      </w:r>
      <w:r w:rsidR="00F00D75">
        <w:t>odeling</w:t>
      </w:r>
    </w:p>
    <w:p w14:paraId="3D3B38FE" w14:textId="7632490F"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r w:rsidR="00092B8F">
        <w:t>ing</w:t>
      </w:r>
      <w:r w:rsidR="00843813">
        <w:t xml:space="preserve"> o</w:t>
      </w:r>
      <w:r w:rsidR="006239CD">
        <w:t>f</w:t>
      </w:r>
      <w:r w:rsidR="00843813">
        <w:t xml:space="preserve"> </w:t>
      </w:r>
      <w:r w:rsidR="00092B8F">
        <w:t xml:space="preserve">hypotheses </w:t>
      </w:r>
      <w:r w:rsidR="006B7899">
        <w:t>in which</w:t>
      </w:r>
      <w:r w:rsidR="00F72AEC" w:rsidRPr="00F72AEC">
        <w:t xml:space="preserve"> </w:t>
      </w:r>
      <w:r w:rsidR="00F72AEC">
        <w:t>two upstream regulators</w:t>
      </w:r>
      <w:r w:rsidR="00EC4092">
        <w:t xml:space="preserve"> </w:t>
      </w:r>
      <w:r w:rsidR="00117C2F">
        <w:t xml:space="preserve">(“Fac1” and “Fac2”)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w:t>
      </w:r>
      <w:r w:rsidR="00BA0982">
        <w:t>in a 3-node model</w:t>
      </w:r>
      <w:r w:rsidR="00117C2F">
        <w:t xml:space="preserve"> (Figure 1)</w:t>
      </w:r>
      <w:r w:rsidR="00BA0982">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r w:rsidR="0078079F">
        <w:t>T-score</w:t>
      </w:r>
      <w:r w:rsidR="00092B8F">
        <w:t xml:space="preserve"> </w:t>
      </w:r>
      <w:r w:rsidR="00A929A0">
        <w:t xml:space="preserve">format. </w:t>
      </w:r>
      <w:r w:rsidR="00117C2F">
        <w:t xml:space="preserve">Our current SEM model tests both upstream regulators in </w:t>
      </w:r>
      <w:r w:rsidR="00092B8F">
        <w:t>relation to</w:t>
      </w:r>
      <w:r w:rsidR="00117C2F">
        <w:t xml:space="preserve"> the “endpoint”, where </w:t>
      </w:r>
      <w:r w:rsidR="00224AF8" w:rsidRPr="00495061">
        <w:sym w:font="Symbol" w:char="F067"/>
      </w:r>
      <w:r w:rsidR="006A1BBB" w:rsidRPr="00495061">
        <w:t>11</w:t>
      </w:r>
      <w:r w:rsidR="00117C2F" w:rsidRPr="00495061">
        <w:t xml:space="preserve"> and</w:t>
      </w:r>
      <w:r w:rsidR="006A1BBB" w:rsidRPr="00495061">
        <w:t xml:space="preserve"> </w:t>
      </w:r>
      <w:r w:rsidR="006A1BBB" w:rsidRPr="00495061">
        <w:sym w:font="Symbol" w:char="F067"/>
      </w:r>
      <w:r w:rsidR="006A1BBB" w:rsidRPr="00495061">
        <w:t>21</w:t>
      </w:r>
      <w:r w:rsidR="00117C2F" w:rsidRPr="00495061">
        <w:t xml:space="preserve"> are the coefficients in the regression model and</w:t>
      </w:r>
      <w:r w:rsidR="006A1BBB" w:rsidRPr="00495061">
        <w:t xml:space="preserve"> </w:t>
      </w:r>
      <w:r w:rsidR="000306BA" w:rsidRPr="00495061">
        <w:sym w:font="Symbol" w:char="F065"/>
      </w:r>
      <w:r w:rsidR="000306BA" w:rsidRPr="00495061">
        <w:t xml:space="preserve">1 </w:t>
      </w:r>
      <w:r w:rsidR="00117C2F" w:rsidRPr="00495061">
        <w:t>is the residual</w:t>
      </w:r>
      <w:r w:rsidR="000B6D58" w:rsidRPr="00495061">
        <w:t xml:space="preserve"> </w:t>
      </w:r>
      <w:r w:rsidR="00117C2F" w:rsidRPr="00495061">
        <w:t>(F</w:t>
      </w:r>
      <w:r w:rsidR="000B6D58" w:rsidRPr="00495061">
        <w:t>igure 1</w:t>
      </w:r>
      <w:r w:rsidR="00117C2F" w:rsidRPr="00D311C6">
        <w:t>)</w:t>
      </w:r>
      <w:r w:rsidR="000B6D58">
        <w:t>.</w:t>
      </w:r>
      <w:r w:rsidR="00EE08BA">
        <w:t xml:space="preserve"> </w:t>
      </w:r>
      <w:r w:rsidR="0050178C">
        <w:t xml:space="preserve">Once </w:t>
      </w:r>
      <w:r w:rsidR="006D2395">
        <w:t xml:space="preserve">the SEM tab is selected, </w:t>
      </w:r>
      <w:r w:rsidR="006D2395">
        <w:lastRenderedPageBreak/>
        <w:t xml:space="preserve">the default data will be </w:t>
      </w:r>
      <w:proofErr w:type="gramStart"/>
      <w:r w:rsidR="006D2395">
        <w:t>loaded</w:t>
      </w:r>
      <w:proofErr w:type="gramEnd"/>
      <w:r w:rsidR="006D2395">
        <w:t xml:space="preserve"> and all features are available for </w:t>
      </w:r>
      <w:r w:rsidR="0050178C">
        <w:t xml:space="preserve">the </w:t>
      </w:r>
      <w:r w:rsidR="006D2395">
        <w:t>user to choose from the drop-down windows</w:t>
      </w:r>
      <w:r w:rsidR="00C160C5">
        <w:t xml:space="preserve"> (Figure 2)</w:t>
      </w:r>
      <w:r w:rsidR="006D2395">
        <w:t xml:space="preserve">. </w:t>
      </w:r>
      <w:r w:rsidR="0050178C">
        <w:t xml:space="preserve">The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r w:rsidR="0050178C">
        <w:t xml:space="preserve">app </w:t>
      </w:r>
      <w:r w:rsidR="006D2395">
        <w:t>reports model fitting statistics</w:t>
      </w:r>
      <w:r w:rsidR="0050178C">
        <w:t xml:space="preserve"> and</w:t>
      </w:r>
      <w:r w:rsidR="006D2395">
        <w:t xml:space="preserve"> the three-node SEM figure </w:t>
      </w:r>
      <w:r w:rsidR="0050178C">
        <w:t xml:space="preserve">both of which </w:t>
      </w:r>
      <w:r w:rsidR="006D2395">
        <w:t>can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r w:rsidR="00B81ACF">
        <w:t xml:space="preserve">possibly </w:t>
      </w:r>
      <w:proofErr w:type="spellStart"/>
      <w:r w:rsidR="00014217">
        <w:t>aid</w:t>
      </w:r>
      <w:r w:rsidR="00B81ACF">
        <w:t>in</w:t>
      </w:r>
      <w:proofErr w:type="spellEnd"/>
      <w:r w:rsidR="00B81ACF">
        <w:t xml:space="preserve"> the</w:t>
      </w:r>
      <w:r w:rsidR="00014217">
        <w:t xml:space="preserve"> </w:t>
      </w:r>
      <w:r w:rsidR="00B81ACF">
        <w:t xml:space="preserve">prioritization of </w:t>
      </w:r>
      <w:r w:rsidR="00E1781E">
        <w:t>wet</w:t>
      </w:r>
      <w:r w:rsidR="00AD1632">
        <w:t xml:space="preserve"> </w:t>
      </w:r>
      <w:r w:rsidR="00E1781E">
        <w:t xml:space="preserve">lab </w:t>
      </w:r>
      <w:r w:rsidR="00B81ACF">
        <w:t xml:space="preserve">experiments </w:t>
      </w:r>
      <w:r w:rsidR="00014217">
        <w:t xml:space="preserve">and </w:t>
      </w:r>
      <w:r w:rsidR="00B81ACF">
        <w:t xml:space="preserve">the establishment of </w:t>
      </w:r>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677E3AE1" w14:textId="77777777" w:rsidR="00F25367" w:rsidRDefault="00AC542B" w:rsidP="0091725F">
      <w:pPr>
        <w:spacing w:line="480" w:lineRule="auto"/>
        <w:rPr>
          <w:ins w:id="21" w:author="Li, Jianying (NIH/NIEHS) [C]" w:date="2021-10-25T14:06:00Z"/>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495061">
        <w:rPr>
          <w:i/>
          <w:iCs/>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r w:rsidR="000D6363">
        <w:t xml:space="preserve">the </w:t>
      </w:r>
      <w:r w:rsidR="004800CA">
        <w:t>SEMIPs</w:t>
      </w:r>
      <w:r w:rsidR="000D6363">
        <w:t xml:space="preserve"> app</w:t>
      </w:r>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r w:rsidR="000D6363">
        <w:rPr>
          <w:lang w:eastAsia="en-US"/>
        </w:rPr>
        <w:t>,</w:t>
      </w:r>
      <w:r w:rsidR="00AC6680">
        <w:rPr>
          <w:lang w:eastAsia="en-US"/>
        </w:rPr>
        <w:t xml:space="preserve"> or belong to </w:t>
      </w:r>
      <w:r w:rsidR="00E10E14">
        <w:rPr>
          <w:lang w:eastAsia="en-US"/>
        </w:rPr>
        <w:t>the downstream effector’s gene signature</w:t>
      </w:r>
      <w:r w:rsidR="000D6363">
        <w:rPr>
          <w:lang w:eastAsia="en-US"/>
        </w:rPr>
        <w:t>,</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bootstrap resampling</w:t>
      </w:r>
      <w:r w:rsidR="000D6363">
        <w:rPr>
          <w:lang w:eastAsia="en-US"/>
        </w:rPr>
        <w:t xml:space="preserve"> </w:t>
      </w:r>
      <w:r w:rsidR="000D6363" w:rsidRPr="00C84EE8">
        <w:rPr>
          <w:lang w:eastAsia="en-US"/>
        </w:rPr>
        <w:t>(elimination with or without replacement)</w:t>
      </w:r>
      <w:r w:rsidR="000B3E0F" w:rsidRPr="00C84EE8">
        <w:rPr>
          <w:lang w:eastAsia="en-US"/>
        </w:rPr>
        <w:t xml:space="preserve"> for statistical </w:t>
      </w:r>
      <w:r w:rsidR="000D6363">
        <w:rPr>
          <w:lang w:eastAsia="en-US"/>
        </w:rPr>
        <w:t xml:space="preserve">significance </w:t>
      </w:r>
      <w:r w:rsidR="000B3E0F">
        <w:rPr>
          <w:lang w:eastAsia="en-US"/>
        </w:rPr>
        <w:t>(</w:t>
      </w:r>
      <w:r w:rsidR="000B3E0F" w:rsidRPr="00495061">
        <w:rPr>
          <w:lang w:eastAsia="en-US"/>
        </w:rPr>
        <w:t xml:space="preserve">Figure </w:t>
      </w:r>
      <w:r w:rsidR="00705368" w:rsidRPr="00495061">
        <w:rPr>
          <w:lang w:eastAsia="en-US"/>
        </w:rPr>
        <w:t>3</w:t>
      </w:r>
      <w:r w:rsidR="000B3E0F">
        <w:rPr>
          <w:lang w:eastAsia="en-US"/>
        </w:rPr>
        <w:t xml:space="preserve">). </w:t>
      </w:r>
      <w:ins w:id="22" w:author="Li, Jianying (NIH/NIEHS) [C]" w:date="2021-10-25T14:06:00Z">
        <w:r w:rsidR="00F25367" w:rsidRPr="00F25367">
          <w:rPr>
            <w:lang w:eastAsia="en-US"/>
          </w:rPr>
          <w:t xml:space="preserve">In the “elimination without replacement” process, we attempt to eliminate same number (N) of irrelevant genes, the continue with the following SEM modeling steps etc. On the other hand, in the “elimination with replacement”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ins>
    </w:p>
    <w:p w14:paraId="00279135" w14:textId="384C7055" w:rsidR="00AD3C19" w:rsidRDefault="000C0CDD" w:rsidP="0091725F">
      <w:pPr>
        <w:spacing w:line="480" w:lineRule="auto"/>
        <w:rPr>
          <w:lang w:eastAsia="en-US"/>
        </w:rPr>
      </w:pPr>
      <w:r>
        <w:rPr>
          <w:lang w:eastAsia="en-US"/>
        </w:rPr>
        <w:lastRenderedPageBreak/>
        <w:t xml:space="preserve">The </w:t>
      </w:r>
      <w:proofErr w:type="spellStart"/>
      <w:r>
        <w:rPr>
          <w:lang w:eastAsia="en-US"/>
        </w:rPr>
        <w:t>apppackage</w:t>
      </w:r>
      <w:proofErr w:type="spellEnd"/>
      <w:r>
        <w:rPr>
          <w:lang w:eastAsia="en-US"/>
        </w:rPr>
        <w:t xml:space="preserve"> comes with </w:t>
      </w:r>
      <w:r w:rsidR="000B3E0F">
        <w:t xml:space="preserve">four downstream gene sets </w:t>
      </w:r>
      <w:r>
        <w:t xml:space="preserve">to test the </w:t>
      </w:r>
      <w:proofErr w:type="spellStart"/>
      <w:r>
        <w:t>boostrap</w:t>
      </w:r>
      <w:proofErr w:type="spellEnd"/>
      <w:r>
        <w:t xml:space="preserve"> resampling</w:t>
      </w:r>
      <w:r w:rsidR="000B3E0F">
        <w:t xml:space="preserve">. Under the “Bootstrap” tab, </w:t>
      </w:r>
      <w:r>
        <w:t xml:space="preserve">the </w:t>
      </w:r>
      <w:r w:rsidR="000B3E0F">
        <w:t xml:space="preserve">user can </w:t>
      </w:r>
      <w:r>
        <w:t>load these gene sets</w:t>
      </w:r>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r w:rsidR="00BC3AE1">
        <w:rPr>
          <w:lang w:eastAsia="en-US"/>
        </w:rPr>
        <w:t xml:space="preserve">Figure </w:t>
      </w:r>
      <w:r w:rsidR="00DB62D3">
        <w:rPr>
          <w:lang w:eastAsia="en-US"/>
        </w:rPr>
        <w:t>2)</w:t>
      </w:r>
      <w:r w:rsidR="00A704FB">
        <w:rPr>
          <w:lang w:eastAsia="en-US"/>
        </w:rPr>
        <w:t xml:space="preserve">. </w:t>
      </w:r>
      <w:r w:rsidR="00D31D15">
        <w:rPr>
          <w:lang w:eastAsia="en-US"/>
        </w:rPr>
        <w:t xml:space="preserve">The results derived from this </w:t>
      </w:r>
      <w:r w:rsidR="00BC3AE1">
        <w:rPr>
          <w:lang w:eastAsia="en-US"/>
        </w:rPr>
        <w:t xml:space="preserve">analysis </w:t>
      </w:r>
      <w:r w:rsidR="00493D1D">
        <w:rPr>
          <w:lang w:eastAsia="en-US"/>
        </w:rPr>
        <w:t xml:space="preserve">could </w:t>
      </w:r>
      <w:r w:rsidR="00BC3AE1">
        <w:rPr>
          <w:lang w:eastAsia="en-US"/>
        </w:rPr>
        <w:t xml:space="preserve">potentially </w:t>
      </w:r>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r w:rsidR="00BC3AE1">
        <w:rPr>
          <w:lang w:eastAsia="en-US"/>
        </w:rPr>
        <w:t>experiments</w:t>
      </w:r>
      <w:r w:rsidR="005D5CAF">
        <w:rPr>
          <w:lang w:eastAsia="en-US"/>
        </w:rPr>
        <w:t>.</w:t>
      </w:r>
    </w:p>
    <w:p w14:paraId="56B89905" w14:textId="77777777" w:rsidR="00C4369B" w:rsidRDefault="00C4369B" w:rsidP="0091725F">
      <w:pPr>
        <w:spacing w:line="480" w:lineRule="auto"/>
      </w:pPr>
    </w:p>
    <w:p w14:paraId="7DA716DF" w14:textId="07890CC5" w:rsidR="00982B01" w:rsidRPr="00E41667" w:rsidRDefault="00982B01" w:rsidP="0091725F">
      <w:pPr>
        <w:pStyle w:val="Heading2"/>
        <w:tabs>
          <w:tab w:val="clear" w:pos="567"/>
        </w:tabs>
        <w:ind w:left="562" w:hanging="562"/>
        <w:rPr>
          <w:bCs/>
        </w:rPr>
      </w:pPr>
      <w:r>
        <w:t xml:space="preserve">A </w:t>
      </w:r>
      <w:r w:rsidR="00197909">
        <w:t>U</w:t>
      </w:r>
      <w:r>
        <w:t xml:space="preserve">se </w:t>
      </w:r>
      <w:r w:rsidR="00197909">
        <w:t>C</w:t>
      </w:r>
      <w:r>
        <w:t xml:space="preserve">ase </w:t>
      </w:r>
      <w:r w:rsidR="00197909">
        <w:t>A</w:t>
      </w:r>
      <w:r>
        <w:t>pplicatio</w:t>
      </w:r>
      <w:r w:rsidR="00321121">
        <w:t>n</w:t>
      </w:r>
    </w:p>
    <w:p w14:paraId="6B4E74F7" w14:textId="7FBBA581" w:rsidR="00982B01" w:rsidRDefault="00982B01" w:rsidP="00721D81">
      <w:pPr>
        <w:spacing w:line="480" w:lineRule="auto"/>
        <w:jc w:val="both"/>
      </w:pPr>
      <w:r w:rsidRPr="00E41667">
        <w:rPr>
          <w:color w:val="333333"/>
          <w:shd w:val="clear" w:color="auto" w:fill="FFFFFF"/>
        </w:rPr>
        <w:t xml:space="preserve">Previously we demonstrated that the mouse gene signatures of </w:t>
      </w:r>
      <w:r w:rsidR="00034446" w:rsidRPr="00213179">
        <w:rPr>
          <w:color w:val="333333"/>
          <w:shd w:val="clear" w:color="auto" w:fill="FFFFFF"/>
        </w:rPr>
        <w:t>GATA Binding Protein 2</w:t>
      </w:r>
      <w:r w:rsidR="00034446">
        <w:rPr>
          <w:color w:val="333333"/>
          <w:shd w:val="clear" w:color="auto" w:fill="FFFFFF"/>
        </w:rPr>
        <w:t xml:space="preserve"> (</w:t>
      </w:r>
      <w:r w:rsidRPr="00E41667">
        <w:rPr>
          <w:color w:val="333333"/>
          <w:shd w:val="clear" w:color="auto" w:fill="FFFFFF"/>
        </w:rPr>
        <w:t>GATA2</w:t>
      </w:r>
      <w:r w:rsidR="00034446">
        <w:rPr>
          <w:color w:val="333333"/>
          <w:shd w:val="clear" w:color="auto" w:fill="FFFFFF"/>
        </w:rPr>
        <w:t>)</w:t>
      </w:r>
      <w:r w:rsidRPr="00E41667">
        <w:rPr>
          <w:color w:val="333333"/>
          <w:shd w:val="clear" w:color="auto" w:fill="FFFFFF"/>
        </w:rPr>
        <w:t xml:space="preserve"> and </w:t>
      </w:r>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r w:rsidRPr="00E41667">
        <w:rPr>
          <w:color w:val="333333"/>
          <w:shd w:val="clear" w:color="auto" w:fill="FFFFFF"/>
        </w:rPr>
        <w:t>PGR</w:t>
      </w:r>
      <w:r w:rsidR="00034446">
        <w:rPr>
          <w:color w:val="333333"/>
          <w:shd w:val="clear" w:color="auto" w:fill="FFFFFF"/>
        </w:rPr>
        <w:t>)</w:t>
      </w:r>
      <w:r w:rsidRPr="00E41667">
        <w:rPr>
          <w:color w:val="333333"/>
          <w:shd w:val="clear" w:color="auto" w:fill="FFFFFF"/>
        </w:rPr>
        <w:t xml:space="preserve"> allow inference of the interaction between </w:t>
      </w:r>
      <w:r w:rsidR="00AC031E">
        <w:rPr>
          <w:color w:val="333333"/>
          <w:shd w:val="clear" w:color="auto" w:fill="FFFFFF"/>
        </w:rPr>
        <w:t>the two transcription factors</w:t>
      </w:r>
      <w:r w:rsidRPr="00E41667">
        <w:rPr>
          <w:color w:val="333333"/>
          <w:shd w:val="clear" w:color="auto" w:fill="FFFFFF"/>
        </w:rPr>
        <w:t xml:space="preserve"> for regulation of </w:t>
      </w:r>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r w:rsidRPr="00E41667">
        <w:rPr>
          <w:color w:val="333333"/>
          <w:shd w:val="clear" w:color="auto" w:fill="FFFFFF"/>
        </w:rPr>
        <w:t>SOX17</w:t>
      </w:r>
      <w:r w:rsidR="00AC031E">
        <w:rPr>
          <w:color w:val="333333"/>
          <w:shd w:val="clear" w:color="auto" w:fill="FFFFFF"/>
        </w:rPr>
        <w:t>)</w:t>
      </w:r>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r w:rsidR="000B7E64">
        <w:rPr>
          <w:color w:val="333333"/>
          <w:shd w:val="clear" w:color="auto" w:fill="FFFFFF"/>
        </w:rPr>
        <w:t>the transcription factor</w:t>
      </w:r>
      <w:r w:rsidR="000B7E64" w:rsidRPr="00E41667">
        <w:rPr>
          <w:color w:val="333333"/>
          <w:shd w:val="clear" w:color="auto" w:fill="FFFFFF"/>
        </w:rPr>
        <w:t xml:space="preserve"> </w:t>
      </w:r>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495061">
        <w:rPr>
          <w:i/>
          <w:iCs/>
          <w:color w:val="333333"/>
          <w:shd w:val="clear" w:color="auto" w:fill="FFFFFF"/>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r w:rsidR="000B7E64">
        <w:rPr>
          <w:color w:val="333333"/>
          <w:shd w:val="clear" w:color="auto" w:fill="FFFFFF"/>
        </w:rPr>
        <w:t xml:space="preserve">a list of </w:t>
      </w:r>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r w:rsidR="000B7E64">
        <w:rPr>
          <w:color w:val="333333"/>
          <w:shd w:val="clear" w:color="auto" w:fill="FFFFFF"/>
        </w:rPr>
        <w:t xml:space="preserve">the </w:t>
      </w:r>
      <w:r w:rsidRPr="00E41667">
        <w:rPr>
          <w:color w:val="333333"/>
          <w:shd w:val="clear" w:color="auto" w:fill="FFFFFF"/>
        </w:rPr>
        <w:t xml:space="preserve">“GATA2 direct signature”. The GATA2 activity, as represented by the GATA2 direct signature in a </w:t>
      </w:r>
      <w:r w:rsidR="0078079F">
        <w:rPr>
          <w:color w:val="333333"/>
          <w:shd w:val="clear" w:color="auto" w:fill="FFFFFF"/>
        </w:rPr>
        <w:t>T-score</w:t>
      </w:r>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0078079F">
        <w:t>T-score</w:t>
      </w:r>
      <w:r w:rsidR="007269DB" w:rsidRPr="00E41667">
        <w:t xml:space="preserve">s </w:t>
      </w:r>
      <w:r w:rsidRPr="00E41667">
        <w:t xml:space="preserve">for the uterine GATA2 in all 115 patients were calculated by the app with the GATA2 direct signature and the data matrix of </w:t>
      </w:r>
      <w:r>
        <w:t xml:space="preserve">GEO </w:t>
      </w:r>
      <w:r>
        <w:lastRenderedPageBreak/>
        <w:t>accession</w:t>
      </w:r>
      <w:r w:rsidRPr="00E41667">
        <w:t>: GSE58144 (</w:t>
      </w:r>
      <w:r w:rsidR="00D11121">
        <w:t>Supplementary</w:t>
      </w:r>
      <w:r w:rsidRPr="00E41667">
        <w:t xml:space="preserve"> Table </w:t>
      </w:r>
      <w:r>
        <w:t>2</w:t>
      </w:r>
      <w:r w:rsidRPr="00E41667">
        <w:t xml:space="preserve">). Similarly, </w:t>
      </w:r>
      <w:r w:rsidR="0078079F">
        <w:t>T-score</w:t>
      </w:r>
      <w:r w:rsidR="00B8224A" w:rsidRPr="00E41667">
        <w:t xml:space="preserve">s </w:t>
      </w:r>
      <w:r w:rsidRPr="00E41667">
        <w:t xml:space="preserve">for the uterine PGR (termed </w:t>
      </w:r>
      <w:r w:rsidR="000B7E64">
        <w:t>the “</w:t>
      </w:r>
      <w:r w:rsidRPr="00E41667">
        <w:t>PGR signature</w:t>
      </w:r>
      <w:r w:rsidR="000B7E64">
        <w:t>”</w:t>
      </w:r>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r w:rsidR="0078079F">
        <w:t>T-score</w:t>
      </w:r>
      <w:r w:rsidR="0092055B" w:rsidRPr="00E41667">
        <w:t xml:space="preserve"> </w:t>
      </w:r>
      <w:r w:rsidRPr="00E41667">
        <w:t xml:space="preserve">calculation function. To test whether the GATA2 direct signature </w:t>
      </w:r>
      <w:r>
        <w:t>fits the model</w:t>
      </w:r>
      <w:r w:rsidRPr="00E41667">
        <w:t xml:space="preserve"> of the 3-node PGR-GATA2-SOX17 genetic network, the application </w:t>
      </w:r>
      <w:r w:rsidR="000B7E64">
        <w:t>via the</w:t>
      </w:r>
      <w:r w:rsidR="007269DB">
        <w:t xml:space="preserve"> SEM tab, </w:t>
      </w:r>
      <w:r w:rsidRPr="00E41667">
        <w:t xml:space="preserve">was fed with </w:t>
      </w:r>
      <w:r w:rsidR="0078079F">
        <w:t>T-score</w:t>
      </w:r>
      <w:r w:rsidR="0092055B" w:rsidRPr="00E41667">
        <w:t xml:space="preserve">s </w:t>
      </w:r>
      <w:r w:rsidRPr="00E41667">
        <w:t>of</w:t>
      </w:r>
      <w:r w:rsidR="007269DB">
        <w:t xml:space="preserve"> the</w:t>
      </w:r>
      <w:r w:rsidRPr="00E41667">
        <w:t xml:space="preserve"> GATA2 direct signature and </w:t>
      </w:r>
      <w:r w:rsidR="007269DB">
        <w:t xml:space="preserve">the </w:t>
      </w:r>
      <w:r w:rsidRPr="00E41667">
        <w:t>PGR signature as exogenous variables</w:t>
      </w:r>
      <w:r w:rsidR="007269DB">
        <w:t>,</w:t>
      </w:r>
      <w:r w:rsidRPr="00E41667">
        <w:t xml:space="preserve"> and the SOX17 expression levels as the endogenous variable. The </w:t>
      </w:r>
      <w:r w:rsidR="005F4894">
        <w:t>analysis results</w:t>
      </w:r>
      <w:r w:rsidRPr="00E41667">
        <w:t xml:space="preserve"> show that </w:t>
      </w:r>
      <w:r w:rsidR="005F4894">
        <w:t>given the</w:t>
      </w:r>
      <w:r w:rsidR="005F4894" w:rsidRPr="00E41667">
        <w:t xml:space="preserve"> </w:t>
      </w:r>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r w:rsidRPr="00495061">
        <w:t xml:space="preserve">Figure </w:t>
      </w:r>
      <w:r w:rsidR="00705368" w:rsidRPr="00495061">
        <w:t>4</w:t>
      </w:r>
      <w:r w:rsidRPr="00E41667">
        <w:t xml:space="preserve">) and this model is considered not rejected by the human data. This finding suggests that the expression levels of </w:t>
      </w:r>
      <w:r w:rsidR="005F4894">
        <w:t xml:space="preserve">the </w:t>
      </w:r>
      <w:r w:rsidRPr="00E41667">
        <w:t xml:space="preserve">GATA2 direct downstream targets, a subset of the full GATA2 regulated genes, can serve </w:t>
      </w:r>
      <w:r w:rsidR="005F4894" w:rsidRPr="00495061">
        <w:rPr>
          <w:i/>
          <w:iCs/>
        </w:rPr>
        <w:t>in silico</w:t>
      </w:r>
      <w:r w:rsidR="005F4894">
        <w:t xml:space="preserve"> </w:t>
      </w:r>
      <w:r w:rsidRPr="00E41667">
        <w:t>as surrogate reporters of the GATA2 activities in the human endometrium tissues</w:t>
      </w:r>
      <w:r w:rsidR="005F4894">
        <w:t>.</w:t>
      </w:r>
      <w:r w:rsidR="005F4894" w:rsidRPr="00E41667">
        <w:t xml:space="preserve"> </w:t>
      </w:r>
      <w:r w:rsidR="005F4894">
        <w:t>This</w:t>
      </w:r>
      <w:r w:rsidR="005F4894" w:rsidRPr="00E41667">
        <w:t xml:space="preserve"> </w:t>
      </w:r>
      <w:r w:rsidRPr="00E41667">
        <w:t xml:space="preserve">supports </w:t>
      </w:r>
      <w:r w:rsidR="005F4894">
        <w:t>the hypothesis that</w:t>
      </w:r>
      <w:r w:rsidR="000763BC">
        <w:t xml:space="preserve"> </w:t>
      </w:r>
      <w:r w:rsidR="00CE14F5">
        <w:t>gene expression patterns</w:t>
      </w:r>
      <w:r w:rsidR="00E5549D">
        <w:t xml:space="preserve"> of </w:t>
      </w:r>
      <w:r w:rsidR="007C4BD2">
        <w:t xml:space="preserve">GATA2 </w:t>
      </w:r>
      <w:r w:rsidR="00AA2FC9">
        <w:t xml:space="preserve">direct downstream target genes </w:t>
      </w:r>
      <w:r w:rsidR="005F4894">
        <w:t xml:space="preserve">are capable of </w:t>
      </w:r>
      <w:r w:rsidR="006A3CED">
        <w:t>reflect</w:t>
      </w:r>
      <w:r w:rsidR="005F4894">
        <w:t>ing</w:t>
      </w:r>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t>Discussion</w:t>
      </w:r>
    </w:p>
    <w:p w14:paraId="502F88D8" w14:textId="2CDCFED4" w:rsidR="00E32876" w:rsidRDefault="00E32876" w:rsidP="0091725F">
      <w:pPr>
        <w:spacing w:line="480" w:lineRule="auto"/>
        <w:rPr>
          <w:color w:val="000000"/>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for assessing statistical significance.</w:t>
      </w:r>
    </w:p>
    <w:p w14:paraId="3528E54E" w14:textId="77777777" w:rsidR="003E26B2" w:rsidRPr="00E32876" w:rsidRDefault="003E26B2" w:rsidP="0091725F">
      <w:pPr>
        <w:spacing w:line="480" w:lineRule="auto"/>
        <w:rPr>
          <w:lang w:eastAsia="en-US"/>
        </w:rPr>
      </w:pPr>
    </w:p>
    <w:p w14:paraId="51E42E77" w14:textId="40737510" w:rsidR="00E32876" w:rsidRDefault="00E32876" w:rsidP="0091725F">
      <w:pPr>
        <w:spacing w:line="480" w:lineRule="auto"/>
        <w:rPr>
          <w:lang w:eastAsia="en-US"/>
        </w:rPr>
      </w:pPr>
      <w:r w:rsidRPr="00E32876">
        <w:rPr>
          <w:lang w:eastAsia="en-US"/>
        </w:rPr>
        <w:lastRenderedPageBreak/>
        <w:t xml:space="preserve">This app allows </w:t>
      </w:r>
      <w:r w:rsidR="00E20EE8">
        <w:rPr>
          <w:lang w:eastAsia="en-US"/>
        </w:rPr>
        <w:t xml:space="preserve">users </w:t>
      </w:r>
      <w:r w:rsidRPr="00E32876">
        <w:rPr>
          <w:lang w:eastAsia="en-US"/>
        </w:rPr>
        <w:t xml:space="preserve">quick assessments on genetic interactions and subsequent hypothesis generation without </w:t>
      </w:r>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r w:rsidRPr="00E32876">
        <w:rPr>
          <w:lang w:eastAsia="en-US"/>
        </w:rPr>
        <w:t xml:space="preserve">. Due to its simplicity in design, this app is limited to a 3-node model fitting.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r w:rsidR="00DB6DC9">
        <w:rPr>
          <w:lang w:eastAsia="en-US"/>
        </w:rPr>
        <w:t xml:space="preserve">the </w:t>
      </w:r>
      <w:r w:rsidR="00DB6DC9" w:rsidRPr="00E32876">
        <w:rPr>
          <w:lang w:eastAsia="en-US"/>
        </w:rPr>
        <w:t xml:space="preserve">commercial software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Pr="00E32876">
        <w:rPr>
          <w:lang w:eastAsia="en-US"/>
        </w:rPr>
        <w:t>.</w:t>
      </w:r>
      <w:r w:rsidR="004A2DB3" w:rsidRPr="004A2DB3">
        <w:t xml:space="preserve"> </w:t>
      </w:r>
      <w:proofErr w:type="spellStart"/>
      <w:r w:rsidR="004A2DB3" w:rsidRPr="004A2DB3">
        <w:rPr>
          <w:lang w:eastAsia="en-US"/>
        </w:rPr>
        <w:t>MplusAutomation</w:t>
      </w:r>
      <w:proofErr w:type="spellEnd"/>
      <w:r w:rsidR="004A2DB3" w:rsidRPr="004A2DB3">
        <w:rPr>
          <w:lang w:eastAsia="en-US"/>
        </w:rPr>
        <w:t xml:space="preserve"> uses open-source R to mirror </w:t>
      </w:r>
      <w:proofErr w:type="spellStart"/>
      <w:r w:rsidR="004A2DB3" w:rsidRPr="004A2DB3">
        <w:rPr>
          <w:lang w:eastAsia="en-US"/>
        </w:rPr>
        <w:t>Mplus</w:t>
      </w:r>
      <w:proofErr w:type="spellEnd"/>
      <w:r w:rsidR="004A2DB3" w:rsidRPr="004A2DB3">
        <w:rPr>
          <w:lang w:eastAsia="en-US"/>
        </w:rPr>
        <w:t xml:space="preserve"> </w:t>
      </w:r>
      <w:r w:rsidR="00DB6DC9">
        <w:rPr>
          <w:lang w:eastAsia="en-US"/>
        </w:rPr>
        <w:t xml:space="preserve">functionality </w:t>
      </w:r>
      <w:r w:rsidR="004A2DB3" w:rsidRPr="004A2DB3">
        <w:rPr>
          <w:lang w:eastAsia="en-US"/>
        </w:rPr>
        <w:t xml:space="preserve">and </w:t>
      </w:r>
      <w:r w:rsidR="00DB6DC9">
        <w:rPr>
          <w:lang w:eastAsia="en-US"/>
        </w:rPr>
        <w:t>automates</w:t>
      </w:r>
      <w:r w:rsidR="004A2DB3" w:rsidRPr="004A2DB3">
        <w:rPr>
          <w:lang w:eastAsia="en-US"/>
        </w:rPr>
        <w:t xml:space="preserve"> modeling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DB6DC9">
        <w:rPr>
          <w:lang w:eastAsia="en-US"/>
        </w:rPr>
        <w:t xml:space="preserve">app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w:t>
      </w:r>
      <w:r w:rsidR="00DB6DC9">
        <w:rPr>
          <w:lang w:eastAsia="en-US"/>
        </w:rPr>
        <w:t>that</w:t>
      </w:r>
      <w:r w:rsidR="00257093">
        <w:rPr>
          <w:lang w:eastAsia="en-US"/>
        </w:rPr>
        <w:t xml:space="preserve"> the SEM model is</w:t>
      </w:r>
      <w:r w:rsidR="004A2DB3" w:rsidRPr="004A2DB3">
        <w:rPr>
          <w:lang w:eastAsia="en-US"/>
        </w:rPr>
        <w:t xml:space="preserve"> implement</w:t>
      </w:r>
      <w:r w:rsidR="00257093">
        <w:rPr>
          <w:lang w:eastAsia="en-US"/>
        </w:rPr>
        <w:t>ed</w:t>
      </w:r>
      <w:r w:rsidR="004A2DB3" w:rsidRPr="004A2DB3">
        <w:rPr>
          <w:lang w:eastAsia="en-US"/>
        </w:rPr>
        <w:t xml:space="preserve"> in R instead of </w:t>
      </w:r>
      <w:proofErr w:type="spellStart"/>
      <w:r w:rsidR="004A2DB3" w:rsidRPr="004A2DB3">
        <w:rPr>
          <w:lang w:eastAsia="en-US"/>
        </w:rPr>
        <w:t>Mplus</w:t>
      </w:r>
      <w:proofErr w:type="spellEnd"/>
      <w:r w:rsidR="004A2DB3" w:rsidRPr="004A2DB3">
        <w:rPr>
          <w:lang w:eastAsia="en-US"/>
        </w:rPr>
        <w:t xml:space="preserve"> for </w:t>
      </w:r>
      <w:r w:rsidR="00257093">
        <w:rPr>
          <w:lang w:eastAsia="en-US"/>
        </w:rPr>
        <w:t>wide availability</w:t>
      </w:r>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w:t>
      </w:r>
      <w:r w:rsidR="007C3130">
        <w:rPr>
          <w:lang w:eastAsia="en-US"/>
        </w:rPr>
        <w:t xml:space="preserve"> </w:t>
      </w:r>
      <w:r w:rsidR="004A2DB3" w:rsidRPr="004A2DB3">
        <w:rPr>
          <w:lang w:eastAsia="en-US"/>
        </w:rPr>
        <w:t>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3F29667" w:rsidR="008159AC" w:rsidRDefault="008723FF" w:rsidP="004F7DE7">
      <w:pPr>
        <w:spacing w:line="480" w:lineRule="auto"/>
        <w:rPr>
          <w:lang w:eastAsia="en-US"/>
        </w:rPr>
      </w:pPr>
      <w:r>
        <w:rPr>
          <w:lang w:eastAsia="en-US"/>
        </w:rPr>
        <w:lastRenderedPageBreak/>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del w:id="23" w:author="Li, Jianying (NIH/NIEHS) [C]" w:date="2021-10-26T10:38:00Z">
        <w:r w:rsidR="00453FAB" w:rsidRPr="008723FF" w:rsidDel="00A854E5">
          <w:rPr>
            <w:lang w:eastAsia="en-US"/>
          </w:rPr>
          <w:delText>,</w:delText>
        </w:r>
        <w:r w:rsidRPr="008723FF" w:rsidDel="00A854E5">
          <w:rPr>
            <w:lang w:eastAsia="en-US"/>
          </w:rPr>
          <w:delText xml:space="preserve"> and drafted the paper</w:delText>
        </w:r>
      </w:del>
      <w:r w:rsidRPr="008723FF">
        <w:rPr>
          <w:lang w:eastAsia="en-US"/>
        </w:rPr>
        <w:t xml:space="preserve">. </w:t>
      </w:r>
      <w:r>
        <w:rPr>
          <w:lang w:eastAsia="en-US"/>
        </w:rPr>
        <w:t>L</w:t>
      </w:r>
      <w:r w:rsidRPr="008723FF">
        <w:rPr>
          <w:lang w:eastAsia="en-US"/>
        </w:rPr>
        <w:t>L</w:t>
      </w:r>
      <w:r>
        <w:rPr>
          <w:lang w:eastAsia="en-US"/>
        </w:rPr>
        <w:t xml:space="preserve"> provided the guidance on SEM</w:t>
      </w:r>
      <w:del w:id="24" w:author="Li, Jianying (NIH/NIEHS) [C]" w:date="2021-10-26T10:38:00Z">
        <w:r w:rsidR="00302897" w:rsidDel="00A854E5">
          <w:rPr>
            <w:lang w:eastAsia="en-US"/>
          </w:rPr>
          <w:delText xml:space="preserve"> and wrote </w:delText>
        </w:r>
        <w:r w:rsidR="00096290" w:rsidDel="00A854E5">
          <w:rPr>
            <w:lang w:eastAsia="en-US"/>
          </w:rPr>
          <w:delText>part of the manuscript</w:delText>
        </w:r>
      </w:del>
      <w:r w:rsidR="00DE2AF4">
        <w:rPr>
          <w:lang w:eastAsia="en-US"/>
        </w:rPr>
        <w:t>.</w:t>
      </w:r>
      <w:r>
        <w:rPr>
          <w:lang w:eastAsia="en-US"/>
        </w:rPr>
        <w:t xml:space="preserve"> KD developed </w:t>
      </w:r>
      <w:r w:rsidR="00A65F72">
        <w:rPr>
          <w:lang w:eastAsia="en-US"/>
        </w:rPr>
        <w:t xml:space="preserve">and draft </w:t>
      </w:r>
      <w:r>
        <w:rPr>
          <w:lang w:eastAsia="en-US"/>
        </w:rPr>
        <w:t>the R</w:t>
      </w:r>
      <w:r w:rsidR="007C3130">
        <w:rPr>
          <w:lang w:eastAsia="en-US"/>
        </w:rPr>
        <w:t xml:space="preserve"> </w:t>
      </w:r>
      <w:r>
        <w:rPr>
          <w:lang w:eastAsia="en-US"/>
        </w:rPr>
        <w:t>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del w:id="25" w:author="Li, Jianying (NIH/NIEHS) [C]" w:date="2021-10-26T10:38:00Z">
        <w:r w:rsidR="00A65F72" w:rsidDel="00A854E5">
          <w:rPr>
            <w:lang w:eastAsia="en-US"/>
          </w:rPr>
          <w:delText>,</w:delText>
        </w:r>
        <w:r w:rsidR="000500F2" w:rsidDel="00A854E5">
          <w:rPr>
            <w:lang w:eastAsia="en-US"/>
          </w:rPr>
          <w:delText xml:space="preserve"> </w:delText>
        </w:r>
        <w:r w:rsidR="00BD5A4F" w:rsidDel="00A854E5">
          <w:rPr>
            <w:lang w:eastAsia="en-US"/>
          </w:rPr>
          <w:delText xml:space="preserve">and wrote part of the </w:delText>
        </w:r>
        <w:r w:rsidR="00453FAB" w:rsidDel="00A854E5">
          <w:rPr>
            <w:lang w:eastAsia="en-US"/>
          </w:rPr>
          <w:delText>manuscript</w:delText>
        </w:r>
      </w:del>
      <w:r w:rsidR="00BD5A4F">
        <w:rPr>
          <w:lang w:eastAsia="en-US"/>
        </w:rPr>
        <w:t xml:space="preserve">. </w:t>
      </w:r>
      <w:del w:id="26" w:author="Li, Jianying (NIH/NIEHS) [C]" w:date="2021-10-26T10:39:00Z">
        <w:r w:rsidR="00BD5A4F" w:rsidDel="00A854E5">
          <w:rPr>
            <w:lang w:eastAsia="en-US"/>
          </w:rPr>
          <w:delText xml:space="preserve">SPW </w:delText>
        </w:r>
        <w:r w:rsidR="0008751C" w:rsidDel="00A854E5">
          <w:rPr>
            <w:lang w:eastAsia="en-US"/>
          </w:rPr>
          <w:delText>wrote part of the manuscript.</w:delText>
        </w:r>
        <w:r w:rsidR="000500F2" w:rsidDel="00A854E5">
          <w:rPr>
            <w:lang w:eastAsia="en-US"/>
          </w:rPr>
          <w:delText xml:space="preserve"> </w:delText>
        </w:r>
      </w:del>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ins w:id="27" w:author="Li, Jianying (NIH/NIEHS) [C]" w:date="2021-10-26T10:39:00Z">
        <w:r w:rsidR="00A854E5">
          <w:rPr>
            <w:lang w:eastAsia="en-US"/>
          </w:rPr>
          <w:t>JYL and PRB wrote the manuscript with the input of SPW, LL and JLL. SPW, JYL, LL, TW, PRB and JLL revised the manuscript.</w:t>
        </w:r>
      </w:ins>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4495B164" w:rsidR="00177A65"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w:t>
      </w:r>
      <w:del w:id="28" w:author="Li, Jianying (NIH/NIEHS) [C]" w:date="2021-10-20T19:29:00Z">
        <w:r w:rsidDel="002A7812">
          <w:rPr>
            <w:color w:val="333333"/>
            <w:shd w:val="clear" w:color="auto" w:fill="FFFFFF"/>
          </w:rPr>
          <w:delText xml:space="preserve">also </w:delText>
        </w:r>
      </w:del>
      <w:r>
        <w:rPr>
          <w:color w:val="333333"/>
          <w:shd w:val="clear" w:color="auto" w:fill="FFFFFF"/>
        </w:rPr>
        <w:t>thank for Drs. John House and Rong Li for their critique of the draft of this manuscript.</w:t>
      </w:r>
      <w:ins w:id="29" w:author="Li, Jianying (NIH/NIEHS) [C]" w:date="2021-10-20T19:29:00Z">
        <w:r w:rsidR="002A7812">
          <w:rPr>
            <w:color w:val="333333"/>
            <w:shd w:val="clear" w:color="auto" w:fill="FFFFFF"/>
          </w:rPr>
          <w:t xml:space="preserve"> We sincer</w:t>
        </w:r>
      </w:ins>
      <w:ins w:id="30" w:author="Li, Jianying (NIH/NIEHS) [C]" w:date="2021-10-20T19:30:00Z">
        <w:r w:rsidR="002A7812">
          <w:rPr>
            <w:color w:val="333333"/>
            <w:shd w:val="clear" w:color="auto" w:fill="FFFFFF"/>
          </w:rPr>
          <w:t xml:space="preserve">ely thank Ms. </w:t>
        </w:r>
        <w:r w:rsidR="002A7812" w:rsidRPr="002A7812">
          <w:rPr>
            <w:color w:val="333333"/>
            <w:shd w:val="clear" w:color="auto" w:fill="FFFFFF"/>
          </w:rPr>
          <w:t>Lois Wyrick from NIEHS Photography &amp; Graphics Service Center for graphics</w:t>
        </w:r>
        <w:r w:rsidR="002A7812">
          <w:rPr>
            <w:color w:val="333333"/>
            <w:shd w:val="clear" w:color="auto" w:fill="FFFFFF"/>
          </w:rPr>
          <w:t xml:space="preserve"> for her tireless support with the figure construction and revision.</w:t>
        </w:r>
      </w:ins>
    </w:p>
    <w:p w14:paraId="760A76E6" w14:textId="42FC1F2C" w:rsidR="005018F9" w:rsidRDefault="005018F9" w:rsidP="005018F9">
      <w:pPr>
        <w:spacing w:line="480" w:lineRule="auto"/>
        <w:rPr>
          <w:color w:val="333333"/>
          <w:shd w:val="clear" w:color="auto" w:fill="FFFFFF"/>
        </w:rPr>
      </w:pPr>
      <w:r>
        <w:rPr>
          <w:color w:val="333333"/>
          <w:shd w:val="clear" w:color="auto" w:fill="FFFFFF"/>
        </w:rPr>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549B126A" w14:textId="14DA9EA9" w:rsidR="00EF158F" w:rsidRPr="00EF158F" w:rsidRDefault="00B3431B" w:rsidP="00495061">
      <w:pPr>
        <w:pStyle w:val="EndNoteBibliography"/>
        <w:spacing w:after="240"/>
      </w:pPr>
      <w:r w:rsidRPr="00B3431B">
        <w:t>Reference</w:t>
      </w:r>
      <w:r w:rsidR="0066274D">
        <w:t>s</w:t>
      </w:r>
      <w:r w:rsidRPr="00B3431B">
        <w:t xml:space="preserve"> </w:t>
      </w:r>
      <w:r w:rsidR="00E0798B">
        <w:fldChar w:fldCharType="begin"/>
      </w:r>
      <w:r w:rsidR="00E0798B">
        <w:instrText xml:space="preserve"> ADDIN EN.REFLIST </w:instrText>
      </w:r>
      <w:r w:rsidR="00E0798B">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495061">
      <w:pPr>
        <w:pStyle w:val="EndNoteBibliography"/>
        <w:spacing w:after="240"/>
      </w:pPr>
      <w:r w:rsidRPr="00EF158F">
        <w:lastRenderedPageBreak/>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495061">
      <w:pPr>
        <w:pStyle w:val="EndNoteBibliography"/>
        <w:spacing w:after="240"/>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495061">
      <w:pPr>
        <w:pStyle w:val="EndNoteBibliography"/>
        <w:spacing w:after="240"/>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495061">
      <w:pPr>
        <w:pStyle w:val="EndNoteBibliography"/>
        <w:spacing w:after="240"/>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495061">
      <w:pPr>
        <w:pStyle w:val="EndNoteBibliography"/>
        <w:spacing w:after="240"/>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495061">
      <w:pPr>
        <w:pStyle w:val="EndNoteBibliography"/>
        <w:spacing w:after="240"/>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495061">
      <w:pPr>
        <w:pStyle w:val="EndNoteBibliography"/>
        <w:spacing w:after="240"/>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495061">
      <w:pPr>
        <w:pStyle w:val="EndNoteBibliography"/>
        <w:spacing w:after="240"/>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495061">
      <w:pPr>
        <w:pStyle w:val="EndNoteBibliography"/>
        <w:spacing w:after="240"/>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495061">
      <w:pPr>
        <w:pStyle w:val="EndNoteBibliography"/>
        <w:spacing w:after="240"/>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495061">
      <w:pPr>
        <w:pStyle w:val="EndNoteBibliography"/>
        <w:spacing w:after="240"/>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495061">
      <w:pPr>
        <w:pStyle w:val="EndNoteBibliography"/>
        <w:spacing w:after="240"/>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495061">
      <w:pPr>
        <w:pStyle w:val="EndNoteBibliography"/>
        <w:spacing w:after="240"/>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495061">
      <w:pPr>
        <w:pStyle w:val="EndNoteBibliography"/>
        <w:spacing w:after="240"/>
      </w:pPr>
      <w:r w:rsidRPr="00EF158F">
        <w:t>Rosseel, Y. (2018). "Latent Variable Analysis."</w:t>
      </w:r>
    </w:p>
    <w:p w14:paraId="3B66E917" w14:textId="77777777" w:rsidR="00EF158F" w:rsidRPr="00EF158F" w:rsidRDefault="00EF158F" w:rsidP="00495061">
      <w:pPr>
        <w:pStyle w:val="EndNoteBibliography"/>
        <w:spacing w:after="240"/>
      </w:pPr>
      <w:r w:rsidRPr="00EF158F">
        <w:lastRenderedPageBreak/>
        <w:t>Rstudio, I. (2014). "Shinny: Easy web applications in R."</w:t>
      </w:r>
    </w:p>
    <w:p w14:paraId="4A274811" w14:textId="77777777" w:rsidR="00EF158F" w:rsidRPr="00EF158F" w:rsidRDefault="00EF158F" w:rsidP="00495061">
      <w:pPr>
        <w:pStyle w:val="EndNoteBibliography"/>
        <w:spacing w:after="240"/>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495061">
      <w:pPr>
        <w:pStyle w:val="EndNoteBibliography"/>
        <w:spacing w:after="240"/>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495061">
      <w:pPr>
        <w:pStyle w:val="EndNoteBibliography"/>
        <w:spacing w:after="240"/>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rsidP="00495061">
      <w:pPr>
        <w:spacing w:after="240" w:line="480" w:lineRule="auto"/>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553116A4" w:rsidR="00177A65" w:rsidRDefault="00177A65" w:rsidP="00177A65">
      <w:pPr>
        <w:spacing w:after="240" w:line="480" w:lineRule="auto"/>
      </w:pPr>
      <w:r w:rsidRPr="00A72384">
        <w:rPr>
          <w:b/>
          <w:bCs/>
        </w:rPr>
        <w:t>Figure 1</w:t>
      </w:r>
      <w:r>
        <w:t xml:space="preserve">.  The workflow and application of SEMIPs. The left four rectangles and arrows indicate our hypothesis testing and generation schema; the components bounded by </w:t>
      </w:r>
      <w:r w:rsidR="00BA7928">
        <w:t xml:space="preserve">the </w:t>
      </w:r>
      <w:r>
        <w:t xml:space="preserve">dotted orange rectangle are features provided in the </w:t>
      </w:r>
      <w:r w:rsidR="00BA7928">
        <w:t xml:space="preserve">R Shiny </w:t>
      </w:r>
      <w:r>
        <w:t>web-application. A biological hypothesis is tested in a model system (</w:t>
      </w:r>
      <w:proofErr w:type="gramStart"/>
      <w:r w:rsidR="00BA7928">
        <w:t>i.e.</w:t>
      </w:r>
      <w:proofErr w:type="gramEnd"/>
      <w:r w:rsidR="00BA7928">
        <w:t xml:space="preserve"> </w:t>
      </w:r>
      <w:r>
        <w:t>mouse) on relationship between two interacting factors (Fac1 &amp; Fac2) and their endpoint</w:t>
      </w:r>
      <w:ins w:id="31" w:author="Li, Jianying (NIH/NIEHS) [C]" w:date="2021-10-20T16:41:00Z">
        <w:r w:rsidR="00B23E11">
          <w:t xml:space="preserve"> </w:t>
        </w:r>
      </w:ins>
      <w:ins w:id="32" w:author="Li, Jianying (NIH/NIEHS) [C]" w:date="2021-10-20T16:43:00Z">
        <w:r w:rsidR="00B23E11">
          <w:t>through</w:t>
        </w:r>
      </w:ins>
      <w:ins w:id="33" w:author="Li, Jianying (NIH/NIEHS) [C]" w:date="2021-10-20T16:41:00Z">
        <w:r w:rsidR="00B23E11">
          <w:t xml:space="preserve"> </w:t>
        </w:r>
      </w:ins>
      <w:ins w:id="34" w:author="Li, Jianying (NIH/NIEHS) [C]" w:date="2021-10-20T16:42:00Z">
        <w:r w:rsidR="00B23E11">
          <w:t xml:space="preserve">a </w:t>
        </w:r>
      </w:ins>
      <w:ins w:id="35" w:author="Li, Jianying (NIH/NIEHS) [C]" w:date="2021-10-20T17:06:00Z">
        <w:r w:rsidR="00255EF8">
          <w:t>3</w:t>
        </w:r>
      </w:ins>
      <w:ins w:id="36" w:author="Li, Jianying (NIH/NIEHS) [C]" w:date="2021-10-20T16:42:00Z">
        <w:r w:rsidR="00B23E11">
          <w:t>-node SEM model indicated by the green rectangle</w:t>
        </w:r>
      </w:ins>
      <w:r>
        <w:t xml:space="preserve">. The hypothesis is translated to another species (i.e., human in our research) via </w:t>
      </w:r>
      <w:r w:rsidR="0078079F">
        <w:t>T-score</w:t>
      </w:r>
      <w:r w:rsidR="004032F6">
        <w:t xml:space="preserve"> </w:t>
      </w:r>
      <w:r>
        <w:t xml:space="preserve">computation (represented by the upper blue arrow noted as “assisted by”) and verified with </w:t>
      </w:r>
      <w:r w:rsidR="00BA7928">
        <w:t xml:space="preserve">the </w:t>
      </w:r>
      <w:r>
        <w:t xml:space="preserve">SEM model (represented by the lower blue arrow noted as “achieved through SEM”). This process is accomplished with our </w:t>
      </w:r>
      <w:r w:rsidR="00BA7928">
        <w:t xml:space="preserve">R Shiny app </w:t>
      </w:r>
      <w:r>
        <w:t xml:space="preserve">indicated by two curved arrows. γ11 and γ21 are correlation </w:t>
      </w:r>
      <w:r w:rsidR="00BA7928">
        <w:t>co</w:t>
      </w:r>
      <w:r>
        <w:t>efficient</w:t>
      </w:r>
      <w:r w:rsidR="00BA7928">
        <w:t>s</w:t>
      </w:r>
      <w:r>
        <w:t xml:space="preserve"> and ξ</w:t>
      </w:r>
      <w:r w:rsidRPr="00E55885">
        <w:rPr>
          <w:vertAlign w:val="subscript"/>
        </w:rPr>
        <w:t>1</w:t>
      </w:r>
      <w:r>
        <w:t xml:space="preserve"> is the model residual. The two-class bootstrap </w:t>
      </w:r>
      <w:r w:rsidR="00BA7928">
        <w:t xml:space="preserve">resampling </w:t>
      </w:r>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471423D" w:rsidR="00177A65" w:rsidRDefault="00177A65" w:rsidP="00177A65">
      <w:pPr>
        <w:spacing w:line="480" w:lineRule="auto"/>
      </w:pPr>
      <w:r w:rsidRPr="00A72384">
        <w:rPr>
          <w:b/>
          <w:bCs/>
        </w:rPr>
        <w:lastRenderedPageBreak/>
        <w:t>Figure 2</w:t>
      </w:r>
      <w:r>
        <w:t xml:space="preserve">. The </w:t>
      </w:r>
      <w:r w:rsidR="00BA7928">
        <w:t>SEMI</w:t>
      </w:r>
      <w:r w:rsidR="002A5BF4">
        <w:t>P</w:t>
      </w:r>
      <w:r w:rsidR="00BA7928">
        <w:t xml:space="preserve">s </w:t>
      </w:r>
      <w:r>
        <w:t>user interface. The main panel contains four tabs: “</w:t>
      </w:r>
      <w:r w:rsidR="0078079F">
        <w:t>T-Score</w:t>
      </w:r>
      <w:r>
        <w:t>s”, “SEM”, “Bootstrap”, and “Instruction</w:t>
      </w:r>
      <w:r w:rsidR="00F74856">
        <w:t>s</w:t>
      </w:r>
      <w:r>
        <w:t>”. The right panel shows the screen when the “T-</w:t>
      </w:r>
      <w:r w:rsidR="00F32C4C">
        <w:t>Scores</w:t>
      </w:r>
      <w:r>
        <w:t xml:space="preserve">” </w:t>
      </w:r>
      <w:r w:rsidR="00F74856">
        <w:t xml:space="preserve">tab </w:t>
      </w:r>
      <w:r>
        <w:t>is selected and generated. In the left panel, the application accepts two inputs</w:t>
      </w:r>
      <w:r w:rsidR="00F74856">
        <w:t xml:space="preserve">: </w:t>
      </w:r>
      <w:r>
        <w:t xml:space="preserve">1) a list of signatures (in Entrez gene symbol format) and 2) a data matrix of expression measurement with the top lines shown for viewing. The green “Go!” button is clicked to launch the </w:t>
      </w:r>
      <w:r w:rsidR="0078079F">
        <w:t>T-score</w:t>
      </w:r>
      <w:r w:rsidR="00F32C4C">
        <w:t xml:space="preserve"> </w:t>
      </w:r>
      <w:r>
        <w:t xml:space="preserve">generation and grayed out to denote the process is running. The first 10 rows of the </w:t>
      </w:r>
      <w:r w:rsidR="0078079F">
        <w:t>T-score</w:t>
      </w:r>
      <w:r w:rsidR="00F32C4C">
        <w:t xml:space="preserve">s </w:t>
      </w:r>
      <w:r>
        <w:t>matrix are shown</w:t>
      </w:r>
      <w:r w:rsidR="00F74856">
        <w:t>; however, the entire matrix</w:t>
      </w:r>
      <w:r>
        <w:t xml:space="preserve"> can be downloaded by clicking the “Download T-Scores” button.</w:t>
      </w:r>
    </w:p>
    <w:p w14:paraId="752D128A" w14:textId="77777777" w:rsidR="00EE004C" w:rsidRDefault="00EE004C" w:rsidP="00177A65">
      <w:pPr>
        <w:spacing w:line="480" w:lineRule="auto"/>
      </w:pPr>
    </w:p>
    <w:p w14:paraId="51ACF6BC" w14:textId="0FBC5F76" w:rsidR="00193A8D" w:rsidRDefault="00177A65" w:rsidP="00177A65">
      <w:pPr>
        <w:spacing w:line="480" w:lineRule="auto"/>
      </w:pPr>
      <w:r w:rsidRPr="00E41667">
        <w:rPr>
          <w:b/>
          <w:bCs/>
        </w:rPr>
        <w:t xml:space="preserve">Figure </w:t>
      </w:r>
      <w:r>
        <w:rPr>
          <w:b/>
          <w:bCs/>
        </w:rPr>
        <w:t>3</w:t>
      </w:r>
      <w:r w:rsidRPr="00E41667">
        <w:t>. A two-</w:t>
      </w:r>
      <w:proofErr w:type="gramStart"/>
      <w:r w:rsidRPr="00E41667">
        <w:t>class  bootstrap</w:t>
      </w:r>
      <w:proofErr w:type="gramEnd"/>
      <w:r w:rsidRPr="00E41667">
        <w:t xml:space="preserve"> resampling</w:t>
      </w:r>
      <w:r w:rsidR="00802A0D">
        <w:t xml:space="preserve"> </w:t>
      </w:r>
      <w:r w:rsidR="001A18F8" w:rsidRPr="00E41667">
        <w:t>(elimination with or without replacement)</w:t>
      </w:r>
      <w:r w:rsidRPr="00E41667">
        <w:t xml:space="preserve"> simulation. From the initial GATA2 significant gene list </w:t>
      </w:r>
      <w:r w:rsidR="001A18F8">
        <w:t>represented as</w:t>
      </w:r>
      <w:r w:rsidR="001A18F8" w:rsidRPr="00E41667">
        <w:t xml:space="preserve"> </w:t>
      </w:r>
      <w:r w:rsidRPr="00E41667">
        <w:t xml:space="preserve">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ins w:id="37" w:author="Li, Jianying (NIH/NIEHS) [C]" w:date="2021-10-20T16:33:00Z">
        <w:r w:rsidR="00B23E11">
          <w:t>The while circle</w:t>
        </w:r>
      </w:ins>
      <w:ins w:id="38" w:author="Li, Jianying (NIH/NIEHS) [C]" w:date="2021-10-20T16:34:00Z">
        <w:r w:rsidR="00B23E11">
          <w:t xml:space="preserve">s represent targeted </w:t>
        </w:r>
        <w:r w:rsidR="00B23E11" w:rsidRPr="00E41667">
          <w:t xml:space="preserve">subset of genes </w:t>
        </w:r>
        <w:r w:rsidR="00B23E11">
          <w:t>to be eliminated in both bootstrap</w:t>
        </w:r>
      </w:ins>
      <w:ins w:id="39" w:author="Li, Jianying (NIH/NIEHS) [C]" w:date="2021-10-20T16:35:00Z">
        <w:r w:rsidR="00B23E11">
          <w:t xml:space="preserve"> simulations. </w:t>
        </w:r>
      </w:ins>
      <w:r>
        <w:t>In the elimination without replacement, t</w:t>
      </w:r>
      <w:r w:rsidRPr="00E41667">
        <w:t>he resulting shrunk</w:t>
      </w:r>
      <w:r>
        <w:t>en</w:t>
      </w:r>
      <w:r w:rsidRPr="00E41667">
        <w:t xml:space="preserve"> GATA2 </w:t>
      </w:r>
      <w:r>
        <w:t xml:space="preserve">gene list </w:t>
      </w:r>
      <w:r w:rsidR="00193A8D">
        <w:t>is</w:t>
      </w:r>
      <w:r>
        <w:t xml:space="preserve"> used to calculate the </w:t>
      </w:r>
      <w:r w:rsidR="0078079F">
        <w:t>T-score</w:t>
      </w:r>
      <w:r w:rsidR="00193A8D">
        <w:t>s</w:t>
      </w:r>
      <w:r>
        <w:t>, then fed into the SEM model</w:t>
      </w:r>
      <w:ins w:id="40" w:author="Li, Jianying (NIH/NIEHS) [C]" w:date="2021-10-26T10:31:00Z">
        <w:r w:rsidR="00D57E2F">
          <w:t xml:space="preserve"> indicated by the green </w:t>
        </w:r>
        <w:proofErr w:type="gramStart"/>
        <w:r w:rsidR="00D57E2F">
          <w:t xml:space="preserve">rectangle </w:t>
        </w:r>
      </w:ins>
      <w:r>
        <w:t>.</w:t>
      </w:r>
      <w:proofErr w:type="gramEnd"/>
      <w:r>
        <w:t xml:space="preserve"> In the elimination with replacement, the shrunken </w:t>
      </w:r>
      <w:r w:rsidR="00193A8D">
        <w:t xml:space="preserve">gene list is </w:t>
      </w:r>
      <w:r>
        <w:t xml:space="preserve">restored to </w:t>
      </w:r>
      <w:r w:rsidRPr="00E41667">
        <w:t xml:space="preserve">the same number of </w:t>
      </w:r>
      <w:r>
        <w:t>the initial</w:t>
      </w:r>
      <w:r w:rsidRPr="00C65689">
        <w:t xml:space="preserve"> </w:t>
      </w:r>
      <w:r w:rsidRPr="00E41667">
        <w:t xml:space="preserve">GATA2 significant gene </w:t>
      </w:r>
      <w:proofErr w:type="gramStart"/>
      <w:r>
        <w:t>list  used</w:t>
      </w:r>
      <w:proofErr w:type="gramEnd"/>
      <w:r>
        <w:t xml:space="preserve"> to calculate the </w:t>
      </w:r>
      <w:r w:rsidR="0078079F">
        <w:t>T-score</w:t>
      </w:r>
      <w:r w:rsidR="00193A8D">
        <w:t>s</w:t>
      </w:r>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rsidR="00193A8D">
        <w:t>significance</w:t>
      </w:r>
      <w:r w:rsidRPr="00E41667">
        <w:t>.</w:t>
      </w:r>
    </w:p>
    <w:p w14:paraId="1A3F5062" w14:textId="7E34FBCE" w:rsidR="00177A65" w:rsidRDefault="00177A65" w:rsidP="00177A65">
      <w:pPr>
        <w:spacing w:line="480" w:lineRule="auto"/>
      </w:pPr>
      <w:r w:rsidRPr="00E41667">
        <w:t xml:space="preserve">  </w:t>
      </w:r>
    </w:p>
    <w:p w14:paraId="09FB7B53" w14:textId="606D0E96" w:rsidR="00177A65" w:rsidRDefault="00177A65" w:rsidP="00177A65">
      <w:pPr>
        <w:spacing w:line="480" w:lineRule="auto"/>
      </w:pPr>
      <w:r w:rsidRPr="00E41667">
        <w:rPr>
          <w:b/>
          <w:bCs/>
        </w:rPr>
        <w:t xml:space="preserve">Figure </w:t>
      </w:r>
      <w:r>
        <w:rPr>
          <w:b/>
          <w:bCs/>
        </w:rPr>
        <w:t>4</w:t>
      </w:r>
      <w:r w:rsidRPr="00E41667">
        <w:t xml:space="preserve">. </w:t>
      </w:r>
      <w:r>
        <w:t>M</w:t>
      </w:r>
      <w:r w:rsidRPr="00E41667">
        <w:t xml:space="preserve">odel fit statistics for </w:t>
      </w:r>
      <w:r w:rsidR="00193A8D">
        <w:t xml:space="preserve">the </w:t>
      </w:r>
      <w:r w:rsidRPr="00E41667">
        <w:t xml:space="preserve">joint regulation of the SOX17 gene expression levels by GATA2 and PGR activities in the </w:t>
      </w:r>
      <w:r>
        <w:t>GEO accession</w:t>
      </w:r>
      <w:r w:rsidRPr="00E41667">
        <w:t xml:space="preserve">: GSE58144 dataset </w:t>
      </w:r>
      <w:ins w:id="41" w:author="Li, Jianying (NIH/NIEHS) [C]" w:date="2021-10-20T16:38:00Z">
        <w:r w:rsidR="00B23E11">
          <w:t xml:space="preserve">illustrated in the </w:t>
        </w:r>
      </w:ins>
      <w:ins w:id="42" w:author="Li, Jianying (NIH/NIEHS) [C]" w:date="2021-10-20T17:06:00Z">
        <w:r w:rsidR="00255EF8">
          <w:t>3</w:t>
        </w:r>
      </w:ins>
      <w:ins w:id="43" w:author="Li, Jianying (NIH/NIEHS) [C]" w:date="2021-10-20T16:38:00Z">
        <w:r w:rsidR="00B23E11">
          <w:t xml:space="preserve">-node </w:t>
        </w:r>
      </w:ins>
      <w:del w:id="44" w:author="Li, Jianying (NIH/NIEHS) [C]" w:date="2021-10-20T16:38:00Z">
        <w:r w:rsidRPr="00E41667" w:rsidDel="00B23E11">
          <w:delText xml:space="preserve">using </w:delText>
        </w:r>
      </w:del>
      <w:r w:rsidRPr="00E41667">
        <w:t>SEM.</w:t>
      </w:r>
      <w:ins w:id="45" w:author="Li, Jianying (NIH/NIEHS) [C]" w:date="2021-10-20T16:38:00Z">
        <w:r w:rsidR="00B23E11">
          <w:t xml:space="preserve"> Two exogenous variables are “Gene Signature of GATA2 Direct</w:t>
        </w:r>
      </w:ins>
      <w:ins w:id="46" w:author="Li, Jianying (NIH/NIEHS) [C]" w:date="2021-10-20T16:39:00Z">
        <w:r w:rsidR="00B23E11">
          <w:t xml:space="preserve"> Downstream Targets” and “PGR Gene Signature” respectively, and one endogenous variable is “SOX17 Expression Levels”.</w:t>
        </w:r>
      </w:ins>
    </w:p>
    <w:p w14:paraId="335C3985" w14:textId="77777777"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 Jianying (NIH/NIEHS) [C]" w:date="2021-10-20T16:44:00Z" w:initials="LJ([">
    <w:p w14:paraId="26D12D0E" w14:textId="0B044CD7" w:rsidR="00B23E11" w:rsidRDefault="00B23E11">
      <w:pPr>
        <w:pStyle w:val="CommentText"/>
      </w:pPr>
      <w:r>
        <w:rPr>
          <w:rStyle w:val="CommentReference"/>
        </w:rPr>
        <w:annotationRef/>
      </w:r>
      <w:r>
        <w:t>This number need to be modified after all the revisions are accepted.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D12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C5E4" w16cex:dateUtc="2021-10-20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D12D0E" w16cid:durableId="251AC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6BDB" w14:textId="77777777" w:rsidR="008E395D" w:rsidRDefault="008E395D" w:rsidP="00117666">
      <w:r>
        <w:separator/>
      </w:r>
    </w:p>
  </w:endnote>
  <w:endnote w:type="continuationSeparator" w:id="0">
    <w:p w14:paraId="118A3ECD" w14:textId="77777777" w:rsidR="008E395D" w:rsidRDefault="008E395D" w:rsidP="00117666">
      <w:r>
        <w:continuationSeparator/>
      </w:r>
    </w:p>
  </w:endnote>
  <w:endnote w:type="continuationNotice" w:id="1">
    <w:p w14:paraId="017A9C5A" w14:textId="77777777" w:rsidR="008E395D" w:rsidRDefault="008E3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AE18" w14:textId="77777777" w:rsidR="008E395D" w:rsidRDefault="008E395D" w:rsidP="00117666">
      <w:r>
        <w:separator/>
      </w:r>
    </w:p>
  </w:footnote>
  <w:footnote w:type="continuationSeparator" w:id="0">
    <w:p w14:paraId="3C47D1A3" w14:textId="77777777" w:rsidR="008E395D" w:rsidRDefault="008E395D" w:rsidP="00117666">
      <w:r>
        <w:continuationSeparator/>
      </w:r>
    </w:p>
  </w:footnote>
  <w:footnote w:type="continuationNotice" w:id="1">
    <w:p w14:paraId="4A607CE9" w14:textId="77777777" w:rsidR="008E395D" w:rsidRDefault="008E3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67BDB"/>
    <w:rsid w:val="0017132C"/>
    <w:rsid w:val="001724A9"/>
    <w:rsid w:val="00174734"/>
    <w:rsid w:val="00176D6D"/>
    <w:rsid w:val="00177A65"/>
    <w:rsid w:val="00177D84"/>
    <w:rsid w:val="001804F8"/>
    <w:rsid w:val="001839DD"/>
    <w:rsid w:val="001840FC"/>
    <w:rsid w:val="00187B22"/>
    <w:rsid w:val="00187B41"/>
    <w:rsid w:val="00192B1D"/>
    <w:rsid w:val="00192B7D"/>
    <w:rsid w:val="00193A8D"/>
    <w:rsid w:val="00194F0E"/>
    <w:rsid w:val="001964EF"/>
    <w:rsid w:val="00197909"/>
    <w:rsid w:val="001A18F8"/>
    <w:rsid w:val="001A6C12"/>
    <w:rsid w:val="001A714A"/>
    <w:rsid w:val="001B18EE"/>
    <w:rsid w:val="001B1A2C"/>
    <w:rsid w:val="001B4989"/>
    <w:rsid w:val="001B4CBC"/>
    <w:rsid w:val="001C0A35"/>
    <w:rsid w:val="001C0ADD"/>
    <w:rsid w:val="001C1BB8"/>
    <w:rsid w:val="001C1F60"/>
    <w:rsid w:val="001C2D5A"/>
    <w:rsid w:val="001C3851"/>
    <w:rsid w:val="001C3C08"/>
    <w:rsid w:val="001C5969"/>
    <w:rsid w:val="001D19BC"/>
    <w:rsid w:val="001D2061"/>
    <w:rsid w:val="001D5C23"/>
    <w:rsid w:val="001D5CFC"/>
    <w:rsid w:val="001D65F6"/>
    <w:rsid w:val="001D7E50"/>
    <w:rsid w:val="001E298E"/>
    <w:rsid w:val="001E4700"/>
    <w:rsid w:val="001F22C1"/>
    <w:rsid w:val="001F4C07"/>
    <w:rsid w:val="001F618A"/>
    <w:rsid w:val="002006D8"/>
    <w:rsid w:val="00201799"/>
    <w:rsid w:val="00201806"/>
    <w:rsid w:val="00201F8B"/>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ECF"/>
    <w:rsid w:val="00231FB1"/>
    <w:rsid w:val="002332AE"/>
    <w:rsid w:val="00233880"/>
    <w:rsid w:val="00235FB8"/>
    <w:rsid w:val="00236C4E"/>
    <w:rsid w:val="002415C7"/>
    <w:rsid w:val="002418E5"/>
    <w:rsid w:val="0024757A"/>
    <w:rsid w:val="00254FBF"/>
    <w:rsid w:val="00255EF8"/>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A47AA"/>
    <w:rsid w:val="002A5BF4"/>
    <w:rsid w:val="002A7812"/>
    <w:rsid w:val="002C0B37"/>
    <w:rsid w:val="002C2AEA"/>
    <w:rsid w:val="002C41DD"/>
    <w:rsid w:val="002C664C"/>
    <w:rsid w:val="002C7452"/>
    <w:rsid w:val="002C74CA"/>
    <w:rsid w:val="002D5CB4"/>
    <w:rsid w:val="002D7B08"/>
    <w:rsid w:val="002E5A0A"/>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E85"/>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1A47"/>
    <w:rsid w:val="00385E67"/>
    <w:rsid w:val="0038656E"/>
    <w:rsid w:val="00391ADC"/>
    <w:rsid w:val="00392213"/>
    <w:rsid w:val="00392305"/>
    <w:rsid w:val="00394E01"/>
    <w:rsid w:val="00395982"/>
    <w:rsid w:val="00396319"/>
    <w:rsid w:val="0039693B"/>
    <w:rsid w:val="003A1BAB"/>
    <w:rsid w:val="003A204C"/>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3E26B2"/>
    <w:rsid w:val="003F520C"/>
    <w:rsid w:val="00401590"/>
    <w:rsid w:val="004032F6"/>
    <w:rsid w:val="00405202"/>
    <w:rsid w:val="00406D4D"/>
    <w:rsid w:val="0041051E"/>
    <w:rsid w:val="00410F17"/>
    <w:rsid w:val="00422C94"/>
    <w:rsid w:val="00423750"/>
    <w:rsid w:val="00425E7C"/>
    <w:rsid w:val="00432AE8"/>
    <w:rsid w:val="00437037"/>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5061"/>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3DE"/>
    <w:rsid w:val="005159FD"/>
    <w:rsid w:val="00516087"/>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F0F"/>
    <w:rsid w:val="005710C5"/>
    <w:rsid w:val="00573F7C"/>
    <w:rsid w:val="00576FD6"/>
    <w:rsid w:val="00577CE9"/>
    <w:rsid w:val="00582F62"/>
    <w:rsid w:val="00583EC0"/>
    <w:rsid w:val="00587BFF"/>
    <w:rsid w:val="00590D4D"/>
    <w:rsid w:val="00590F2A"/>
    <w:rsid w:val="0059205E"/>
    <w:rsid w:val="0059241B"/>
    <w:rsid w:val="00593DFE"/>
    <w:rsid w:val="005A1D84"/>
    <w:rsid w:val="005A4667"/>
    <w:rsid w:val="005A6C11"/>
    <w:rsid w:val="005A70EA"/>
    <w:rsid w:val="005B34E0"/>
    <w:rsid w:val="005B5FDD"/>
    <w:rsid w:val="005B648F"/>
    <w:rsid w:val="005C01C3"/>
    <w:rsid w:val="005C0407"/>
    <w:rsid w:val="005C0CBB"/>
    <w:rsid w:val="005C0CF5"/>
    <w:rsid w:val="005C3963"/>
    <w:rsid w:val="005C64FC"/>
    <w:rsid w:val="005D0199"/>
    <w:rsid w:val="005D1840"/>
    <w:rsid w:val="005D3278"/>
    <w:rsid w:val="005D3320"/>
    <w:rsid w:val="005D35E4"/>
    <w:rsid w:val="005D472C"/>
    <w:rsid w:val="005D5239"/>
    <w:rsid w:val="005D5ABB"/>
    <w:rsid w:val="005D5AC2"/>
    <w:rsid w:val="005D5CAF"/>
    <w:rsid w:val="005D7910"/>
    <w:rsid w:val="005E3002"/>
    <w:rsid w:val="005E49E7"/>
    <w:rsid w:val="005E4D16"/>
    <w:rsid w:val="005E706B"/>
    <w:rsid w:val="005F3240"/>
    <w:rsid w:val="005F4894"/>
    <w:rsid w:val="005F4AC4"/>
    <w:rsid w:val="00601B9F"/>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23DA"/>
    <w:rsid w:val="00742A45"/>
    <w:rsid w:val="007436B4"/>
    <w:rsid w:val="00744A35"/>
    <w:rsid w:val="00746505"/>
    <w:rsid w:val="00747B76"/>
    <w:rsid w:val="00751999"/>
    <w:rsid w:val="00752BBF"/>
    <w:rsid w:val="00754A42"/>
    <w:rsid w:val="00765D01"/>
    <w:rsid w:val="00770D30"/>
    <w:rsid w:val="007713EC"/>
    <w:rsid w:val="00772346"/>
    <w:rsid w:val="0077236E"/>
    <w:rsid w:val="007752A0"/>
    <w:rsid w:val="007777BD"/>
    <w:rsid w:val="00777949"/>
    <w:rsid w:val="0078079F"/>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3130"/>
    <w:rsid w:val="007C4BD2"/>
    <w:rsid w:val="007C4D6E"/>
    <w:rsid w:val="007C5729"/>
    <w:rsid w:val="007D0CAA"/>
    <w:rsid w:val="007D1633"/>
    <w:rsid w:val="007D4CDB"/>
    <w:rsid w:val="007D4D79"/>
    <w:rsid w:val="007D6CF5"/>
    <w:rsid w:val="007E0A8D"/>
    <w:rsid w:val="007F08B3"/>
    <w:rsid w:val="007F2E1D"/>
    <w:rsid w:val="007F3690"/>
    <w:rsid w:val="007F3957"/>
    <w:rsid w:val="007F6CD9"/>
    <w:rsid w:val="00802544"/>
    <w:rsid w:val="00802A0D"/>
    <w:rsid w:val="00804A2F"/>
    <w:rsid w:val="008111E4"/>
    <w:rsid w:val="00812251"/>
    <w:rsid w:val="0081301C"/>
    <w:rsid w:val="008159AC"/>
    <w:rsid w:val="00815FA3"/>
    <w:rsid w:val="00817DD6"/>
    <w:rsid w:val="00823962"/>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395D"/>
    <w:rsid w:val="008E40DF"/>
    <w:rsid w:val="008E42B0"/>
    <w:rsid w:val="008E4404"/>
    <w:rsid w:val="008E4B77"/>
    <w:rsid w:val="008E556B"/>
    <w:rsid w:val="008E5577"/>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2F01"/>
    <w:rsid w:val="009651F6"/>
    <w:rsid w:val="00971B61"/>
    <w:rsid w:val="00972D90"/>
    <w:rsid w:val="0097324D"/>
    <w:rsid w:val="00973759"/>
    <w:rsid w:val="00975EFB"/>
    <w:rsid w:val="0097798A"/>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D8C"/>
    <w:rsid w:val="00A72384"/>
    <w:rsid w:val="00A754E7"/>
    <w:rsid w:val="00A75F87"/>
    <w:rsid w:val="00A854E5"/>
    <w:rsid w:val="00A86083"/>
    <w:rsid w:val="00A929A0"/>
    <w:rsid w:val="00A92F7F"/>
    <w:rsid w:val="00A95144"/>
    <w:rsid w:val="00A95D8B"/>
    <w:rsid w:val="00AA2510"/>
    <w:rsid w:val="00AA2FC9"/>
    <w:rsid w:val="00AA3A60"/>
    <w:rsid w:val="00AA40C7"/>
    <w:rsid w:val="00AA56FC"/>
    <w:rsid w:val="00AA57D0"/>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3E11"/>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56214"/>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05C"/>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A090B"/>
    <w:rsid w:val="00CB43D5"/>
    <w:rsid w:val="00CB57A5"/>
    <w:rsid w:val="00CB6FA3"/>
    <w:rsid w:val="00CB7A52"/>
    <w:rsid w:val="00CC073D"/>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27513"/>
    <w:rsid w:val="00D2760D"/>
    <w:rsid w:val="00D311C6"/>
    <w:rsid w:val="00D31D15"/>
    <w:rsid w:val="00D34AE2"/>
    <w:rsid w:val="00D411E7"/>
    <w:rsid w:val="00D537FA"/>
    <w:rsid w:val="00D5547D"/>
    <w:rsid w:val="00D56301"/>
    <w:rsid w:val="00D57E2F"/>
    <w:rsid w:val="00D606F1"/>
    <w:rsid w:val="00D60BC9"/>
    <w:rsid w:val="00D67DB9"/>
    <w:rsid w:val="00D71CDE"/>
    <w:rsid w:val="00D71F18"/>
    <w:rsid w:val="00D73443"/>
    <w:rsid w:val="00D736CE"/>
    <w:rsid w:val="00D7791E"/>
    <w:rsid w:val="00D80D99"/>
    <w:rsid w:val="00D8444B"/>
    <w:rsid w:val="00D8473F"/>
    <w:rsid w:val="00D9503C"/>
    <w:rsid w:val="00DA133E"/>
    <w:rsid w:val="00DA3C7E"/>
    <w:rsid w:val="00DA5174"/>
    <w:rsid w:val="00DB17E2"/>
    <w:rsid w:val="00DB62D3"/>
    <w:rsid w:val="00DB6DC9"/>
    <w:rsid w:val="00DC3DDE"/>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2747E"/>
    <w:rsid w:val="00E30210"/>
    <w:rsid w:val="00E32876"/>
    <w:rsid w:val="00E37701"/>
    <w:rsid w:val="00E37D21"/>
    <w:rsid w:val="00E41610"/>
    <w:rsid w:val="00E42ECD"/>
    <w:rsid w:val="00E4360E"/>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081"/>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367"/>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2C2C"/>
    <w:rsid w:val="00FD3274"/>
    <w:rsid w:val="00FD4669"/>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12</TotalTime>
  <Pages>18</Pages>
  <Words>6340</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42400</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6</cp:revision>
  <cp:lastPrinted>2013-10-03T12:51:00Z</cp:lastPrinted>
  <dcterms:created xsi:type="dcterms:W3CDTF">2021-10-25T17:12:00Z</dcterms:created>
  <dcterms:modified xsi:type="dcterms:W3CDTF">2021-10-26T14:39:00Z</dcterms:modified>
</cp:coreProperties>
</file>