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commentRangeStart w:id="2"/>
      <w:r w:rsidR="00231ECF">
        <w:t>3</w:t>
      </w:r>
      <w:r w:rsidR="005153DE">
        <w:t>6</w:t>
      </w:r>
      <w:r w:rsidR="005D0199">
        <w:t>48</w:t>
      </w:r>
      <w:commentRangeEnd w:id="2"/>
      <w:r w:rsidR="00B23E11">
        <w:rPr>
          <w:rStyle w:val="CommentReference"/>
          <w:rFonts w:eastAsiaTheme="minorHAnsi" w:cstheme="minorBidi"/>
          <w:lang w:eastAsia="en-US"/>
        </w:rPr>
        <w:commentReference w:id="2"/>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19B24D07"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ins w:id="4" w:author="Li, Jianying (NIH/NIEHS) [C]" w:date="2021-10-20T16:45:00Z">
        <w:r w:rsidR="003A204C">
          <w:rPr>
            <w:color w:val="333333"/>
            <w:shd w:val="clear" w:color="auto" w:fill="FFFFFF"/>
          </w:rPr>
          <w:t xml:space="preserve">biological </w:t>
        </w:r>
      </w:ins>
      <w:r w:rsidR="008F47C9">
        <w:rPr>
          <w:color w:val="333333"/>
          <w:shd w:val="clear" w:color="auto" w:fill="FFFFFF"/>
        </w:rPr>
        <w:t>model</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r w:rsidR="000B26BC">
        <w:rPr>
          <w:color w:val="333333"/>
          <w:shd w:val="clear" w:color="auto" w:fill="FFFFFF"/>
        </w:rPr>
        <w:t>a</w:t>
      </w:r>
      <w:r w:rsidR="00213179">
        <w:rPr>
          <w:color w:val="333333"/>
          <w:shd w:val="clear" w:color="auto" w:fill="FFFFFF"/>
        </w:rPr>
        <w:t xml:space="preserve"> </w:t>
      </w:r>
      <w:r w:rsidR="00A3457B" w:rsidRPr="00A3457B">
        <w:rPr>
          <w:color w:val="333333"/>
          <w:shd w:val="clear" w:color="auto" w:fill="FFFFFF"/>
        </w:rPr>
        <w:t>human</w:t>
      </w:r>
      <w:r w:rsidR="00952F01">
        <w:rPr>
          <w:color w:val="333333"/>
          <w:shd w:val="clear" w:color="auto" w:fill="FFFFFF"/>
        </w:rPr>
        <w:t xml:space="preserve"> </w:t>
      </w:r>
      <w:ins w:id="5" w:author="Li, Jianying (NIH/NIEHS) [C]" w:date="2021-10-20T16:46:00Z">
        <w:r w:rsidR="00201F8B">
          <w:rPr>
            <w:color w:val="333333"/>
            <w:shd w:val="clear" w:color="auto" w:fill="FFFFFF"/>
          </w:rPr>
          <w:t>study</w:t>
        </w:r>
      </w:ins>
      <w:del w:id="6" w:author="Li, Jianying (NIH/NIEHS) [C]" w:date="2021-10-20T16:46:00Z">
        <w:r w:rsidR="00EC6AA2" w:rsidDel="00201F8B">
          <w:rPr>
            <w:color w:val="333333"/>
            <w:shd w:val="clear" w:color="auto" w:fill="FFFFFF"/>
          </w:rPr>
          <w:delText>tissue</w:delText>
        </w:r>
      </w:del>
      <w:r w:rsidR="00EC6AA2">
        <w:rPr>
          <w:color w:val="333333"/>
          <w:shd w:val="clear" w:color="auto" w:fill="FFFFFF"/>
        </w:rPr>
        <w:t xml:space="preserve"> </w:t>
      </w:r>
      <w:ins w:id="7" w:author="Li, Jianying (NIH/NIEHS) [C]" w:date="2021-10-20T16:46:00Z">
        <w:r w:rsidR="00201F8B">
          <w:rPr>
            <w:color w:val="333333"/>
            <w:shd w:val="clear" w:color="auto" w:fill="FFFFFF"/>
          </w:rPr>
          <w:t>via</w:t>
        </w:r>
      </w:ins>
      <w:del w:id="8" w:author="Li, Jianying (NIH/NIEHS) [C]" w:date="2021-10-20T16:46:00Z">
        <w:r w:rsidR="00321602" w:rsidDel="00201F8B">
          <w:rPr>
            <w:color w:val="333333"/>
            <w:shd w:val="clear" w:color="auto" w:fill="FFFFFF"/>
          </w:rPr>
          <w:delText>using</w:delText>
        </w:r>
      </w:del>
      <w:r w:rsidR="00642A76">
        <w:rPr>
          <w:color w:val="333333"/>
          <w:shd w:val="clear" w:color="auto" w:fill="FFFFFF"/>
        </w:rPr>
        <w:t xml:space="preserve"> a </w:t>
      </w:r>
      <w:r w:rsidR="0078079F">
        <w:rPr>
          <w:color w:val="333333"/>
          <w:shd w:val="clear" w:color="auto" w:fill="FFFFFF"/>
        </w:rPr>
        <w:t>T-score</w:t>
      </w:r>
      <w:del w:id="9" w:author="Li, Jianying (NIH/NIEHS) [C]" w:date="2021-10-20T16:46:00Z">
        <w:r w:rsidR="00642A76" w:rsidDel="00201F8B">
          <w:rPr>
            <w:color w:val="333333"/>
            <w:shd w:val="clear" w:color="auto" w:fill="FFFFFF"/>
          </w:rPr>
          <w:delText xml:space="preserve"> </w:delText>
        </w:r>
        <w:r w:rsidR="00A51EBB" w:rsidDel="00201F8B">
          <w:rPr>
            <w:color w:val="333333"/>
            <w:shd w:val="clear" w:color="auto" w:fill="FFFFFF"/>
          </w:rPr>
          <w:delText>calculation</w:delText>
        </w:r>
      </w:del>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w:t>
      </w:r>
      <w:ins w:id="10" w:author="Li, Jianying (NIH/NIEHS) [C]" w:date="2021-10-20T17:00:00Z">
        <w:r w:rsidR="00255EF8">
          <w:rPr>
            <w:color w:val="333333"/>
            <w:shd w:val="clear" w:color="auto" w:fill="FFFFFF"/>
          </w:rPr>
          <w:t xml:space="preserve">biology </w:t>
        </w:r>
      </w:ins>
      <w:r w:rsidR="00C51384">
        <w:rPr>
          <w:color w:val="333333"/>
          <w:shd w:val="clear" w:color="auto" w:fill="FFFFFF"/>
        </w:rPr>
        <w:t xml:space="preserve">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w:t>
      </w:r>
      <w:ins w:id="11" w:author="Li, Jianying (NIH/NIEHS) [C]" w:date="2021-10-20T17:02:00Z">
        <w:r w:rsidR="00255EF8">
          <w:rPr>
            <w:color w:val="333333"/>
            <w:shd w:val="clear" w:color="auto" w:fill="FFFFFF"/>
          </w:rPr>
          <w:t>measur</w:t>
        </w:r>
      </w:ins>
      <w:ins w:id="12" w:author="Li, Jianying (NIH/NIEHS) [C]" w:date="2021-10-20T17:03:00Z">
        <w:r w:rsidR="00255EF8">
          <w:rPr>
            <w:color w:val="333333"/>
            <w:shd w:val="clear" w:color="auto" w:fill="FFFFFF"/>
          </w:rPr>
          <w:t xml:space="preserve">ement </w:t>
        </w:r>
      </w:ins>
      <w:r w:rsidR="00BC7BF4">
        <w:rPr>
          <w:color w:val="333333"/>
          <w:shd w:val="clear" w:color="auto" w:fill="FFFFFF"/>
        </w:rPr>
        <w:t>of a given gene activit</w:t>
      </w:r>
      <w:r w:rsidR="00882D48">
        <w:rPr>
          <w:color w:val="333333"/>
          <w:shd w:val="clear" w:color="auto" w:fill="FFFFFF"/>
        </w:rPr>
        <w:t>y</w:t>
      </w:r>
      <w:r w:rsidR="00BC7BF4">
        <w:rPr>
          <w:color w:val="333333"/>
          <w:shd w:val="clear" w:color="auto" w:fill="FFFFFF"/>
        </w:rPr>
        <w:t xml:space="preserve"> </w:t>
      </w:r>
      <w:ins w:id="13" w:author="Li, Jianying (NIH/NIEHS) [C]" w:date="2021-10-20T17:01:00Z">
        <w:r w:rsidR="00255EF8">
          <w:rPr>
            <w:color w:val="333333"/>
            <w:shd w:val="clear" w:color="auto" w:fill="FFFFFF"/>
          </w:rPr>
          <w:t>obtained from</w:t>
        </w:r>
      </w:ins>
      <w:del w:id="14" w:author="Li, Jianying (NIH/NIEHS) [C]" w:date="2021-10-20T17:01:00Z">
        <w:r w:rsidR="00BC7BF4" w:rsidDel="00255EF8">
          <w:rPr>
            <w:color w:val="333333"/>
            <w:shd w:val="clear" w:color="auto" w:fill="FFFFFF"/>
          </w:rPr>
          <w:delText>in</w:delText>
        </w:r>
      </w:del>
      <w:r w:rsidR="00BC7BF4">
        <w:rPr>
          <w:color w:val="333333"/>
          <w:shd w:val="clear" w:color="auto" w:fill="FFFFFF"/>
        </w:rPr>
        <w:t xml:space="preserve"> </w:t>
      </w:r>
      <w:ins w:id="15" w:author="Li, Jianying (NIH/NIEHS) [C]" w:date="2021-10-20T17:03:00Z">
        <w:r w:rsidR="00255EF8">
          <w:rPr>
            <w:color w:val="333333"/>
            <w:shd w:val="clear" w:color="auto" w:fill="FFFFFF"/>
          </w:rPr>
          <w:t>experimental</w:t>
        </w:r>
      </w:ins>
      <w:del w:id="16" w:author="Li, Jianying (NIH/NIEHS) [C]" w:date="2021-10-20T17:03:00Z">
        <w:r w:rsidR="00882D48" w:rsidDel="00255EF8">
          <w:rPr>
            <w:color w:val="333333"/>
            <w:shd w:val="clear" w:color="auto" w:fill="FFFFFF"/>
          </w:rPr>
          <w:delText>each</w:delText>
        </w:r>
        <w:r w:rsidR="00EA404C" w:rsidDel="00255EF8">
          <w:rPr>
            <w:color w:val="333333"/>
            <w:shd w:val="clear" w:color="auto" w:fill="FFFFFF"/>
          </w:rPr>
          <w:delText xml:space="preserve"> individual</w:delText>
        </w:r>
      </w:del>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xml:space="preserve">, </w:t>
      </w:r>
      <w:proofErr w:type="spellStart"/>
      <w:ins w:id="17" w:author="Li, Jianying (NIH/NIEHS) [C]" w:date="2021-10-20T17:04:00Z">
        <w:r w:rsidR="00255EF8">
          <w:t>namingly</w:t>
        </w:r>
      </w:ins>
      <w:proofErr w:type="spellEnd"/>
      <w:del w:id="18" w:author="Li, Jianying (NIH/NIEHS) [C]" w:date="2021-10-20T17:04:00Z">
        <w:r w:rsidR="00394E01" w:rsidDel="00255EF8">
          <w:delText>or</w:delText>
        </w:r>
      </w:del>
      <w:r w:rsidR="00747B76" w:rsidRPr="00E55885">
        <w:t xml:space="preserve"> </w:t>
      </w:r>
      <w:r w:rsidR="0078079F">
        <w:t>T-score</w:t>
      </w:r>
      <w:r w:rsidR="00747B76" w:rsidRPr="00E55885">
        <w:t xml:space="preserv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2C8C0C79" w:rsidR="00C73D1C"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 xml:space="preserve">system. Moreover, it is challenging to test the </w:t>
      </w:r>
      <w:r w:rsidR="002F7D40">
        <w:lastRenderedPageBreak/>
        <w:t>knowledge obtained from experimental model systems in human</w:t>
      </w:r>
      <w:r w:rsidR="00C73D1C">
        <w:t>s</w:t>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w:t>
      </w:r>
      <w:r w:rsidR="0078079F">
        <w:rPr>
          <w:color w:val="333333"/>
          <w:shd w:val="clear" w:color="auto" w:fill="FFFFFF"/>
        </w:rPr>
        <w:t>T-score</w:t>
      </w:r>
      <w:r w:rsidR="009900BA">
        <w:rPr>
          <w:color w:val="333333"/>
          <w:shd w:val="clear" w:color="auto" w:fill="FFFFFF"/>
        </w:rPr>
        <w:t xml:space="preserve"> calculation to rep</w:t>
      </w:r>
      <w:r w:rsidR="009856FC">
        <w:rPr>
          <w:color w:val="333333"/>
          <w:shd w:val="clear" w:color="auto" w:fill="FFFFFF"/>
        </w:rPr>
        <w:t>re</w:t>
      </w:r>
      <w:r w:rsidR="009900BA">
        <w:rPr>
          <w:color w:val="333333"/>
          <w:shd w:val="clear" w:color="auto" w:fill="FFFFFF"/>
        </w:rPr>
        <w:t xml:space="preserve">sent activities of the </w:t>
      </w:r>
      <w:r w:rsidR="00C73D1C">
        <w:rPr>
          <w:color w:val="333333"/>
          <w:shd w:val="clear" w:color="auto" w:fill="FFFFFF"/>
        </w:rPr>
        <w:t>regulator</w:t>
      </w:r>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7F2C8DDE"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 xml:space="preserve">of gene regulatory </w:t>
      </w:r>
      <w:r w:rsidR="003568C7">
        <w:rPr>
          <w:color w:val="333333"/>
          <w:shd w:val="clear" w:color="auto" w:fill="FFFFFF"/>
        </w:rPr>
        <w:lastRenderedPageBreak/>
        <w:t>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w:t>
      </w:r>
      <w:r w:rsidR="2246058C">
        <w:lastRenderedPageBreak/>
        <w:t xml:space="preserve">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w:t>
      </w:r>
      <w:r w:rsidR="0078079F">
        <w:t>T-score</w:t>
      </w:r>
      <w:r w:rsidR="000127E5">
        <w:t xml:space="preserve">s” calculation feature to calculate </w:t>
      </w:r>
      <w:r w:rsidR="000127E5">
        <w:lastRenderedPageBreak/>
        <w:t xml:space="preserve">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w:t>
      </w:r>
      <w:r w:rsidRPr="0011340F">
        <w:rPr>
          <w:color w:val="000000"/>
        </w:rPr>
        <w:lastRenderedPageBreak/>
        <w:t>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w:t>
      </w:r>
      <w:r w:rsidR="000A45E1">
        <w:lastRenderedPageBreak/>
        <w:t xml:space="preserve">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w:t>
      </w:r>
      <w:r>
        <w:lastRenderedPageBreak/>
        <w:t xml:space="preserve">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proofErr w:type="spellStart"/>
      <w:r w:rsidR="009B5320">
        <w:t>u</w:t>
      </w:r>
      <w:r w:rsidR="00532A6F">
        <w:t>we</w:t>
      </w:r>
      <w:proofErr w:type="spellEnd"/>
      <w:r w:rsidR="00532A6F">
        <w:t xml:space="preserv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w:t>
      </w:r>
      <w:r w:rsidR="006D2395">
        <w:lastRenderedPageBreak/>
        <w:t xml:space="preserve">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3E84CBBE" w:rsidR="00AD3C19" w:rsidRDefault="00AC542B" w:rsidP="0091725F">
      <w:pPr>
        <w:spacing w:line="480" w:lineRule="auto"/>
        <w:rPr>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r w:rsidR="000C0CDD">
        <w:rPr>
          <w:lang w:eastAsia="en-US"/>
        </w:rPr>
        <w:t xml:space="preserve">The </w:t>
      </w:r>
      <w:proofErr w:type="spellStart"/>
      <w:r w:rsidR="000C0CDD">
        <w:rPr>
          <w:lang w:eastAsia="en-US"/>
        </w:rPr>
        <w:t>apppackage</w:t>
      </w:r>
      <w:proofErr w:type="spellEnd"/>
      <w:r w:rsidR="000C0CDD">
        <w:rPr>
          <w:lang w:eastAsia="en-US"/>
        </w:rPr>
        <w:t xml:space="preserve"> comes with </w:t>
      </w:r>
      <w:r w:rsidR="000B3E0F">
        <w:t xml:space="preserve">four downstream gene sets </w:t>
      </w:r>
      <w:r w:rsidR="000C0CDD">
        <w:t xml:space="preserve">to test the </w:t>
      </w:r>
      <w:proofErr w:type="spellStart"/>
      <w:r w:rsidR="000C0CDD">
        <w:t>boostrap</w:t>
      </w:r>
      <w:proofErr w:type="spellEnd"/>
      <w:r w:rsidR="000C0CDD">
        <w:t xml:space="preserve"> resampling</w:t>
      </w:r>
      <w:r w:rsidR="000B3E0F">
        <w:t xml:space="preserve">. Under the “Bootstrap” tab, </w:t>
      </w:r>
      <w:r w:rsidR="000C0CDD">
        <w:t xml:space="preserve">the </w:t>
      </w:r>
      <w:r w:rsidR="000B3E0F">
        <w:t xml:space="preserve">user can </w:t>
      </w:r>
      <w:r w:rsidR="000C0CDD">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w:t>
      </w:r>
      <w:r w:rsidRPr="00E41667">
        <w:lastRenderedPageBreak/>
        <w:t xml:space="preserve">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lastRenderedPageBreak/>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4024E6CE"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4495B164" w:rsidR="00177A65"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w:t>
      </w:r>
      <w:del w:id="19" w:author="Li, Jianying (NIH/NIEHS) [C]" w:date="2021-10-20T19:29:00Z">
        <w:r w:rsidDel="002A7812">
          <w:rPr>
            <w:color w:val="333333"/>
            <w:shd w:val="clear" w:color="auto" w:fill="FFFFFF"/>
          </w:rPr>
          <w:delText xml:space="preserve">also </w:delText>
        </w:r>
      </w:del>
      <w:r>
        <w:rPr>
          <w:color w:val="333333"/>
          <w:shd w:val="clear" w:color="auto" w:fill="FFFFFF"/>
        </w:rPr>
        <w:t>thank for Drs. John House and Rong Li for their critique of the draft of this manuscript.</w:t>
      </w:r>
      <w:ins w:id="20" w:author="Li, Jianying (NIH/NIEHS) [C]" w:date="2021-10-20T19:29:00Z">
        <w:r w:rsidR="002A7812">
          <w:rPr>
            <w:color w:val="333333"/>
            <w:shd w:val="clear" w:color="auto" w:fill="FFFFFF"/>
          </w:rPr>
          <w:t xml:space="preserve"> We sincer</w:t>
        </w:r>
      </w:ins>
      <w:ins w:id="21" w:author="Li, Jianying (NIH/NIEHS) [C]" w:date="2021-10-20T19:30:00Z">
        <w:r w:rsidR="002A7812">
          <w:rPr>
            <w:color w:val="333333"/>
            <w:shd w:val="clear" w:color="auto" w:fill="FFFFFF"/>
          </w:rPr>
          <w:t xml:space="preserve">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ins>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lastRenderedPageBreak/>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w:t>
      </w:r>
      <w:r w:rsidRPr="00EF158F">
        <w:lastRenderedPageBreak/>
        <w:t xml:space="preserve">"Increased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ins w:id="22" w:author="Li, Jianying (NIH/NIEHS) [C]" w:date="2021-10-20T16:41:00Z">
        <w:r w:rsidR="00B23E11">
          <w:t xml:space="preserve"> </w:t>
        </w:r>
      </w:ins>
      <w:ins w:id="23" w:author="Li, Jianying (NIH/NIEHS) [C]" w:date="2021-10-20T16:43:00Z">
        <w:r w:rsidR="00B23E11">
          <w:t>through</w:t>
        </w:r>
      </w:ins>
      <w:ins w:id="24" w:author="Li, Jianying (NIH/NIEHS) [C]" w:date="2021-10-20T16:41:00Z">
        <w:r w:rsidR="00B23E11">
          <w:t xml:space="preserve"> </w:t>
        </w:r>
      </w:ins>
      <w:ins w:id="25" w:author="Li, Jianying (NIH/NIEHS) [C]" w:date="2021-10-20T16:42:00Z">
        <w:r w:rsidR="00B23E11">
          <w:t xml:space="preserve">a </w:t>
        </w:r>
      </w:ins>
      <w:ins w:id="26" w:author="Li, Jianying (NIH/NIEHS) [C]" w:date="2021-10-20T17:06:00Z">
        <w:r w:rsidR="00255EF8">
          <w:t>3</w:t>
        </w:r>
      </w:ins>
      <w:ins w:id="27" w:author="Li, Jianying (NIH/NIEHS) [C]" w:date="2021-10-20T16:42:00Z">
        <w:r w:rsidR="00B23E11">
          <w:t>-node SEM model indicated by the green rectangle</w:t>
        </w:r>
      </w:ins>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790C52D1" w:rsidR="00193A8D" w:rsidRDefault="00177A65" w:rsidP="00177A65">
      <w:pPr>
        <w:spacing w:line="480" w:lineRule="auto"/>
      </w:pPr>
      <w:r w:rsidRPr="00E41667">
        <w:rPr>
          <w:b/>
          <w:bCs/>
        </w:rPr>
        <w:lastRenderedPageBreak/>
        <w:t xml:space="preserve">Figure </w:t>
      </w:r>
      <w:r>
        <w:rPr>
          <w:b/>
          <w:bCs/>
        </w:rPr>
        <w:t>3</w:t>
      </w:r>
      <w:r w:rsidRPr="00E41667">
        <w:t>. A two-</w:t>
      </w:r>
      <w:proofErr w:type="gramStart"/>
      <w:r w:rsidRPr="00E41667">
        <w:t>class  bootstrap</w:t>
      </w:r>
      <w:proofErr w:type="gramEnd"/>
      <w:r w:rsidRPr="00E41667">
        <w:t xml:space="preserve">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ins w:id="28" w:author="Li, Jianying (NIH/NIEHS) [C]" w:date="2021-10-20T16:33:00Z">
        <w:r w:rsidR="00B23E11">
          <w:t>The while circle</w:t>
        </w:r>
      </w:ins>
      <w:ins w:id="29" w:author="Li, Jianying (NIH/NIEHS) [C]" w:date="2021-10-20T16:34:00Z">
        <w:r w:rsidR="00B23E11">
          <w:t xml:space="preserve">s represent targeted </w:t>
        </w:r>
        <w:r w:rsidR="00B23E11" w:rsidRPr="00E41667">
          <w:t xml:space="preserve">subset of genes </w:t>
        </w:r>
        <w:r w:rsidR="00B23E11">
          <w:t>to be eliminated in both bootstrap</w:t>
        </w:r>
      </w:ins>
      <w:ins w:id="30" w:author="Li, Jianying (NIH/NIEHS) [C]" w:date="2021-10-20T16:35:00Z">
        <w:r w:rsidR="00B23E11">
          <w:t xml:space="preserve"> simulations. </w:t>
        </w:r>
      </w:ins>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xml:space="preserve">, then fed into the SEM model. In the elimination with replacement, the shrunken </w:t>
      </w:r>
      <w:r w:rsidR="00193A8D">
        <w:t xml:space="preserve">gene list is </w:t>
      </w:r>
      <w:r>
        <w:t xml:space="preserve">restored to </w:t>
      </w:r>
      <w:r w:rsidRPr="00E41667">
        <w:t xml:space="preserve">the same number of </w:t>
      </w:r>
      <w:r>
        <w:t>the initial</w:t>
      </w:r>
      <w:r w:rsidRPr="00C65689">
        <w:t xml:space="preserve"> </w:t>
      </w:r>
      <w:r w:rsidRPr="00E41667">
        <w:t xml:space="preserve">GATA2 significant gene </w:t>
      </w:r>
      <w:proofErr w:type="gramStart"/>
      <w:r>
        <w:t>list  used</w:t>
      </w:r>
      <w:proofErr w:type="gramEnd"/>
      <w:r>
        <w:t xml:space="preserve">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606D0E96"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ins w:id="31" w:author="Li, Jianying (NIH/NIEHS) [C]" w:date="2021-10-20T16:38:00Z">
        <w:r w:rsidR="00B23E11">
          <w:t xml:space="preserve">illustrated in the </w:t>
        </w:r>
      </w:ins>
      <w:ins w:id="32" w:author="Li, Jianying (NIH/NIEHS) [C]" w:date="2021-10-20T17:06:00Z">
        <w:r w:rsidR="00255EF8">
          <w:t>3</w:t>
        </w:r>
      </w:ins>
      <w:ins w:id="33" w:author="Li, Jianying (NIH/NIEHS) [C]" w:date="2021-10-20T16:38:00Z">
        <w:r w:rsidR="00B23E11">
          <w:t xml:space="preserve">-node </w:t>
        </w:r>
      </w:ins>
      <w:del w:id="34" w:author="Li, Jianying (NIH/NIEHS) [C]" w:date="2021-10-20T16:38:00Z">
        <w:r w:rsidRPr="00E41667" w:rsidDel="00B23E11">
          <w:delText xml:space="preserve">using </w:delText>
        </w:r>
      </w:del>
      <w:r w:rsidRPr="00E41667">
        <w:t>SEM.</w:t>
      </w:r>
      <w:ins w:id="35" w:author="Li, Jianying (NIH/NIEHS) [C]" w:date="2021-10-20T16:38:00Z">
        <w:r w:rsidR="00B23E11">
          <w:t xml:space="preserve"> Two exogenous variables are “Gene Signature of GATA2 Direct</w:t>
        </w:r>
      </w:ins>
      <w:ins w:id="36" w:author="Li, Jianying (NIH/NIEHS) [C]" w:date="2021-10-20T16:39:00Z">
        <w:r w:rsidR="00B23E11">
          <w:t xml:space="preserve"> Downstream Targets” and “PGR Gene Signature” respectively, and one endogenous variable is “SOX17 Expression Levels”.</w:t>
        </w:r>
      </w:ins>
    </w:p>
    <w:p w14:paraId="335C3985" w14:textId="77777777"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nying (NIH/NIEHS) [C]" w:date="2021-10-20T16:44:00Z" w:initials="LJ([">
    <w:p w14:paraId="26D12D0E" w14:textId="0B044CD7" w:rsidR="00B23E11" w:rsidRDefault="00B23E11">
      <w:pPr>
        <w:pStyle w:val="CommentText"/>
      </w:pPr>
      <w:r>
        <w:rPr>
          <w:rStyle w:val="CommentReference"/>
        </w:rPr>
        <w:annotationRef/>
      </w:r>
      <w:r>
        <w:t>This number need to be modified after all the revisions are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591A" w14:textId="77777777" w:rsidR="009651F6" w:rsidRDefault="009651F6" w:rsidP="00117666">
      <w:r>
        <w:separator/>
      </w:r>
    </w:p>
  </w:endnote>
  <w:endnote w:type="continuationSeparator" w:id="0">
    <w:p w14:paraId="381F783A" w14:textId="77777777" w:rsidR="009651F6" w:rsidRDefault="009651F6" w:rsidP="00117666">
      <w:r>
        <w:continuationSeparator/>
      </w:r>
    </w:p>
  </w:endnote>
  <w:endnote w:type="continuationNotice" w:id="1">
    <w:p w14:paraId="75457EEC" w14:textId="77777777" w:rsidR="009651F6" w:rsidRDefault="00965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4328" w14:textId="77777777" w:rsidR="009651F6" w:rsidRDefault="009651F6" w:rsidP="00117666">
      <w:r>
        <w:separator/>
      </w:r>
    </w:p>
  </w:footnote>
  <w:footnote w:type="continuationSeparator" w:id="0">
    <w:p w14:paraId="2200FAAE" w14:textId="77777777" w:rsidR="009651F6" w:rsidRDefault="009651F6" w:rsidP="00117666">
      <w:r>
        <w:continuationSeparator/>
      </w:r>
    </w:p>
  </w:footnote>
  <w:footnote w:type="continuationNotice" w:id="1">
    <w:p w14:paraId="2CDA53E2" w14:textId="77777777" w:rsidR="009651F6" w:rsidRDefault="00965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A65"/>
    <w:rsid w:val="00177D84"/>
    <w:rsid w:val="001804F8"/>
    <w:rsid w:val="001839DD"/>
    <w:rsid w:val="001840FC"/>
    <w:rsid w:val="00187B22"/>
    <w:rsid w:val="00187B41"/>
    <w:rsid w:val="00192B1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5061"/>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19</TotalTime>
  <Pages>18</Pages>
  <Words>6232</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41678</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2013-10-03T12:51:00Z</cp:lastPrinted>
  <dcterms:created xsi:type="dcterms:W3CDTF">2021-10-20T20:31:00Z</dcterms:created>
  <dcterms:modified xsi:type="dcterms:W3CDTF">2021-10-20T23:31:00Z</dcterms:modified>
</cp:coreProperties>
</file>