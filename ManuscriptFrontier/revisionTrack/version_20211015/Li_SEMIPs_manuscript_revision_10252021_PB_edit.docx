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6EB12716" w:rsidR="00697B78" w:rsidRDefault="003D38CE">
      <w:pPr>
        <w:spacing w:after="200" w:line="276" w:lineRule="auto"/>
      </w:pPr>
      <w:r>
        <w:t xml:space="preserve">Word count:   </w:t>
      </w:r>
      <w:commentRangeStart w:id="2"/>
      <w:r w:rsidR="00231ECF">
        <w:t>3</w:t>
      </w:r>
      <w:r w:rsidR="005153DE">
        <w:t>6</w:t>
      </w:r>
      <w:r w:rsidR="005D0199">
        <w:t>48</w:t>
      </w:r>
      <w:commentRangeEnd w:id="2"/>
      <w:r w:rsidR="00B23E11">
        <w:rPr>
          <w:rStyle w:val="CommentReference"/>
          <w:rFonts w:eastAsiaTheme="minorHAnsi" w:cstheme="minorBidi"/>
          <w:lang w:eastAsia="en-US"/>
        </w:rPr>
        <w:commentReference w:id="2"/>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6A1D8BE1" w:rsidR="00747B76" w:rsidRDefault="00165DD3" w:rsidP="00E55885">
      <w:pPr>
        <w:spacing w:line="480" w:lineRule="auto"/>
        <w:jc w:val="both"/>
        <w:rPr>
          <w:color w:val="000000"/>
        </w:rPr>
      </w:pPr>
      <w:bookmarkStart w:id="3"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w:t>
      </w:r>
      <w:del w:id="4" w:author="Bushel, Pierre (NIH/NIEHS) [V]" w:date="2021-10-27T20:14:00Z">
        <w:r w:rsidR="00787771" w:rsidDel="00AA6374">
          <w:rPr>
            <w:color w:val="333333"/>
            <w:shd w:val="clear" w:color="auto" w:fill="FFFFFF"/>
          </w:rPr>
          <w:delText xml:space="preserve">enable </w:delText>
        </w:r>
        <w:r w:rsidR="00BC4263" w:rsidDel="00AA6374">
          <w:rPr>
            <w:color w:val="333333"/>
            <w:shd w:val="clear" w:color="auto" w:fill="FFFFFF"/>
          </w:rPr>
          <w:delText>a</w:delText>
        </w:r>
      </w:del>
      <w:ins w:id="5" w:author="Bushel, Pierre (NIH/NIEHS) [V]" w:date="2021-10-27T20:14:00Z">
        <w:r w:rsidR="00AA6374">
          <w:rPr>
            <w:color w:val="333333"/>
            <w:shd w:val="clear" w:color="auto" w:fill="FFFFFF"/>
          </w:rPr>
          <w:t>can be used to</w:t>
        </w:r>
      </w:ins>
      <w:r w:rsidR="00BC4263">
        <w:rPr>
          <w:color w:val="333333"/>
          <w:shd w:val="clear" w:color="auto" w:fill="FFFFFF"/>
        </w:rPr>
        <w:t xml:space="preserve"> </w:t>
      </w:r>
      <w:del w:id="6" w:author="Bushel, Pierre (NIH/NIEHS) [V]" w:date="2021-10-27T20:16:00Z">
        <w:r w:rsidR="0038656E" w:rsidDel="00AA6374">
          <w:rPr>
            <w:color w:val="333333"/>
            <w:shd w:val="clear" w:color="auto" w:fill="FFFFFF"/>
          </w:rPr>
          <w:delText>mathe</w:delText>
        </w:r>
        <w:r w:rsidR="00B67781" w:rsidDel="00AA6374">
          <w:rPr>
            <w:color w:val="333333"/>
            <w:shd w:val="clear" w:color="auto" w:fill="FFFFFF"/>
          </w:rPr>
          <w:delText>ma</w:delText>
        </w:r>
        <w:r w:rsidR="0038656E" w:rsidDel="00AA6374">
          <w:rPr>
            <w:color w:val="333333"/>
            <w:shd w:val="clear" w:color="auto" w:fill="FFFFFF"/>
          </w:rPr>
          <w:delText xml:space="preserve">tical </w:delText>
        </w:r>
      </w:del>
      <w:del w:id="7" w:author="Bushel, Pierre (NIH/NIEHS) [V]" w:date="2021-10-27T20:14:00Z">
        <w:r w:rsidR="0038656E" w:rsidDel="00AA6374">
          <w:rPr>
            <w:color w:val="333333"/>
            <w:shd w:val="clear" w:color="auto" w:fill="FFFFFF"/>
          </w:rPr>
          <w:delText>estimation</w:delText>
        </w:r>
        <w:r w:rsidR="00BC4263" w:rsidDel="00AA6374">
          <w:rPr>
            <w:color w:val="333333"/>
            <w:shd w:val="clear" w:color="auto" w:fill="FFFFFF"/>
          </w:rPr>
          <w:delText xml:space="preserve"> </w:delText>
        </w:r>
      </w:del>
      <w:ins w:id="8" w:author="Bushel, Pierre (NIH/NIEHS) [V]" w:date="2021-10-27T20:14:00Z">
        <w:r w:rsidR="00AA6374">
          <w:rPr>
            <w:color w:val="333333"/>
            <w:shd w:val="clear" w:color="auto" w:fill="FFFFFF"/>
          </w:rPr>
          <w:t xml:space="preserve">estimate </w:t>
        </w:r>
      </w:ins>
      <w:del w:id="9" w:author="Bushel, Pierre (NIH/NIEHS) [V]" w:date="2021-10-27T20:14:00Z">
        <w:r w:rsidR="00BC4263" w:rsidDel="00AA6374">
          <w:rPr>
            <w:color w:val="333333"/>
            <w:shd w:val="clear" w:color="auto" w:fill="FFFFFF"/>
          </w:rPr>
          <w:delText xml:space="preserve">of </w:delText>
        </w:r>
      </w:del>
      <w:r w:rsidR="00BC4263">
        <w:rPr>
          <w:color w:val="333333"/>
          <w:shd w:val="clear" w:color="auto" w:fill="FFFFFF"/>
        </w:rPr>
        <w:t xml:space="preserve">molecular activities </w:t>
      </w:r>
      <w:ins w:id="10" w:author="Bushel, Pierre (NIH/NIEHS) [V]" w:date="2021-10-27T20:19:00Z">
        <w:r w:rsidR="00AA6374">
          <w:rPr>
            <w:color w:val="333333"/>
            <w:shd w:val="clear" w:color="auto" w:fill="FFFFFF"/>
          </w:rPr>
          <w:t xml:space="preserve">of regulators </w:t>
        </w:r>
      </w:ins>
      <w:del w:id="11" w:author="Bushel, Pierre (NIH/NIEHS) [V]" w:date="2021-10-27T20:25:00Z">
        <w:r w:rsidR="00551631" w:rsidDel="001C5202">
          <w:rPr>
            <w:color w:val="333333"/>
            <w:shd w:val="clear" w:color="auto" w:fill="FFFFFF"/>
          </w:rPr>
          <w:delText xml:space="preserve">via </w:delText>
        </w:r>
        <w:r w:rsidR="00D736CE" w:rsidDel="001C5202">
          <w:rPr>
            <w:color w:val="333333"/>
            <w:shd w:val="clear" w:color="auto" w:fill="FFFFFF"/>
          </w:rPr>
          <w:delText xml:space="preserve">a </w:delText>
        </w:r>
        <w:r w:rsidR="00A3457B" w:rsidRPr="00A3457B" w:rsidDel="001C5202">
          <w:rPr>
            <w:color w:val="333333"/>
            <w:shd w:val="clear" w:color="auto" w:fill="FFFFFF"/>
          </w:rPr>
          <w:delText>projection from</w:delText>
        </w:r>
        <w:r w:rsidR="00952F01" w:rsidDel="001C5202">
          <w:rPr>
            <w:color w:val="333333"/>
            <w:shd w:val="clear" w:color="auto" w:fill="FFFFFF"/>
          </w:rPr>
          <w:delText xml:space="preserve"> </w:delText>
        </w:r>
        <w:r w:rsidR="00A51EBB" w:rsidDel="001C5202">
          <w:rPr>
            <w:color w:val="333333"/>
            <w:shd w:val="clear" w:color="auto" w:fill="FFFFFF"/>
          </w:rPr>
          <w:delText xml:space="preserve">the </w:delText>
        </w:r>
        <w:r w:rsidR="00952F01" w:rsidDel="001C5202">
          <w:rPr>
            <w:color w:val="333333"/>
            <w:shd w:val="clear" w:color="auto" w:fill="FFFFFF"/>
          </w:rPr>
          <w:delText xml:space="preserve">gene signature </w:delText>
        </w:r>
      </w:del>
      <w:del w:id="12" w:author="Bushel, Pierre (NIH/NIEHS) [V]" w:date="2021-10-27T20:37:00Z">
        <w:r w:rsidR="00952F01" w:rsidDel="0060627D">
          <w:rPr>
            <w:color w:val="333333"/>
            <w:shd w:val="clear" w:color="auto" w:fill="FFFFFF"/>
          </w:rPr>
          <w:delText>of</w:delText>
        </w:r>
        <w:r w:rsidR="00A3457B" w:rsidRPr="00A3457B" w:rsidDel="0060627D">
          <w:rPr>
            <w:color w:val="333333"/>
            <w:shd w:val="clear" w:color="auto" w:fill="FFFFFF"/>
          </w:rPr>
          <w:delText xml:space="preserve"> </w:delText>
        </w:r>
      </w:del>
      <w:ins w:id="13" w:author="Bushel, Pierre (NIH/NIEHS) [V]" w:date="2021-10-27T20:37:00Z">
        <w:r w:rsidR="0060627D">
          <w:rPr>
            <w:color w:val="333333"/>
            <w:shd w:val="clear" w:color="auto" w:fill="FFFFFF"/>
          </w:rPr>
          <w:t>within</w:t>
        </w:r>
        <w:r w:rsidR="0060627D" w:rsidRPr="00A3457B">
          <w:rPr>
            <w:color w:val="333333"/>
            <w:shd w:val="clear" w:color="auto" w:fill="FFFFFF"/>
          </w:rPr>
          <w:t xml:space="preserve"> </w:t>
        </w:r>
      </w:ins>
      <w:r w:rsidR="00A3457B" w:rsidRPr="00A3457B">
        <w:rPr>
          <w:color w:val="333333"/>
          <w:shd w:val="clear" w:color="auto" w:fill="FFFFFF"/>
        </w:rPr>
        <w:t xml:space="preserve">a </w:t>
      </w:r>
      <w:r w:rsidR="008F47C9">
        <w:rPr>
          <w:color w:val="333333"/>
          <w:shd w:val="clear" w:color="auto" w:fill="FFFFFF"/>
        </w:rPr>
        <w:t>model</w:t>
      </w:r>
      <w:r w:rsidR="00A3457B" w:rsidRPr="00A3457B">
        <w:rPr>
          <w:color w:val="333333"/>
          <w:shd w:val="clear" w:color="auto" w:fill="FFFFFF"/>
        </w:rPr>
        <w:t xml:space="preserve"> </w:t>
      </w:r>
      <w:del w:id="14" w:author="Bushel, Pierre (NIH/NIEHS) [V]" w:date="2021-10-27T20:27:00Z">
        <w:r w:rsidR="00A3457B" w:rsidDel="001C5202">
          <w:rPr>
            <w:color w:val="333333"/>
            <w:shd w:val="clear" w:color="auto" w:fill="FFFFFF"/>
          </w:rPr>
          <w:delText>system</w:delText>
        </w:r>
        <w:r w:rsidR="00A3457B" w:rsidRPr="00A3457B" w:rsidDel="001C5202">
          <w:rPr>
            <w:color w:val="333333"/>
            <w:shd w:val="clear" w:color="auto" w:fill="FFFFFF"/>
          </w:rPr>
          <w:delText xml:space="preserve"> </w:delText>
        </w:r>
      </w:del>
      <w:ins w:id="15" w:author="Bushel, Pierre (NIH/NIEHS) [V]" w:date="2021-10-27T20:27:00Z">
        <w:r w:rsidR="001C5202">
          <w:rPr>
            <w:color w:val="333333"/>
            <w:shd w:val="clear" w:color="auto" w:fill="FFFFFF"/>
          </w:rPr>
          <w:t>organism</w:t>
        </w:r>
        <w:r w:rsidR="001C5202" w:rsidRPr="00A3457B">
          <w:rPr>
            <w:color w:val="333333"/>
            <w:shd w:val="clear" w:color="auto" w:fill="FFFFFF"/>
          </w:rPr>
          <w:t xml:space="preserve"> </w:t>
        </w:r>
      </w:ins>
      <w:del w:id="16" w:author="Bushel, Pierre (NIH/NIEHS) [V]" w:date="2021-10-27T20:50:00Z">
        <w:r w:rsidR="00A3457B" w:rsidRPr="00A3457B" w:rsidDel="00FB3A61">
          <w:rPr>
            <w:color w:val="333333"/>
            <w:shd w:val="clear" w:color="auto" w:fill="FFFFFF"/>
          </w:rPr>
          <w:delText>to</w:delText>
        </w:r>
        <w:r w:rsidR="006278AF" w:rsidDel="00FB3A61">
          <w:rPr>
            <w:color w:val="333333"/>
            <w:shd w:val="clear" w:color="auto" w:fill="FFFFFF"/>
          </w:rPr>
          <w:delText xml:space="preserve"> </w:delText>
        </w:r>
      </w:del>
      <w:ins w:id="17" w:author="Bushel, Pierre (NIH/NIEHS) [V]" w:date="2021-10-27T20:50:00Z">
        <w:r w:rsidR="00FB3A61">
          <w:rPr>
            <w:color w:val="333333"/>
            <w:shd w:val="clear" w:color="auto" w:fill="FFFFFF"/>
          </w:rPr>
          <w:t xml:space="preserve">and  </w:t>
        </w:r>
      </w:ins>
      <w:del w:id="18" w:author="Bushel, Pierre (NIH/NIEHS) [V]" w:date="2021-10-27T20:29:00Z">
        <w:r w:rsidR="006278AF" w:rsidDel="001C5202">
          <w:rPr>
            <w:color w:val="333333"/>
            <w:shd w:val="clear" w:color="auto" w:fill="FFFFFF"/>
          </w:rPr>
          <w:delText>gene expression profiles of</w:delText>
        </w:r>
        <w:r w:rsidR="00A3457B" w:rsidRPr="00A3457B" w:rsidDel="001C5202">
          <w:rPr>
            <w:color w:val="333333"/>
            <w:shd w:val="clear" w:color="auto" w:fill="FFFFFF"/>
          </w:rPr>
          <w:delText xml:space="preserve"> </w:delText>
        </w:r>
        <w:r w:rsidR="000B26BC" w:rsidDel="001C5202">
          <w:rPr>
            <w:color w:val="333333"/>
            <w:shd w:val="clear" w:color="auto" w:fill="FFFFFF"/>
          </w:rPr>
          <w:delText>a</w:delText>
        </w:r>
      </w:del>
      <w:ins w:id="19" w:author="Bushel, Pierre (NIH/NIEHS) [V]" w:date="2021-10-27T20:29:00Z">
        <w:r w:rsidR="001C5202">
          <w:rPr>
            <w:color w:val="333333"/>
            <w:shd w:val="clear" w:color="auto" w:fill="FFFFFF"/>
          </w:rPr>
          <w:t xml:space="preserve">extrapolate </w:t>
        </w:r>
      </w:ins>
      <w:ins w:id="20" w:author="Bushel, Pierre (NIH/NIEHS) [V]" w:date="2021-10-27T20:50:00Z">
        <w:r w:rsidR="00FB3A61">
          <w:rPr>
            <w:color w:val="333333"/>
            <w:shd w:val="clear" w:color="auto" w:fill="FFFFFF"/>
          </w:rPr>
          <w:t xml:space="preserve">them </w:t>
        </w:r>
      </w:ins>
      <w:ins w:id="21" w:author="Bushel, Pierre (NIH/NIEHS) [V]" w:date="2021-10-27T20:40:00Z">
        <w:r w:rsidR="0060627D">
          <w:rPr>
            <w:color w:val="333333"/>
            <w:shd w:val="clear" w:color="auto" w:fill="FFFFFF"/>
          </w:rPr>
          <w:t xml:space="preserve">to </w:t>
        </w:r>
      </w:ins>
      <w:ins w:id="22" w:author="Bushel, Pierre (NIH/NIEHS) [V]" w:date="2021-10-27T20:29:00Z">
        <w:r w:rsidR="001C5202">
          <w:rPr>
            <w:color w:val="333333"/>
            <w:shd w:val="clear" w:color="auto" w:fill="FFFFFF"/>
          </w:rPr>
          <w:t>biological</w:t>
        </w:r>
      </w:ins>
      <w:ins w:id="23" w:author="Bushel, Pierre (NIH/NIEHS) [V]" w:date="2021-10-27T20:30:00Z">
        <w:r w:rsidR="001C5202">
          <w:rPr>
            <w:color w:val="333333"/>
            <w:shd w:val="clear" w:color="auto" w:fill="FFFFFF"/>
          </w:rPr>
          <w:t xml:space="preserve"> </w:t>
        </w:r>
      </w:ins>
      <w:ins w:id="24" w:author="Bushel, Pierre (NIH/NIEHS) [V]" w:date="2021-10-27T20:33:00Z">
        <w:r w:rsidR="001C5202">
          <w:rPr>
            <w:color w:val="333333"/>
            <w:shd w:val="clear" w:color="auto" w:fill="FFFFFF"/>
          </w:rPr>
          <w:t>processes</w:t>
        </w:r>
      </w:ins>
      <w:ins w:id="25" w:author="Bushel, Pierre (NIH/NIEHS) [V]" w:date="2021-10-27T20:29:00Z">
        <w:r w:rsidR="001C5202">
          <w:rPr>
            <w:color w:val="333333"/>
            <w:shd w:val="clear" w:color="auto" w:fill="FFFFFF"/>
          </w:rPr>
          <w:t xml:space="preserve"> in</w:t>
        </w:r>
      </w:ins>
      <w:r w:rsidR="00213179">
        <w:rPr>
          <w:color w:val="333333"/>
          <w:shd w:val="clear" w:color="auto" w:fill="FFFFFF"/>
        </w:rPr>
        <w:t xml:space="preserve"> </w:t>
      </w:r>
      <w:r w:rsidR="00A3457B" w:rsidRPr="00A3457B">
        <w:rPr>
          <w:color w:val="333333"/>
          <w:shd w:val="clear" w:color="auto" w:fill="FFFFFF"/>
        </w:rPr>
        <w:t>human</w:t>
      </w:r>
      <w:ins w:id="26" w:author="Bushel, Pierre (NIH/NIEHS) [V]" w:date="2021-10-27T20:29:00Z">
        <w:r w:rsidR="001C5202">
          <w:rPr>
            <w:color w:val="333333"/>
            <w:shd w:val="clear" w:color="auto" w:fill="FFFFFF"/>
          </w:rPr>
          <w:t xml:space="preserve">s </w:t>
        </w:r>
      </w:ins>
      <w:r w:rsidR="00952F01">
        <w:rPr>
          <w:color w:val="333333"/>
          <w:shd w:val="clear" w:color="auto" w:fill="FFFFFF"/>
        </w:rPr>
        <w:t xml:space="preserve"> </w:t>
      </w:r>
      <w:ins w:id="27" w:author="Li, Jianying (NIH/NIEHS) [C]" w:date="2021-10-20T16:46:00Z">
        <w:del w:id="28" w:author="Bushel, Pierre (NIH/NIEHS) [V]" w:date="2021-10-27T20:30:00Z">
          <w:r w:rsidR="00201F8B" w:rsidDel="001C5202">
            <w:rPr>
              <w:color w:val="333333"/>
              <w:shd w:val="clear" w:color="auto" w:fill="FFFFFF"/>
            </w:rPr>
            <w:delText>study</w:delText>
          </w:r>
        </w:del>
      </w:ins>
      <w:del w:id="29" w:author="Bushel, Pierre (NIH/NIEHS) [V]" w:date="2021-10-27T20:30:00Z">
        <w:r w:rsidR="00EC6AA2" w:rsidDel="001C5202">
          <w:rPr>
            <w:color w:val="333333"/>
            <w:shd w:val="clear" w:color="auto" w:fill="FFFFFF"/>
          </w:rPr>
          <w:delText xml:space="preserve">tissue </w:delText>
        </w:r>
      </w:del>
      <w:ins w:id="30" w:author="Li, Jianying (NIH/NIEHS) [C]" w:date="2021-10-20T16:46:00Z">
        <w:del w:id="31" w:author="Bushel, Pierre (NIH/NIEHS) [V]" w:date="2021-10-27T20:30:00Z">
          <w:r w:rsidR="00201F8B" w:rsidDel="001C5202">
            <w:rPr>
              <w:color w:val="333333"/>
              <w:shd w:val="clear" w:color="auto" w:fill="FFFFFF"/>
            </w:rPr>
            <w:delText>via</w:delText>
          </w:r>
        </w:del>
      </w:ins>
      <w:del w:id="32" w:author="Bushel, Pierre (NIH/NIEHS) [V]" w:date="2021-10-27T20:30:00Z">
        <w:r w:rsidR="00321602" w:rsidDel="001C5202">
          <w:rPr>
            <w:color w:val="333333"/>
            <w:shd w:val="clear" w:color="auto" w:fill="FFFFFF"/>
          </w:rPr>
          <w:delText>using</w:delText>
        </w:r>
        <w:r w:rsidR="00642A76" w:rsidDel="001C5202">
          <w:rPr>
            <w:color w:val="333333"/>
            <w:shd w:val="clear" w:color="auto" w:fill="FFFFFF"/>
          </w:rPr>
          <w:delText xml:space="preserve"> a </w:delText>
        </w:r>
        <w:r w:rsidR="0078079F" w:rsidDel="001C5202">
          <w:rPr>
            <w:color w:val="333333"/>
            <w:shd w:val="clear" w:color="auto" w:fill="FFFFFF"/>
          </w:rPr>
          <w:delText>T-score</w:delText>
        </w:r>
        <w:r w:rsidR="00642A76" w:rsidDel="001C5202">
          <w:rPr>
            <w:color w:val="333333"/>
            <w:shd w:val="clear" w:color="auto" w:fill="FFFFFF"/>
          </w:rPr>
          <w:delText xml:space="preserve"> </w:delText>
        </w:r>
        <w:r w:rsidR="00A51EBB" w:rsidDel="001C5202">
          <w:rPr>
            <w:color w:val="333333"/>
            <w:shd w:val="clear" w:color="auto" w:fill="FFFFFF"/>
          </w:rPr>
          <w:delText>calculation</w:delText>
        </w:r>
      </w:del>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 xml:space="preserve">approach is valuable in </w:t>
      </w:r>
      <w:del w:id="33" w:author="Bushel, Pierre (NIH/NIEHS) [V]" w:date="2021-10-27T20:35:00Z">
        <w:r w:rsidR="00F751F5" w:rsidDel="00FE59EB">
          <w:rPr>
            <w:color w:val="333333"/>
            <w:shd w:val="clear" w:color="auto" w:fill="FFFFFF"/>
          </w:rPr>
          <w:delText>gaining further</w:delText>
        </w:r>
      </w:del>
      <w:ins w:id="34" w:author="Bushel, Pierre (NIH/NIEHS) [V]" w:date="2021-10-27T20:35:00Z">
        <w:r w:rsidR="00FE59EB">
          <w:rPr>
            <w:color w:val="333333"/>
            <w:shd w:val="clear" w:color="auto" w:fill="FFFFFF"/>
          </w:rPr>
          <w:t>studies to better</w:t>
        </w:r>
      </w:ins>
      <w:r w:rsidR="00C51384">
        <w:rPr>
          <w:color w:val="333333"/>
          <w:shd w:val="clear" w:color="auto" w:fill="FFFFFF"/>
        </w:rPr>
        <w:t xml:space="preserve"> understand</w:t>
      </w:r>
      <w:del w:id="35" w:author="Bushel, Pierre (NIH/NIEHS) [V]" w:date="2021-10-27T20:35:00Z">
        <w:r w:rsidR="00F751F5" w:rsidDel="00FE59EB">
          <w:rPr>
            <w:color w:val="333333"/>
            <w:shd w:val="clear" w:color="auto" w:fill="FFFFFF"/>
          </w:rPr>
          <w:delText>ing</w:delText>
        </w:r>
      </w:del>
      <w:r w:rsidR="00F751F5">
        <w:rPr>
          <w:color w:val="333333"/>
          <w:shd w:val="clear" w:color="auto" w:fill="FFFFFF"/>
        </w:rPr>
        <w:t xml:space="preserve"> </w:t>
      </w:r>
      <w:del w:id="36" w:author="Bushel, Pierre (NIH/NIEHS) [V]" w:date="2021-10-27T20:35:00Z">
        <w:r w:rsidR="00F751F5" w:rsidDel="00FE59EB">
          <w:rPr>
            <w:color w:val="333333"/>
            <w:shd w:val="clear" w:color="auto" w:fill="FFFFFF"/>
          </w:rPr>
          <w:delText>of</w:delText>
        </w:r>
        <w:r w:rsidR="00C51384" w:rsidDel="00FE59EB">
          <w:rPr>
            <w:color w:val="333333"/>
            <w:shd w:val="clear" w:color="auto" w:fill="FFFFFF"/>
          </w:rPr>
          <w:delText xml:space="preserve"> the </w:delText>
        </w:r>
      </w:del>
      <w:r w:rsidR="00C51384">
        <w:rPr>
          <w:color w:val="333333"/>
          <w:shd w:val="clear" w:color="auto" w:fill="FFFFFF"/>
        </w:rPr>
        <w:t xml:space="preserve">complex human </w:t>
      </w:r>
      <w:ins w:id="37" w:author="Li, Jianying (NIH/NIEHS) [C]" w:date="2021-10-20T17:00:00Z">
        <w:r w:rsidR="00255EF8">
          <w:rPr>
            <w:color w:val="333333"/>
            <w:shd w:val="clear" w:color="auto" w:fill="FFFFFF"/>
          </w:rPr>
          <w:t>biolog</w:t>
        </w:r>
        <w:del w:id="38" w:author="Bushel, Pierre (NIH/NIEHS) [V]" w:date="2021-10-27T20:35:00Z">
          <w:r w:rsidR="00255EF8" w:rsidDel="00FE59EB">
            <w:rPr>
              <w:color w:val="333333"/>
              <w:shd w:val="clear" w:color="auto" w:fill="FFFFFF"/>
            </w:rPr>
            <w:delText>y</w:delText>
          </w:r>
        </w:del>
      </w:ins>
      <w:ins w:id="39" w:author="Bushel, Pierre (NIH/NIEHS) [V]" w:date="2021-10-27T20:35:00Z">
        <w:r w:rsidR="00FE59EB">
          <w:rPr>
            <w:color w:val="333333"/>
            <w:shd w:val="clear" w:color="auto" w:fill="FFFFFF"/>
          </w:rPr>
          <w:t>ical</w:t>
        </w:r>
      </w:ins>
      <w:ins w:id="40" w:author="Li, Jianying (NIH/NIEHS) [C]" w:date="2021-10-20T17:00:00Z">
        <w:r w:rsidR="00255EF8">
          <w:rPr>
            <w:color w:val="333333"/>
            <w:shd w:val="clear" w:color="auto" w:fill="FFFFFF"/>
          </w:rPr>
          <w:t xml:space="preserve"> </w:t>
        </w:r>
      </w:ins>
      <w:r w:rsidR="00C51384">
        <w:rPr>
          <w:color w:val="333333"/>
          <w:shd w:val="clear" w:color="auto" w:fill="FFFFFF"/>
        </w:rPr>
        <w:t>system</w:t>
      </w:r>
      <w:ins w:id="41" w:author="Bushel, Pierre (NIH/NIEHS) [V]" w:date="2021-10-27T20:35:00Z">
        <w:r w:rsidR="00FE59EB">
          <w:rPr>
            <w:color w:val="333333"/>
            <w:shd w:val="clear" w:color="auto" w:fill="FFFFFF"/>
          </w:rPr>
          <w:t>s</w:t>
        </w:r>
      </w:ins>
      <w:r w:rsidR="00C51384">
        <w:rPr>
          <w:color w:val="333333"/>
          <w:shd w:val="clear" w:color="auto" w:fill="FFFFFF"/>
        </w:rPr>
        <w:t xml:space="preserve"> </w:t>
      </w:r>
      <w:del w:id="42" w:author="Bushel, Pierre (NIH/NIEHS) [V]" w:date="2021-10-27T20:35:00Z">
        <w:r w:rsidR="00F751F5" w:rsidDel="00FE59EB">
          <w:rPr>
            <w:color w:val="333333"/>
            <w:shd w:val="clear" w:color="auto" w:fill="FFFFFF"/>
          </w:rPr>
          <w:delText>with</w:delText>
        </w:r>
        <w:r w:rsidR="00C51384" w:rsidDel="00FE59EB">
          <w:rPr>
            <w:color w:val="333333"/>
            <w:shd w:val="clear" w:color="auto" w:fill="FFFFFF"/>
          </w:rPr>
          <w:delText xml:space="preserve"> </w:delText>
        </w:r>
      </w:del>
      <w:ins w:id="43" w:author="Bushel, Pierre (NIH/NIEHS) [V]" w:date="2021-10-27T20:35:00Z">
        <w:r w:rsidR="00FE59EB">
          <w:rPr>
            <w:color w:val="333333"/>
            <w:shd w:val="clear" w:color="auto" w:fill="FFFFFF"/>
          </w:rPr>
          <w:t>whi</w:t>
        </w:r>
      </w:ins>
      <w:ins w:id="44" w:author="Bushel, Pierre (NIH/NIEHS) [V]" w:date="2021-10-27T20:36:00Z">
        <w:r w:rsidR="00FE59EB">
          <w:rPr>
            <w:color w:val="333333"/>
            <w:shd w:val="clear" w:color="auto" w:fill="FFFFFF"/>
          </w:rPr>
          <w:t>ch may be involved in</w:t>
        </w:r>
      </w:ins>
      <w:ins w:id="45" w:author="Bushel, Pierre (NIH/NIEHS) [V]" w:date="2021-10-27T20:35:00Z">
        <w:r w:rsidR="00FE59EB">
          <w:rPr>
            <w:color w:val="333333"/>
            <w:shd w:val="clear" w:color="auto" w:fill="FFFFFF"/>
          </w:rPr>
          <w:t xml:space="preserve"> </w:t>
        </w:r>
      </w:ins>
      <w:ins w:id="46" w:author="Bushel, Pierre (NIH/NIEHS) [V]" w:date="2021-10-27T20:36:00Z">
        <w:r w:rsidR="00FE59EB">
          <w:rPr>
            <w:color w:val="333333"/>
            <w:shd w:val="clear" w:color="auto" w:fill="FFFFFF"/>
          </w:rPr>
          <w:t>disease</w:t>
        </w:r>
      </w:ins>
      <w:ins w:id="47" w:author="Bushel, Pierre (NIH/NIEHS) [V]" w:date="2021-10-27T20:38:00Z">
        <w:r w:rsidR="0060627D">
          <w:rPr>
            <w:color w:val="333333"/>
            <w:shd w:val="clear" w:color="auto" w:fill="FFFFFF"/>
          </w:rPr>
          <w:t xml:space="preserve">s </w:t>
        </w:r>
      </w:ins>
      <w:ins w:id="48" w:author="Bushel, Pierre (NIH/NIEHS) [V]" w:date="2021-10-27T20:36:00Z">
        <w:r w:rsidR="00FE59EB">
          <w:rPr>
            <w:color w:val="333333"/>
            <w:shd w:val="clear" w:color="auto" w:fill="FFFFFF"/>
          </w:rPr>
          <w:t xml:space="preserve">and hence, have </w:t>
        </w:r>
      </w:ins>
      <w:r w:rsidR="00C51384">
        <w:rPr>
          <w:color w:val="333333"/>
          <w:shd w:val="clear" w:color="auto" w:fill="FFFFFF"/>
        </w:rPr>
        <w:t xml:space="preserve">potential clinical </w:t>
      </w:r>
      <w:del w:id="49" w:author="Bushel, Pierre (NIH/NIEHS) [V]" w:date="2021-10-27T20:36:00Z">
        <w:r w:rsidR="00F751F5" w:rsidDel="00FE59EB">
          <w:rPr>
            <w:color w:val="333333"/>
            <w:shd w:val="clear" w:color="auto" w:fill="FFFFFF"/>
          </w:rPr>
          <w:delText>implications</w:delText>
        </w:r>
      </w:del>
      <w:ins w:id="50" w:author="Bushel, Pierre (NIH/NIEHS) [V]" w:date="2021-10-27T20:36:00Z">
        <w:r w:rsidR="00FE59EB">
          <w:rPr>
            <w:color w:val="333333"/>
            <w:shd w:val="clear" w:color="auto" w:fill="FFFFFF"/>
          </w:rPr>
          <w:t>relevance</w:t>
        </w:r>
      </w:ins>
      <w:r w:rsidR="00C51384">
        <w:rPr>
          <w:color w:val="333333"/>
          <w:shd w:val="clear" w:color="auto" w:fill="FFFFFF"/>
        </w:rPr>
        <w:t xml:space="preserve">. </w:t>
      </w:r>
      <w:ins w:id="51" w:author="Bushel, Pierre (NIH/NIEHS) [V]" w:date="2021-10-27T20:46:00Z">
        <w:r w:rsidR="00FB3A61">
          <w:rPr>
            <w:color w:val="333333"/>
            <w:shd w:val="clear" w:color="auto" w:fill="FFFFFF"/>
          </w:rPr>
          <w:t xml:space="preserve">In order to achieve this, </w:t>
        </w:r>
      </w:ins>
      <w:ins w:id="52" w:author="Bushel, Pierre (NIH/NIEHS) [V]" w:date="2021-10-27T20:52:00Z">
        <w:r w:rsidR="00FB3A61">
          <w:rPr>
            <w:color w:val="333333"/>
            <w:shd w:val="clear" w:color="auto" w:fill="FFFFFF"/>
          </w:rPr>
          <w:t xml:space="preserve">it is necessary to infer </w:t>
        </w:r>
      </w:ins>
      <w:ins w:id="53" w:author="Bushel, Pierre (NIH/NIEHS) [V]" w:date="2021-10-27T20:53:00Z">
        <w:r w:rsidR="00FB3A61">
          <w:rPr>
            <w:color w:val="333333"/>
            <w:shd w:val="clear" w:color="auto" w:fill="FFFFFF"/>
          </w:rPr>
          <w:t xml:space="preserve">gene </w:t>
        </w:r>
      </w:ins>
      <w:ins w:id="54" w:author="Bushel, Pierre (NIH/NIEHS) [V]" w:date="2021-10-27T20:54:00Z">
        <w:r w:rsidR="00FB3A61">
          <w:rPr>
            <w:color w:val="333333"/>
            <w:shd w:val="clear" w:color="auto" w:fill="FFFFFF"/>
          </w:rPr>
          <w:t>interactions</w:t>
        </w:r>
      </w:ins>
      <w:ins w:id="55" w:author="Bushel, Pierre (NIH/NIEHS) [V]" w:date="2021-10-27T20:53:00Z">
        <w:r w:rsidR="00FB3A61" w:rsidRPr="00FB3A61">
          <w:rPr>
            <w:color w:val="333333"/>
            <w:shd w:val="clear" w:color="auto" w:fill="FFFFFF"/>
          </w:rPr>
          <w:t xml:space="preserve"> that are not directly observed </w:t>
        </w:r>
      </w:ins>
      <w:ins w:id="56" w:author="Bushel, Pierre (NIH/NIEHS) [V]" w:date="2021-10-27T20:52:00Z">
        <w:r w:rsidR="00FB3A61">
          <w:rPr>
            <w:color w:val="333333"/>
            <w:shd w:val="clear" w:color="auto" w:fill="FFFFFF"/>
          </w:rPr>
          <w:t>(</w:t>
        </w:r>
        <w:proofErr w:type="gramStart"/>
        <w:r w:rsidR="00FB3A61">
          <w:rPr>
            <w:color w:val="333333"/>
            <w:shd w:val="clear" w:color="auto" w:fill="FFFFFF"/>
          </w:rPr>
          <w:t>i.e.</w:t>
        </w:r>
        <w:proofErr w:type="gramEnd"/>
        <w:r w:rsidR="00FB3A61">
          <w:rPr>
            <w:color w:val="333333"/>
            <w:shd w:val="clear" w:color="auto" w:fill="FFFFFF"/>
          </w:rPr>
          <w:t xml:space="preserve"> </w:t>
        </w:r>
      </w:ins>
      <w:ins w:id="57" w:author="Bushel, Pierre (NIH/NIEHS) [V]" w:date="2021-10-27T20:54:00Z">
        <w:r w:rsidR="00FB3A61">
          <w:rPr>
            <w:color w:val="333333"/>
            <w:shd w:val="clear" w:color="auto" w:fill="FFFFFF"/>
          </w:rPr>
          <w:t xml:space="preserve">latent or </w:t>
        </w:r>
      </w:ins>
      <w:ins w:id="58" w:author="Bushel, Pierre (NIH/NIEHS) [V]" w:date="2021-10-27T20:52:00Z">
        <w:r w:rsidR="00FB3A61">
          <w:rPr>
            <w:color w:val="333333"/>
            <w:shd w:val="clear" w:color="auto" w:fill="FFFFFF"/>
          </w:rPr>
          <w:t xml:space="preserve">hidden) </w:t>
        </w:r>
      </w:ins>
      <w:del w:id="59" w:author="Bushel, Pierre (NIH/NIEHS) [V]" w:date="2021-10-27T20:54:00Z">
        <w:r w:rsidR="00AF1FDC" w:rsidDel="00FB3A61">
          <w:rPr>
            <w:color w:val="333333"/>
            <w:shd w:val="clear" w:color="auto" w:fill="FFFFFF"/>
          </w:rPr>
          <w:delText xml:space="preserve">With </w:delText>
        </w:r>
      </w:del>
      <w:ins w:id="60" w:author="Bushel, Pierre (NIH/NIEHS) [V]" w:date="2021-10-27T20:54:00Z">
        <w:r w:rsidR="00FB3A61">
          <w:rPr>
            <w:color w:val="333333"/>
            <w:shd w:val="clear" w:color="auto" w:fill="FFFFFF"/>
          </w:rPr>
          <w:t>by way of</w:t>
        </w:r>
        <w:r w:rsidR="007D075E">
          <w:rPr>
            <w:color w:val="333333"/>
            <w:shd w:val="clear" w:color="auto" w:fill="FFFFFF"/>
          </w:rPr>
          <w:t xml:space="preserve"> </w:t>
        </w:r>
        <w:r w:rsidR="00FB3A61">
          <w:rPr>
            <w:color w:val="333333"/>
            <w:shd w:val="clear" w:color="auto" w:fill="FFFFFF"/>
          </w:rPr>
          <w:t xml:space="preserve"> </w:t>
        </w:r>
      </w:ins>
      <w:del w:id="61" w:author="Bushel, Pierre (NIH/NIEHS) [V]" w:date="2021-10-27T20:57:00Z">
        <w:r w:rsidR="00BC7BF4" w:rsidDel="007D075E">
          <w:rPr>
            <w:color w:val="333333"/>
            <w:shd w:val="clear" w:color="auto" w:fill="FFFFFF"/>
          </w:rPr>
          <w:delText xml:space="preserve">the </w:delText>
        </w:r>
        <w:r w:rsidR="00EB71F5" w:rsidDel="007D075E">
          <w:rPr>
            <w:color w:val="333333"/>
            <w:shd w:val="clear" w:color="auto" w:fill="FFFFFF"/>
          </w:rPr>
          <w:delText>quantification</w:delText>
        </w:r>
        <w:r w:rsidR="00BC7BF4" w:rsidDel="007D075E">
          <w:rPr>
            <w:color w:val="333333"/>
            <w:shd w:val="clear" w:color="auto" w:fill="FFFFFF"/>
          </w:rPr>
          <w:delText xml:space="preserve"> </w:delText>
        </w:r>
      </w:del>
      <w:ins w:id="62" w:author="Li, Jianying (NIH/NIEHS) [C]" w:date="2021-10-20T17:02:00Z">
        <w:del w:id="63" w:author="Bushel, Pierre (NIH/NIEHS) [V]" w:date="2021-10-27T20:57:00Z">
          <w:r w:rsidR="00255EF8" w:rsidDel="007D075E">
            <w:rPr>
              <w:color w:val="333333"/>
              <w:shd w:val="clear" w:color="auto" w:fill="FFFFFF"/>
            </w:rPr>
            <w:delText>measur</w:delText>
          </w:r>
        </w:del>
      </w:ins>
      <w:ins w:id="64" w:author="Li, Jianying (NIH/NIEHS) [C]" w:date="2021-10-20T17:03:00Z">
        <w:del w:id="65" w:author="Bushel, Pierre (NIH/NIEHS) [V]" w:date="2021-10-27T20:57:00Z">
          <w:r w:rsidR="00255EF8" w:rsidDel="007D075E">
            <w:rPr>
              <w:color w:val="333333"/>
              <w:shd w:val="clear" w:color="auto" w:fill="FFFFFF"/>
            </w:rPr>
            <w:delText xml:space="preserve">ement </w:delText>
          </w:r>
        </w:del>
      </w:ins>
      <w:del w:id="66" w:author="Bushel, Pierre (NIH/NIEHS) [V]" w:date="2021-10-27T20:57:00Z">
        <w:r w:rsidR="00BC7BF4" w:rsidDel="007D075E">
          <w:rPr>
            <w:color w:val="333333"/>
            <w:shd w:val="clear" w:color="auto" w:fill="FFFFFF"/>
          </w:rPr>
          <w:delText>of a given gene activit</w:delText>
        </w:r>
        <w:r w:rsidR="00882D48" w:rsidDel="007D075E">
          <w:rPr>
            <w:color w:val="333333"/>
            <w:shd w:val="clear" w:color="auto" w:fill="FFFFFF"/>
          </w:rPr>
          <w:delText>y</w:delText>
        </w:r>
        <w:r w:rsidR="00BC7BF4" w:rsidDel="007D075E">
          <w:rPr>
            <w:color w:val="333333"/>
            <w:shd w:val="clear" w:color="auto" w:fill="FFFFFF"/>
          </w:rPr>
          <w:delText xml:space="preserve"> </w:delText>
        </w:r>
      </w:del>
      <w:ins w:id="67" w:author="Li, Jianying (NIH/NIEHS) [C]" w:date="2021-10-20T17:01:00Z">
        <w:del w:id="68" w:author="Bushel, Pierre (NIH/NIEHS) [V]" w:date="2021-10-27T20:57:00Z">
          <w:r w:rsidR="00255EF8" w:rsidDel="007D075E">
            <w:rPr>
              <w:color w:val="333333"/>
              <w:shd w:val="clear" w:color="auto" w:fill="FFFFFF"/>
            </w:rPr>
            <w:delText>obtained from</w:delText>
          </w:r>
        </w:del>
      </w:ins>
      <w:del w:id="69" w:author="Bushel, Pierre (NIH/NIEHS) [V]" w:date="2021-10-27T20:57:00Z">
        <w:r w:rsidR="00BC7BF4" w:rsidDel="007D075E">
          <w:rPr>
            <w:color w:val="333333"/>
            <w:shd w:val="clear" w:color="auto" w:fill="FFFFFF"/>
          </w:rPr>
          <w:delText xml:space="preserve">in </w:delText>
        </w:r>
      </w:del>
      <w:ins w:id="70" w:author="Li, Jianying (NIH/NIEHS) [C]" w:date="2021-10-20T17:03:00Z">
        <w:del w:id="71" w:author="Bushel, Pierre (NIH/NIEHS) [V]" w:date="2021-10-27T20:57:00Z">
          <w:r w:rsidR="00255EF8" w:rsidDel="007D075E">
            <w:rPr>
              <w:color w:val="333333"/>
              <w:shd w:val="clear" w:color="auto" w:fill="FFFFFF"/>
            </w:rPr>
            <w:delText>experimental</w:delText>
          </w:r>
        </w:del>
      </w:ins>
      <w:del w:id="72" w:author="Bushel, Pierre (NIH/NIEHS) [V]" w:date="2021-10-27T20:57:00Z">
        <w:r w:rsidR="00882D48" w:rsidDel="007D075E">
          <w:rPr>
            <w:color w:val="333333"/>
            <w:shd w:val="clear" w:color="auto" w:fill="FFFFFF"/>
          </w:rPr>
          <w:delText>each</w:delText>
        </w:r>
        <w:r w:rsidR="00EA404C" w:rsidDel="007D075E">
          <w:rPr>
            <w:color w:val="333333"/>
            <w:shd w:val="clear" w:color="auto" w:fill="FFFFFF"/>
          </w:rPr>
          <w:delText xml:space="preserve"> individual</w:delText>
        </w:r>
        <w:r w:rsidR="00882D48" w:rsidDel="007D075E">
          <w:rPr>
            <w:color w:val="333333"/>
            <w:shd w:val="clear" w:color="auto" w:fill="FFFFFF"/>
          </w:rPr>
          <w:delText xml:space="preserve"> specimen,</w:delText>
        </w:r>
        <w:r w:rsidR="00EA404C" w:rsidDel="007D075E">
          <w:rPr>
            <w:color w:val="333333"/>
            <w:shd w:val="clear" w:color="auto" w:fill="FFFFFF"/>
          </w:rPr>
          <w:delText xml:space="preserve"> </w:delText>
        </w:r>
      </w:del>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del w:id="73" w:author="Bushel, Pierre (NIH/NIEHS) [V]" w:date="2021-10-27T20:58:00Z">
        <w:r w:rsidR="00F16EF0" w:rsidDel="007D075E">
          <w:rPr>
            <w:color w:val="333333"/>
            <w:shd w:val="clear" w:color="auto" w:fill="FFFFFF"/>
          </w:rPr>
          <w:delText>has the potential to</w:delText>
        </w:r>
        <w:r w:rsidR="00882D48" w:rsidDel="007D075E">
          <w:rPr>
            <w:color w:val="333333"/>
            <w:shd w:val="clear" w:color="auto" w:fill="FFFFFF"/>
          </w:rPr>
          <w:delText xml:space="preserve"> determine the</w:delText>
        </w:r>
        <w:r w:rsidR="00882D48" w:rsidRPr="00E55885" w:rsidDel="007D075E">
          <w:rPr>
            <w:shd w:val="clear" w:color="auto" w:fill="FFFFFF"/>
          </w:rPr>
          <w:delText xml:space="preserve"> </w:delText>
        </w:r>
        <w:r w:rsidR="00B133BC" w:rsidRPr="00E55885" w:rsidDel="007D075E">
          <w:rPr>
            <w:shd w:val="clear" w:color="auto" w:fill="FFFFFF"/>
          </w:rPr>
          <w:delText>concurrent</w:delText>
        </w:r>
        <w:r w:rsidR="004C5BE8" w:rsidRPr="00E55885" w:rsidDel="007D075E">
          <w:rPr>
            <w:shd w:val="clear" w:color="auto" w:fill="FFFFFF"/>
          </w:rPr>
          <w:delText xml:space="preserve"> </w:delText>
        </w:r>
        <w:r w:rsidR="00B133BC" w:rsidRPr="00E55885" w:rsidDel="007D075E">
          <w:rPr>
            <w:shd w:val="clear" w:color="auto" w:fill="FFFFFF"/>
          </w:rPr>
          <w:delText>regulatory effects</w:delText>
        </w:r>
        <w:r w:rsidR="00110220" w:rsidRPr="00E55885" w:rsidDel="007D075E">
          <w:rPr>
            <w:shd w:val="clear" w:color="auto" w:fill="FFFFFF"/>
          </w:rPr>
          <w:delText xml:space="preserve"> of </w:delText>
        </w:r>
        <w:r w:rsidR="008E2895" w:rsidRPr="00E55885" w:rsidDel="007D075E">
          <w:rPr>
            <w:shd w:val="clear" w:color="auto" w:fill="FFFFFF"/>
          </w:rPr>
          <w:delText>two or more</w:delText>
        </w:r>
        <w:r w:rsidR="00110220" w:rsidRPr="00E55885" w:rsidDel="007D075E">
          <w:rPr>
            <w:shd w:val="clear" w:color="auto" w:fill="FFFFFF"/>
          </w:rPr>
          <w:delText xml:space="preserve"> upstream regulators</w:delText>
        </w:r>
        <w:r w:rsidR="00B133BC" w:rsidRPr="00E55885" w:rsidDel="007D075E">
          <w:rPr>
            <w:shd w:val="clear" w:color="auto" w:fill="FFFFFF"/>
          </w:rPr>
          <w:delText xml:space="preserve"> on </w:delText>
        </w:r>
      </w:del>
      <w:r w:rsidR="00F16EF0">
        <w:rPr>
          <w:shd w:val="clear" w:color="auto" w:fill="FFFFFF"/>
        </w:rPr>
        <w:t xml:space="preserve">the expression </w:t>
      </w:r>
      <w:r w:rsidR="007D4D79" w:rsidRPr="00E55885">
        <w:rPr>
          <w:shd w:val="clear" w:color="auto" w:fill="FFFFFF"/>
        </w:rPr>
        <w:t>level</w:t>
      </w:r>
      <w:ins w:id="74" w:author="Bushel, Pierre (NIH/NIEHS) [V]" w:date="2021-10-27T20:59:00Z">
        <w:r w:rsidR="007D075E">
          <w:rPr>
            <w:shd w:val="clear" w:color="auto" w:fill="FFFFFF"/>
          </w:rPr>
          <w:t>s</w:t>
        </w:r>
      </w:ins>
      <w:r w:rsidR="000062B1" w:rsidRPr="00E55885">
        <w:rPr>
          <w:shd w:val="clear" w:color="auto" w:fill="FFFFFF"/>
        </w:rPr>
        <w:t xml:space="preserve"> </w:t>
      </w:r>
      <w:r w:rsidR="00110220" w:rsidRPr="00E55885">
        <w:rPr>
          <w:shd w:val="clear" w:color="auto" w:fill="FFFFFF"/>
        </w:rPr>
        <w:t xml:space="preserve">or </w:t>
      </w:r>
      <w:del w:id="75" w:author="Bushel, Pierre (NIH/NIEHS) [V]" w:date="2021-10-27T20:59:00Z">
        <w:r w:rsidR="00110220" w:rsidRPr="00E55885" w:rsidDel="007D075E">
          <w:rPr>
            <w:shd w:val="clear" w:color="auto" w:fill="FFFFFF"/>
          </w:rPr>
          <w:delText>activit</w:delText>
        </w:r>
        <w:r w:rsidR="00F16EF0" w:rsidDel="007D075E">
          <w:rPr>
            <w:shd w:val="clear" w:color="auto" w:fill="FFFFFF"/>
          </w:rPr>
          <w:delText>y</w:delText>
        </w:r>
        <w:r w:rsidR="00110220" w:rsidRPr="00E55885" w:rsidDel="007D075E">
          <w:rPr>
            <w:shd w:val="clear" w:color="auto" w:fill="FFFFFF"/>
          </w:rPr>
          <w:delText xml:space="preserve"> </w:delText>
        </w:r>
      </w:del>
      <w:ins w:id="76" w:author="Bushel, Pierre (NIH/NIEHS) [V]" w:date="2021-10-27T20:59:00Z">
        <w:r w:rsidR="007D075E" w:rsidRPr="00E55885">
          <w:rPr>
            <w:shd w:val="clear" w:color="auto" w:fill="FFFFFF"/>
          </w:rPr>
          <w:t>activit</w:t>
        </w:r>
        <w:r w:rsidR="007D075E">
          <w:rPr>
            <w:shd w:val="clear" w:color="auto" w:fill="FFFFFF"/>
          </w:rPr>
          <w:t>ies</w:t>
        </w:r>
        <w:r w:rsidR="007D075E" w:rsidRPr="00E55885">
          <w:rPr>
            <w:shd w:val="clear" w:color="auto" w:fill="FFFFFF"/>
          </w:rPr>
          <w:t xml:space="preserve"> </w:t>
        </w:r>
      </w:ins>
      <w:r w:rsidR="00110220" w:rsidRPr="00E55885">
        <w:rPr>
          <w:shd w:val="clear" w:color="auto" w:fill="FFFFFF"/>
        </w:rPr>
        <w:t xml:space="preserve">of </w:t>
      </w:r>
      <w:del w:id="77" w:author="Bushel, Pierre (NIH/NIEHS) [V]" w:date="2021-10-27T20:59:00Z">
        <w:r w:rsidR="000062B1" w:rsidRPr="00E55885" w:rsidDel="007D075E">
          <w:rPr>
            <w:shd w:val="clear" w:color="auto" w:fill="FFFFFF"/>
          </w:rPr>
          <w:delText xml:space="preserve">a </w:delText>
        </w:r>
      </w:del>
      <w:ins w:id="78" w:author="Bushel, Pierre (NIH/NIEHS) [V]" w:date="2021-10-27T20:59:00Z">
        <w:r w:rsidR="007D075E">
          <w:rPr>
            <w:shd w:val="clear" w:color="auto" w:fill="FFFFFF"/>
          </w:rPr>
          <w:t>the</w:t>
        </w:r>
        <w:r w:rsidR="007D075E" w:rsidRPr="00E55885">
          <w:rPr>
            <w:shd w:val="clear" w:color="auto" w:fill="FFFFFF"/>
          </w:rPr>
          <w:t xml:space="preserve"> </w:t>
        </w:r>
      </w:ins>
      <w:r w:rsidR="000062B1" w:rsidRPr="00E55885">
        <w:rPr>
          <w:shd w:val="clear" w:color="auto" w:fill="FFFFFF"/>
        </w:rPr>
        <w:t xml:space="preserve">downstream </w:t>
      </w:r>
      <w:ins w:id="79" w:author="Bushel, Pierre (NIH/NIEHS) [V]" w:date="2021-10-27T20:59:00Z">
        <w:r w:rsidR="007D075E">
          <w:rPr>
            <w:shd w:val="clear" w:color="auto" w:fill="FFFFFF"/>
          </w:rPr>
          <w:t xml:space="preserve">targets of </w:t>
        </w:r>
      </w:ins>
      <w:del w:id="80" w:author="Bushel, Pierre (NIH/NIEHS) [V]" w:date="2021-10-27T21:01:00Z">
        <w:r w:rsidR="000062B1" w:rsidRPr="00E55885" w:rsidDel="006C23F9">
          <w:rPr>
            <w:shd w:val="clear" w:color="auto" w:fill="FFFFFF"/>
          </w:rPr>
          <w:delText xml:space="preserve">reporter </w:delText>
        </w:r>
      </w:del>
      <w:ins w:id="81" w:author="Bushel, Pierre (NIH/NIEHS) [V]" w:date="2021-10-27T21:01:00Z">
        <w:r w:rsidR="006C23F9">
          <w:rPr>
            <w:shd w:val="clear" w:color="auto" w:fill="FFFFFF"/>
          </w:rPr>
          <w:t>regulator</w:t>
        </w:r>
        <w:r w:rsidR="006C23F9" w:rsidRPr="00E55885">
          <w:rPr>
            <w:shd w:val="clear" w:color="auto" w:fill="FFFFFF"/>
          </w:rPr>
          <w:t xml:space="preserve"> </w:t>
        </w:r>
      </w:ins>
      <w:r w:rsidR="000062B1" w:rsidRPr="00E55885">
        <w:rPr>
          <w:shd w:val="clear" w:color="auto" w:fill="FFFFFF"/>
        </w:rPr>
        <w:t>gene</w:t>
      </w:r>
      <w:ins w:id="82" w:author="Bushel, Pierre (NIH/NIEHS) [V]" w:date="2021-10-27T20:59:00Z">
        <w:r w:rsidR="007D075E">
          <w:rPr>
            <w:shd w:val="clear" w:color="auto" w:fill="FFFFFF"/>
          </w:rPr>
          <w:t>s</w:t>
        </w:r>
      </w:ins>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3"/>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ins w:id="83" w:author="Bushel, Pierre (NIH/NIEHS) [V]" w:date="2021-10-27T21:03:00Z">
        <w:r w:rsidR="006C23F9">
          <w:t xml:space="preserve"> (T-score</w:t>
        </w:r>
      </w:ins>
      <w:ins w:id="84" w:author="Bushel, Pierre (NIH/NIEHS) [V]" w:date="2021-10-27T21:04:00Z">
        <w:r w:rsidR="006C23F9">
          <w:t xml:space="preserve">) </w:t>
        </w:r>
      </w:ins>
      <w:ins w:id="85" w:author="Bushel, Pierre (NIH/NIEHS) [V]" w:date="2021-10-27T21:03:00Z">
        <w:r w:rsidR="006C23F9">
          <w:t>from analysis of gene expression data</w:t>
        </w:r>
      </w:ins>
      <w:r w:rsidR="00394E01">
        <w:t xml:space="preserve">, </w:t>
      </w:r>
      <w:ins w:id="86" w:author="Li, Jianying (NIH/NIEHS) [C]" w:date="2021-10-20T17:04:00Z">
        <w:del w:id="87" w:author="Bushel, Pierre (NIH/NIEHS) [V]" w:date="2021-10-27T21:04:00Z">
          <w:r w:rsidR="00255EF8" w:rsidDel="006C23F9">
            <w:delText>namingly</w:delText>
          </w:r>
        </w:del>
      </w:ins>
      <w:del w:id="88" w:author="Bushel, Pierre (NIH/NIEHS) [V]" w:date="2021-10-27T21:04:00Z">
        <w:r w:rsidR="00394E01" w:rsidDel="006C23F9">
          <w:delText>or</w:delText>
        </w:r>
        <w:r w:rsidR="00747B76" w:rsidRPr="00E55885" w:rsidDel="006C23F9">
          <w:delText xml:space="preserve"> </w:delText>
        </w:r>
        <w:r w:rsidR="0078079F" w:rsidDel="006C23F9">
          <w:delText>T-score</w:delText>
        </w:r>
        <w:r w:rsidR="00747B76" w:rsidRPr="00E55885" w:rsidDel="006C23F9">
          <w:delText xml:space="preserve"> </w:delText>
        </w:r>
      </w:del>
      <w:r w:rsidR="007C0F41" w:rsidRPr="00E55885">
        <w:t>as a surrogate</w:t>
      </w:r>
      <w:r w:rsidR="00747B76" w:rsidRPr="00E55885">
        <w:t xml:space="preserve"> </w:t>
      </w:r>
      <w:ins w:id="89" w:author="Bushel, Pierre (NIH/NIEHS) [V]" w:date="2021-10-27T21:04:00Z">
        <w:r w:rsidR="006C23F9">
          <w:t xml:space="preserve">to </w:t>
        </w:r>
      </w:ins>
      <w:r w:rsidR="00747B76" w:rsidRPr="00E55885">
        <w:t>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w:t>
      </w:r>
      <w:del w:id="90" w:author="Bushel, Pierre (NIH/NIEHS) [V]" w:date="2021-10-27T21:05:00Z">
        <w:r w:rsidR="005159FD" w:rsidDel="00787119">
          <w:rPr>
            <w:color w:val="000000"/>
          </w:rPr>
          <w:delText>tic</w:delText>
        </w:r>
      </w:del>
      <w:r w:rsidR="005159FD">
        <w:rPr>
          <w:color w:val="000000"/>
        </w:rPr>
        <w:t xml:space="preserve"> interaction</w:t>
      </w:r>
      <w:r w:rsidR="004E6AD5">
        <w:rPr>
          <w:color w:val="000000"/>
        </w:rPr>
        <w:t>s</w:t>
      </w:r>
      <w:r w:rsidR="005159FD">
        <w:rPr>
          <w:color w:val="000000"/>
        </w:rPr>
        <w:t xml:space="preserve"> among three variables</w:t>
      </w:r>
      <w:ins w:id="91" w:author="Bushel, Pierre (NIH/NIEHS) [V]" w:date="2021-10-27T21:10:00Z">
        <w:r w:rsidR="00517709">
          <w:rPr>
            <w:color w:val="000000"/>
          </w:rPr>
          <w:t xml:space="preserve"> through computational </w:t>
        </w:r>
      </w:ins>
      <w:ins w:id="92" w:author="Bushel, Pierre (NIH/NIEHS) [V]" w:date="2021-10-27T21:11:00Z">
        <w:r w:rsidR="00517709">
          <w:rPr>
            <w:color w:val="000000"/>
          </w:rPr>
          <w:t xml:space="preserve">and mathematical </w:t>
        </w:r>
      </w:ins>
      <w:ins w:id="93" w:author="Bushel, Pierre (NIH/NIEHS) [V]" w:date="2021-10-27T21:10:00Z">
        <w:r w:rsidR="00517709">
          <w:rPr>
            <w:color w:val="000000"/>
          </w:rPr>
          <w:t>modeling</w:t>
        </w:r>
      </w:ins>
      <w:r w:rsidR="004E6AD5">
        <w:rPr>
          <w:color w:val="000000"/>
        </w:rPr>
        <w:t xml:space="preserve"> </w:t>
      </w:r>
      <w:ins w:id="94" w:author="Bushel, Pierre (NIH/NIEHS) [V]" w:date="2021-10-27T21:10:00Z">
        <w:r w:rsidR="00517709">
          <w:rPr>
            <w:color w:val="000000"/>
          </w:rPr>
          <w:t>(</w:t>
        </w:r>
        <w:proofErr w:type="gramStart"/>
        <w:r w:rsidR="00517709">
          <w:rPr>
            <w:color w:val="000000"/>
          </w:rPr>
          <w:t>i.e.</w:t>
        </w:r>
        <w:proofErr w:type="gramEnd"/>
        <w:r w:rsidR="00517709">
          <w:rPr>
            <w:color w:val="000000"/>
          </w:rPr>
          <w:t xml:space="preserve"> </w:t>
        </w:r>
      </w:ins>
      <w:r w:rsidR="004E6AD5" w:rsidRPr="00E55885">
        <w:rPr>
          <w:i/>
          <w:iCs/>
          <w:color w:val="000000"/>
        </w:rPr>
        <w:t>in silico</w:t>
      </w:r>
      <w:ins w:id="95" w:author="Bushel, Pierre (NIH/NIEHS) [V]" w:date="2021-10-27T21:11:00Z">
        <w:r w:rsidR="00517709">
          <w:rPr>
            <w:color w:val="000000"/>
          </w:rPr>
          <w:t>)</w:t>
        </w:r>
      </w:ins>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lastRenderedPageBreak/>
        <w:t>Introduction</w:t>
      </w:r>
    </w:p>
    <w:p w14:paraId="305356F9" w14:textId="333548D0" w:rsidR="00C73D1C"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w:t>
      </w:r>
      <w:ins w:id="96" w:author="Bushel, Pierre (NIH/NIEHS) [V]" w:date="2021-10-27T21:12:00Z">
        <w:r w:rsidR="000118A8">
          <w:t xml:space="preserve">or unobserved </w:t>
        </w:r>
      </w:ins>
      <w:ins w:id="97" w:author="Bushel, Pierre (NIH/NIEHS) [V]" w:date="2021-10-27T21:14:00Z">
        <w:r w:rsidR="000118A8">
          <w:t xml:space="preserve">(i.e. latent) </w:t>
        </w:r>
      </w:ins>
      <w:del w:id="98" w:author="Bushel, Pierre (NIH/NIEHS) [V]" w:date="2021-10-27T21:14:00Z">
        <w:r w:rsidR="00B34A8D" w:rsidDel="00751A7A">
          <w:delText xml:space="preserve">relationships among </w:delText>
        </w:r>
        <w:r w:rsidR="002F7D40" w:rsidDel="00751A7A">
          <w:delText>variables of interest</w:delText>
        </w:r>
      </w:del>
      <w:ins w:id="99" w:author="Bushel, Pierre (NIH/NIEHS) [V]" w:date="2021-10-27T21:14:00Z">
        <w:r w:rsidR="00751A7A">
          <w:t>gene</w:t>
        </w:r>
      </w:ins>
      <w:ins w:id="100" w:author="Bushel, Pierre (NIH/NIEHS) [V]" w:date="2021-10-27T21:15:00Z">
        <w:r w:rsidR="00751A7A">
          <w:t xml:space="preserve"> interactions</w:t>
        </w:r>
      </w:ins>
      <w:r w:rsidR="002F7D40">
        <w:t xml:space="preserve"> are </w:t>
      </w:r>
      <w:del w:id="101" w:author="Bushel, Pierre (NIH/NIEHS) [V]" w:date="2021-10-27T21:16:00Z">
        <w:r w:rsidR="002F7D40" w:rsidDel="00751A7A">
          <w:delText>not always directly measurable in a</w:delText>
        </w:r>
        <w:r w:rsidR="00B34A8D" w:rsidDel="00751A7A">
          <w:delText xml:space="preserve"> </w:delText>
        </w:r>
        <w:r w:rsidR="002F7D40" w:rsidDel="00751A7A">
          <w:delText>system</w:delText>
        </w:r>
      </w:del>
      <w:ins w:id="102" w:author="Bushel, Pierre (NIH/NIEHS) [V]" w:date="2021-10-27T21:16:00Z">
        <w:r w:rsidR="00751A7A">
          <w:t>a challenge to detect</w:t>
        </w:r>
      </w:ins>
      <w:r w:rsidR="002F7D40">
        <w:t xml:space="preserve">. Moreover, </w:t>
      </w:r>
      <w:del w:id="103" w:author="Bushel, Pierre (NIH/NIEHS) [V]" w:date="2021-10-27T21:18:00Z">
        <w:r w:rsidR="002F7D40" w:rsidDel="00751A7A">
          <w:delText>it is challenging to test the knowledge obtained</w:delText>
        </w:r>
      </w:del>
      <w:ins w:id="104" w:author="Bushel, Pierre (NIH/NIEHS) [V]" w:date="2021-10-27T21:20:00Z">
        <w:r w:rsidR="00751A7A">
          <w:t xml:space="preserve"> the </w:t>
        </w:r>
      </w:ins>
      <w:ins w:id="105" w:author="Bushel, Pierre (NIH/NIEHS) [V]" w:date="2021-10-27T21:25:00Z">
        <w:r w:rsidR="00DE381B">
          <w:t>extrapolation</w:t>
        </w:r>
      </w:ins>
      <w:ins w:id="106" w:author="Bushel, Pierre (NIH/NIEHS) [V]" w:date="2021-10-27T21:20:00Z">
        <w:r w:rsidR="00751A7A">
          <w:t xml:space="preserve"> of biological processes</w:t>
        </w:r>
      </w:ins>
      <w:ins w:id="107" w:author="Bushel, Pierre (NIH/NIEHS) [V]" w:date="2021-10-27T21:21:00Z">
        <w:r w:rsidR="00751A7A">
          <w:t xml:space="preserve"> and </w:t>
        </w:r>
        <w:r w:rsidR="00751A7A">
          <w:t>regulatory networks</w:t>
        </w:r>
      </w:ins>
      <w:ins w:id="108" w:author="Bushel, Pierre (NIH/NIEHS) [V]" w:date="2021-10-27T21:20:00Z">
        <w:r w:rsidR="00751A7A">
          <w:t xml:space="preserve"> </w:t>
        </w:r>
      </w:ins>
      <w:del w:id="109" w:author="Bushel, Pierre (NIH/NIEHS) [V]" w:date="2021-10-27T21:20:00Z">
        <w:r w:rsidR="002F7D40" w:rsidDel="00751A7A">
          <w:delText xml:space="preserve"> </w:delText>
        </w:r>
      </w:del>
      <w:r w:rsidR="002F7D40">
        <w:t xml:space="preserve">from experimental model systems </w:t>
      </w:r>
      <w:del w:id="110" w:author="Bushel, Pierre (NIH/NIEHS) [V]" w:date="2021-10-27T21:19:00Z">
        <w:r w:rsidR="002F7D40" w:rsidDel="00751A7A">
          <w:delText xml:space="preserve">in </w:delText>
        </w:r>
      </w:del>
      <w:ins w:id="111" w:author="Bushel, Pierre (NIH/NIEHS) [V]" w:date="2021-10-27T21:19:00Z">
        <w:r w:rsidR="00751A7A">
          <w:t>to</w:t>
        </w:r>
        <w:r w:rsidR="00751A7A">
          <w:t xml:space="preserve"> </w:t>
        </w:r>
      </w:ins>
      <w:r w:rsidR="002F7D40">
        <w:t>human</w:t>
      </w:r>
      <w:r w:rsidR="00C73D1C">
        <w:t>s</w:t>
      </w:r>
      <w:ins w:id="112" w:author="Bushel, Pierre (NIH/NIEHS) [V]" w:date="2021-10-27T21:20:00Z">
        <w:r w:rsidR="00751A7A">
          <w:t xml:space="preserve"> in order to </w:t>
        </w:r>
      </w:ins>
      <w:ins w:id="113" w:author="Bushel, Pierre (NIH/NIEHS) [V]" w:date="2021-10-27T21:25:00Z">
        <w:r w:rsidR="00DE381B">
          <w:t>infer</w:t>
        </w:r>
      </w:ins>
      <w:ins w:id="114" w:author="Bushel, Pierre (NIH/NIEHS) [V]" w:date="2021-10-27T21:24:00Z">
        <w:r w:rsidR="00751A7A">
          <w:t xml:space="preserve"> causation of </w:t>
        </w:r>
      </w:ins>
      <w:ins w:id="115" w:author="Bushel, Pierre (NIH/NIEHS) [V]" w:date="2021-10-27T21:25:00Z">
        <w:r w:rsidR="00DE381B">
          <w:t>diseases</w:t>
        </w:r>
      </w:ins>
      <w:ins w:id="116" w:author="Bushel, Pierre (NIH/NIEHS) [V]" w:date="2021-10-27T21:20:00Z">
        <w:r w:rsidR="00751A7A">
          <w:t xml:space="preserve"> </w:t>
        </w:r>
      </w:ins>
      <w:del w:id="117" w:author="Bushel, Pierre (NIH/NIEHS) [V]" w:date="2021-10-27T21:21:00Z">
        <w:r w:rsidR="002F7D40" w:rsidDel="00751A7A">
          <w:delText xml:space="preserve"> </w:delText>
        </w:r>
      </w:del>
      <w:del w:id="118" w:author="Bushel, Pierre (NIH/NIEHS) [V]" w:date="2021-10-27T21:27:00Z">
        <w:r w:rsidR="002F7D40" w:rsidDel="00DE381B">
          <w:delText>due to undetermined clinical outcomes and ethical considerations</w:delText>
        </w:r>
      </w:del>
      <w:ins w:id="119" w:author="Bushel, Pierre (NIH/NIEHS) [V]" w:date="2021-10-27T21:27:00Z">
        <w:r w:rsidR="00DE381B">
          <w:t xml:space="preserve">can be a </w:t>
        </w:r>
        <w:r w:rsidR="00DE381B" w:rsidRPr="00DE381B">
          <w:t>formidable</w:t>
        </w:r>
        <w:r w:rsidR="00DE381B">
          <w:t xml:space="preserve"> task</w:t>
        </w:r>
      </w:ins>
      <w:r w:rsidR="002F7D40">
        <w:t>.</w:t>
      </w:r>
      <w:r w:rsidR="009900BA">
        <w:rPr>
          <w:color w:val="333333"/>
          <w:shd w:val="clear" w:color="auto" w:fill="FFFFFF"/>
        </w:rPr>
        <w:t xml:space="preserve"> </w:t>
      </w:r>
      <w:ins w:id="120" w:author="Bushel, Pierre (NIH/NIEHS) [V]" w:date="2021-10-27T21:29:00Z">
        <w:r w:rsidR="00DE381B">
          <w:rPr>
            <w:color w:val="333333"/>
            <w:shd w:val="clear" w:color="auto" w:fill="FFFFFF"/>
          </w:rPr>
          <w:t xml:space="preserve">Fortunately, </w:t>
        </w:r>
      </w:ins>
      <w:del w:id="121" w:author="Bushel, Pierre (NIH/NIEHS) [V]" w:date="2021-10-27T21:29:00Z">
        <w:r w:rsidR="009900BA" w:rsidDel="00DE381B">
          <w:rPr>
            <w:color w:val="333333"/>
            <w:shd w:val="clear" w:color="auto" w:fill="FFFFFF"/>
          </w:rPr>
          <w:delText>Genome</w:delText>
        </w:r>
      </w:del>
      <w:ins w:id="122" w:author="Bushel, Pierre (NIH/NIEHS) [V]" w:date="2021-10-27T21:29:00Z">
        <w:r w:rsidR="00DE381B">
          <w:rPr>
            <w:color w:val="333333"/>
            <w:shd w:val="clear" w:color="auto" w:fill="FFFFFF"/>
          </w:rPr>
          <w:t>g</w:t>
        </w:r>
        <w:r w:rsidR="00DE381B">
          <w:rPr>
            <w:color w:val="333333"/>
            <w:shd w:val="clear" w:color="auto" w:fill="FFFFFF"/>
          </w:rPr>
          <w:t>enome</w:t>
        </w:r>
      </w:ins>
      <w:r w:rsidR="009900BA">
        <w:rPr>
          <w:color w:val="333333"/>
          <w:shd w:val="clear" w:color="auto" w:fill="FFFFFF"/>
        </w:rPr>
        <w:t xml:space="preserve">-wide gene expression assays on human </w:t>
      </w:r>
      <w:r w:rsidR="00EB71F5">
        <w:rPr>
          <w:color w:val="333333"/>
          <w:shd w:val="clear" w:color="auto" w:fill="FFFFFF"/>
        </w:rPr>
        <w:t>specimens</w:t>
      </w:r>
      <w:r w:rsidR="009900BA">
        <w:rPr>
          <w:color w:val="333333"/>
          <w:shd w:val="clear" w:color="auto" w:fill="FFFFFF"/>
        </w:rPr>
        <w:t xml:space="preserve"> </w:t>
      </w:r>
      <w:del w:id="123" w:author="Bushel, Pierre (NIH/NIEHS) [V]" w:date="2021-10-27T21:34:00Z">
        <w:r w:rsidR="009900BA" w:rsidDel="00AA0515">
          <w:rPr>
            <w:color w:val="333333"/>
            <w:shd w:val="clear" w:color="auto" w:fill="FFFFFF"/>
          </w:rPr>
          <w:delText xml:space="preserve">allow </w:delText>
        </w:r>
      </w:del>
      <w:ins w:id="124" w:author="Bushel, Pierre (NIH/NIEHS) [V]" w:date="2021-10-27T21:34:00Z">
        <w:r w:rsidR="00AA0515">
          <w:rPr>
            <w:color w:val="333333"/>
            <w:shd w:val="clear" w:color="auto" w:fill="FFFFFF"/>
          </w:rPr>
          <w:t>captures</w:t>
        </w:r>
        <w:r w:rsidR="00AA0515">
          <w:rPr>
            <w:color w:val="333333"/>
            <w:shd w:val="clear" w:color="auto" w:fill="FFFFFF"/>
          </w:rPr>
          <w:t xml:space="preserve"> </w:t>
        </w:r>
      </w:ins>
      <w:r w:rsidR="009900BA">
        <w:rPr>
          <w:color w:val="333333"/>
          <w:shd w:val="clear" w:color="auto" w:fill="FFFFFF"/>
        </w:rPr>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w:t>
      </w:r>
      <w:del w:id="125" w:author="Bushel, Pierre (NIH/NIEHS) [V]" w:date="2021-10-27T21:29:00Z">
        <w:r w:rsidR="009900BA" w:rsidDel="00DE381B">
          <w:rPr>
            <w:color w:val="333333"/>
            <w:shd w:val="clear" w:color="auto" w:fill="FFFFFF"/>
          </w:rPr>
          <w:delText>Meanwhile, t</w:delText>
        </w:r>
      </w:del>
      <w:ins w:id="126" w:author="Bushel, Pierre (NIH/NIEHS) [V]" w:date="2021-10-27T21:29:00Z">
        <w:r w:rsidR="00DE381B">
          <w:rPr>
            <w:color w:val="333333"/>
            <w:shd w:val="clear" w:color="auto" w:fill="FFFFFF"/>
          </w:rPr>
          <w:t>T</w:t>
        </w:r>
      </w:ins>
      <w:r w:rsidR="009900BA">
        <w:rPr>
          <w:color w:val="333333"/>
          <w:shd w:val="clear" w:color="auto" w:fill="FFFFFF"/>
        </w:rPr>
        <w:t xml:space="preserve">hese </w:t>
      </w:r>
      <w:ins w:id="127" w:author="Bushel, Pierre (NIH/NIEHS) [V]" w:date="2021-10-27T21:35:00Z">
        <w:r w:rsidR="009513A3">
          <w:rPr>
            <w:color w:val="333333"/>
            <w:shd w:val="clear" w:color="auto" w:fill="FFFFFF"/>
          </w:rPr>
          <w:t xml:space="preserve">gene expression </w:t>
        </w:r>
      </w:ins>
      <w:r w:rsidR="009900BA">
        <w:rPr>
          <w:color w:val="333333"/>
          <w:shd w:val="clear" w:color="auto" w:fill="FFFFFF"/>
        </w:rPr>
        <w:t xml:space="preserve">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logical perturbations</w:t>
      </w:r>
      <w:ins w:id="128" w:author="Bushel, Pierre (NIH/NIEHS) [V]" w:date="2021-10-27T21:35:00Z">
        <w:r w:rsidR="009513A3">
          <w:rPr>
            <w:color w:val="333333"/>
            <w:shd w:val="clear" w:color="auto" w:fill="FFFFFF"/>
          </w:rPr>
          <w:t xml:space="preserve"> (add a reference as an example)</w:t>
        </w:r>
      </w:ins>
      <w:r w:rsidR="009900BA">
        <w:rPr>
          <w:color w:val="333333"/>
          <w:shd w:val="clear" w:color="auto" w:fill="FFFFFF"/>
        </w:rPr>
        <w:t xml:space="preserve">. </w:t>
      </w:r>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could unbias</w:t>
      </w:r>
      <w:ins w:id="129" w:author="Li, Jianying (NIH/NIEHS) [C]" w:date="2021-10-26T10:32:00Z">
        <w:r w:rsidR="00192B7D">
          <w:rPr>
            <w:color w:val="333333"/>
            <w:shd w:val="clear" w:color="auto" w:fill="FFFFFF"/>
          </w:rPr>
          <w:t>ed</w:t>
        </w:r>
      </w:ins>
      <w:r w:rsidR="009900BA">
        <w:rPr>
          <w:color w:val="333333"/>
          <w:shd w:val="clear" w:color="auto" w:fill="FFFFFF"/>
        </w:rPr>
        <w:t xml:space="preserve">ly serve as a surrogate of the activity of the </w:t>
      </w:r>
      <w:r w:rsidR="00B04568">
        <w:rPr>
          <w:color w:val="333333"/>
          <w:shd w:val="clear" w:color="auto" w:fill="FFFFFF"/>
        </w:rPr>
        <w:t xml:space="preserve">factor </w:t>
      </w:r>
      <w:r w:rsidR="009900BA">
        <w:rPr>
          <w:color w:val="333333"/>
          <w:shd w:val="clear" w:color="auto" w:fill="FFFFFF"/>
        </w:rPr>
        <w:t>of interest in a given context. Assuming that gene</w:t>
      </w:r>
      <w:ins w:id="130" w:author="Bushel, Pierre (NIH/NIEHS) [V]" w:date="2021-10-27T21:36:00Z">
        <w:r w:rsidR="009513A3">
          <w:rPr>
            <w:color w:val="333333"/>
            <w:shd w:val="clear" w:color="auto" w:fill="FFFFFF"/>
          </w:rPr>
          <w:t xml:space="preserve"> activities and biol</w:t>
        </w:r>
      </w:ins>
      <w:ins w:id="131" w:author="Bushel, Pierre (NIH/NIEHS) [V]" w:date="2021-10-27T21:37:00Z">
        <w:r w:rsidR="009513A3">
          <w:rPr>
            <w:color w:val="333333"/>
            <w:shd w:val="clear" w:color="auto" w:fill="FFFFFF"/>
          </w:rPr>
          <w:t>ogical</w:t>
        </w:r>
      </w:ins>
      <w:r w:rsidR="009900BA">
        <w:rPr>
          <w:color w:val="333333"/>
          <w:shd w:val="clear" w:color="auto" w:fill="FFFFFF"/>
        </w:rPr>
        <w:t xml:space="preserve"> functions are preserved between human</w:t>
      </w:r>
      <w:ins w:id="132" w:author="Bushel, Pierre (NIH/NIEHS) [V]" w:date="2021-10-27T21:46:00Z">
        <w:r w:rsidR="00485391">
          <w:rPr>
            <w:color w:val="333333"/>
            <w:shd w:val="clear" w:color="auto" w:fill="FFFFFF"/>
          </w:rPr>
          <w:t>s</w:t>
        </w:r>
      </w:ins>
      <w:r w:rsidR="009900BA">
        <w:rPr>
          <w:color w:val="333333"/>
          <w:shd w:val="clear" w:color="auto" w:fill="FFFFFF"/>
        </w:rPr>
        <w:t xml:space="preserve"> </w:t>
      </w:r>
      <w:del w:id="133" w:author="Bushel, Pierre (NIH/NIEHS) [V]" w:date="2021-10-27T21:46:00Z">
        <w:r w:rsidR="009900BA" w:rsidDel="00485391">
          <w:rPr>
            <w:color w:val="333333"/>
            <w:shd w:val="clear" w:color="auto" w:fill="FFFFFF"/>
          </w:rPr>
          <w:delText xml:space="preserve">tissues </w:delText>
        </w:r>
      </w:del>
      <w:r w:rsidR="009900BA">
        <w:rPr>
          <w:color w:val="333333"/>
          <w:shd w:val="clear" w:color="auto" w:fill="FFFFFF"/>
        </w:rPr>
        <w:t xml:space="preserve">and relevant model systems, the degree of similarity between the gene </w:t>
      </w:r>
      <w:ins w:id="134" w:author="Bushel, Pierre (NIH/NIEHS) [V]" w:date="2021-10-27T21:39:00Z">
        <w:r w:rsidR="002E6E23">
          <w:rPr>
            <w:color w:val="333333"/>
            <w:shd w:val="clear" w:color="auto" w:fill="FFFFFF"/>
          </w:rPr>
          <w:t>expression</w:t>
        </w:r>
        <w:r w:rsidR="002E6E23">
          <w:rPr>
            <w:color w:val="333333"/>
            <w:shd w:val="clear" w:color="auto" w:fill="FFFFFF"/>
          </w:rPr>
          <w:t xml:space="preserve"> </w:t>
        </w:r>
      </w:ins>
      <w:r w:rsidR="009900BA">
        <w:rPr>
          <w:color w:val="333333"/>
          <w:shd w:val="clear" w:color="auto" w:fill="FFFFFF"/>
        </w:rPr>
        <w:t xml:space="preserve">signature of the </w:t>
      </w:r>
      <w:del w:id="135" w:author="Bushel, Pierre (NIH/NIEHS) [V]" w:date="2021-10-27T21:38:00Z">
        <w:r w:rsidR="00505A75" w:rsidDel="002E6E23">
          <w:rPr>
            <w:color w:val="333333"/>
            <w:shd w:val="clear" w:color="auto" w:fill="FFFFFF"/>
          </w:rPr>
          <w:delText>factor</w:delText>
        </w:r>
        <w:r w:rsidR="009900BA" w:rsidDel="002E6E23">
          <w:rPr>
            <w:color w:val="333333"/>
            <w:shd w:val="clear" w:color="auto" w:fill="FFFFFF"/>
          </w:rPr>
          <w:delText xml:space="preserve"> </w:delText>
        </w:r>
      </w:del>
      <w:ins w:id="136" w:author="Bushel, Pierre (NIH/NIEHS) [V]" w:date="2021-10-27T21:45:00Z">
        <w:r w:rsidR="00485391">
          <w:rPr>
            <w:color w:val="333333"/>
            <w:shd w:val="clear" w:color="auto" w:fill="FFFFFF"/>
          </w:rPr>
          <w:t>regulator</w:t>
        </w:r>
      </w:ins>
      <w:ins w:id="137" w:author="Bushel, Pierre (NIH/NIEHS) [V]" w:date="2021-10-27T21:38:00Z">
        <w:r w:rsidR="002E6E23">
          <w:rPr>
            <w:color w:val="333333"/>
            <w:shd w:val="clear" w:color="auto" w:fill="FFFFFF"/>
          </w:rPr>
          <w:t xml:space="preserve"> </w:t>
        </w:r>
      </w:ins>
      <w:r w:rsidR="009900BA">
        <w:rPr>
          <w:color w:val="333333"/>
          <w:shd w:val="clear" w:color="auto" w:fill="FFFFFF"/>
        </w:rPr>
        <w:t xml:space="preserve">of interest and the </w:t>
      </w:r>
      <w:del w:id="138" w:author="Bushel, Pierre (NIH/NIEHS) [V]" w:date="2021-10-27T21:40:00Z">
        <w:r w:rsidR="009900BA" w:rsidDel="002E6E23">
          <w:rPr>
            <w:color w:val="333333"/>
            <w:shd w:val="clear" w:color="auto" w:fill="FFFFFF"/>
          </w:rPr>
          <w:delText xml:space="preserve">specimen’s </w:delText>
        </w:r>
      </w:del>
      <w:ins w:id="139" w:author="Bushel, Pierre (NIH/NIEHS) [V]" w:date="2021-10-27T21:41:00Z">
        <w:r w:rsidR="002E6E23">
          <w:rPr>
            <w:color w:val="333333"/>
            <w:shd w:val="clear" w:color="auto" w:fill="FFFFFF"/>
          </w:rPr>
          <w:t xml:space="preserve">model </w:t>
        </w:r>
      </w:ins>
      <w:ins w:id="140" w:author="Bushel, Pierre (NIH/NIEHS) [V]" w:date="2021-10-27T21:40:00Z">
        <w:r w:rsidR="002E6E23">
          <w:rPr>
            <w:color w:val="333333"/>
            <w:shd w:val="clear" w:color="auto" w:fill="FFFFFF"/>
          </w:rPr>
          <w:t>organism</w:t>
        </w:r>
        <w:r w:rsidR="002E6E23">
          <w:rPr>
            <w:color w:val="333333"/>
            <w:shd w:val="clear" w:color="auto" w:fill="FFFFFF"/>
          </w:rPr>
          <w:t xml:space="preserve">’s </w:t>
        </w:r>
      </w:ins>
      <w:r w:rsidR="009900BA">
        <w:rPr>
          <w:color w:val="333333"/>
          <w:shd w:val="clear" w:color="auto" w:fill="FFFFFF"/>
        </w:rPr>
        <w:t xml:space="preserve">gene expression profile </w:t>
      </w:r>
      <w:del w:id="141" w:author="Bushel, Pierre (NIH/NIEHS) [V]" w:date="2021-10-27T21:48:00Z">
        <w:r w:rsidR="009900BA" w:rsidDel="00485391">
          <w:rPr>
            <w:color w:val="333333"/>
            <w:shd w:val="clear" w:color="auto" w:fill="FFFFFF"/>
          </w:rPr>
          <w:delText xml:space="preserve">could </w:delText>
        </w:r>
      </w:del>
      <w:ins w:id="142" w:author="Bushel, Pierre (NIH/NIEHS) [V]" w:date="2021-10-27T21:48:00Z">
        <w:r w:rsidR="00485391">
          <w:rPr>
            <w:color w:val="333333"/>
            <w:shd w:val="clear" w:color="auto" w:fill="FFFFFF"/>
          </w:rPr>
          <w:t>can</w:t>
        </w:r>
        <w:r w:rsidR="00485391">
          <w:rPr>
            <w:color w:val="333333"/>
            <w:shd w:val="clear" w:color="auto" w:fill="FFFFFF"/>
          </w:rPr>
          <w:t xml:space="preserve"> </w:t>
        </w:r>
      </w:ins>
      <w:r w:rsidR="009900BA">
        <w:rPr>
          <w:color w:val="333333"/>
          <w:shd w:val="clear" w:color="auto" w:fill="FFFFFF"/>
        </w:rPr>
        <w:t xml:space="preserve">be quantitatively estimated by a </w:t>
      </w:r>
      <w:r w:rsidR="0078079F">
        <w:rPr>
          <w:color w:val="333333"/>
          <w:shd w:val="clear" w:color="auto" w:fill="FFFFFF"/>
        </w:rPr>
        <w:t>T-score</w:t>
      </w:r>
      <w:r w:rsidR="009900BA">
        <w:rPr>
          <w:color w:val="333333"/>
          <w:shd w:val="clear" w:color="auto" w:fill="FFFFFF"/>
        </w:rPr>
        <w:t xml:space="preserve"> calculation </w:t>
      </w:r>
      <w:ins w:id="143" w:author="Bushel, Pierre (NIH/NIEHS) [V]" w:date="2021-10-27T21:31:00Z">
        <w:r w:rsidR="00DE381B">
          <w:rPr>
            <w:color w:val="333333"/>
            <w:shd w:val="clear" w:color="auto" w:fill="FFFFFF"/>
          </w:rPr>
          <w:t xml:space="preserve">from t-tests of gene expression data </w:t>
        </w:r>
      </w:ins>
      <w:r w:rsidR="009900BA">
        <w:rPr>
          <w:color w:val="333333"/>
          <w:shd w:val="clear" w:color="auto" w:fill="FFFFFF"/>
        </w:rPr>
        <w:t>to rep</w:t>
      </w:r>
      <w:r w:rsidR="009856FC">
        <w:rPr>
          <w:color w:val="333333"/>
          <w:shd w:val="clear" w:color="auto" w:fill="FFFFFF"/>
        </w:rPr>
        <w:t>re</w:t>
      </w:r>
      <w:r w:rsidR="009900BA">
        <w:rPr>
          <w:color w:val="333333"/>
          <w:shd w:val="clear" w:color="auto" w:fill="FFFFFF"/>
        </w:rPr>
        <w:t xml:space="preserve">sent </w:t>
      </w:r>
      <w:ins w:id="144" w:author="Bushel, Pierre (NIH/NIEHS) [V]" w:date="2021-10-27T21:49:00Z">
        <w:r w:rsidR="00485391">
          <w:rPr>
            <w:color w:val="333333"/>
            <w:shd w:val="clear" w:color="auto" w:fill="FFFFFF"/>
          </w:rPr>
          <w:t xml:space="preserve">gene regulatory </w:t>
        </w:r>
      </w:ins>
      <w:r w:rsidR="009900BA">
        <w:rPr>
          <w:color w:val="333333"/>
          <w:shd w:val="clear" w:color="auto" w:fill="FFFFFF"/>
        </w:rPr>
        <w:t xml:space="preserve">activities </w:t>
      </w:r>
      <w:del w:id="145" w:author="Bushel, Pierre (NIH/NIEHS) [V]" w:date="2021-10-27T21:49:00Z">
        <w:r w:rsidR="009900BA" w:rsidDel="00485391">
          <w:rPr>
            <w:color w:val="333333"/>
            <w:shd w:val="clear" w:color="auto" w:fill="FFFFFF"/>
          </w:rPr>
          <w:delText xml:space="preserve">of the </w:delText>
        </w:r>
        <w:r w:rsidR="00C73D1C" w:rsidDel="00485391">
          <w:rPr>
            <w:color w:val="333333"/>
            <w:shd w:val="clear" w:color="auto" w:fill="FFFFFF"/>
          </w:rPr>
          <w:delText>regulator</w:delText>
        </w:r>
        <w:r w:rsidR="009900BA" w:rsidDel="00485391">
          <w:rPr>
            <w:color w:val="333333"/>
            <w:shd w:val="clear" w:color="auto" w:fill="FFFFFF"/>
          </w:rPr>
          <w:delText xml:space="preserve"> </w:delText>
        </w:r>
      </w:del>
      <w:r w:rsidR="009900BA">
        <w:rPr>
          <w:color w:val="333333"/>
          <w:shd w:val="clear" w:color="auto" w:fill="FFFFFF"/>
        </w:rPr>
        <w:t xml:space="preserve">in the </w:t>
      </w:r>
      <w:r w:rsidR="00017704">
        <w:rPr>
          <w:color w:val="333333"/>
          <w:shd w:val="clear" w:color="auto" w:fill="FFFFFF"/>
        </w:rPr>
        <w:t>targeted</w:t>
      </w:r>
      <w:r w:rsidR="009900BA">
        <w:rPr>
          <w:color w:val="333333"/>
          <w:shd w:val="clear" w:color="auto" w:fill="FFFFFF"/>
        </w:rPr>
        <w:t xml:space="preserve"> </w:t>
      </w:r>
      <w:del w:id="146" w:author="Bushel, Pierre (NIH/NIEHS) [V]" w:date="2021-10-27T21:39:00Z">
        <w:r w:rsidR="009900BA" w:rsidDel="002E6E23">
          <w:rPr>
            <w:color w:val="333333"/>
            <w:shd w:val="clear" w:color="auto" w:fill="FFFFFF"/>
          </w:rPr>
          <w:delText xml:space="preserve">specimen </w:delText>
        </w:r>
      </w:del>
      <w:ins w:id="147" w:author="Bushel, Pierre (NIH/NIEHS) [V]" w:date="2021-10-27T21:39:00Z">
        <w:r w:rsidR="002E6E23">
          <w:rPr>
            <w:color w:val="333333"/>
            <w:shd w:val="clear" w:color="auto" w:fill="FFFFFF"/>
          </w:rPr>
          <w:t>organism</w:t>
        </w:r>
        <w:r w:rsidR="002E6E23">
          <w:rPr>
            <w:color w:val="333333"/>
            <w:shd w:val="clear" w:color="auto" w:fill="FFFFFF"/>
          </w:rPr>
          <w:t xml:space="preserve">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w:t>
      </w:r>
      <w:del w:id="148" w:author="Bushel, Pierre (NIH/NIEHS) [V]" w:date="2021-10-27T21:49:00Z">
        <w:r w:rsidR="009900BA" w:rsidDel="004E3432">
          <w:rPr>
            <w:color w:val="333333"/>
            <w:shd w:val="clear" w:color="auto" w:fill="FFFFFF"/>
          </w:rPr>
          <w:delText xml:space="preserve">have </w:delText>
        </w:r>
      </w:del>
      <w:ins w:id="149" w:author="Bushel, Pierre (NIH/NIEHS) [V]" w:date="2021-10-27T21:49:00Z">
        <w:r w:rsidR="004E3432">
          <w:rPr>
            <w:color w:val="333333"/>
            <w:shd w:val="clear" w:color="auto" w:fill="FFFFFF"/>
          </w:rPr>
          <w:t>has</w:t>
        </w:r>
        <w:r w:rsidR="004E3432">
          <w:rPr>
            <w:color w:val="333333"/>
            <w:shd w:val="clear" w:color="auto" w:fill="FFFFFF"/>
          </w:rPr>
          <w:t xml:space="preserve"> </w:t>
        </w:r>
      </w:ins>
      <w:r w:rsidR="009900BA">
        <w:rPr>
          <w:color w:val="333333"/>
          <w:shd w:val="clear" w:color="auto" w:fill="FFFFFF"/>
        </w:rPr>
        <w:t xml:space="preserve">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w:t>
      </w:r>
      <w:r w:rsidR="009900BA">
        <w:rPr>
          <w:color w:val="333333"/>
          <w:shd w:val="clear" w:color="auto" w:fill="FFFFFF"/>
        </w:rPr>
        <w:lastRenderedPageBreak/>
        <w:t xml:space="preserve">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60B50D71"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w:t>
      </w:r>
      <w:ins w:id="150" w:author="Bushel, Pierre (NIH/NIEHS) [V]" w:date="2021-10-27T21:33:00Z">
        <w:r w:rsidR="00DE381B">
          <w:rPr>
            <w:color w:val="000000"/>
          </w:rPr>
          <w:t xml:space="preserve">gene </w:t>
        </w:r>
      </w:ins>
      <w:r w:rsidR="00C27F78">
        <w:rPr>
          <w:color w:val="000000"/>
        </w:rPr>
        <w:t>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w:t>
      </w:r>
      <w:del w:id="151" w:author="Bushel, Pierre (NIH/NIEHS) [V]" w:date="2021-10-27T21:51:00Z">
        <w:r w:rsidR="00C27F78" w:rsidDel="004E3432">
          <w:rPr>
            <w:color w:val="000000"/>
          </w:rPr>
          <w:delText xml:space="preserve">a </w:delText>
        </w:r>
      </w:del>
      <w:ins w:id="152" w:author="Bushel, Pierre (NIH/NIEHS) [V]" w:date="2021-10-27T21:51:00Z">
        <w:r w:rsidR="004E3432">
          <w:rPr>
            <w:color w:val="000000"/>
          </w:rPr>
          <w:t>the</w:t>
        </w:r>
        <w:r w:rsidR="004E3432">
          <w:rPr>
            <w:color w:val="000000"/>
          </w:rPr>
          <w:t xml:space="preserve"> </w:t>
        </w:r>
      </w:ins>
      <w:r w:rsidR="00C27F78">
        <w:rPr>
          <w:color w:val="000000"/>
        </w:rPr>
        <w:t>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w:t>
      </w:r>
      <w:r w:rsidR="001333EF" w:rsidRPr="00E41667">
        <w:rPr>
          <w:color w:val="000000"/>
        </w:rPr>
        <w:lastRenderedPageBreak/>
        <w:t xml:space="preserve">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w:t>
      </w:r>
      <w:r w:rsidR="0078079F">
        <w:t>T-score</w:t>
      </w:r>
      <w:r w:rsidR="000127E5">
        <w:t xml:space="preserv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lastRenderedPageBreak/>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lastRenderedPageBreak/>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lastRenderedPageBreak/>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44031E41"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del w:id="153" w:author="Li, Jianying (NIH/NIEHS) [C]" w:date="2021-10-25T13:13:00Z">
        <w:r w:rsidR="009B5320" w:rsidDel="003F520C">
          <w:delText>u</w:delText>
        </w:r>
      </w:del>
      <w:r w:rsidR="00532A6F">
        <w:t xml:space="preserve">we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 xml:space="preserve">two </w:t>
      </w:r>
      <w:r w:rsidR="00F72AEC">
        <w:lastRenderedPageBreak/>
        <w:t>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677E3AE1" w14:textId="77777777" w:rsidR="00F25367" w:rsidRDefault="00AC542B" w:rsidP="0091725F">
      <w:pPr>
        <w:spacing w:line="480" w:lineRule="auto"/>
        <w:rPr>
          <w:ins w:id="154" w:author="Li, Jianying (NIH/NIEHS) [C]" w:date="2021-10-25T14:06:00Z"/>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ins w:id="155" w:author="Li, Jianying (NIH/NIEHS) [C]" w:date="2021-10-25T14:06:00Z">
        <w:r w:rsidR="00F25367" w:rsidRPr="00F25367">
          <w:rPr>
            <w:lang w:eastAsia="en-US"/>
          </w:rPr>
          <w:t xml:space="preserve">In the “elimination without replacement” process, we attempt to eliminate same number (N) of irrelevant genes, the continue with the following SEM modeling steps etc. On </w:t>
        </w:r>
        <w:r w:rsidR="00F25367" w:rsidRPr="00F25367">
          <w:rPr>
            <w:lang w:eastAsia="en-US"/>
          </w:rPr>
          <w:lastRenderedPageBreak/>
          <w:t xml:space="preserve">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ins>
    </w:p>
    <w:p w14:paraId="00279135" w14:textId="384C7055" w:rsidR="00AD3C19" w:rsidRDefault="000C0CDD" w:rsidP="0091725F">
      <w:pPr>
        <w:spacing w:line="480" w:lineRule="auto"/>
        <w:rPr>
          <w:lang w:eastAsia="en-US"/>
        </w:rPr>
      </w:pPr>
      <w:r>
        <w:rPr>
          <w:lang w:eastAsia="en-US"/>
        </w:rPr>
        <w:t xml:space="preserve">The </w:t>
      </w:r>
      <w:proofErr w:type="spellStart"/>
      <w:r>
        <w:rPr>
          <w:lang w:eastAsia="en-US"/>
        </w:rPr>
        <w:t>apppackage</w:t>
      </w:r>
      <w:proofErr w:type="spellEnd"/>
      <w:r>
        <w:rPr>
          <w:lang w:eastAsia="en-US"/>
        </w:rPr>
        <w:t xml:space="preserve"> comes with </w:t>
      </w:r>
      <w:r w:rsidR="000B3E0F">
        <w:t xml:space="preserve">four downstream gene sets </w:t>
      </w:r>
      <w:r>
        <w:t xml:space="preserve">to test the </w:t>
      </w:r>
      <w:proofErr w:type="spellStart"/>
      <w:r>
        <w:t>boostrap</w:t>
      </w:r>
      <w:proofErr w:type="spellEnd"/>
      <w:r>
        <w:t xml:space="preserve"> resampling</w:t>
      </w:r>
      <w:r w:rsidR="000B3E0F">
        <w:t xml:space="preserve">. Under the “Bootstrap” tab, </w:t>
      </w:r>
      <w:r>
        <w:t xml:space="preserve">the </w:t>
      </w:r>
      <w:r w:rsidR="000B3E0F">
        <w:t xml:space="preserve">user can </w:t>
      </w:r>
      <w:r>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identification </w:t>
      </w:r>
      <w:r>
        <w:rPr>
          <w:color w:val="333333"/>
          <w:shd w:val="clear" w:color="auto" w:fill="FFFFFF"/>
        </w:rPr>
        <w:lastRenderedPageBreak/>
        <w:t>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w:t>
      </w:r>
      <w:r w:rsidRPr="00E32876">
        <w:rPr>
          <w:lang w:eastAsia="en-US"/>
        </w:rPr>
        <w:lastRenderedPageBreak/>
        <w:t xml:space="preserve">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3F29667"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del w:id="156" w:author="Li, Jianying (NIH/NIEHS) [C]" w:date="2021-10-26T10:38:00Z">
        <w:r w:rsidR="00453FAB" w:rsidRPr="008723FF" w:rsidDel="00A854E5">
          <w:rPr>
            <w:lang w:eastAsia="en-US"/>
          </w:rPr>
          <w:delText>,</w:delText>
        </w:r>
        <w:r w:rsidRPr="008723FF" w:rsidDel="00A854E5">
          <w:rPr>
            <w:lang w:eastAsia="en-US"/>
          </w:rPr>
          <w:delText xml:space="preserve"> and drafted the paper</w:delText>
        </w:r>
      </w:del>
      <w:r w:rsidRPr="008723FF">
        <w:rPr>
          <w:lang w:eastAsia="en-US"/>
        </w:rPr>
        <w:t xml:space="preserve">. </w:t>
      </w:r>
      <w:r>
        <w:rPr>
          <w:lang w:eastAsia="en-US"/>
        </w:rPr>
        <w:t>L</w:t>
      </w:r>
      <w:r w:rsidRPr="008723FF">
        <w:rPr>
          <w:lang w:eastAsia="en-US"/>
        </w:rPr>
        <w:t>L</w:t>
      </w:r>
      <w:r>
        <w:rPr>
          <w:lang w:eastAsia="en-US"/>
        </w:rPr>
        <w:t xml:space="preserve"> provided the guidance on SEM</w:t>
      </w:r>
      <w:del w:id="157" w:author="Li, Jianying (NIH/NIEHS) [C]" w:date="2021-10-26T10:38:00Z">
        <w:r w:rsidR="00302897" w:rsidDel="00A854E5">
          <w:rPr>
            <w:lang w:eastAsia="en-US"/>
          </w:rPr>
          <w:delText xml:space="preserve"> and wrote </w:delText>
        </w:r>
        <w:r w:rsidR="00096290" w:rsidDel="00A854E5">
          <w:rPr>
            <w:lang w:eastAsia="en-US"/>
          </w:rPr>
          <w:delText>part of the manuscript</w:delText>
        </w:r>
      </w:del>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del w:id="158" w:author="Li, Jianying (NIH/NIEHS) [C]" w:date="2021-10-26T10:38:00Z">
        <w:r w:rsidR="00A65F72" w:rsidDel="00A854E5">
          <w:rPr>
            <w:lang w:eastAsia="en-US"/>
          </w:rPr>
          <w:delText>,</w:delText>
        </w:r>
        <w:r w:rsidR="000500F2" w:rsidDel="00A854E5">
          <w:rPr>
            <w:lang w:eastAsia="en-US"/>
          </w:rPr>
          <w:delText xml:space="preserve"> </w:delText>
        </w:r>
        <w:r w:rsidR="00BD5A4F" w:rsidDel="00A854E5">
          <w:rPr>
            <w:lang w:eastAsia="en-US"/>
          </w:rPr>
          <w:delText xml:space="preserve">and wrote part of the </w:delText>
        </w:r>
        <w:r w:rsidR="00453FAB" w:rsidDel="00A854E5">
          <w:rPr>
            <w:lang w:eastAsia="en-US"/>
          </w:rPr>
          <w:delText>manuscript</w:delText>
        </w:r>
      </w:del>
      <w:r w:rsidR="00BD5A4F">
        <w:rPr>
          <w:lang w:eastAsia="en-US"/>
        </w:rPr>
        <w:t xml:space="preserve">. </w:t>
      </w:r>
      <w:del w:id="159" w:author="Li, Jianying (NIH/NIEHS) [C]" w:date="2021-10-26T10:39:00Z">
        <w:r w:rsidR="00BD5A4F" w:rsidDel="00A854E5">
          <w:rPr>
            <w:lang w:eastAsia="en-US"/>
          </w:rPr>
          <w:delText xml:space="preserve">SPW </w:delText>
        </w:r>
        <w:r w:rsidR="0008751C" w:rsidDel="00A854E5">
          <w:rPr>
            <w:lang w:eastAsia="en-US"/>
          </w:rPr>
          <w:delText>wrote part of the manuscript.</w:delText>
        </w:r>
        <w:r w:rsidR="000500F2" w:rsidDel="00A854E5">
          <w:rPr>
            <w:lang w:eastAsia="en-US"/>
          </w:rPr>
          <w:delText xml:space="preserve"> </w:delText>
        </w:r>
      </w:del>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ins w:id="160" w:author="Li, Jianying (NIH/NIEHS) [C]" w:date="2021-10-26T10:39:00Z">
        <w:r w:rsidR="00A854E5">
          <w:rPr>
            <w:lang w:eastAsia="en-US"/>
          </w:rPr>
          <w:t>JYL and PRB wrote the manuscript with the input of SPW, LL and JLL. SPW, JYL, LL, TW, PRB and JLL revised the manuscript.</w:t>
        </w:r>
      </w:ins>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4495B164" w:rsidR="00177A65"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w:t>
      </w:r>
      <w:del w:id="161" w:author="Li, Jianying (NIH/NIEHS) [C]" w:date="2021-10-20T19:29:00Z">
        <w:r w:rsidDel="002A7812">
          <w:rPr>
            <w:color w:val="333333"/>
            <w:shd w:val="clear" w:color="auto" w:fill="FFFFFF"/>
          </w:rPr>
          <w:delText xml:space="preserve">also </w:delText>
        </w:r>
      </w:del>
      <w:r>
        <w:rPr>
          <w:color w:val="333333"/>
          <w:shd w:val="clear" w:color="auto" w:fill="FFFFFF"/>
        </w:rPr>
        <w:t>thank for Drs. John House and Rong Li for their critique of the draft of this manuscript.</w:t>
      </w:r>
      <w:ins w:id="162" w:author="Li, Jianying (NIH/NIEHS) [C]" w:date="2021-10-20T19:29:00Z">
        <w:r w:rsidR="002A7812">
          <w:rPr>
            <w:color w:val="333333"/>
            <w:shd w:val="clear" w:color="auto" w:fill="FFFFFF"/>
          </w:rPr>
          <w:t xml:space="preserve"> We sincer</w:t>
        </w:r>
      </w:ins>
      <w:ins w:id="163" w:author="Li, Jianying (NIH/NIEHS) [C]" w:date="2021-10-20T19:30:00Z">
        <w:r w:rsidR="002A7812">
          <w:rPr>
            <w:color w:val="333333"/>
            <w:shd w:val="clear" w:color="auto" w:fill="FFFFFF"/>
          </w:rPr>
          <w:t xml:space="preserve">ely thank Ms. </w:t>
        </w:r>
        <w:r w:rsidR="002A7812" w:rsidRPr="002A7812">
          <w:rPr>
            <w:color w:val="333333"/>
            <w:shd w:val="clear" w:color="auto" w:fill="FFFFFF"/>
          </w:rPr>
          <w:t>Lois Wyrick from NIEHS Photography &amp; Graphics Service Center for graphics</w:t>
        </w:r>
        <w:r w:rsidR="002A7812">
          <w:rPr>
            <w:color w:val="333333"/>
            <w:shd w:val="clear" w:color="auto" w:fill="FFFFFF"/>
          </w:rPr>
          <w:t xml:space="preserve"> for her tireless support with the figure construction and revision.</w:t>
        </w:r>
      </w:ins>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lastRenderedPageBreak/>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lastRenderedPageBreak/>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553116A4"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w:t>
      </w:r>
      <w:ins w:id="164" w:author="Li, Jianying (NIH/NIEHS) [C]" w:date="2021-10-20T16:41:00Z">
        <w:r w:rsidR="00B23E11">
          <w:t xml:space="preserve"> </w:t>
        </w:r>
      </w:ins>
      <w:ins w:id="165" w:author="Li, Jianying (NIH/NIEHS) [C]" w:date="2021-10-20T16:43:00Z">
        <w:r w:rsidR="00B23E11">
          <w:t>through</w:t>
        </w:r>
      </w:ins>
      <w:ins w:id="166" w:author="Li, Jianying (NIH/NIEHS) [C]" w:date="2021-10-20T16:41:00Z">
        <w:r w:rsidR="00B23E11">
          <w:t xml:space="preserve"> </w:t>
        </w:r>
      </w:ins>
      <w:ins w:id="167" w:author="Li, Jianying (NIH/NIEHS) [C]" w:date="2021-10-20T16:42:00Z">
        <w:r w:rsidR="00B23E11">
          <w:t xml:space="preserve">a </w:t>
        </w:r>
      </w:ins>
      <w:ins w:id="168" w:author="Li, Jianying (NIH/NIEHS) [C]" w:date="2021-10-20T17:06:00Z">
        <w:r w:rsidR="00255EF8">
          <w:t>3</w:t>
        </w:r>
      </w:ins>
      <w:ins w:id="169" w:author="Li, Jianying (NIH/NIEHS) [C]" w:date="2021-10-20T16:42:00Z">
        <w:r w:rsidR="00B23E11">
          <w:t>-node SEM model indicated by the green rectangle</w:t>
        </w:r>
      </w:ins>
      <w:r>
        <w:t xml:space="preserve">.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w:t>
      </w:r>
      <w:r>
        <w:lastRenderedPageBreak/>
        <w:t xml:space="preserve">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0FBC5F76" w:rsidR="00193A8D" w:rsidRDefault="00177A65" w:rsidP="00177A65">
      <w:pPr>
        <w:spacing w:line="480" w:lineRule="auto"/>
      </w:pPr>
      <w:r w:rsidRPr="00E41667">
        <w:rPr>
          <w:b/>
          <w:bCs/>
        </w:rPr>
        <w:t xml:space="preserve">Figure </w:t>
      </w:r>
      <w:r>
        <w:rPr>
          <w:b/>
          <w:bCs/>
        </w:rPr>
        <w:t>3</w:t>
      </w:r>
      <w:r w:rsidRPr="00E41667">
        <w:t>. A two-</w:t>
      </w:r>
      <w:proofErr w:type="gramStart"/>
      <w:r w:rsidRPr="00E41667">
        <w:t>class  bootstrap</w:t>
      </w:r>
      <w:proofErr w:type="gramEnd"/>
      <w:r w:rsidRPr="00E41667">
        <w:t xml:space="preserve">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ins w:id="170" w:author="Li, Jianying (NIH/NIEHS) [C]" w:date="2021-10-20T16:33:00Z">
        <w:r w:rsidR="00B23E11">
          <w:t>The while circle</w:t>
        </w:r>
      </w:ins>
      <w:ins w:id="171" w:author="Li, Jianying (NIH/NIEHS) [C]" w:date="2021-10-20T16:34:00Z">
        <w:r w:rsidR="00B23E11">
          <w:t xml:space="preserve">s represent targeted </w:t>
        </w:r>
        <w:r w:rsidR="00B23E11" w:rsidRPr="00E41667">
          <w:t xml:space="preserve">subset of genes </w:t>
        </w:r>
        <w:r w:rsidR="00B23E11">
          <w:t>to be eliminated in both bootstrap</w:t>
        </w:r>
      </w:ins>
      <w:ins w:id="172" w:author="Li, Jianying (NIH/NIEHS) [C]" w:date="2021-10-20T16:35:00Z">
        <w:r w:rsidR="00B23E11">
          <w:t xml:space="preserve"> simulations. </w:t>
        </w:r>
      </w:ins>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then fed into the SEM model</w:t>
      </w:r>
      <w:ins w:id="173" w:author="Li, Jianying (NIH/NIEHS) [C]" w:date="2021-10-26T10:31:00Z">
        <w:r w:rsidR="00D57E2F">
          <w:t xml:space="preserve"> indicated by the green </w:t>
        </w:r>
        <w:proofErr w:type="gramStart"/>
        <w:r w:rsidR="00D57E2F">
          <w:t xml:space="preserve">rectangle </w:t>
        </w:r>
      </w:ins>
      <w:r>
        <w:t>.</w:t>
      </w:r>
      <w:proofErr w:type="gramEnd"/>
      <w:r>
        <w:t xml:space="preserve"> In the elimination with replacement, the shrunken </w:t>
      </w:r>
      <w:r w:rsidR="00193A8D">
        <w:t xml:space="preserve">gene list is </w:t>
      </w:r>
      <w:r>
        <w:t xml:space="preserve">restored to </w:t>
      </w:r>
      <w:r w:rsidRPr="00E41667">
        <w:t xml:space="preserve">the same number of </w:t>
      </w:r>
      <w:r>
        <w:t>the initial</w:t>
      </w:r>
      <w:r w:rsidRPr="00C65689">
        <w:t xml:space="preserve"> </w:t>
      </w:r>
      <w:r w:rsidRPr="00E41667">
        <w:t xml:space="preserve">GATA2 significant gene </w:t>
      </w:r>
      <w:proofErr w:type="gramStart"/>
      <w:r>
        <w:t>list  used</w:t>
      </w:r>
      <w:proofErr w:type="gramEnd"/>
      <w:r>
        <w:t xml:space="preserve">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606D0E96" w:rsidR="00177A65" w:rsidRDefault="00177A65" w:rsidP="00177A65">
      <w:pPr>
        <w:spacing w:line="480" w:lineRule="auto"/>
      </w:pPr>
      <w:r w:rsidRPr="00E41667">
        <w:rPr>
          <w:b/>
          <w:bCs/>
        </w:rPr>
        <w:lastRenderedPageBreak/>
        <w:t xml:space="preserve">Figure </w:t>
      </w:r>
      <w:r>
        <w:rPr>
          <w:b/>
          <w:bCs/>
        </w:rPr>
        <w:t>4</w:t>
      </w:r>
      <w:r w:rsidRPr="00E41667">
        <w:t xml:space="preserve">. </w:t>
      </w:r>
      <w:r>
        <w:t>M</w:t>
      </w:r>
      <w:r w:rsidRPr="00E41667">
        <w:t xml:space="preserve">odel fit statistics for </w:t>
      </w:r>
      <w:r w:rsidR="00193A8D">
        <w:t xml:space="preserve">the </w:t>
      </w:r>
      <w:r w:rsidRPr="00E41667">
        <w:t xml:space="preserve">joint regulation of the SOX17 gene expression levels by GATA2 and PGR activities in the </w:t>
      </w:r>
      <w:r>
        <w:t>GEO accession</w:t>
      </w:r>
      <w:r w:rsidRPr="00E41667">
        <w:t xml:space="preserve">: GSE58144 dataset </w:t>
      </w:r>
      <w:ins w:id="174" w:author="Li, Jianying (NIH/NIEHS) [C]" w:date="2021-10-20T16:38:00Z">
        <w:r w:rsidR="00B23E11">
          <w:t xml:space="preserve">illustrated in the </w:t>
        </w:r>
      </w:ins>
      <w:ins w:id="175" w:author="Li, Jianying (NIH/NIEHS) [C]" w:date="2021-10-20T17:06:00Z">
        <w:r w:rsidR="00255EF8">
          <w:t>3</w:t>
        </w:r>
      </w:ins>
      <w:ins w:id="176" w:author="Li, Jianying (NIH/NIEHS) [C]" w:date="2021-10-20T16:38:00Z">
        <w:r w:rsidR="00B23E11">
          <w:t xml:space="preserve">-node </w:t>
        </w:r>
      </w:ins>
      <w:del w:id="177" w:author="Li, Jianying (NIH/NIEHS) [C]" w:date="2021-10-20T16:38:00Z">
        <w:r w:rsidRPr="00E41667" w:rsidDel="00B23E11">
          <w:delText xml:space="preserve">using </w:delText>
        </w:r>
      </w:del>
      <w:r w:rsidRPr="00E41667">
        <w:t>SEM.</w:t>
      </w:r>
      <w:ins w:id="178" w:author="Li, Jianying (NIH/NIEHS) [C]" w:date="2021-10-20T16:38:00Z">
        <w:r w:rsidR="00B23E11">
          <w:t xml:space="preserve"> Two exogenous variables are “Gene Signature of GATA2 Direct</w:t>
        </w:r>
      </w:ins>
      <w:ins w:id="179" w:author="Li, Jianying (NIH/NIEHS) [C]" w:date="2021-10-20T16:39:00Z">
        <w:r w:rsidR="00B23E11">
          <w:t xml:space="preserve"> Downstream Targets” and “PGR Gene Signature” respectively, and one endogenous variable is “SOX17 Expression Levels”.</w:t>
        </w:r>
      </w:ins>
    </w:p>
    <w:p w14:paraId="335C3985" w14:textId="77777777"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i, Jianying (NIH/NIEHS) [C]" w:date="2021-10-20T16:44:00Z" w:initials="LJ([">
    <w:p w14:paraId="26D12D0E" w14:textId="0B044CD7" w:rsidR="000118A8" w:rsidRDefault="000118A8">
      <w:pPr>
        <w:pStyle w:val="CommentText"/>
      </w:pPr>
      <w:r>
        <w:rPr>
          <w:rStyle w:val="CommentReference"/>
        </w:rPr>
        <w:annotationRef/>
      </w:r>
      <w:r>
        <w:t>This number need to be modified after all the revisions are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D12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AC5E4" w16cex:dateUtc="2021-10-20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D12D0E" w16cid:durableId="251AC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06BDB" w14:textId="77777777" w:rsidR="000118A8" w:rsidRDefault="000118A8" w:rsidP="00117666">
      <w:r>
        <w:separator/>
      </w:r>
    </w:p>
  </w:endnote>
  <w:endnote w:type="continuationSeparator" w:id="0">
    <w:p w14:paraId="118A3ECD" w14:textId="77777777" w:rsidR="000118A8" w:rsidRDefault="000118A8" w:rsidP="00117666">
      <w:r>
        <w:continuationSeparator/>
      </w:r>
    </w:p>
  </w:endnote>
  <w:endnote w:type="continuationNotice" w:id="1">
    <w:p w14:paraId="017A9C5A" w14:textId="77777777" w:rsidR="000118A8" w:rsidRDefault="00011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0118A8" w:rsidRPr="00C76123" w:rsidRDefault="000118A8">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0118A8" w:rsidRPr="00577C4C" w:rsidRDefault="000118A8">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0AE18" w14:textId="77777777" w:rsidR="000118A8" w:rsidRDefault="000118A8" w:rsidP="00117666">
      <w:r>
        <w:separator/>
      </w:r>
    </w:p>
  </w:footnote>
  <w:footnote w:type="continuationSeparator" w:id="0">
    <w:p w14:paraId="3C47D1A3" w14:textId="77777777" w:rsidR="000118A8" w:rsidRDefault="000118A8" w:rsidP="00117666">
      <w:r>
        <w:continuationSeparator/>
      </w:r>
    </w:p>
  </w:footnote>
  <w:footnote w:type="continuationNotice" w:id="1">
    <w:p w14:paraId="4A607CE9" w14:textId="77777777" w:rsidR="000118A8" w:rsidRDefault="000118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0118A8" w:rsidRDefault="000118A8"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ying (NIH/NIEHS) [C]">
    <w15:presenceInfo w15:providerId="AD" w15:userId="S::li11@nih.gov::8450fdad-4130-4612-811d-16b26a9be462"/>
  </w15:person>
  <w15:person w15:author="Bushel, Pierre (NIH/NIEHS) [V]">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18A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67BDB"/>
    <w:rsid w:val="0017132C"/>
    <w:rsid w:val="001724A9"/>
    <w:rsid w:val="00174734"/>
    <w:rsid w:val="00176D6D"/>
    <w:rsid w:val="00177A65"/>
    <w:rsid w:val="00177D84"/>
    <w:rsid w:val="001804F8"/>
    <w:rsid w:val="001839DD"/>
    <w:rsid w:val="001840FC"/>
    <w:rsid w:val="00187B22"/>
    <w:rsid w:val="00187B41"/>
    <w:rsid w:val="00192B1D"/>
    <w:rsid w:val="00192B7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202"/>
    <w:rsid w:val="001C5969"/>
    <w:rsid w:val="001D19BC"/>
    <w:rsid w:val="001D2061"/>
    <w:rsid w:val="001D5C23"/>
    <w:rsid w:val="001D5CFC"/>
    <w:rsid w:val="001D65F6"/>
    <w:rsid w:val="001D7E50"/>
    <w:rsid w:val="001E298E"/>
    <w:rsid w:val="001E4700"/>
    <w:rsid w:val="001F22C1"/>
    <w:rsid w:val="001F4C07"/>
    <w:rsid w:val="001F618A"/>
    <w:rsid w:val="002006D8"/>
    <w:rsid w:val="00201799"/>
    <w:rsid w:val="00201806"/>
    <w:rsid w:val="00201F8B"/>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5EF8"/>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A7812"/>
    <w:rsid w:val="002C0B37"/>
    <w:rsid w:val="002C2AEA"/>
    <w:rsid w:val="002C41DD"/>
    <w:rsid w:val="002C664C"/>
    <w:rsid w:val="002C7452"/>
    <w:rsid w:val="002C74CA"/>
    <w:rsid w:val="002D5CB4"/>
    <w:rsid w:val="002D7B08"/>
    <w:rsid w:val="002E5A0A"/>
    <w:rsid w:val="002E6E23"/>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1A47"/>
    <w:rsid w:val="00385E67"/>
    <w:rsid w:val="0038656E"/>
    <w:rsid w:val="00391ADC"/>
    <w:rsid w:val="00392213"/>
    <w:rsid w:val="00392305"/>
    <w:rsid w:val="00394E01"/>
    <w:rsid w:val="00395982"/>
    <w:rsid w:val="00396319"/>
    <w:rsid w:val="0039693B"/>
    <w:rsid w:val="003A1BAB"/>
    <w:rsid w:val="003A204C"/>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3F520C"/>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5391"/>
    <w:rsid w:val="0048793F"/>
    <w:rsid w:val="004913D7"/>
    <w:rsid w:val="00491665"/>
    <w:rsid w:val="00492C40"/>
    <w:rsid w:val="00493D1D"/>
    <w:rsid w:val="00494097"/>
    <w:rsid w:val="00494242"/>
    <w:rsid w:val="00495061"/>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432"/>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17709"/>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F0F"/>
    <w:rsid w:val="005710C5"/>
    <w:rsid w:val="00573F7C"/>
    <w:rsid w:val="00576FD6"/>
    <w:rsid w:val="00577CE9"/>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407"/>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0627D"/>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C23F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23DA"/>
    <w:rsid w:val="00742A45"/>
    <w:rsid w:val="007436B4"/>
    <w:rsid w:val="00744A35"/>
    <w:rsid w:val="00746505"/>
    <w:rsid w:val="00747B76"/>
    <w:rsid w:val="00751999"/>
    <w:rsid w:val="00751A7A"/>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119"/>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75E"/>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395D"/>
    <w:rsid w:val="008E40DF"/>
    <w:rsid w:val="008E42B0"/>
    <w:rsid w:val="008E4404"/>
    <w:rsid w:val="008E4B77"/>
    <w:rsid w:val="008E556B"/>
    <w:rsid w:val="008E5577"/>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13A3"/>
    <w:rsid w:val="00952F01"/>
    <w:rsid w:val="009651F6"/>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D8C"/>
    <w:rsid w:val="00A72384"/>
    <w:rsid w:val="00A754E7"/>
    <w:rsid w:val="00A75F87"/>
    <w:rsid w:val="00A854E5"/>
    <w:rsid w:val="00A86083"/>
    <w:rsid w:val="00A929A0"/>
    <w:rsid w:val="00A92F7F"/>
    <w:rsid w:val="00A95144"/>
    <w:rsid w:val="00A95D8B"/>
    <w:rsid w:val="00AA0515"/>
    <w:rsid w:val="00AA2510"/>
    <w:rsid w:val="00AA2FC9"/>
    <w:rsid w:val="00AA3A60"/>
    <w:rsid w:val="00AA40C7"/>
    <w:rsid w:val="00AA56FC"/>
    <w:rsid w:val="00AA57D0"/>
    <w:rsid w:val="00AA6374"/>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3E11"/>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05C"/>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974B2"/>
    <w:rsid w:val="00CA090B"/>
    <w:rsid w:val="00CB43D5"/>
    <w:rsid w:val="00CB57A5"/>
    <w:rsid w:val="00CB6FA3"/>
    <w:rsid w:val="00CB7A52"/>
    <w:rsid w:val="00CC073D"/>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57E2F"/>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381B"/>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367"/>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3A61"/>
    <w:rsid w:val="00FB5B33"/>
    <w:rsid w:val="00FC4A53"/>
    <w:rsid w:val="00FC5392"/>
    <w:rsid w:val="00FC6A13"/>
    <w:rsid w:val="00FC6C71"/>
    <w:rsid w:val="00FD11A5"/>
    <w:rsid w:val="00FD2C2C"/>
    <w:rsid w:val="00FD3274"/>
    <w:rsid w:val="00FD4669"/>
    <w:rsid w:val="00FD6BBB"/>
    <w:rsid w:val="00FD7648"/>
    <w:rsid w:val="00FE0A48"/>
    <w:rsid w:val="00FE59EB"/>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100</TotalTime>
  <Pages>19</Pages>
  <Words>6471</Words>
  <Characters>36887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43272</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Bushel, Pierre (NIH/NIEHS) [V]</cp:lastModifiedBy>
  <cp:revision>11</cp:revision>
  <cp:lastPrinted>2013-10-03T12:51:00Z</cp:lastPrinted>
  <dcterms:created xsi:type="dcterms:W3CDTF">2021-10-28T00:10:00Z</dcterms:created>
  <dcterms:modified xsi:type="dcterms:W3CDTF">2021-10-28T01:51:00Z</dcterms:modified>
</cp:coreProperties>
</file>