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DDB3" w14:textId="77777777" w:rsidR="007F5283" w:rsidRDefault="007F5283" w:rsidP="007F5283">
      <w:pPr>
        <w:pStyle w:val="Heading1"/>
        <w:tabs>
          <w:tab w:val="clear" w:pos="567"/>
        </w:tabs>
      </w:pPr>
      <w:r w:rsidRPr="00E61C07">
        <w:t>Abstract</w:t>
      </w:r>
    </w:p>
    <w:p w14:paraId="087CDC3C" w14:textId="1116919D" w:rsidR="00C17534" w:rsidRDefault="00C17534" w:rsidP="007F5283">
      <w:pPr>
        <w:spacing w:line="480" w:lineRule="auto"/>
        <w:jc w:val="both"/>
        <w:rPr>
          <w:ins w:id="0" w:author="Li, Jian-Liang (NIH/NIEHS) [E]" w:date="2021-10-24T22:48:00Z"/>
          <w:color w:val="333333"/>
          <w:shd w:val="clear" w:color="auto" w:fill="FFFFFF"/>
        </w:rPr>
      </w:pPr>
      <w:bookmarkStart w:id="1" w:name="_Hlk65316311"/>
      <w:ins w:id="2" w:author="Li, Jian-Liang (NIH/NIEHS) [E]" w:date="2021-10-24T22:48:00Z">
        <w:r w:rsidRPr="00C17534">
          <w:rPr>
            <w:color w:val="333333"/>
            <w:shd w:val="clear" w:color="auto" w:fill="FFFFFF"/>
          </w:rPr>
          <w:t xml:space="preserve">Abundant evidence indicates cross-species conservation in regulatory mechanisms controlling gene expression. We therefore propose to project gene expression profiles in a human system from the gene signatures of non-human biological model systems, which has the potential to enhance our understanding of the complex human biological system. Here, we utilized </w:t>
        </w:r>
      </w:ins>
      <w:ins w:id="3" w:author="Li, Jian-Liang (NIH/NIEHS) [E]" w:date="2021-10-24T22:52:00Z">
        <w:r w:rsidR="00ED387C">
          <w:rPr>
            <w:color w:val="333333"/>
            <w:shd w:val="clear" w:color="auto" w:fill="FFFFFF"/>
          </w:rPr>
          <w:t>s</w:t>
        </w:r>
      </w:ins>
      <w:ins w:id="4" w:author="Li, Jian-Liang (NIH/NIEHS) [E]" w:date="2021-10-24T22:48:00Z">
        <w:r w:rsidRPr="00C17534">
          <w:rPr>
            <w:color w:val="333333"/>
            <w:shd w:val="clear" w:color="auto" w:fill="FFFFFF"/>
          </w:rPr>
          <w:t xml:space="preserve">tructural equation modeling (SEM) to develop an R Shiny application, termed “Structural Equation Modeling of In silico Perturbations (SEMIPs)”. SEMIPs implements a 3-node SEM model that consists of two upstream regulators as exogenous variables and one downstream reporter as an endogenous variable, and can reveal any potential significant interactions among these variables based on the statistical outputs, including the T-score as a surrogate gene activity in a given human specimen. </w:t>
        </w:r>
        <w:commentRangeStart w:id="5"/>
        <w:r w:rsidRPr="00C17534">
          <w:rPr>
            <w:color w:val="333333"/>
            <w:shd w:val="clear" w:color="auto" w:fill="FFFFFF"/>
          </w:rPr>
          <w:t>SEMIPs can be used in correlational studies of two variables of interest or subsequent model fitting on multiple variables.</w:t>
        </w:r>
      </w:ins>
      <w:commentRangeEnd w:id="5"/>
      <w:ins w:id="6" w:author="Li, Jian-Liang (NIH/NIEHS) [E]" w:date="2021-10-24T22:50:00Z">
        <w:r w:rsidR="007E333E">
          <w:rPr>
            <w:rStyle w:val="CommentReference"/>
          </w:rPr>
          <w:commentReference w:id="5"/>
        </w:r>
      </w:ins>
      <w:ins w:id="7" w:author="Li, Jian-Liang (NIH/NIEHS) [E]" w:date="2021-10-24T22:48:00Z">
        <w:r w:rsidRPr="00C17534">
          <w:rPr>
            <w:color w:val="333333"/>
            <w:shd w:val="clear" w:color="auto" w:fill="FFFFFF"/>
          </w:rPr>
          <w:t xml:space="preserve"> In a case study using SEMIPs, we were able to infer the activity of the GATA Binding Protein 2 (GATA2) transcription factor in the conserved progesterone receptor (PGR)-GATA2-SRY-box transcription factor 17 (SOX17) genetic network in the human uterine endometrium from the putative direct downstream genes of GATA2 in ??. Overall, SEMIPs will be useful for </w:t>
        </w:r>
        <w:commentRangeStart w:id="8"/>
        <w:r w:rsidRPr="00C17534">
          <w:rPr>
            <w:color w:val="333333"/>
            <w:shd w:val="clear" w:color="auto" w:fill="FFFFFF"/>
          </w:rPr>
          <w:t>investigating genetic interactions among variables of interest in silico</w:t>
        </w:r>
      </w:ins>
      <w:commentRangeEnd w:id="8"/>
      <w:ins w:id="9" w:author="Li, Jian-Liang (NIH/NIEHS) [E]" w:date="2021-10-24T22:51:00Z">
        <w:r w:rsidR="007E333E">
          <w:rPr>
            <w:rStyle w:val="CommentReference"/>
          </w:rPr>
          <w:commentReference w:id="8"/>
        </w:r>
      </w:ins>
      <w:ins w:id="10" w:author="Li, Jian-Liang (NIH/NIEHS) [E]" w:date="2021-10-24T22:48:00Z">
        <w:r w:rsidRPr="00C17534">
          <w:rPr>
            <w:color w:val="333333"/>
            <w:shd w:val="clear" w:color="auto" w:fill="FFFFFF"/>
          </w:rPr>
          <w:t>.</w:t>
        </w:r>
      </w:ins>
    </w:p>
    <w:p w14:paraId="414EC1ED" w14:textId="77777777" w:rsidR="00C17534" w:rsidRDefault="00C17534" w:rsidP="007F5283">
      <w:pPr>
        <w:spacing w:line="480" w:lineRule="auto"/>
        <w:jc w:val="both"/>
        <w:rPr>
          <w:ins w:id="11" w:author="Li, Jian-Liang (NIH/NIEHS) [E]" w:date="2021-10-24T22:43:00Z"/>
          <w:color w:val="333333"/>
          <w:shd w:val="clear" w:color="auto" w:fill="FFFFFF"/>
        </w:rPr>
      </w:pPr>
    </w:p>
    <w:p w14:paraId="4E5DD68C" w14:textId="0D14BA5B" w:rsidR="007F5283" w:rsidRDefault="007F5283" w:rsidP="007F5283">
      <w:pPr>
        <w:spacing w:line="480" w:lineRule="auto"/>
        <w:jc w:val="both"/>
        <w:rPr>
          <w:color w:val="000000"/>
        </w:rPr>
      </w:pPr>
      <w:r>
        <w:rPr>
          <w:color w:val="333333"/>
          <w:shd w:val="clear" w:color="auto" w:fill="FFFFFF"/>
        </w:rPr>
        <w:t xml:space="preserve">Gene expression is controlled by multiple regulators and their interactions. </w:t>
      </w:r>
      <w:ins w:id="12" w:author="Li, Jianying (NIH/NIEHS) [C]" w:date="2021-10-22T14:56:00Z">
        <w:r w:rsidR="003C6AA6">
          <w:rPr>
            <w:color w:val="333333"/>
            <w:shd w:val="clear" w:color="auto" w:fill="FFFFFF"/>
          </w:rPr>
          <w:t xml:space="preserve">We hypothesize that </w:t>
        </w:r>
      </w:ins>
      <w:ins w:id="13" w:author="Li, Jianying (NIH/NIEHS) [C]" w:date="2021-10-22T15:17:00Z">
        <w:r w:rsidR="0029592F">
          <w:rPr>
            <w:color w:val="333333"/>
            <w:shd w:val="clear" w:color="auto" w:fill="FFFFFF"/>
          </w:rPr>
          <w:t xml:space="preserve">cross-species </w:t>
        </w:r>
      </w:ins>
      <w:ins w:id="14" w:author="Li, Jianying (NIH/NIEHS) [C]" w:date="2021-10-22T14:56:00Z">
        <w:r w:rsidR="003C6AA6">
          <w:rPr>
            <w:color w:val="333333"/>
            <w:shd w:val="clear" w:color="auto" w:fill="FFFFFF"/>
          </w:rPr>
          <w:t xml:space="preserve">conserve </w:t>
        </w:r>
        <w:r w:rsidR="00527DD7">
          <w:rPr>
            <w:color w:val="333333"/>
            <w:shd w:val="clear" w:color="auto" w:fill="FFFFFF"/>
          </w:rPr>
          <w:t>base</w:t>
        </w:r>
      </w:ins>
      <w:ins w:id="15" w:author="Li, Jianying (NIH/NIEHS) [C]" w:date="2021-10-22T14:57:00Z">
        <w:r w:rsidR="00527DD7">
          <w:rPr>
            <w:color w:val="333333"/>
            <w:shd w:val="clear" w:color="auto" w:fill="FFFFFF"/>
          </w:rPr>
          <w:t xml:space="preserve">line mechanism exists and propose to derive </w:t>
        </w:r>
      </w:ins>
      <w:del w:id="16" w:author="Li, Jianying (NIH/NIEHS) [C]" w:date="2021-10-22T14:58:00Z">
        <w:r w:rsidDel="00527DD7">
          <w:rPr>
            <w:color w:val="333333"/>
            <w:shd w:val="clear" w:color="auto" w:fill="FFFFFF"/>
          </w:rPr>
          <w:delText xml:space="preserve">Data from genome-wide gene expression assays enable a mathematical estimation of molecular activities via </w:delText>
        </w:r>
      </w:del>
      <w:r>
        <w:rPr>
          <w:color w:val="333333"/>
          <w:shd w:val="clear" w:color="auto" w:fill="FFFFFF"/>
        </w:rPr>
        <w:t xml:space="preserve">a </w:t>
      </w:r>
      <w:r w:rsidRPr="00A3457B">
        <w:rPr>
          <w:color w:val="333333"/>
          <w:shd w:val="clear" w:color="auto" w:fill="FFFFFF"/>
        </w:rPr>
        <w:t>projection from</w:t>
      </w:r>
      <w:r>
        <w:rPr>
          <w:color w:val="333333"/>
          <w:shd w:val="clear" w:color="auto" w:fill="FFFFFF"/>
        </w:rPr>
        <w:t xml:space="preserve"> the gene signature of</w:t>
      </w:r>
      <w:r w:rsidRPr="00A3457B">
        <w:rPr>
          <w:color w:val="333333"/>
          <w:shd w:val="clear" w:color="auto" w:fill="FFFFFF"/>
        </w:rPr>
        <w:t xml:space="preserve"> a </w:t>
      </w:r>
      <w:r>
        <w:rPr>
          <w:color w:val="333333"/>
          <w:shd w:val="clear" w:color="auto" w:fill="FFFFFF"/>
        </w:rPr>
        <w:t>biological model</w:t>
      </w:r>
      <w:r w:rsidRPr="00A3457B">
        <w:rPr>
          <w:color w:val="333333"/>
          <w:shd w:val="clear" w:color="auto" w:fill="FFFFFF"/>
        </w:rPr>
        <w:t xml:space="preserve"> </w:t>
      </w:r>
      <w:r>
        <w:rPr>
          <w:color w:val="333333"/>
          <w:shd w:val="clear" w:color="auto" w:fill="FFFFFF"/>
        </w:rPr>
        <w:t>system</w:t>
      </w:r>
      <w:r w:rsidRPr="00A3457B">
        <w:rPr>
          <w:color w:val="333333"/>
          <w:shd w:val="clear" w:color="auto" w:fill="FFFFFF"/>
        </w:rPr>
        <w:t xml:space="preserve"> to</w:t>
      </w:r>
      <w:r>
        <w:rPr>
          <w:color w:val="333333"/>
          <w:shd w:val="clear" w:color="auto" w:fill="FFFFFF"/>
        </w:rPr>
        <w:t xml:space="preserve"> gene expression profiles of</w:t>
      </w:r>
      <w:r w:rsidRPr="00A3457B">
        <w:rPr>
          <w:color w:val="333333"/>
          <w:shd w:val="clear" w:color="auto" w:fill="FFFFFF"/>
        </w:rPr>
        <w:t xml:space="preserve"> </w:t>
      </w:r>
      <w:r>
        <w:rPr>
          <w:color w:val="333333"/>
          <w:shd w:val="clear" w:color="auto" w:fill="FFFFFF"/>
        </w:rPr>
        <w:t xml:space="preserve">a </w:t>
      </w:r>
      <w:r w:rsidRPr="00A3457B">
        <w:rPr>
          <w:color w:val="333333"/>
          <w:shd w:val="clear" w:color="auto" w:fill="FFFFFF"/>
        </w:rPr>
        <w:t>human</w:t>
      </w:r>
      <w:r>
        <w:rPr>
          <w:color w:val="333333"/>
          <w:shd w:val="clear" w:color="auto" w:fill="FFFFFF"/>
        </w:rPr>
        <w:t xml:space="preserve"> study via a T-score. This approach </w:t>
      </w:r>
      <w:ins w:id="17" w:author="Li, Jianying (NIH/NIEHS) [C]" w:date="2021-10-22T15:05:00Z">
        <w:r w:rsidR="00527DD7">
          <w:rPr>
            <w:color w:val="333333"/>
            <w:shd w:val="clear" w:color="auto" w:fill="FFFFFF"/>
          </w:rPr>
          <w:t>help</w:t>
        </w:r>
      </w:ins>
      <w:ins w:id="18" w:author="Li, Jianying (NIH/NIEHS) [C]" w:date="2021-10-22T14:58:00Z">
        <w:r w:rsidR="00527DD7">
          <w:rPr>
            <w:color w:val="333333"/>
            <w:shd w:val="clear" w:color="auto" w:fill="FFFFFF"/>
          </w:rPr>
          <w:t xml:space="preserve">s us to </w:t>
        </w:r>
      </w:ins>
      <w:del w:id="19" w:author="Li, Jianying (NIH/NIEHS) [C]" w:date="2021-10-22T14:58:00Z">
        <w:r w:rsidDel="00527DD7">
          <w:rPr>
            <w:color w:val="333333"/>
            <w:shd w:val="clear" w:color="auto" w:fill="FFFFFF"/>
          </w:rPr>
          <w:delText>is valuable in gaining further</w:delText>
        </w:r>
      </w:del>
      <w:del w:id="20" w:author="Li, Jianying (NIH/NIEHS) [C]" w:date="2021-10-22T14:59:00Z">
        <w:r w:rsidDel="00527DD7">
          <w:rPr>
            <w:color w:val="333333"/>
            <w:shd w:val="clear" w:color="auto" w:fill="FFFFFF"/>
          </w:rPr>
          <w:delText xml:space="preserve"> </w:delText>
        </w:r>
      </w:del>
      <w:r>
        <w:rPr>
          <w:color w:val="333333"/>
          <w:shd w:val="clear" w:color="auto" w:fill="FFFFFF"/>
        </w:rPr>
        <w:t>understand</w:t>
      </w:r>
      <w:del w:id="21" w:author="Li, Jianying (NIH/NIEHS) [C]" w:date="2021-10-22T14:59:00Z">
        <w:r w:rsidDel="00527DD7">
          <w:rPr>
            <w:color w:val="333333"/>
            <w:shd w:val="clear" w:color="auto" w:fill="FFFFFF"/>
          </w:rPr>
          <w:delText>ing of</w:delText>
        </w:r>
      </w:del>
      <w:r>
        <w:rPr>
          <w:color w:val="333333"/>
          <w:shd w:val="clear" w:color="auto" w:fill="FFFFFF"/>
        </w:rPr>
        <w:t xml:space="preserve"> the complex human biology system </w:t>
      </w:r>
      <w:ins w:id="22" w:author="Li, Jianying (NIH/NIEHS) [C]" w:date="2021-10-22T14:59:00Z">
        <w:r w:rsidR="00527DD7">
          <w:rPr>
            <w:color w:val="333333"/>
            <w:shd w:val="clear" w:color="auto" w:fill="FFFFFF"/>
          </w:rPr>
          <w:t>and</w:t>
        </w:r>
      </w:ins>
      <w:ins w:id="23" w:author="Li, Jianying (NIH/NIEHS) [C]" w:date="2021-10-22T15:06:00Z">
        <w:r w:rsidR="00527DD7">
          <w:rPr>
            <w:color w:val="333333"/>
            <w:shd w:val="clear" w:color="auto" w:fill="FFFFFF"/>
          </w:rPr>
          <w:t xml:space="preserve"> its</w:t>
        </w:r>
      </w:ins>
      <w:ins w:id="24" w:author="Li, Jianying (NIH/NIEHS) [C]" w:date="2021-10-22T14:59:00Z">
        <w:r w:rsidR="00527DD7">
          <w:rPr>
            <w:color w:val="333333"/>
            <w:shd w:val="clear" w:color="auto" w:fill="FFFFFF"/>
          </w:rPr>
          <w:t xml:space="preserve"> </w:t>
        </w:r>
      </w:ins>
      <w:del w:id="25" w:author="Li, Jianying (NIH/NIEHS) [C]" w:date="2021-10-22T14:59:00Z">
        <w:r w:rsidDel="00527DD7">
          <w:rPr>
            <w:color w:val="333333"/>
            <w:shd w:val="clear" w:color="auto" w:fill="FFFFFF"/>
          </w:rPr>
          <w:delText xml:space="preserve">with </w:delText>
        </w:r>
      </w:del>
      <w:r>
        <w:rPr>
          <w:color w:val="333333"/>
          <w:shd w:val="clear" w:color="auto" w:fill="FFFFFF"/>
        </w:rPr>
        <w:t>potential clinical implications.</w:t>
      </w:r>
      <w:del w:id="26" w:author="Li, Jianying (NIH/NIEHS) [C]" w:date="2021-10-22T15:14:00Z">
        <w:r w:rsidDel="00B61F07">
          <w:rPr>
            <w:color w:val="333333"/>
            <w:shd w:val="clear" w:color="auto" w:fill="FFFFFF"/>
          </w:rPr>
          <w:delText xml:space="preserve"> With the quantification measurement of a given gene activity obtained from experimental specimen,</w:delText>
        </w:r>
      </w:del>
      <w:r>
        <w:rPr>
          <w:color w:val="333333"/>
          <w:shd w:val="clear" w:color="auto" w:fill="FFFFFF"/>
        </w:rPr>
        <w:t xml:space="preserve"> </w:t>
      </w:r>
      <w:del w:id="27" w:author="Li, Jianying (NIH/NIEHS) [C]" w:date="2021-10-22T15:14:00Z">
        <w:r w:rsidDel="00B61F07">
          <w:rPr>
            <w:color w:val="333333"/>
            <w:shd w:val="clear" w:color="auto" w:fill="FFFFFF"/>
          </w:rPr>
          <w:delText>s</w:delText>
        </w:r>
      </w:del>
      <w:ins w:id="28" w:author="Li, Jianying (NIH/NIEHS) [C]" w:date="2021-10-22T15:14:00Z">
        <w:r w:rsidR="00B61F07">
          <w:rPr>
            <w:color w:val="333333"/>
            <w:shd w:val="clear" w:color="auto" w:fill="FFFFFF"/>
          </w:rPr>
          <w:t>S</w:t>
        </w:r>
      </w:ins>
      <w:r>
        <w:rPr>
          <w:color w:val="333333"/>
          <w:shd w:val="clear" w:color="auto" w:fill="FFFFFF"/>
        </w:rPr>
        <w:t>tructural equation modeling (</w:t>
      </w:r>
      <w:r w:rsidRPr="00074519">
        <w:rPr>
          <w:color w:val="333333"/>
          <w:shd w:val="clear" w:color="auto" w:fill="FFFFFF"/>
        </w:rPr>
        <w:t>SEM</w:t>
      </w:r>
      <w:r>
        <w:rPr>
          <w:color w:val="333333"/>
          <w:shd w:val="clear" w:color="auto" w:fill="FFFFFF"/>
        </w:rPr>
        <w:t xml:space="preserve">) </w:t>
      </w:r>
      <w:ins w:id="29" w:author="Li, Jianying (NIH/NIEHS) [C]" w:date="2021-10-22T15:14:00Z">
        <w:r w:rsidR="00B61F07">
          <w:rPr>
            <w:color w:val="333333"/>
            <w:shd w:val="clear" w:color="auto" w:fill="FFFFFF"/>
          </w:rPr>
          <w:t>report</w:t>
        </w:r>
      </w:ins>
      <w:ins w:id="30" w:author="Li, Jianying (NIH/NIEHS) [C]" w:date="2021-10-22T15:15:00Z">
        <w:r w:rsidR="00B61F07">
          <w:rPr>
            <w:color w:val="333333"/>
            <w:shd w:val="clear" w:color="auto" w:fill="FFFFFF"/>
          </w:rPr>
          <w:t xml:space="preserve">s </w:t>
        </w:r>
      </w:ins>
      <w:ins w:id="31" w:author="Li, Jianying (NIH/NIEHS) [C]" w:date="2021-10-22T15:22:00Z">
        <w:r w:rsidR="0029592F">
          <w:rPr>
            <w:color w:val="333333"/>
            <w:shd w:val="clear" w:color="auto" w:fill="FFFFFF"/>
          </w:rPr>
          <w:t>any</w:t>
        </w:r>
      </w:ins>
      <w:ins w:id="32" w:author="Li, Jianying (NIH/NIEHS) [C]" w:date="2021-10-22T15:15:00Z">
        <w:r w:rsidR="00B61F07">
          <w:rPr>
            <w:color w:val="333333"/>
            <w:shd w:val="clear" w:color="auto" w:fill="FFFFFF"/>
          </w:rPr>
          <w:t xml:space="preserve"> significant relationship</w:t>
        </w:r>
      </w:ins>
      <w:ins w:id="33" w:author="Li, Jianying (NIH/NIEHS) [C]" w:date="2021-10-22T15:23:00Z">
        <w:r w:rsidR="0029592F">
          <w:rPr>
            <w:color w:val="333333"/>
            <w:shd w:val="clear" w:color="auto" w:fill="FFFFFF"/>
          </w:rPr>
          <w:t>s</w:t>
        </w:r>
      </w:ins>
      <w:ins w:id="34" w:author="Li, Jianying (NIH/NIEHS) [C]" w:date="2021-10-22T15:15:00Z">
        <w:r w:rsidR="00B61F07">
          <w:rPr>
            <w:color w:val="333333"/>
            <w:shd w:val="clear" w:color="auto" w:fill="FFFFFF"/>
          </w:rPr>
          <w:t xml:space="preserve"> among variables, which ultimately helps us </w:t>
        </w:r>
      </w:ins>
      <w:del w:id="35" w:author="Li, Jianying (NIH/NIEHS) [C]" w:date="2021-10-22T15:15:00Z">
        <w:r w:rsidDel="00B61F07">
          <w:rPr>
            <w:color w:val="333333"/>
            <w:shd w:val="clear" w:color="auto" w:fill="FFFFFF"/>
          </w:rPr>
          <w:delText xml:space="preserve">has the potential </w:delText>
        </w:r>
      </w:del>
      <w:ins w:id="36" w:author="Li, Jianying (NIH/NIEHS) [C]" w:date="2021-10-22T15:16:00Z">
        <w:r w:rsidR="00B61F07">
          <w:rPr>
            <w:color w:val="333333"/>
            <w:shd w:val="clear" w:color="auto" w:fill="FFFFFF"/>
          </w:rPr>
          <w:t xml:space="preserve">with biological hypothesis testing, i.e. </w:t>
        </w:r>
      </w:ins>
      <w:del w:id="37" w:author="Li, Jianying (NIH/NIEHS) [C]" w:date="2021-10-22T15:16:00Z">
        <w:r w:rsidDel="00B61F07">
          <w:rPr>
            <w:color w:val="333333"/>
            <w:shd w:val="clear" w:color="auto" w:fill="FFFFFF"/>
          </w:rPr>
          <w:delText xml:space="preserve">to </w:delText>
        </w:r>
      </w:del>
      <w:ins w:id="38" w:author="Li, Jianying (NIH/NIEHS) [C]" w:date="2021-10-22T15:17:00Z">
        <w:r w:rsidR="00B61F07">
          <w:rPr>
            <w:color w:val="333333"/>
            <w:shd w:val="clear" w:color="auto" w:fill="FFFFFF"/>
          </w:rPr>
          <w:t>unveiling</w:t>
        </w:r>
      </w:ins>
      <w:del w:id="39" w:author="Li, Jianying (NIH/NIEHS) [C]" w:date="2021-10-22T15:17:00Z">
        <w:r w:rsidDel="00B61F07">
          <w:rPr>
            <w:color w:val="333333"/>
            <w:shd w:val="clear" w:color="auto" w:fill="FFFFFF"/>
          </w:rPr>
          <w:delText>determine</w:delText>
        </w:r>
      </w:del>
      <w:r>
        <w:rPr>
          <w:color w:val="333333"/>
          <w:shd w:val="clear" w:color="auto" w:fill="FFFFFF"/>
        </w:rPr>
        <w:t xml:space="preserve"> the</w:t>
      </w:r>
      <w:r w:rsidRPr="00E55885">
        <w:rPr>
          <w:shd w:val="clear" w:color="auto" w:fill="FFFFFF"/>
        </w:rPr>
        <w:t xml:space="preserve"> </w:t>
      </w:r>
      <w:r w:rsidRPr="00E55885">
        <w:rPr>
          <w:shd w:val="clear" w:color="auto" w:fill="FFFFFF"/>
        </w:rPr>
        <w:lastRenderedPageBreak/>
        <w:t xml:space="preserve">concurrent regulatory effects of two or more upstream regulators on </w:t>
      </w:r>
      <w:r>
        <w:rPr>
          <w:shd w:val="clear" w:color="auto" w:fill="FFFFFF"/>
        </w:rPr>
        <w:t xml:space="preserve">the expression </w:t>
      </w:r>
      <w:r w:rsidRPr="00E55885">
        <w:rPr>
          <w:shd w:val="clear" w:color="auto" w:fill="FFFFFF"/>
        </w:rPr>
        <w:t>level or activit</w:t>
      </w:r>
      <w:r>
        <w:rPr>
          <w:shd w:val="clear" w:color="auto" w:fill="FFFFFF"/>
        </w:rPr>
        <w:t>y</w:t>
      </w:r>
      <w:r w:rsidRPr="00E55885">
        <w:rPr>
          <w:shd w:val="clear" w:color="auto" w:fill="FFFFFF"/>
        </w:rPr>
        <w:t xml:space="preserve"> of a downstream reporter gene. </w:t>
      </w:r>
      <w:ins w:id="40" w:author="Li, Jianying (NIH/NIEHS) [C]" w:date="2021-10-22T15:07:00Z">
        <w:r w:rsidR="00527DD7">
          <w:rPr>
            <w:shd w:val="clear" w:color="auto" w:fill="FFFFFF"/>
          </w:rPr>
          <w:t>W</w:t>
        </w:r>
      </w:ins>
      <w:del w:id="41" w:author="Li, Jianying (NIH/NIEHS) [C]" w:date="2021-10-22T15:07:00Z">
        <w:r w:rsidDel="00527DD7">
          <w:rPr>
            <w:shd w:val="clear" w:color="auto" w:fill="FFFFFF"/>
          </w:rPr>
          <w:delText>H</w:delText>
        </w:r>
      </w:del>
      <w:del w:id="42" w:author="Li, Jianying (NIH/NIEHS) [C]" w:date="2021-10-22T15:06:00Z">
        <w:r w:rsidDel="00527DD7">
          <w:rPr>
            <w:shd w:val="clear" w:color="auto" w:fill="FFFFFF"/>
          </w:rPr>
          <w:delText xml:space="preserve">ere </w:delText>
        </w:r>
        <w:bookmarkEnd w:id="1"/>
        <w:r w:rsidDel="00527DD7">
          <w:rPr>
            <w:shd w:val="clear" w:color="auto" w:fill="FFFFFF"/>
          </w:rPr>
          <w:delText>w</w:delText>
        </w:r>
      </w:del>
      <w:r w:rsidRPr="00E55885">
        <w:rPr>
          <w:shd w:val="clear" w:color="auto" w:fill="FFFFFF"/>
        </w:rPr>
        <w:t>e developed a</w:t>
      </w:r>
      <w:r>
        <w:rPr>
          <w:shd w:val="clear" w:color="auto" w:fill="FFFFFF"/>
        </w:rPr>
        <w:t>n</w:t>
      </w:r>
      <w:r w:rsidRPr="00E55885">
        <w:rPr>
          <w:shd w:val="clear" w:color="auto" w:fill="FFFFFF"/>
        </w:rPr>
        <w:t xml:space="preserve"> R Shiny application, termed “Structural Equation Modeling of In silico Perturbations (SEMIPs)” to </w:t>
      </w:r>
      <w:ins w:id="43" w:author="Li, Jianying (NIH/NIEHS) [C]" w:date="2021-10-22T15:07:00Z">
        <w:r w:rsidR="00B61F07">
          <w:rPr>
            <w:shd w:val="clear" w:color="auto" w:fill="FFFFFF"/>
          </w:rPr>
          <w:t xml:space="preserve">carry out these </w:t>
        </w:r>
      </w:ins>
      <w:ins w:id="44" w:author="Li, Jianying (NIH/NIEHS) [C]" w:date="2021-10-22T15:08:00Z">
        <w:r w:rsidR="00B61F07">
          <w:rPr>
            <w:shd w:val="clear" w:color="auto" w:fill="FFFFFF"/>
          </w:rPr>
          <w:t xml:space="preserve">tasks including </w:t>
        </w:r>
      </w:ins>
      <w:del w:id="45" w:author="Li, Jianying (NIH/NIEHS) [C]" w:date="2021-10-22T15:08:00Z">
        <w:r w:rsidRPr="00E55885" w:rsidDel="00B61F07">
          <w:delText>compute a two-sided t-statist</w:delText>
        </w:r>
      </w:del>
      <w:del w:id="46" w:author="Li, Jianying (NIH/NIEHS) [C]" w:date="2021-10-22T15:09:00Z">
        <w:r w:rsidRPr="00E55885" w:rsidDel="00B61F07">
          <w:delText>ic</w:delText>
        </w:r>
        <w:r w:rsidDel="00B61F07">
          <w:delText>, namingly</w:delText>
        </w:r>
      </w:del>
      <w:ins w:id="47" w:author="Li, Jianying (NIH/NIEHS) [C]" w:date="2021-10-22T15:09:00Z">
        <w:r w:rsidR="00B61F07">
          <w:t>the</w:t>
        </w:r>
      </w:ins>
      <w:r w:rsidRPr="00E55885">
        <w:t xml:space="preserve"> </w:t>
      </w:r>
      <w:r>
        <w:t>T-score</w:t>
      </w:r>
      <w:r w:rsidRPr="00E55885">
        <w:t xml:space="preserve"> as a surrogate gene activity in a given human specimen</w:t>
      </w:r>
      <w:r>
        <w:t>.</w:t>
      </w:r>
      <w:r w:rsidRPr="00E55885">
        <w:t xml:space="preserve"> </w:t>
      </w:r>
      <w:r>
        <w:t>SEMIPs</w:t>
      </w:r>
      <w:r w:rsidRPr="00E55885">
        <w:t xml:space="preserve"> can be used in either correlation</w:t>
      </w:r>
      <w:r>
        <w:t>al</w:t>
      </w:r>
      <w:r w:rsidRPr="00E55885">
        <w:t xml:space="preserve"> studies between</w:t>
      </w:r>
      <w:r w:rsidRPr="00495061">
        <w:rPr>
          <w:color w:val="000000"/>
        </w:rPr>
        <w:t xml:space="preserve"> </w:t>
      </w:r>
      <w:r>
        <w:rPr>
          <w:color w:val="000000"/>
        </w:rPr>
        <w:t xml:space="preserve">outcome variables of interest or subsequent model fitting </w:t>
      </w:r>
      <w:r w:rsidRPr="00E55885">
        <w:t>on multiple variables</w:t>
      </w:r>
      <w:r>
        <w:rPr>
          <w:color w:val="000000"/>
        </w:rPr>
        <w:t xml:space="preserve">. This application </w:t>
      </w:r>
      <w:ins w:id="48" w:author="Li, Jianying (NIH/NIEHS) [C]" w:date="2021-10-22T15:24:00Z">
        <w:r w:rsidR="0029592F">
          <w:rPr>
            <w:color w:val="000000"/>
          </w:rPr>
          <w:t>implement</w:t>
        </w:r>
      </w:ins>
      <w:ins w:id="49" w:author="Li, Jianying (NIH/NIEHS) [C]" w:date="2021-10-22T15:09:00Z">
        <w:r w:rsidR="00B61F07">
          <w:rPr>
            <w:color w:val="000000"/>
          </w:rPr>
          <w:t xml:space="preserve">s </w:t>
        </w:r>
      </w:ins>
      <w:del w:id="50" w:author="Li, Jianying (NIH/NIEHS) [C]" w:date="2021-10-22T15:09:00Z">
        <w:r w:rsidDel="00B61F07">
          <w:rPr>
            <w:color w:val="000000"/>
          </w:rPr>
          <w:delText xml:space="preserve">implements </w:delText>
        </w:r>
      </w:del>
      <w:r>
        <w:rPr>
          <w:color w:val="000000"/>
        </w:rPr>
        <w:t xml:space="preserve">a 3-node SEM model that consists of two upstream regulators as </w:t>
      </w:r>
      <w:ins w:id="51" w:author="Li, Jianying (NIH/NIEHS) [C]" w:date="2021-10-22T15:10:00Z">
        <w:r w:rsidR="00B61F07">
          <w:rPr>
            <w:color w:val="000000"/>
          </w:rPr>
          <w:t xml:space="preserve">exogenous </w:t>
        </w:r>
      </w:ins>
      <w:del w:id="52" w:author="Li, Jianying (NIH/NIEHS) [C]" w:date="2021-10-22T15:10:00Z">
        <w:r w:rsidDel="00B61F07">
          <w:rPr>
            <w:color w:val="000000"/>
          </w:rPr>
          <w:delText xml:space="preserve">input </w:delText>
        </w:r>
      </w:del>
      <w:r>
        <w:rPr>
          <w:color w:val="000000"/>
        </w:rPr>
        <w:t xml:space="preserve">variables and one downstream reporter as an </w:t>
      </w:r>
      <w:ins w:id="53" w:author="Li, Jianying (NIH/NIEHS) [C]" w:date="2021-10-22T15:10:00Z">
        <w:r w:rsidR="00B61F07">
          <w:rPr>
            <w:color w:val="000000"/>
          </w:rPr>
          <w:t>endogenous variable</w:t>
        </w:r>
      </w:ins>
      <w:ins w:id="54" w:author="Li, Jianying (NIH/NIEHS) [C]" w:date="2021-10-22T15:11:00Z">
        <w:r w:rsidR="00B61F07">
          <w:rPr>
            <w:color w:val="000000"/>
          </w:rPr>
          <w:t xml:space="preserve">, it will </w:t>
        </w:r>
      </w:ins>
      <w:del w:id="55" w:author="Li, Jianying (NIH/NIEHS) [C]" w:date="2021-10-22T15:11:00Z">
        <w:r w:rsidDel="00B61F07">
          <w:rPr>
            <w:color w:val="000000"/>
          </w:rPr>
          <w:delText xml:space="preserve">outcome variable to </w:delText>
        </w:r>
      </w:del>
      <w:ins w:id="56" w:author="Li, Jianying (NIH/NIEHS) [C]" w:date="2021-10-22T15:11:00Z">
        <w:r w:rsidR="00B61F07">
          <w:rPr>
            <w:color w:val="000000"/>
          </w:rPr>
          <w:t>re</w:t>
        </w:r>
      </w:ins>
      <w:ins w:id="57" w:author="Li, Jianying (NIH/NIEHS) [C]" w:date="2021-10-22T15:12:00Z">
        <w:r w:rsidR="00B61F07">
          <w:rPr>
            <w:color w:val="000000"/>
          </w:rPr>
          <w:t>veal</w:t>
        </w:r>
      </w:ins>
      <w:del w:id="58" w:author="Li, Jianying (NIH/NIEHS) [C]" w:date="2021-10-22T15:11:00Z">
        <w:r w:rsidDel="00B61F07">
          <w:rPr>
            <w:color w:val="000000"/>
          </w:rPr>
          <w:delText>examine</w:delText>
        </w:r>
      </w:del>
      <w:r>
        <w:rPr>
          <w:color w:val="000000"/>
        </w:rPr>
        <w:t xml:space="preserve"> </w:t>
      </w:r>
      <w:ins w:id="59" w:author="Li, Jianying (NIH/NIEHS) [C]" w:date="2021-10-22T15:12:00Z">
        <w:r w:rsidR="00B61F07">
          <w:rPr>
            <w:color w:val="000000"/>
          </w:rPr>
          <w:t>any</w:t>
        </w:r>
      </w:ins>
      <w:del w:id="60" w:author="Li, Jianying (NIH/NIEHS) [C]" w:date="2021-10-22T15:12:00Z">
        <w:r w:rsidDel="00B61F07">
          <w:rPr>
            <w:color w:val="000000"/>
          </w:rPr>
          <w:delText>the</w:delText>
        </w:r>
      </w:del>
      <w:r>
        <w:rPr>
          <w:color w:val="000000"/>
        </w:rPr>
        <w:t xml:space="preserve"> </w:t>
      </w:r>
      <w:ins w:id="61" w:author="Li, Jianying (NIH/NIEHS) [C]" w:date="2021-10-22T15:12:00Z">
        <w:r w:rsidR="00B61F07">
          <w:rPr>
            <w:color w:val="000000"/>
          </w:rPr>
          <w:t xml:space="preserve">potential </w:t>
        </w:r>
      </w:ins>
      <w:r>
        <w:rPr>
          <w:color w:val="000000"/>
        </w:rPr>
        <w:t>significance of interactions among these variables</w:t>
      </w:r>
      <w:ins w:id="62" w:author="Li, Jianying (NIH/NIEHS) [C]" w:date="2021-10-22T15:12:00Z">
        <w:r w:rsidR="00B61F07">
          <w:rPr>
            <w:color w:val="000000"/>
          </w:rPr>
          <w:t xml:space="preserve"> based on the statistical </w:t>
        </w:r>
      </w:ins>
      <w:ins w:id="63" w:author="Li, Jianying (NIH/NIEHS) [C]" w:date="2021-10-22T15:13:00Z">
        <w:r w:rsidR="00B61F07">
          <w:rPr>
            <w:color w:val="000000"/>
          </w:rPr>
          <w:t>output</w:t>
        </w:r>
      </w:ins>
      <w:ins w:id="64" w:author="Li, Jianying (NIH/NIEHS) [C]" w:date="2021-10-22T15:12:00Z">
        <w:r w:rsidR="00B61F07">
          <w:rPr>
            <w:color w:val="000000"/>
          </w:rPr>
          <w:t>s</w:t>
        </w:r>
      </w:ins>
      <w:r>
        <w:rPr>
          <w:color w:val="000000"/>
        </w:rPr>
        <w:t xml:space="preserve">. SEMIPs enables scientists to investigate genetic interactions among </w:t>
      </w:r>
      <w:del w:id="65" w:author="Li, Jianying (NIH/NIEHS) [C]" w:date="2021-10-22T15:13:00Z">
        <w:r w:rsidDel="00B61F07">
          <w:rPr>
            <w:color w:val="000000"/>
          </w:rPr>
          <w:delText xml:space="preserve">three </w:delText>
        </w:r>
      </w:del>
      <w:r>
        <w:rPr>
          <w:color w:val="000000"/>
        </w:rPr>
        <w:t xml:space="preserve">variables </w:t>
      </w:r>
      <w:ins w:id="66" w:author="Li, Jianying (NIH/NIEHS) [C]" w:date="2021-10-22T15:13:00Z">
        <w:r w:rsidR="00B61F07">
          <w:rPr>
            <w:color w:val="000000"/>
          </w:rPr>
          <w:t xml:space="preserve">of interest </w:t>
        </w:r>
      </w:ins>
      <w:r w:rsidRPr="00E55885">
        <w:rPr>
          <w:i/>
          <w:iCs/>
          <w:color w:val="000000"/>
        </w:rPr>
        <w:t>in silico</w:t>
      </w:r>
      <w:r>
        <w:rPr>
          <w:color w:val="000000"/>
        </w:rPr>
        <w:t xml:space="preserve">. In a case study using SEMIPs, </w:t>
      </w:r>
      <w:r>
        <w:rPr>
          <w:color w:val="333333"/>
          <w:shd w:val="clear" w:color="auto" w:fill="FFFFFF"/>
        </w:rPr>
        <w:t>we show that putative direct downstream genes of the</w:t>
      </w:r>
      <w:r w:rsidRPr="00213179">
        <w:t xml:space="preserve"> </w:t>
      </w:r>
      <w:r w:rsidRPr="00213179">
        <w:rPr>
          <w:color w:val="333333"/>
          <w:shd w:val="clear" w:color="auto" w:fill="FFFFFF"/>
        </w:rPr>
        <w:t>GATA Binding Protein 2</w:t>
      </w:r>
      <w:r>
        <w:rPr>
          <w:color w:val="333333"/>
          <w:shd w:val="clear" w:color="auto" w:fill="FFFFFF"/>
        </w:rPr>
        <w:t xml:space="preserve"> (GATA2) transcription factor are sufficient to infer its activities </w:t>
      </w:r>
      <w:r w:rsidRPr="00CF776F">
        <w:rPr>
          <w:i/>
          <w:iCs/>
          <w:color w:val="333333"/>
          <w:shd w:val="clear" w:color="auto" w:fill="FFFFFF"/>
        </w:rPr>
        <w:t>in silico</w:t>
      </w:r>
      <w:r>
        <w:rPr>
          <w:color w:val="333333"/>
          <w:shd w:val="clear" w:color="auto" w:fill="FFFFFF"/>
        </w:rPr>
        <w:t xml:space="preserve"> for the conserved p</w:t>
      </w:r>
      <w:r w:rsidRPr="0082435B">
        <w:rPr>
          <w:color w:val="333333"/>
          <w:shd w:val="clear" w:color="auto" w:fill="FFFFFF"/>
        </w:rPr>
        <w:t xml:space="preserve">rogesterone </w:t>
      </w:r>
      <w:r>
        <w:rPr>
          <w:color w:val="333333"/>
          <w:shd w:val="clear" w:color="auto" w:fill="FFFFFF"/>
        </w:rPr>
        <w:t>r</w:t>
      </w:r>
      <w:r w:rsidRPr="0082435B">
        <w:rPr>
          <w:color w:val="333333"/>
          <w:shd w:val="clear" w:color="auto" w:fill="FFFFFF"/>
        </w:rPr>
        <w:t>eceptor</w:t>
      </w:r>
      <w:r>
        <w:rPr>
          <w:color w:val="333333"/>
          <w:shd w:val="clear" w:color="auto" w:fill="FFFFFF"/>
        </w:rPr>
        <w:t xml:space="preserve"> (PGR)-GATA2-</w:t>
      </w:r>
      <w:r w:rsidRPr="0082435B">
        <w:rPr>
          <w:color w:val="333333"/>
          <w:shd w:val="clear" w:color="auto" w:fill="FFFFFF"/>
        </w:rPr>
        <w:t>SRY-</w:t>
      </w:r>
      <w:r>
        <w:rPr>
          <w:color w:val="333333"/>
          <w:shd w:val="clear" w:color="auto" w:fill="FFFFFF"/>
        </w:rPr>
        <w:t>b</w:t>
      </w:r>
      <w:r w:rsidRPr="0082435B">
        <w:rPr>
          <w:color w:val="333333"/>
          <w:shd w:val="clear" w:color="auto" w:fill="FFFFFF"/>
        </w:rPr>
        <w:t>ox</w:t>
      </w:r>
      <w:r>
        <w:rPr>
          <w:color w:val="333333"/>
          <w:shd w:val="clear" w:color="auto" w:fill="FFFFFF"/>
        </w:rPr>
        <w:t xml:space="preserve"> t</w:t>
      </w:r>
      <w:r w:rsidRPr="0082435B">
        <w:rPr>
          <w:color w:val="333333"/>
          <w:shd w:val="clear" w:color="auto" w:fill="FFFFFF"/>
        </w:rPr>
        <w:t xml:space="preserve">ranscription </w:t>
      </w:r>
      <w:r>
        <w:rPr>
          <w:color w:val="333333"/>
          <w:shd w:val="clear" w:color="auto" w:fill="FFFFFF"/>
        </w:rPr>
        <w:t>f</w:t>
      </w:r>
      <w:r w:rsidRPr="0082435B">
        <w:rPr>
          <w:color w:val="333333"/>
          <w:shd w:val="clear" w:color="auto" w:fill="FFFFFF"/>
        </w:rPr>
        <w:t>actor 17</w:t>
      </w:r>
      <w:r>
        <w:rPr>
          <w:color w:val="333333"/>
          <w:shd w:val="clear" w:color="auto" w:fill="FFFFFF"/>
        </w:rPr>
        <w:t xml:space="preserve"> (SOX17) genetic network in the </w:t>
      </w:r>
      <w:r w:rsidRPr="00BA4D2B">
        <w:rPr>
          <w:color w:val="000000"/>
        </w:rPr>
        <w:t>human</w:t>
      </w:r>
      <w:r>
        <w:rPr>
          <w:color w:val="000000"/>
        </w:rPr>
        <w:t xml:space="preserve"> uterine endometrium.</w:t>
      </w:r>
    </w:p>
    <w:p w14:paraId="00FC8D62" w14:textId="77777777" w:rsidR="007F5283" w:rsidRPr="00E55885" w:rsidRDefault="007F5283" w:rsidP="007F5283">
      <w:pPr>
        <w:spacing w:line="480" w:lineRule="auto"/>
        <w:jc w:val="both"/>
        <w:rPr>
          <w:color w:val="333333"/>
          <w:shd w:val="clear" w:color="auto" w:fill="FFFFFF"/>
        </w:rPr>
      </w:pPr>
    </w:p>
    <w:p w14:paraId="73C897E1" w14:textId="77777777" w:rsidR="007F5283" w:rsidRPr="00376CC5" w:rsidRDefault="007F5283" w:rsidP="007F5283">
      <w:pPr>
        <w:pStyle w:val="Heading1"/>
        <w:tabs>
          <w:tab w:val="clear" w:pos="567"/>
        </w:tabs>
      </w:pPr>
      <w:r w:rsidRPr="00376CC5">
        <w:t>Introduction</w:t>
      </w:r>
    </w:p>
    <w:p w14:paraId="7177842E" w14:textId="6F7DC5C4" w:rsidR="007F5283" w:rsidRDefault="009F0591" w:rsidP="007F5283">
      <w:pPr>
        <w:spacing w:line="480" w:lineRule="auto"/>
        <w:jc w:val="both"/>
        <w:rPr>
          <w:color w:val="333333"/>
          <w:shd w:val="clear" w:color="auto" w:fill="FFFFFF"/>
        </w:rPr>
      </w:pPr>
      <w:ins w:id="67" w:author="Li, Jianying (NIH/NIEHS) [C]" w:date="2021-10-22T15:48:00Z">
        <w:r>
          <w:rPr>
            <w:color w:val="333333"/>
            <w:shd w:val="clear" w:color="auto" w:fill="FFFFFF"/>
          </w:rPr>
          <w:t xml:space="preserve">Genome-wide gene expression assays </w:t>
        </w:r>
      </w:ins>
      <w:ins w:id="68" w:author="Li, Jianying (NIH/NIEHS) [C]" w:date="2021-10-22T15:51:00Z">
        <w:r w:rsidR="00D00E77">
          <w:rPr>
            <w:color w:val="333333"/>
            <w:shd w:val="clear" w:color="auto" w:fill="FFFFFF"/>
          </w:rPr>
          <w:t xml:space="preserve">allow us to study </w:t>
        </w:r>
      </w:ins>
      <w:ins w:id="69" w:author="Li, Jianying (NIH/NIEHS) [C]" w:date="2021-10-22T15:49:00Z">
        <w:r>
          <w:rPr>
            <w:color w:val="333333"/>
            <w:shd w:val="clear" w:color="auto" w:fill="FFFFFF"/>
          </w:rPr>
          <w:t xml:space="preserve">the </w:t>
        </w:r>
      </w:ins>
      <w:ins w:id="70" w:author="Li, Jianying (NIH/NIEHS) [C]" w:date="2021-10-22T15:50:00Z">
        <w:r>
          <w:rPr>
            <w:color w:val="333333"/>
            <w:shd w:val="clear" w:color="auto" w:fill="FFFFFF"/>
          </w:rPr>
          <w:t>rela</w:t>
        </w:r>
        <w:r w:rsidR="00D00E77">
          <w:rPr>
            <w:color w:val="333333"/>
            <w:shd w:val="clear" w:color="auto" w:fill="FFFFFF"/>
          </w:rPr>
          <w:t>tionship</w:t>
        </w:r>
      </w:ins>
      <w:ins w:id="71" w:author="Li, Jianying (NIH/NIEHS) [C]" w:date="2021-10-22T15:49:00Z">
        <w:r>
          <w:rPr>
            <w:color w:val="333333"/>
            <w:shd w:val="clear" w:color="auto" w:fill="FFFFFF"/>
          </w:rPr>
          <w:t xml:space="preserve"> </w:t>
        </w:r>
      </w:ins>
      <w:ins w:id="72" w:author="Li, Jianying (NIH/NIEHS) [C]" w:date="2021-10-22T15:50:00Z">
        <w:r w:rsidR="00D00E77">
          <w:rPr>
            <w:color w:val="333333"/>
            <w:shd w:val="clear" w:color="auto" w:fill="FFFFFF"/>
          </w:rPr>
          <w:t>between</w:t>
        </w:r>
      </w:ins>
      <w:ins w:id="73" w:author="Li, Jianying (NIH/NIEHS) [C]" w:date="2021-10-22T15:48:00Z">
        <w:r>
          <w:rPr>
            <w:color w:val="333333"/>
            <w:shd w:val="clear" w:color="auto" w:fill="FFFFFF"/>
          </w:rPr>
          <w:t xml:space="preserve"> </w:t>
        </w:r>
      </w:ins>
      <w:ins w:id="74" w:author="Li, Jianying (NIH/NIEHS) [C]" w:date="2021-10-22T15:52:00Z">
        <w:r w:rsidR="00D00E77">
          <w:rPr>
            <w:color w:val="333333"/>
            <w:shd w:val="clear" w:color="auto" w:fill="FFFFFF"/>
          </w:rPr>
          <w:t>exogenous perturbation</w:t>
        </w:r>
      </w:ins>
      <w:ins w:id="75" w:author="Li, Jianying (NIH/NIEHS) [C]" w:date="2021-10-22T15:54:00Z">
        <w:r w:rsidR="00D00E77">
          <w:rPr>
            <w:color w:val="333333"/>
            <w:shd w:val="clear" w:color="auto" w:fill="FFFFFF"/>
          </w:rPr>
          <w:t>s</w:t>
        </w:r>
      </w:ins>
      <w:ins w:id="76" w:author="Li, Jianying (NIH/NIEHS) [C]" w:date="2021-10-22T15:52:00Z">
        <w:r w:rsidR="00D00E77">
          <w:rPr>
            <w:color w:val="333333"/>
            <w:shd w:val="clear" w:color="auto" w:fill="FFFFFF"/>
          </w:rPr>
          <w:t xml:space="preserve"> and biological responses</w:t>
        </w:r>
      </w:ins>
      <w:ins w:id="77" w:author="Li, Jianying (NIH/NIEHS) [C]" w:date="2021-10-22T15:53:00Z">
        <w:r w:rsidR="00D00E77">
          <w:rPr>
            <w:color w:val="333333"/>
            <w:shd w:val="clear" w:color="auto" w:fill="FFFFFF"/>
          </w:rPr>
          <w:t xml:space="preserve"> so that important underline mechanism can be revealed</w:t>
        </w:r>
      </w:ins>
      <w:ins w:id="78" w:author="Li, Jianying (NIH/NIEHS) [C]" w:date="2021-10-22T15:48:00Z">
        <w:r>
          <w:rPr>
            <w:color w:val="333333"/>
            <w:shd w:val="clear" w:color="auto" w:fill="FFFFFF"/>
          </w:rPr>
          <w:t xml:space="preserve">. </w:t>
        </w:r>
      </w:ins>
      <w:ins w:id="79" w:author="Li, Jianying (NIH/NIEHS) [C]" w:date="2021-10-22T15:24:00Z">
        <w:r w:rsidR="0029592F">
          <w:t>G</w:t>
        </w:r>
      </w:ins>
      <w:del w:id="80" w:author="Li, Jianying (NIH/NIEHS) [C]" w:date="2021-10-22T15:24:00Z">
        <w:r w:rsidR="007F5283" w:rsidDel="0029592F">
          <w:delText>While g</w:delText>
        </w:r>
      </w:del>
      <w:r w:rsidR="007F5283">
        <w:t>ene expression data in public repositories provide</w:t>
      </w:r>
      <w:ins w:id="81" w:author="Li, Jianying (NIH/NIEHS) [C]" w:date="2021-10-22T15:25:00Z">
        <w:r w:rsidR="0029592F">
          <w:t>s</w:t>
        </w:r>
      </w:ins>
      <w:r w:rsidR="007F5283">
        <w:t xml:space="preserve"> a valuable resource for investigators to </w:t>
      </w:r>
      <w:ins w:id="82" w:author="Li, Jianying (NIH/NIEHS) [C]" w:date="2021-10-22T15:25:00Z">
        <w:r w:rsidR="0029592F">
          <w:t>study</w:t>
        </w:r>
      </w:ins>
      <w:del w:id="83" w:author="Li, Jianying (NIH/NIEHS) [C]" w:date="2021-10-22T15:25:00Z">
        <w:r w:rsidR="007F5283" w:rsidDel="0029592F">
          <w:delText>infer</w:delText>
        </w:r>
      </w:del>
      <w:r w:rsidR="007F5283">
        <w:t xml:space="preserve"> </w:t>
      </w:r>
      <w:ins w:id="84" w:author="Li, Jianying (NIH/NIEHS) [C]" w:date="2021-10-22T15:55:00Z">
        <w:r w:rsidR="00D00E77">
          <w:t xml:space="preserve">such </w:t>
        </w:r>
      </w:ins>
      <w:r w:rsidR="007F5283">
        <w:t xml:space="preserve">regulatory processes </w:t>
      </w:r>
      <w:r w:rsidR="007F5283">
        <w:fldChar w:fldCharType="begin"/>
      </w:r>
      <w:r w:rsidR="007F5283">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7F5283">
        <w:fldChar w:fldCharType="separate"/>
      </w:r>
      <w:r w:rsidR="007F5283">
        <w:rPr>
          <w:noProof/>
        </w:rPr>
        <w:t>(Edgar, Domrachev et al. 2002)</w:t>
      </w:r>
      <w:r w:rsidR="007F5283">
        <w:fldChar w:fldCharType="end"/>
      </w:r>
      <w:ins w:id="85" w:author="Li, Jianying (NIH/NIEHS) [C]" w:date="2021-10-22T15:29:00Z">
        <w:r w:rsidR="00876A05">
          <w:t xml:space="preserve"> and</w:t>
        </w:r>
      </w:ins>
      <w:del w:id="86" w:author="Li, Jianying (NIH/NIEHS) [C]" w:date="2021-10-22T15:29:00Z">
        <w:r w:rsidR="007F5283" w:rsidDel="00876A05">
          <w:delText>,</w:delText>
        </w:r>
      </w:del>
      <w:r w:rsidR="007F5283">
        <w:t xml:space="preserve"> the causal relationships among variables of interest</w:t>
      </w:r>
      <w:ins w:id="87" w:author="Li, Jianying (NIH/NIEHS) [C]" w:date="2021-10-22T15:41:00Z">
        <w:r>
          <w:t>.</w:t>
        </w:r>
      </w:ins>
      <w:r w:rsidR="007F5283">
        <w:t xml:space="preserve"> </w:t>
      </w:r>
      <w:ins w:id="88" w:author="Li, Jianying (NIH/NIEHS) [C]" w:date="2021-10-22T15:54:00Z">
        <w:r w:rsidR="00D00E77">
          <w:t>However</w:t>
        </w:r>
      </w:ins>
      <w:del w:id="89" w:author="Li, Jianying (NIH/NIEHS) [C]" w:date="2021-10-22T15:44:00Z">
        <w:r w:rsidR="007F5283" w:rsidDel="009F0591">
          <w:delText xml:space="preserve">are not always directly measurable in a system. </w:delText>
        </w:r>
      </w:del>
      <w:del w:id="90" w:author="Li, Jianying (NIH/NIEHS) [C]" w:date="2021-10-22T15:41:00Z">
        <w:r w:rsidR="007F5283" w:rsidDel="009F0591">
          <w:delText>Moreover</w:delText>
        </w:r>
      </w:del>
      <w:r w:rsidR="007F5283">
        <w:t>, it is challenging to test the knowledge obtained from experimental model systems in humans due to undetermined clinical outcomes and ethical considerations.</w:t>
      </w:r>
      <w:r w:rsidR="007F5283">
        <w:rPr>
          <w:color w:val="333333"/>
          <w:shd w:val="clear" w:color="auto" w:fill="FFFFFF"/>
        </w:rPr>
        <w:t xml:space="preserve"> </w:t>
      </w:r>
      <w:del w:id="91" w:author="Li, Jianying (NIH/NIEHS) [C]" w:date="2021-10-22T16:44:00Z">
        <w:r w:rsidR="007F5283" w:rsidRPr="00DE38B9" w:rsidDel="002A1434">
          <w:rPr>
            <w:strike/>
            <w:color w:val="333333"/>
            <w:shd w:val="clear" w:color="auto" w:fill="FFFFFF"/>
            <w:rPrChange w:id="92" w:author="Li, Jianying (NIH/NIEHS) [C]" w:date="2021-10-22T16:12:00Z">
              <w:rPr>
                <w:color w:val="333333"/>
                <w:shd w:val="clear" w:color="auto" w:fill="FFFFFF"/>
              </w:rPr>
            </w:rPrChange>
          </w:rPr>
          <w:delText>Genome-wide gene expression assays on human specimens allow observations of correlations among the gene expression levels as well as between RNA abundances and phenotypic outputs.</w:delText>
        </w:r>
        <w:r w:rsidR="007F5283" w:rsidDel="002A1434">
          <w:rPr>
            <w:color w:val="333333"/>
            <w:shd w:val="clear" w:color="auto" w:fill="FFFFFF"/>
          </w:rPr>
          <w:delText xml:space="preserve"> </w:delText>
        </w:r>
        <w:r w:rsidR="007F5283" w:rsidRPr="00DE38B9" w:rsidDel="002A1434">
          <w:rPr>
            <w:strike/>
            <w:color w:val="333333"/>
            <w:shd w:val="clear" w:color="auto" w:fill="FFFFFF"/>
            <w:rPrChange w:id="93" w:author="Li, Jianying (NIH/NIEHS) [C]" w:date="2021-10-22T16:13:00Z">
              <w:rPr>
                <w:color w:val="333333"/>
                <w:shd w:val="clear" w:color="auto" w:fill="FFFFFF"/>
              </w:rPr>
            </w:rPrChange>
          </w:rPr>
          <w:delText>Meanwhile, these assays can also determine the downstream targets of a factor of interest in model systems that are relevant to the particular type of human specimen via genetic or pharmacological perturbations. The resulting gene signature, comprised from the expression of these downstream target genes in response to a perturbation, could unbiasly serve as a surrogate of the activity of the factor of interest in a given context.</w:delText>
        </w:r>
        <w:r w:rsidR="007F5283" w:rsidDel="002A1434">
          <w:rPr>
            <w:color w:val="333333"/>
            <w:shd w:val="clear" w:color="auto" w:fill="FFFFFF"/>
          </w:rPr>
          <w:delText xml:space="preserve"> </w:delText>
        </w:r>
      </w:del>
      <w:r w:rsidR="007F5283">
        <w:rPr>
          <w:color w:val="333333"/>
          <w:shd w:val="clear" w:color="auto" w:fill="FFFFFF"/>
        </w:rPr>
        <w:t xml:space="preserve">Assuming that </w:t>
      </w:r>
      <w:ins w:id="94" w:author="Li, Jianying (NIH/NIEHS) [C]" w:date="2021-10-22T16:22:00Z">
        <w:r w:rsidR="00EE530A">
          <w:rPr>
            <w:color w:val="333333"/>
            <w:shd w:val="clear" w:color="auto" w:fill="FFFFFF"/>
          </w:rPr>
          <w:t xml:space="preserve">homologous </w:t>
        </w:r>
      </w:ins>
      <w:r w:rsidR="007F5283">
        <w:rPr>
          <w:color w:val="333333"/>
          <w:shd w:val="clear" w:color="auto" w:fill="FFFFFF"/>
        </w:rPr>
        <w:t xml:space="preserve">gene functions are </w:t>
      </w:r>
      <w:ins w:id="95" w:author="Li, Jianying (NIH/NIEHS) [C]" w:date="2021-10-22T16:46:00Z">
        <w:r w:rsidR="006864DE">
          <w:rPr>
            <w:color w:val="333333"/>
            <w:shd w:val="clear" w:color="auto" w:fill="FFFFFF"/>
          </w:rPr>
          <w:t>con</w:t>
        </w:r>
      </w:ins>
      <w:del w:id="96" w:author="Li, Jianying (NIH/NIEHS) [C]" w:date="2021-10-22T16:46:00Z">
        <w:r w:rsidR="007F5283" w:rsidDel="006864DE">
          <w:rPr>
            <w:color w:val="333333"/>
            <w:shd w:val="clear" w:color="auto" w:fill="FFFFFF"/>
          </w:rPr>
          <w:delText>pre</w:delText>
        </w:r>
      </w:del>
      <w:r w:rsidR="007F5283">
        <w:rPr>
          <w:color w:val="333333"/>
          <w:shd w:val="clear" w:color="auto" w:fill="FFFFFF"/>
        </w:rPr>
        <w:t xml:space="preserve">served </w:t>
      </w:r>
      <w:ins w:id="97" w:author="Li, Jianying (NIH/NIEHS) [C]" w:date="2021-10-22T16:22:00Z">
        <w:r w:rsidR="00EE530A">
          <w:rPr>
            <w:color w:val="333333"/>
            <w:shd w:val="clear" w:color="auto" w:fill="FFFFFF"/>
          </w:rPr>
          <w:t>across different species</w:t>
        </w:r>
      </w:ins>
      <w:ins w:id="98" w:author="Li, Jianying (NIH/NIEHS) [C]" w:date="2021-10-22T16:23:00Z">
        <w:r w:rsidR="00EE530A">
          <w:rPr>
            <w:color w:val="333333"/>
            <w:shd w:val="clear" w:color="auto" w:fill="FFFFFF"/>
          </w:rPr>
          <w:t xml:space="preserve">, </w:t>
        </w:r>
      </w:ins>
      <w:del w:id="99" w:author="Li, Jianying (NIH/NIEHS) [C]" w:date="2021-10-22T16:46:00Z">
        <w:r w:rsidR="007F5283" w:rsidRPr="00EE530A" w:rsidDel="006864DE">
          <w:rPr>
            <w:strike/>
            <w:color w:val="333333"/>
            <w:shd w:val="clear" w:color="auto" w:fill="FFFFFF"/>
            <w:rPrChange w:id="100" w:author="Li, Jianying (NIH/NIEHS) [C]" w:date="2021-10-22T16:23:00Z">
              <w:rPr>
                <w:color w:val="333333"/>
                <w:shd w:val="clear" w:color="auto" w:fill="FFFFFF"/>
              </w:rPr>
            </w:rPrChange>
          </w:rPr>
          <w:delText>between human tissues and relevant model systems,</w:delText>
        </w:r>
        <w:r w:rsidR="007F5283" w:rsidDel="006864DE">
          <w:rPr>
            <w:color w:val="333333"/>
            <w:shd w:val="clear" w:color="auto" w:fill="FFFFFF"/>
          </w:rPr>
          <w:delText xml:space="preserve"> </w:delText>
        </w:r>
      </w:del>
      <w:r w:rsidR="007F5283">
        <w:rPr>
          <w:color w:val="333333"/>
          <w:shd w:val="clear" w:color="auto" w:fill="FFFFFF"/>
        </w:rPr>
        <w:t xml:space="preserve">the degree of similarity between the gene </w:t>
      </w:r>
      <w:del w:id="101" w:author="Li, Jianying (NIH/NIEHS) [C]" w:date="2021-10-22T16:23:00Z">
        <w:r w:rsidR="007F5283" w:rsidDel="00EE530A">
          <w:rPr>
            <w:color w:val="333333"/>
            <w:shd w:val="clear" w:color="auto" w:fill="FFFFFF"/>
          </w:rPr>
          <w:delText xml:space="preserve">signature of the factor </w:delText>
        </w:r>
      </w:del>
      <w:r w:rsidR="007F5283">
        <w:rPr>
          <w:color w:val="333333"/>
          <w:shd w:val="clear" w:color="auto" w:fill="FFFFFF"/>
        </w:rPr>
        <w:t xml:space="preserve">of interest </w:t>
      </w:r>
      <w:ins w:id="102" w:author="Li, Jianying (NIH/NIEHS) [C]" w:date="2021-10-22T16:24:00Z">
        <w:r w:rsidR="00EE530A">
          <w:rPr>
            <w:color w:val="333333"/>
            <w:shd w:val="clear" w:color="auto" w:fill="FFFFFF"/>
          </w:rPr>
          <w:t xml:space="preserve">in a model animal system </w:t>
        </w:r>
      </w:ins>
      <w:r w:rsidR="007F5283">
        <w:rPr>
          <w:color w:val="333333"/>
          <w:shd w:val="clear" w:color="auto" w:fill="FFFFFF"/>
        </w:rPr>
        <w:t xml:space="preserve">and </w:t>
      </w:r>
      <w:ins w:id="103" w:author="Li, Jianying (NIH/NIEHS) [C]" w:date="2021-10-22T16:25:00Z">
        <w:r w:rsidR="00EE530A">
          <w:rPr>
            <w:color w:val="333333"/>
            <w:shd w:val="clear" w:color="auto" w:fill="FFFFFF"/>
          </w:rPr>
          <w:t>that in the target species</w:t>
        </w:r>
      </w:ins>
      <w:ins w:id="104" w:author="Li, Jianying (NIH/NIEHS) [C]" w:date="2021-10-22T16:44:00Z">
        <w:r w:rsidR="002A1434">
          <w:rPr>
            <w:color w:val="333333"/>
            <w:shd w:val="clear" w:color="auto" w:fill="FFFFFF"/>
          </w:rPr>
          <w:t xml:space="preserve"> </w:t>
        </w:r>
      </w:ins>
      <w:ins w:id="105" w:author="Li, Jianying (NIH/NIEHS) [C]" w:date="2021-10-22T16:45:00Z">
        <w:r w:rsidR="006864DE">
          <w:rPr>
            <w:color w:val="333333"/>
            <w:shd w:val="clear" w:color="auto" w:fill="FFFFFF"/>
          </w:rPr>
          <w:t xml:space="preserve">will </w:t>
        </w:r>
        <w:r w:rsidR="006864DE">
          <w:rPr>
            <w:color w:val="333333"/>
            <w:shd w:val="clear" w:color="auto" w:fill="FFFFFF"/>
          </w:rPr>
          <w:lastRenderedPageBreak/>
          <w:t xml:space="preserve">largely be preserved. </w:t>
        </w:r>
      </w:ins>
      <w:ins w:id="106" w:author="Li, Jianying (NIH/NIEHS) [C]" w:date="2021-10-22T16:46:00Z">
        <w:r w:rsidR="006864DE">
          <w:rPr>
            <w:color w:val="333333"/>
            <w:shd w:val="clear" w:color="auto" w:fill="FFFFFF"/>
          </w:rPr>
          <w:t>S</w:t>
        </w:r>
      </w:ins>
      <w:ins w:id="107" w:author="Li, Jianying (NIH/NIEHS) [C]" w:date="2021-10-22T16:25:00Z">
        <w:r w:rsidR="00EE530A">
          <w:rPr>
            <w:color w:val="333333"/>
            <w:shd w:val="clear" w:color="auto" w:fill="FFFFFF"/>
          </w:rPr>
          <w:t xml:space="preserve">uch projection can be achieved </w:t>
        </w:r>
      </w:ins>
      <w:ins w:id="108" w:author="Li, Jianying (NIH/NIEHS) [C]" w:date="2021-10-22T16:26:00Z">
        <w:r w:rsidR="00EE530A">
          <w:rPr>
            <w:color w:val="333333"/>
            <w:shd w:val="clear" w:color="auto" w:fill="FFFFFF"/>
          </w:rPr>
          <w:t xml:space="preserve">by a T-score calculated </w:t>
        </w:r>
      </w:ins>
      <w:ins w:id="109" w:author="Li, Jianying (NIH/NIEHS) [C]" w:date="2021-10-22T16:27:00Z">
        <w:r w:rsidR="00EE530A">
          <w:rPr>
            <w:color w:val="333333"/>
            <w:shd w:val="clear" w:color="auto" w:fill="FFFFFF"/>
          </w:rPr>
          <w:t>based on</w:t>
        </w:r>
      </w:ins>
      <w:ins w:id="110" w:author="Li, Jianying (NIH/NIEHS) [C]" w:date="2021-10-22T16:26:00Z">
        <w:r w:rsidR="00EE530A">
          <w:rPr>
            <w:color w:val="333333"/>
            <w:shd w:val="clear" w:color="auto" w:fill="FFFFFF"/>
          </w:rPr>
          <w:t xml:space="preserve"> a two-side t</w:t>
        </w:r>
      </w:ins>
      <w:ins w:id="111" w:author="Li, Jianying (NIH/NIEHS) [C]" w:date="2021-10-22T16:27:00Z">
        <w:r w:rsidR="00EE530A">
          <w:rPr>
            <w:color w:val="333333"/>
            <w:shd w:val="clear" w:color="auto" w:fill="FFFFFF"/>
          </w:rPr>
          <w:t>-distribution. T</w:t>
        </w:r>
      </w:ins>
      <w:del w:id="112" w:author="Li, Jianying (NIH/NIEHS) [C]" w:date="2021-10-22T16:27:00Z">
        <w:r w:rsidR="007F5283" w:rsidDel="00EE530A">
          <w:rPr>
            <w:color w:val="333333"/>
            <w:shd w:val="clear" w:color="auto" w:fill="FFFFFF"/>
          </w:rPr>
          <w:delText>t</w:delText>
        </w:r>
      </w:del>
      <w:r w:rsidR="007F5283">
        <w:rPr>
          <w:color w:val="333333"/>
          <w:shd w:val="clear" w:color="auto" w:fill="FFFFFF"/>
        </w:rPr>
        <w:t xml:space="preserve">he </w:t>
      </w:r>
      <w:del w:id="113" w:author="Li, Jianying (NIH/NIEHS) [C]" w:date="2021-10-22T16:27:00Z">
        <w:r w:rsidR="007F5283" w:rsidDel="00EE530A">
          <w:rPr>
            <w:color w:val="333333"/>
            <w:shd w:val="clear" w:color="auto" w:fill="FFFFFF"/>
          </w:rPr>
          <w:delText xml:space="preserve">specimen’s gene expression profile could be quantitatively estimated by a </w:delText>
        </w:r>
      </w:del>
      <w:r w:rsidR="007F5283">
        <w:rPr>
          <w:color w:val="333333"/>
          <w:shd w:val="clear" w:color="auto" w:fill="FFFFFF"/>
        </w:rPr>
        <w:t>T-score</w:t>
      </w:r>
      <w:ins w:id="114" w:author="Li, Jianying (NIH/NIEHS) [C]" w:date="2021-10-22T16:27:00Z">
        <w:r w:rsidR="00EE530A">
          <w:rPr>
            <w:color w:val="333333"/>
            <w:shd w:val="clear" w:color="auto" w:fill="FFFFFF"/>
          </w:rPr>
          <w:t xml:space="preserve"> </w:t>
        </w:r>
      </w:ins>
      <w:ins w:id="115" w:author="Li, Jianying (NIH/NIEHS) [C]" w:date="2021-10-22T16:47:00Z">
        <w:r w:rsidR="00D73BAD">
          <w:rPr>
            <w:color w:val="333333"/>
            <w:shd w:val="clear" w:color="auto" w:fill="FFFFFF"/>
          </w:rPr>
          <w:t>calculation has been</w:t>
        </w:r>
      </w:ins>
      <w:ins w:id="116" w:author="Li, Jianying (NIH/NIEHS) [C]" w:date="2021-10-22T16:27:00Z">
        <w:r w:rsidR="00EE530A">
          <w:rPr>
            <w:color w:val="333333"/>
            <w:shd w:val="clear" w:color="auto" w:fill="FFFFFF"/>
          </w:rPr>
          <w:t xml:space="preserve"> used</w:t>
        </w:r>
      </w:ins>
      <w:del w:id="117" w:author="Li, Jianying (NIH/NIEHS) [C]" w:date="2021-10-22T16:27:00Z">
        <w:r w:rsidR="007F5283" w:rsidDel="00EE530A">
          <w:rPr>
            <w:color w:val="333333"/>
            <w:shd w:val="clear" w:color="auto" w:fill="FFFFFF"/>
          </w:rPr>
          <w:delText xml:space="preserve"> calcu</w:delText>
        </w:r>
      </w:del>
      <w:del w:id="118" w:author="Li, Jianying (NIH/NIEHS) [C]" w:date="2021-10-22T16:28:00Z">
        <w:r w:rsidR="007F5283" w:rsidDel="00EE530A">
          <w:rPr>
            <w:color w:val="333333"/>
            <w:shd w:val="clear" w:color="auto" w:fill="FFFFFF"/>
          </w:rPr>
          <w:delText>lation</w:delText>
        </w:r>
      </w:del>
      <w:r w:rsidR="007F5283">
        <w:rPr>
          <w:color w:val="333333"/>
          <w:shd w:val="clear" w:color="auto" w:fill="FFFFFF"/>
        </w:rPr>
        <w:t xml:space="preserve"> </w:t>
      </w:r>
      <w:ins w:id="119" w:author="Li, Jianying (NIH/NIEHS) [C]" w:date="2021-10-22T16:28:00Z">
        <w:r w:rsidR="00EE530A">
          <w:rPr>
            <w:color w:val="333333"/>
            <w:shd w:val="clear" w:color="auto" w:fill="FFFFFF"/>
          </w:rPr>
          <w:t xml:space="preserve">in previous studies and successfully </w:t>
        </w:r>
      </w:ins>
      <w:del w:id="120" w:author="Li, Jianying (NIH/NIEHS) [C]" w:date="2021-10-22T16:28:00Z">
        <w:r w:rsidR="007F5283" w:rsidDel="00EE530A">
          <w:rPr>
            <w:color w:val="333333"/>
            <w:shd w:val="clear" w:color="auto" w:fill="FFFFFF"/>
          </w:rPr>
          <w:delText xml:space="preserve">to </w:delText>
        </w:r>
      </w:del>
      <w:r w:rsidR="007F5283">
        <w:rPr>
          <w:color w:val="333333"/>
          <w:shd w:val="clear" w:color="auto" w:fill="FFFFFF"/>
        </w:rPr>
        <w:t xml:space="preserve">represent </w:t>
      </w:r>
      <w:ins w:id="121" w:author="Li, Jianying (NIH/NIEHS) [C]" w:date="2021-10-22T16:28:00Z">
        <w:r w:rsidR="00EE530A">
          <w:rPr>
            <w:color w:val="333333"/>
            <w:shd w:val="clear" w:color="auto" w:fill="FFFFFF"/>
          </w:rPr>
          <w:t xml:space="preserve">the </w:t>
        </w:r>
      </w:ins>
      <w:r w:rsidR="007F5283">
        <w:rPr>
          <w:color w:val="333333"/>
          <w:shd w:val="clear" w:color="auto" w:fill="FFFFFF"/>
        </w:rPr>
        <w:t xml:space="preserve">activities of the regulator in the targeted </w:t>
      </w:r>
      <w:ins w:id="122" w:author="Li, Jianying (NIH/NIEHS) [C]" w:date="2021-10-22T16:29:00Z">
        <w:r w:rsidR="00EE530A">
          <w:rPr>
            <w:color w:val="333333"/>
            <w:shd w:val="clear" w:color="auto" w:fill="FFFFFF"/>
          </w:rPr>
          <w:t>human system</w:t>
        </w:r>
      </w:ins>
      <w:del w:id="123" w:author="Li, Jianying (NIH/NIEHS) [C]" w:date="2021-10-22T16:29:00Z">
        <w:r w:rsidR="007F5283" w:rsidDel="00EE530A">
          <w:rPr>
            <w:color w:val="333333"/>
            <w:shd w:val="clear" w:color="auto" w:fill="FFFFFF"/>
          </w:rPr>
          <w:delText>specime</w:delText>
        </w:r>
      </w:del>
      <w:del w:id="124" w:author="Li, Jianying (NIH/NIEHS) [C]" w:date="2021-10-22T16:28:00Z">
        <w:r w:rsidR="007F5283" w:rsidDel="00EE530A">
          <w:rPr>
            <w:color w:val="333333"/>
            <w:shd w:val="clear" w:color="auto" w:fill="FFFFFF"/>
          </w:rPr>
          <w:delText>n</w:delText>
        </w:r>
      </w:del>
      <w:r w:rsidR="007F5283">
        <w:rPr>
          <w:color w:val="333333"/>
          <w:shd w:val="clear" w:color="auto" w:fill="FFFFFF"/>
        </w:rPr>
        <w:t xml:space="preserve"> </w:t>
      </w:r>
      <w:r w:rsidR="007F5283">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(Creighton, Casa et al. 2008, Creighton, Li et al. 2009, Luo, Emanuele et al. 2009, Qin, Lee et al. 2014)</w:t>
      </w:r>
      <w:r w:rsidR="007F5283">
        <w:rPr>
          <w:color w:val="333333"/>
          <w:shd w:val="clear" w:color="auto" w:fill="FFFFFF"/>
        </w:rPr>
        <w:fldChar w:fldCharType="end"/>
      </w:r>
      <w:r w:rsidR="007F5283">
        <w:rPr>
          <w:color w:val="333333"/>
          <w:shd w:val="clear" w:color="auto" w:fill="FFFFFF"/>
        </w:rPr>
        <w:t xml:space="preserve">. This scoring system </w:t>
      </w:r>
      <w:ins w:id="125" w:author="Li, Jianying (NIH/NIEHS) [C]" w:date="2021-10-22T16:29:00Z">
        <w:r w:rsidR="00EE530A">
          <w:rPr>
            <w:color w:val="333333"/>
            <w:shd w:val="clear" w:color="auto" w:fill="FFFFFF"/>
          </w:rPr>
          <w:t>helped</w:t>
        </w:r>
      </w:ins>
      <w:del w:id="126" w:author="Li, Jianying (NIH/NIEHS) [C]" w:date="2021-10-22T16:29:00Z">
        <w:r w:rsidR="007F5283" w:rsidDel="00EE530A">
          <w:rPr>
            <w:color w:val="333333"/>
            <w:shd w:val="clear" w:color="auto" w:fill="FFFFFF"/>
          </w:rPr>
          <w:delText>have been employed</w:delText>
        </w:r>
      </w:del>
      <w:r w:rsidR="007F5283">
        <w:rPr>
          <w:color w:val="333333"/>
          <w:shd w:val="clear" w:color="auto" w:fill="FFFFFF"/>
        </w:rPr>
        <w:t xml:space="preserve"> to establish correlations between the prognosis outcome and manifestation of activities of the factor of interest in corresponding tumors </w:t>
      </w:r>
      <w:r w:rsidR="007F5283">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(Creighton, Casa et al. 2008, Creighton, Li et al. 2009, Luo, Emanuele et al. 2009, Qin, Wu et al. 2013, Qin, Lee et al. 2014)</w:t>
      </w:r>
      <w:r w:rsidR="007F5283">
        <w:rPr>
          <w:color w:val="333333"/>
          <w:shd w:val="clear" w:color="auto" w:fill="FFFFFF"/>
        </w:rPr>
        <w:fldChar w:fldCharType="end"/>
      </w:r>
      <w:r w:rsidR="007F5283">
        <w:rPr>
          <w:color w:val="333333"/>
          <w:shd w:val="clear" w:color="auto" w:fill="FFFFFF"/>
        </w:rPr>
        <w:t xml:space="preserve">. </w:t>
      </w:r>
      <w:ins w:id="127" w:author="Li, Jianying (NIH/NIEHS) [C]" w:date="2021-10-22T16:29:00Z">
        <w:r w:rsidR="00EE530A">
          <w:rPr>
            <w:color w:val="333333"/>
            <w:shd w:val="clear" w:color="auto" w:fill="FFFFFF"/>
          </w:rPr>
          <w:t>In addition, t</w:t>
        </w:r>
      </w:ins>
      <w:del w:id="128" w:author="Li, Jianying (NIH/NIEHS) [C]" w:date="2021-10-22T16:29:00Z">
        <w:r w:rsidR="007F5283" w:rsidDel="00EE530A">
          <w:rPr>
            <w:color w:val="333333"/>
            <w:shd w:val="clear" w:color="auto" w:fill="FFFFFF"/>
          </w:rPr>
          <w:delText>T</w:delText>
        </w:r>
      </w:del>
      <w:r w:rsidR="007F5283">
        <w:rPr>
          <w:color w:val="333333"/>
          <w:shd w:val="clear" w:color="auto" w:fill="FFFFFF"/>
        </w:rPr>
        <w:t xml:space="preserve">he T-score calculation has also been utilized to determine the association among activities of factors of interest or between the activities of an upstream regulator and levels of its downstream targets within a set of human specimens </w:t>
      </w:r>
      <w:r w:rsidR="007F5283">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(Wu, Kao et al. 2015, Rubel, Wu et al. 2016)</w:t>
      </w:r>
      <w:r w:rsidR="007F5283">
        <w:rPr>
          <w:color w:val="333333"/>
          <w:shd w:val="clear" w:color="auto" w:fill="FFFFFF"/>
        </w:rPr>
        <w:fldChar w:fldCharType="end"/>
      </w:r>
      <w:r w:rsidR="007F5283">
        <w:rPr>
          <w:color w:val="333333"/>
          <w:shd w:val="clear" w:color="auto" w:fill="FFFFFF"/>
        </w:rPr>
        <w:t xml:space="preserve">. Results of these studies demonstrated applications of such a surrogate score of molecular activities in investigation of gene functions and inference of regulatory processes </w:t>
      </w:r>
      <w:r w:rsidR="007F5283">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(Grace 2006)</w:t>
      </w:r>
      <w:r w:rsidR="007F5283">
        <w:rPr>
          <w:color w:val="333333"/>
          <w:shd w:val="clear" w:color="auto" w:fill="FFFFFF"/>
        </w:rPr>
        <w:fldChar w:fldCharType="end"/>
      </w:r>
      <w:r w:rsidR="007F5283">
        <w:rPr>
          <w:color w:val="333333"/>
          <w:shd w:val="clear" w:color="auto" w:fill="FFFFFF"/>
        </w:rPr>
        <w:t>.</w:t>
      </w:r>
    </w:p>
    <w:p w14:paraId="1116BE3E" w14:textId="77777777" w:rsidR="007F5283" w:rsidRDefault="007F5283" w:rsidP="007F5283">
      <w:pPr>
        <w:spacing w:line="480" w:lineRule="auto"/>
        <w:jc w:val="both"/>
        <w:rPr>
          <w:color w:val="333333"/>
          <w:shd w:val="clear" w:color="auto" w:fill="FFFFFF"/>
        </w:rPr>
      </w:pPr>
    </w:p>
    <w:p w14:paraId="308D08CC" w14:textId="4D2AB500" w:rsidR="007F5283" w:rsidRDefault="007F5283" w:rsidP="007F5283">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w:t>
      </w:r>
      <w:ins w:id="129" w:author="Li, Jianying (NIH/NIEHS) [C]" w:date="2021-10-22T16:31:00Z">
        <w:r w:rsidR="00CB78F4">
          <w:rPr>
            <w:color w:val="333333"/>
            <w:shd w:val="clear" w:color="auto" w:fill="FFFFFF"/>
          </w:rPr>
          <w:t xml:space="preserve">we </w:t>
        </w:r>
      </w:ins>
      <w:ins w:id="130" w:author="Li, Jianying (NIH/NIEHS) [C]" w:date="2021-10-22T16:49:00Z">
        <w:r w:rsidR="003875F7">
          <w:rPr>
            <w:color w:val="333333"/>
            <w:shd w:val="clear" w:color="auto" w:fill="FFFFFF"/>
          </w:rPr>
          <w:t>choose</w:t>
        </w:r>
      </w:ins>
      <w:ins w:id="131" w:author="Li, Jianying (NIH/NIEHS) [C]" w:date="2021-10-22T16:32:00Z">
        <w:r w:rsidR="00CB78F4">
          <w:rPr>
            <w:color w:val="333333"/>
            <w:shd w:val="clear" w:color="auto" w:fill="FFFFFF"/>
          </w:rPr>
          <w:t xml:space="preserve"> the </w:t>
        </w:r>
      </w:ins>
      <w:r w:rsidRPr="00CF3C86">
        <w:rPr>
          <w:color w:val="333333"/>
          <w:shd w:val="clear" w:color="auto" w:fill="FFFFFF"/>
        </w:rPr>
        <w:t xml:space="preserve">structural equation modeling (SEM) </w:t>
      </w:r>
      <w:ins w:id="132" w:author="Li, Jianying (NIH/NIEHS) [C]" w:date="2021-10-22T16:32:00Z">
        <w:r w:rsidR="00CB78F4">
          <w:rPr>
            <w:color w:val="333333"/>
            <w:shd w:val="clear" w:color="auto" w:fill="FFFFFF"/>
          </w:rPr>
          <w:t xml:space="preserve">system which itself </w:t>
        </w:r>
      </w:ins>
      <w:r w:rsidRPr="00CF3C86">
        <w:rPr>
          <w:color w:val="333333"/>
          <w:shd w:val="clear" w:color="auto" w:fill="FFFFFF"/>
        </w:rPr>
        <w:t xml:space="preserve">is </w:t>
      </w:r>
      <w:r>
        <w:rPr>
          <w:color w:val="333333"/>
          <w:shd w:val="clear" w:color="auto" w:fill="FFFFFF"/>
        </w:rPr>
        <w:t>a</w:t>
      </w:r>
      <w:r w:rsidRPr="00CF3C86">
        <w:rPr>
          <w:color w:val="333333"/>
          <w:shd w:val="clear" w:color="auto" w:fill="FFFFFF"/>
        </w:rPr>
        <w:t xml:space="preserve"> statistical technique to </w:t>
      </w:r>
      <w:ins w:id="133" w:author="Li, Jianying (NIH/NIEHS) [C]" w:date="2021-10-22T16:49:00Z">
        <w:r w:rsidR="003875F7">
          <w:rPr>
            <w:color w:val="333333"/>
            <w:shd w:val="clear" w:color="auto" w:fill="FFFFFF"/>
          </w:rPr>
          <w:t>test</w:t>
        </w:r>
      </w:ins>
      <w:del w:id="134" w:author="Li, Jianying (NIH/NIEHS) [C]" w:date="2021-10-22T16:49:00Z">
        <w:r w:rsidRPr="00CF3C86" w:rsidDel="003875F7">
          <w:rPr>
            <w:color w:val="333333"/>
            <w:shd w:val="clear" w:color="auto" w:fill="FFFFFF"/>
          </w:rPr>
          <w:delText>indicate</w:delText>
        </w:r>
      </w:del>
      <w:r w:rsidRPr="00CF3C86">
        <w:rPr>
          <w:color w:val="333333"/>
          <w:shd w:val="clear" w:color="auto" w:fill="FFFFFF"/>
        </w:rPr>
        <w:t xml:space="preserve"> the strength of influence among variables</w:t>
      </w:r>
      <w:ins w:id="135" w:author="Li, Jianying (NIH/NIEHS) [C]" w:date="2021-10-22T16:50:00Z">
        <w:r w:rsidR="003875F7">
          <w:rPr>
            <w:color w:val="333333"/>
            <w:shd w:val="clear" w:color="auto" w:fill="FFFFFF"/>
          </w:rPr>
          <w:t xml:space="preserve"> and therefore reveal the structural relationships</w:t>
        </w:r>
      </w:ins>
      <w:r>
        <w:t xml:space="preserve"> </w:t>
      </w:r>
      <w: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instrText xml:space="preserve"> ADDIN EN.CITE </w:instrText>
      </w:r>
      <w: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instrText xml:space="preserve"> ADDIN EN.CITE.DATA </w:instrText>
      </w:r>
      <w:r>
        <w:fldChar w:fldCharType="end"/>
      </w:r>
      <w:r>
        <w:fldChar w:fldCharType="separate"/>
      </w:r>
      <w:r>
        <w:rPr>
          <w:noProof/>
        </w:rPr>
        <w:t>(Edgar, Domrachev et al. 2002, Grace 2006)</w:t>
      </w:r>
      <w:r>
        <w:fldChar w:fldCharType="end"/>
      </w:r>
      <w:r>
        <w:t xml:space="preserve">. </w:t>
      </w:r>
      <w:ins w:id="136" w:author="Li, Jianying (NIH/NIEHS) [C]" w:date="2021-10-22T16:51:00Z">
        <w:r w:rsidR="003875F7">
          <w:t>One of t</w:t>
        </w:r>
      </w:ins>
      <w:ins w:id="137" w:author="Li, Jianying (NIH/NIEHS) [C]" w:date="2021-10-22T16:33:00Z">
        <w:r w:rsidR="00CB78F4">
          <w:t xml:space="preserve">he advantage of the SEM is to model a system when the underline variables are not directly measurable. </w:t>
        </w:r>
      </w:ins>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R Shiny application (app)</w:t>
      </w:r>
      <w:r w:rsidRPr="00B353AE">
        <w:rPr>
          <w:color w:val="333333"/>
          <w:shd w:val="clear" w:color="auto" w:fill="FFFFFF"/>
        </w:rPr>
        <w:t xml:space="preserve"> to facilitate </w:t>
      </w:r>
      <w:r>
        <w:rPr>
          <w:color w:val="333333"/>
          <w:shd w:val="clear" w:color="auto" w:fill="FFFFFF"/>
        </w:rPr>
        <w:t>casual inference of gene regulatory processes, especially on m</w:t>
      </w:r>
      <w:r w:rsidRPr="00862CC6">
        <w:rPr>
          <w:color w:val="333333"/>
          <w:shd w:val="clear" w:color="auto" w:fill="FFFFFF"/>
        </w:rPr>
        <w:t>ulti</w:t>
      </w:r>
      <w:ins w:id="138" w:author="Li, Jianying (NIH/NIEHS) [C]" w:date="2021-10-22T16:51:00Z">
        <w:r w:rsidR="003875F7">
          <w:rPr>
            <w:color w:val="333333"/>
            <w:shd w:val="clear" w:color="auto" w:fill="FFFFFF"/>
          </w:rPr>
          <w:t>-</w:t>
        </w:r>
      </w:ins>
      <w:del w:id="139" w:author="Li, Jianying (NIH/NIEHS) [C]" w:date="2021-10-22T16:51:00Z">
        <w:r w:rsidRPr="00862CC6" w:rsidDel="003875F7">
          <w:rPr>
            <w:color w:val="333333"/>
            <w:shd w:val="clear" w:color="auto" w:fill="FFFFFF"/>
          </w:rPr>
          <w:delText>factoral</w:delText>
        </w:r>
      </w:del>
      <w:ins w:id="140" w:author="Li, Jianying (NIH/NIEHS) [C]" w:date="2021-10-22T16:51:00Z">
        <w:r w:rsidR="003875F7" w:rsidRPr="00862CC6">
          <w:rPr>
            <w:color w:val="333333"/>
            <w:shd w:val="clear" w:color="auto" w:fill="FFFFFF"/>
          </w:rPr>
          <w:t>factorial</w:t>
        </w:r>
      </w:ins>
      <w:r w:rsidRPr="00862CC6">
        <w:rPr>
          <w:color w:val="333333"/>
          <w:shd w:val="clear" w:color="auto" w:fill="FFFFFF"/>
        </w:rPr>
        <w:t xml:space="preserve"> impacts on outcome variables concurrently</w:t>
      </w:r>
      <w:r>
        <w:rPr>
          <w:color w:val="333333"/>
          <w:shd w:val="clear" w:color="auto" w:fill="FFFFFF"/>
        </w:rPr>
        <w:t>. SEMIPs</w:t>
      </w:r>
      <w:r>
        <w:rPr>
          <w:color w:val="000000"/>
        </w:rPr>
        <w:t xml:space="preserve"> enables quantification of a projected activity metric (T-score) and allows users to fit desired SEM models </w:t>
      </w:r>
      <w:ins w:id="141" w:author="Li, Jianying (NIH/NIEHS) [C]" w:date="2021-10-22T14:49:00Z">
        <w:r w:rsidR="003C6AA6">
          <w:rPr>
            <w:color w:val="000000"/>
          </w:rPr>
          <w:t>on</w:t>
        </w:r>
      </w:ins>
      <w:del w:id="142" w:author="Li, Jianying (NIH/NIEHS) [C]" w:date="2021-10-22T14:49:00Z">
        <w:r w:rsidDel="003C6AA6">
          <w:rPr>
            <w:color w:val="000000"/>
          </w:rPr>
          <w:delText>using</w:delText>
        </w:r>
      </w:del>
      <w:r>
        <w:rPr>
          <w:color w:val="000000"/>
        </w:rPr>
        <w:t xml:space="preserve"> variables of interest. For hypothesis generation purpose, </w:t>
      </w:r>
      <w:r>
        <w:rPr>
          <w:color w:val="333333"/>
          <w:shd w:val="clear" w:color="auto" w:fill="FFFFFF"/>
        </w:rPr>
        <w:t>SEMIPs</w:t>
      </w:r>
      <w:r>
        <w:rPr>
          <w:color w:val="000000"/>
        </w:rPr>
        <w:t xml:space="preserve"> provides two different bootstrap random sampling procedures (elimination with or without replacement) to </w:t>
      </w:r>
      <w:r>
        <w:rPr>
          <w:color w:val="000000"/>
        </w:rPr>
        <w:lastRenderedPageBreak/>
        <w:t xml:space="preserve">test the significance of a model </w:t>
      </w:r>
      <w:r>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Pr>
          <w:color w:val="000000"/>
        </w:rPr>
        <w:instrText xml:space="preserve"> ADDIN EN.CITE </w:instrText>
      </w:r>
      <w:r>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(Creighton, Casa et al. 2008)</w:t>
      </w:r>
      <w:r>
        <w:rPr>
          <w:color w:val="000000"/>
        </w:rPr>
        <w:fldChar w:fldCharType="end"/>
      </w:r>
      <w:r>
        <w:rPr>
          <w:color w:val="000000"/>
        </w:rPr>
        <w:t xml:space="preserve">. Previously, the T-score and SEM were applied to gene expression data </w:t>
      </w:r>
      <w:r>
        <w:rPr>
          <w:color w:val="333333"/>
          <w:shd w:val="clear" w:color="auto" w:fill="FFFFFF"/>
        </w:rPr>
        <w:t>to evaluate</w:t>
      </w:r>
      <w:r>
        <w:rPr>
          <w:color w:val="000000"/>
        </w:rPr>
        <w:t xml:space="preserve"> </w:t>
      </w:r>
      <w:r w:rsidRPr="00BA4D2B">
        <w:rPr>
          <w:color w:val="000000"/>
        </w:rPr>
        <w:t xml:space="preserve">gene interactions </w:t>
      </w:r>
      <w:r>
        <w:rPr>
          <w:color w:val="000000"/>
        </w:rPr>
        <w:t xml:space="preserve">that regulate </w:t>
      </w:r>
      <w:r w:rsidRPr="00BA4D2B">
        <w:rPr>
          <w:color w:val="000000"/>
        </w:rPr>
        <w:t xml:space="preserve">the progesterone </w:t>
      </w:r>
      <w:r>
        <w:rPr>
          <w:color w:val="000000"/>
        </w:rPr>
        <w:t>signaling</w:t>
      </w:r>
      <w:r w:rsidRPr="00BA4D2B">
        <w:rPr>
          <w:color w:val="000000"/>
        </w:rPr>
        <w:t xml:space="preserve"> pathway in the</w:t>
      </w:r>
      <w:r>
        <w:rPr>
          <w:color w:val="000000"/>
        </w:rPr>
        <w:t xml:space="preserve"> mouse</w:t>
      </w:r>
      <w:r w:rsidRPr="00BA4D2B">
        <w:rPr>
          <w:color w:val="000000"/>
        </w:rPr>
        <w:t xml:space="preserve"> uterus </w:t>
      </w:r>
      <w:r>
        <w:rPr>
          <w:color w:val="000000"/>
        </w:rPr>
        <w:t xml:space="preserve">and infer gene regulation processes in </w:t>
      </w:r>
      <w:r w:rsidRPr="00BA4D2B">
        <w:rPr>
          <w:color w:val="000000"/>
        </w:rPr>
        <w:t xml:space="preserve">human </w:t>
      </w:r>
      <w:r>
        <w:rPr>
          <w:color w:val="000000"/>
        </w:rPr>
        <w:t xml:space="preserve">uterine specimens </w:t>
      </w:r>
      <w: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instrText xml:space="preserve"> ADDIN EN.CITE </w:instrText>
      </w:r>
      <w: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instrText xml:space="preserve"> ADDIN EN.CITE.DATA </w:instrText>
      </w:r>
      <w:r>
        <w:fldChar w:fldCharType="end"/>
      </w:r>
      <w:r>
        <w:fldChar w:fldCharType="separate"/>
      </w:r>
      <w:r>
        <w:rPr>
          <w:noProof/>
        </w:rPr>
        <w:t>(Rubel, Wu et al. 2016)</w:t>
      </w:r>
      <w:r>
        <w:fldChar w:fldCharType="end"/>
      </w:r>
      <w:r>
        <w:rPr>
          <w:color w:val="000000"/>
        </w:rPr>
        <w:t>. SEMIPs streamlines th</w:t>
      </w:r>
      <w:ins w:id="143" w:author="Li, Jianying (NIH/NIEHS) [C]" w:date="2021-10-22T14:51:00Z">
        <w:r w:rsidR="003C6AA6">
          <w:rPr>
            <w:color w:val="000000"/>
          </w:rPr>
          <w:t>e</w:t>
        </w:r>
      </w:ins>
      <w:del w:id="144" w:author="Li, Jianying (NIH/NIEHS) [C]" w:date="2021-10-22T14:51:00Z">
        <w:r w:rsidDel="003C6AA6">
          <w:rPr>
            <w:color w:val="000000"/>
          </w:rPr>
          <w:delText>i</w:delText>
        </w:r>
      </w:del>
      <w:r>
        <w:rPr>
          <w:color w:val="000000"/>
        </w:rPr>
        <w:t>s</w:t>
      </w:r>
      <w:ins w:id="145" w:author="Li, Jianying (NIH/NIEHS) [C]" w:date="2021-10-22T14:51:00Z">
        <w:r w:rsidR="003C6AA6">
          <w:rPr>
            <w:color w:val="000000"/>
          </w:rPr>
          <w:t>e</w:t>
        </w:r>
      </w:ins>
      <w:r>
        <w:rPr>
          <w:color w:val="000000"/>
        </w:rPr>
        <w:t xml:space="preserve"> process</w:t>
      </w:r>
      <w:ins w:id="146" w:author="Li, Jianying (NIH/NIEHS) [C]" w:date="2021-10-22T14:51:00Z">
        <w:r w:rsidR="003C6AA6">
          <w:rPr>
            <w:color w:val="000000"/>
          </w:rPr>
          <w:t>es</w:t>
        </w:r>
      </w:ins>
      <w:r>
        <w:rPr>
          <w:color w:val="000000"/>
        </w:rPr>
        <w:t xml:space="preserve"> and allows scientists to perform the</w:t>
      </w:r>
      <w:del w:id="147" w:author="Li, Jianying (NIH/NIEHS) [C]" w:date="2021-10-22T14:51:00Z">
        <w:r w:rsidDel="003C6AA6">
          <w:rPr>
            <w:color w:val="000000"/>
          </w:rPr>
          <w:delText xml:space="preserve"> computations and</w:delText>
        </w:r>
      </w:del>
      <w:r>
        <w:rPr>
          <w:color w:val="000000"/>
        </w:rPr>
        <w:t xml:space="preserve"> analyses through a user-friendly interface</w:t>
      </w:r>
      <w:r>
        <w:t>.</w:t>
      </w:r>
    </w:p>
    <w:p w14:paraId="2D973D65" w14:textId="77777777" w:rsidR="00827999" w:rsidRDefault="00827999"/>
    <w:sectPr w:rsidR="008279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Li, Jian-Liang (NIH/NIEHS) [E]" w:date="2021-10-24T22:50:00Z" w:initials="LJL([">
    <w:p w14:paraId="7BB9243D" w14:textId="57004BBD" w:rsidR="007E333E" w:rsidRDefault="007E333E">
      <w:pPr>
        <w:pStyle w:val="CommentText"/>
      </w:pPr>
      <w:r>
        <w:rPr>
          <w:rStyle w:val="CommentReference"/>
        </w:rPr>
        <w:annotationRef/>
      </w:r>
      <w:r>
        <w:t xml:space="preserve">This sentence is not very clear.  </w:t>
      </w:r>
      <w:r w:rsidR="00A7061A">
        <w:t>Would it be possible to rewrite it?</w:t>
      </w:r>
    </w:p>
  </w:comment>
  <w:comment w:id="8" w:author="Li, Jian-Liang (NIH/NIEHS) [E]" w:date="2021-10-24T22:51:00Z" w:initials="LJL([">
    <w:p w14:paraId="026FAE9A" w14:textId="66E8BD5B" w:rsidR="007E333E" w:rsidRDefault="007E333E">
      <w:pPr>
        <w:pStyle w:val="CommentText"/>
      </w:pPr>
      <w:r>
        <w:rPr>
          <w:rStyle w:val="CommentReference"/>
        </w:rPr>
        <w:annotationRef/>
      </w:r>
      <w:r>
        <w:t>Would it be more specific?</w:t>
      </w:r>
      <w:r w:rsidR="00AA67F7">
        <w:t xml:space="preserve">  Do we want to use in silico?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9243D" w15:done="0"/>
  <w15:commentEx w15:paraId="026FAE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061B1" w16cex:dateUtc="2021-10-25T02:50:00Z"/>
  <w16cex:commentExtensible w16cex:durableId="252061E2" w16cex:dateUtc="2021-10-25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9243D" w16cid:durableId="252061B1"/>
  <w16cid:commentId w16cid:paraId="026FAE9A" w16cid:durableId="25206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83"/>
    <w:rsid w:val="000A4BB0"/>
    <w:rsid w:val="000D4DA4"/>
    <w:rsid w:val="0027237D"/>
    <w:rsid w:val="0029592F"/>
    <w:rsid w:val="002A1434"/>
    <w:rsid w:val="003875F7"/>
    <w:rsid w:val="003A3712"/>
    <w:rsid w:val="003C1FEB"/>
    <w:rsid w:val="003C6AA6"/>
    <w:rsid w:val="00527DD7"/>
    <w:rsid w:val="005D66BB"/>
    <w:rsid w:val="00601B9B"/>
    <w:rsid w:val="006864DE"/>
    <w:rsid w:val="00746BC2"/>
    <w:rsid w:val="007E333E"/>
    <w:rsid w:val="007F5283"/>
    <w:rsid w:val="00827999"/>
    <w:rsid w:val="00876A05"/>
    <w:rsid w:val="009F0591"/>
    <w:rsid w:val="00A7061A"/>
    <w:rsid w:val="00A74652"/>
    <w:rsid w:val="00AA67F7"/>
    <w:rsid w:val="00B61F07"/>
    <w:rsid w:val="00C17534"/>
    <w:rsid w:val="00CB78F4"/>
    <w:rsid w:val="00D00E77"/>
    <w:rsid w:val="00D73BAD"/>
    <w:rsid w:val="00DE38B9"/>
    <w:rsid w:val="00ED387C"/>
    <w:rsid w:val="00EE530A"/>
    <w:rsid w:val="00F85D7B"/>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7B66"/>
  <w15:chartTrackingRefBased/>
  <w15:docId w15:val="{2EB9F4E0-BFF0-A04D-94A9-BFC3ADFC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283"/>
    <w:rPr>
      <w:rFonts w:ascii="Times New Roman" w:eastAsia="Times New Roman" w:hAnsi="Times New Roman" w:cs="Times New Roman"/>
      <w:lang w:eastAsia="zh-CN"/>
    </w:rPr>
  </w:style>
  <w:style w:type="paragraph" w:styleId="Heading1">
    <w:name w:val="heading 1"/>
    <w:basedOn w:val="ListParagraph"/>
    <w:next w:val="Normal"/>
    <w:link w:val="Heading1Char"/>
    <w:uiPriority w:val="2"/>
    <w:qFormat/>
    <w:rsid w:val="007F5283"/>
    <w:pPr>
      <w:tabs>
        <w:tab w:val="num" w:pos="567"/>
      </w:tabs>
      <w:spacing w:before="240" w:after="240"/>
      <w:ind w:left="567" w:hanging="567"/>
      <w:contextualSpacing w:val="0"/>
      <w:outlineLvl w:val="0"/>
    </w:pPr>
    <w:rPr>
      <w:rFonts w:eastAsia="Cambria"/>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7F5283"/>
    <w:rPr>
      <w:rFonts w:ascii="Times New Roman" w:eastAsia="Cambria" w:hAnsi="Times New Roman" w:cs="Times New Roman"/>
      <w:b/>
    </w:rPr>
  </w:style>
  <w:style w:type="paragraph" w:styleId="ListParagraph">
    <w:name w:val="List Paragraph"/>
    <w:basedOn w:val="Normal"/>
    <w:uiPriority w:val="34"/>
    <w:qFormat/>
    <w:rsid w:val="007F5283"/>
    <w:pPr>
      <w:ind w:left="720"/>
      <w:contextualSpacing/>
    </w:pPr>
  </w:style>
  <w:style w:type="character" w:styleId="CommentReference">
    <w:name w:val="annotation reference"/>
    <w:basedOn w:val="DefaultParagraphFont"/>
    <w:uiPriority w:val="99"/>
    <w:semiHidden/>
    <w:unhideWhenUsed/>
    <w:rsid w:val="007E333E"/>
    <w:rPr>
      <w:sz w:val="16"/>
      <w:szCs w:val="16"/>
    </w:rPr>
  </w:style>
  <w:style w:type="paragraph" w:styleId="CommentText">
    <w:name w:val="annotation text"/>
    <w:basedOn w:val="Normal"/>
    <w:link w:val="CommentTextChar"/>
    <w:uiPriority w:val="99"/>
    <w:semiHidden/>
    <w:unhideWhenUsed/>
    <w:rsid w:val="007E333E"/>
    <w:rPr>
      <w:sz w:val="20"/>
      <w:szCs w:val="20"/>
    </w:rPr>
  </w:style>
  <w:style w:type="character" w:customStyle="1" w:styleId="CommentTextChar">
    <w:name w:val="Comment Text Char"/>
    <w:basedOn w:val="DefaultParagraphFont"/>
    <w:link w:val="CommentText"/>
    <w:uiPriority w:val="99"/>
    <w:semiHidden/>
    <w:rsid w:val="007E333E"/>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7E333E"/>
    <w:rPr>
      <w:b/>
      <w:bCs/>
    </w:rPr>
  </w:style>
  <w:style w:type="character" w:customStyle="1" w:styleId="CommentSubjectChar">
    <w:name w:val="Comment Subject Char"/>
    <w:basedOn w:val="CommentTextChar"/>
    <w:link w:val="CommentSubject"/>
    <w:uiPriority w:val="99"/>
    <w:semiHidden/>
    <w:rsid w:val="007E333E"/>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dcterms:created xsi:type="dcterms:W3CDTF">2021-10-25T11:02:00Z</dcterms:created>
  <dcterms:modified xsi:type="dcterms:W3CDTF">2021-10-25T11:02:00Z</dcterms:modified>
</cp:coreProperties>
</file>