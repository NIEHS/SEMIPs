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263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New comments from Reviewer1:</w:t>
      </w:r>
    </w:p>
    <w:p w14:paraId="06F6546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1015FC" w14:textId="49D0BEB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The paper somewhat improved, but it is still difficult to read by someone not directly involved in this project. My recommendation is to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focus on Abstract and Introduction to clearly describe the key ideas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. Then the rest of the paper can be more easily understood. Specifically, when I read abstract, the meaning or purpose of the following terms is unclear to me:</w:t>
      </w:r>
    </w:p>
    <w:p w14:paraId="683150F7" w14:textId="4D30E51D" w:rsidR="004B7B3A" w:rsidDel="00130566" w:rsidRDefault="004B7B3A" w:rsidP="00897A12">
      <w:pPr>
        <w:spacing w:before="195" w:line="270" w:lineRule="atLeast"/>
        <w:rPr>
          <w:del w:id="0" w:author="Li, Jianying (NIH/NIEHS) [C]" w:date="2021-10-28T09:12:00Z"/>
          <w:rFonts w:ascii="Times New Roman" w:eastAsia="Times New Roman" w:hAnsi="Times New Roman" w:cs="Times New Roman"/>
          <w:color w:val="0000CC"/>
        </w:rPr>
      </w:pPr>
      <w:r w:rsidRPr="004B7B3A">
        <w:rPr>
          <w:rFonts w:ascii="Times New Roman" w:eastAsia="Times New Roman" w:hAnsi="Times New Roman" w:cs="Times New Roman"/>
          <w:color w:val="0000CC"/>
        </w:rPr>
        <w:t>We thank reviewer’s commen</w:t>
      </w:r>
      <w:r>
        <w:rPr>
          <w:rFonts w:ascii="Times New Roman" w:eastAsia="Times New Roman" w:hAnsi="Times New Roman" w:cs="Times New Roman"/>
          <w:color w:val="0000CC"/>
        </w:rPr>
        <w:t>ts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and have revised the abstract and introduction based on the reviewer’s suggestions. We hope that the revised abstract and introduction will be</w:t>
      </w:r>
      <w:ins w:id="1" w:author="Li, Jianying (NIH/NIEHS) [C]" w:date="2021-10-26T11:19:00Z">
        <w:r w:rsidR="00027720">
          <w:rPr>
            <w:rFonts w:ascii="Times New Roman" w:eastAsia="Times New Roman" w:hAnsi="Times New Roman" w:cs="Times New Roman"/>
            <w:color w:val="0000CC"/>
          </w:rPr>
          <w:t xml:space="preserve"> </w:t>
        </w:r>
      </w:ins>
      <w:del w:id="2" w:author="Li, Jianying (NIH/NIEHS) [C]" w:date="2021-10-26T11:19:00Z">
        <w:r w:rsidRPr="004B7B3A" w:rsidDel="00027720">
          <w:rPr>
            <w:rFonts w:ascii="Times New Roman" w:eastAsia="Times New Roman" w:hAnsi="Times New Roman" w:cs="Times New Roman"/>
            <w:color w:val="0000CC"/>
          </w:rPr>
          <w:delText xml:space="preserve"> more 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>clear</w:t>
      </w:r>
      <w:ins w:id="3" w:author="Li, Jianying (NIH/NIEHS) [C]" w:date="2021-10-26T11:19:00Z">
        <w:r w:rsidR="00027720">
          <w:rPr>
            <w:rFonts w:ascii="Times New Roman" w:eastAsia="Times New Roman" w:hAnsi="Times New Roman" w:cs="Times New Roman"/>
            <w:color w:val="0000CC"/>
          </w:rPr>
          <w:t>er</w:t>
        </w:r>
      </w:ins>
      <w:del w:id="4" w:author="Li, Jian-Liang (NIH/NIEHS) [E]" w:date="2021-10-21T17:35:00Z">
        <w:r w:rsidRPr="004B7B3A" w:rsidDel="007D0191">
          <w:rPr>
            <w:rFonts w:ascii="Times New Roman" w:eastAsia="Times New Roman" w:hAnsi="Times New Roman" w:cs="Times New Roman"/>
            <w:color w:val="0000CC"/>
          </w:rPr>
          <w:delText>ly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 xml:space="preserve"> to describe our key ideas</w:t>
      </w:r>
      <w:del w:id="5" w:author="Li, Jianying (NIH/NIEHS) [C]" w:date="2021-10-28T09:12:00Z">
        <w:r w:rsidRPr="004B7B3A" w:rsidDel="00130566">
          <w:rPr>
            <w:rFonts w:ascii="Times New Roman" w:eastAsia="Times New Roman" w:hAnsi="Times New Roman" w:cs="Times New Roman"/>
            <w:color w:val="0000CC"/>
          </w:rPr>
          <w:delText>.</w:delText>
        </w:r>
      </w:del>
    </w:p>
    <w:p w14:paraId="1490E5A4" w14:textId="77777777" w:rsidR="004B7B3A" w:rsidRP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</w:p>
    <w:p w14:paraId="0B282AFC" w14:textId="2AC65C96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30: a model system (a biological system?), a human tissue (omit this term completely?), a T-score calculation (too generic, T-score of what?)</w:t>
      </w:r>
    </w:p>
    <w:p w14:paraId="16DAC042" w14:textId="1AC6B018" w:rsidR="00634C8D" w:rsidRPr="004B7B3A" w:rsidRDefault="005E6F9A" w:rsidP="00897A12">
      <w:pPr>
        <w:spacing w:before="195" w:line="270" w:lineRule="atLeast"/>
        <w:rPr>
          <w:rFonts w:ascii="Calibri" w:eastAsia="Times New Roman" w:hAnsi="Calibri" w:cs="Calibri"/>
          <w:color w:val="0000CC"/>
          <w:sz w:val="22"/>
          <w:szCs w:val="22"/>
        </w:rPr>
      </w:pPr>
      <w:ins w:id="6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have </w:t>
        </w:r>
      </w:ins>
      <w:ins w:id="7" w:author="Li, Jianying (NIH/NIEHS) [C]" w:date="2021-10-26T11:20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address</w:t>
        </w:r>
      </w:ins>
      <w:del w:id="8" w:author="Li, Jianying (NIH/NIEHS) [C]" w:date="2021-10-26T11:19:00Z">
        <w:r w:rsidR="00634C8D" w:rsidRPr="001246F3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R</w:delText>
        </w:r>
      </w:del>
      <w:del w:id="9" w:author="Li, Jianying (NIH/NIEHS) [C]" w:date="2021-10-26T11:20:00Z">
        <w:r w:rsidR="00634C8D" w:rsidRPr="001246F3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evis</w:delText>
        </w:r>
      </w:del>
      <w:r w:rsidR="00634C8D">
        <w:rPr>
          <w:rFonts w:ascii="Times New Roman" w:eastAsia="Times New Roman" w:hAnsi="Times New Roman" w:cs="Times New Roman"/>
          <w:color w:val="2E74B5" w:themeColor="accent5" w:themeShade="BF"/>
        </w:rPr>
        <w:t>e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 xml:space="preserve">d </w:t>
      </w:r>
      <w:ins w:id="10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them </w:t>
        </w:r>
      </w:ins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>accordingly</w:t>
      </w:r>
      <w:ins w:id="11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in the </w:t>
        </w:r>
      </w:ins>
      <w:ins w:id="12" w:author="Li, Jianying (NIH/NIEHS) [C]" w:date="2021-10-26T11:20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newly revised abstract</w:t>
        </w:r>
      </w:ins>
      <w:del w:id="13" w:author="Li, Jianying (NIH/NIEHS) [C]" w:date="2021-10-26T11:20:00Z">
        <w:r w:rsidR="001B16E9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.</w:delText>
        </w:r>
        <w:r w:rsidR="004B7B3A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 </w:delText>
        </w:r>
        <w:r w:rsidR="004B7B3A" w:rsidDel="005E6F9A">
          <w:rPr>
            <w:rFonts w:ascii="Times New Roman" w:eastAsia="Times New Roman" w:hAnsi="Times New Roman" w:cs="Times New Roman"/>
            <w:color w:val="0000CC"/>
          </w:rPr>
          <w:delText>(it needs to be more specific on those changes that you made.  It still did not address T-score of what?  You can not just delete the words)</w:delText>
        </w:r>
      </w:del>
      <w:ins w:id="14" w:author="Li, Jianying (NIH/NIEHS) [C]" w:date="2021-10-26T11:20:00Z">
        <w:r>
          <w:rPr>
            <w:rFonts w:ascii="Times New Roman" w:eastAsia="Times New Roman" w:hAnsi="Times New Roman" w:cs="Times New Roman"/>
            <w:color w:val="0000CC"/>
          </w:rPr>
          <w:t>.</w:t>
        </w:r>
      </w:ins>
    </w:p>
    <w:p w14:paraId="1F05AF22" w14:textId="0123792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31: complex human system (complex human biology?), </w:t>
      </w:r>
    </w:p>
    <w:p w14:paraId="48EB86CA" w14:textId="6006687A" w:rsidR="001B16E9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15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Yes, it was meant for the </w:t>
        </w:r>
      </w:ins>
      <w:del w:id="16" w:author="Li, Jianying (NIH/NIEHS) [C]" w:date="2021-10-26T11:24:00Z">
        <w:r w:rsidR="001B16E9"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R="001B16E9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17" w:author="Li, Jian-Liang (NIH/NIEHS) [E]" w:date="2021-10-21T17:26:00Z">
        <w:del w:id="18" w:author="Li, Jianying (NIH/NIEHS) [C]" w:date="2021-10-26T11:24:00Z">
          <w:r w:rsidR="00FD2DEF" w:rsidDel="00CC5F02">
            <w:rPr>
              <w:rFonts w:ascii="Times New Roman" w:eastAsia="Times New Roman" w:hAnsi="Times New Roman" w:cs="Times New Roman"/>
              <w:color w:val="2E74B5" w:themeColor="accent5" w:themeShade="BF"/>
            </w:rPr>
            <w:delText>(</w:delText>
          </w:r>
        </w:del>
      </w:ins>
      <w:ins w:id="19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complex </w:t>
        </w:r>
      </w:ins>
      <w:ins w:id="20" w:author="Li, Jian-Liang (NIH/NIEHS) [E]" w:date="2021-10-21T17:26:00Z">
        <w:r w:rsidR="00FD2DEF">
          <w:rPr>
            <w:rFonts w:ascii="Times New Roman" w:eastAsia="Times New Roman" w:hAnsi="Times New Roman" w:cs="Times New Roman"/>
            <w:color w:val="2E74B5" w:themeColor="accent5" w:themeShade="BF"/>
          </w:rPr>
          <w:t>human biological system</w:t>
        </w:r>
        <w:del w:id="21" w:author="Li, Jianying (NIH/NIEHS) [C]" w:date="2021-10-26T11:24:00Z">
          <w:r w:rsidR="00FD2DEF" w:rsidDel="00CC5F02">
            <w:rPr>
              <w:rFonts w:ascii="Times New Roman" w:eastAsia="Times New Roman" w:hAnsi="Times New Roman" w:cs="Times New Roman"/>
              <w:color w:val="2E74B5" w:themeColor="accent5" w:themeShade="BF"/>
            </w:rPr>
            <w:delText>??)</w:delText>
          </w:r>
        </w:del>
      </w:ins>
      <w:ins w:id="22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</w:p>
    <w:p w14:paraId="381C7DEC" w14:textId="75631DDF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33: specimen (in expression assay?)</w:t>
      </w:r>
    </w:p>
    <w:p w14:paraId="767DDDBC" w14:textId="4606B74B" w:rsidR="00690248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23" w:author="Li, Jianying (NIH/NIEHS) [C]" w:date="2021-10-26T11:27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Yes, specimen can be human tissues as study object in the experiment</w:t>
        </w:r>
      </w:ins>
      <w:del w:id="24" w:author="Li, Jianying (NIH/NIEHS) [C]" w:date="2021-10-26T11:28:00Z">
        <w:r w:rsidR="00690248"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R="00690248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</w:delText>
        </w:r>
      </w:del>
      <w:r w:rsidR="00690248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7A705" w14:textId="03D0981C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 - line 36: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T-score (of what?)</w:t>
      </w:r>
    </w:p>
    <w:p w14:paraId="7468134E" w14:textId="2427B081" w:rsidR="00CC5992" w:rsidRPr="00897A12" w:rsidRDefault="00CC599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25" w:author="Li, Jianying (NIH/NIEHS) [C]" w:date="2021-10-26T11:25:00Z">
        <w:r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</w:delText>
        </w:r>
      </w:del>
      <w:ins w:id="26" w:author="Li, Jianying (NIH/NIEHS) [C]" w:date="2021-10-26T11:25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T-score is </w:t>
        </w:r>
      </w:ins>
      <w:ins w:id="27" w:author="Li, Jianying (NIH/NIEHS) [C]" w:date="2021-10-26T11:26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what was calculated</w:t>
        </w:r>
      </w:ins>
      <w:ins w:id="28" w:author="Li, Jianying (NIH/NIEHS) [C]" w:date="2021-10-26T11:29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from the gene </w:t>
        </w:r>
      </w:ins>
      <w:ins w:id="29" w:author="Li, Jianying (NIH/NIEHS) [C]" w:date="2021-10-26T11:30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expression matrix between two groups, e</w:t>
        </w:r>
      </w:ins>
      <w:ins w:id="30" w:author="Li, Jianying (NIH/NIEHS) [C]" w:date="2021-10-26T11:31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ssentially two-tailed inverse of the </w:t>
        </w:r>
        <w:r w:rsidR="00CC5F02" w:rsidRPr="00CC5F02">
          <w:rPr>
            <w:rFonts w:ascii="Times New Roman" w:eastAsia="Times New Roman" w:hAnsi="Times New Roman" w:cs="Times New Roman"/>
            <w:i/>
            <w:iCs/>
            <w:color w:val="2E74B5" w:themeColor="accent5" w:themeShade="BF"/>
            <w:rPrChange w:id="31" w:author="Li, Jianying (NIH/NIEHS) [C]" w:date="2021-10-26T11:31:00Z">
              <w:rPr>
                <w:rFonts w:ascii="Times New Roman" w:eastAsia="Times New Roman" w:hAnsi="Times New Roman" w:cs="Times New Roman"/>
                <w:color w:val="2E74B5" w:themeColor="accent5" w:themeShade="BF"/>
              </w:rPr>
            </w:rPrChange>
          </w:rPr>
          <w:t>t</w:t>
        </w:r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-distribution (details in method)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7E6F2DF3" w14:textId="7A2D9EA2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39: If the SEM is limited to 3 nodes, it would be useful to make a comment here whether it is too limiting, or what other applications can be considered, and whether 2 input and 1 output variable are always assumed</w:t>
      </w:r>
    </w:p>
    <w:p w14:paraId="432B99DF" w14:textId="0B7525AD" w:rsidR="00387822" w:rsidRPr="00897A12" w:rsidRDefault="00043753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Yes, a 3-node SEM model </w:t>
      </w:r>
      <w:commentRangeStart w:id="32"/>
      <w:r>
        <w:rPr>
          <w:rFonts w:ascii="Times New Roman" w:eastAsia="Times New Roman" w:hAnsi="Times New Roman" w:cs="Times New Roman"/>
          <w:color w:val="2E74B5" w:themeColor="accent5" w:themeShade="BF"/>
        </w:rPr>
        <w:t>is the most popular choice</w:t>
      </w:r>
      <w:commentRangeEnd w:id="32"/>
      <w:r w:rsidR="00DB259D">
        <w:rPr>
          <w:rStyle w:val="CommentReference"/>
        </w:rPr>
        <w:commentReference w:id="32"/>
      </w:r>
      <w:del w:id="33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s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.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There are many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other </w:t>
      </w:r>
      <w:del w:id="34" w:author="Li, Jian-Liang (NIH/NIEHS) [E]" w:date="2021-10-21T17:18:00Z">
        <w:r w:rsidR="005D1F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kinds of </w:delText>
        </w:r>
      </w:del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>SEM models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with more nodes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 that fit different hypotheses. In our practice, we focus on </w:t>
      </w:r>
      <w:ins w:id="35" w:author="Li, Jian-Liang (NIH/NIEHS) [E]" w:date="2021-10-21T17:18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a </w:t>
        </w:r>
      </w:ins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3-node SEM model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to test our hypotheses and </w:t>
      </w:r>
      <w:del w:id="36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help to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explore potential relationship among other “factors”, which are represented as the variables/nodes in the SEM model. </w:t>
      </w:r>
    </w:p>
    <w:p w14:paraId="0A42B9E4" w14:textId="0B4AD195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43: not sure if removing 'in silico' would actually improve the clarity of this sentence</w:t>
      </w:r>
    </w:p>
    <w:p w14:paraId="5056E6F8" w14:textId="15681F87" w:rsidR="00046752" w:rsidDel="0086445D" w:rsidRDefault="00046752" w:rsidP="0086445D">
      <w:pPr>
        <w:spacing w:before="195" w:line="270" w:lineRule="atLeast"/>
        <w:rPr>
          <w:del w:id="37" w:author="Li, Jianying (NIH/NIEHS) [C]" w:date="2021-10-28T08:07:00Z"/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chose the word “</w:t>
      </w:r>
      <w:r w:rsidRPr="00046752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in silico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” </w:t>
      </w:r>
      <w:ins w:id="38" w:author="Li, Jianying (NIH/NIEHS) [C]" w:date="2021-10-28T08:07:00Z">
        <w:r w:rsidR="0086445D" w:rsidRPr="0086445D">
          <w:rPr>
            <w:rFonts w:ascii="Times New Roman" w:eastAsia="Times New Roman" w:hAnsi="Times New Roman" w:cs="Times New Roman"/>
            <w:color w:val="2E74B5" w:themeColor="accent5" w:themeShade="BF"/>
          </w:rPr>
          <w:t>in the manuscript referr</w:t>
        </w:r>
      </w:ins>
      <w:ins w:id="39" w:author="Li, Jianying (NIH/NIEHS) [C]" w:date="2021-10-28T08:08:00Z">
        <w:r w:rsidR="0086445D">
          <w:rPr>
            <w:rFonts w:ascii="Times New Roman" w:eastAsia="Times New Roman" w:hAnsi="Times New Roman" w:cs="Times New Roman"/>
            <w:color w:val="2E74B5" w:themeColor="accent5" w:themeShade="BF"/>
          </w:rPr>
          <w:t>ing</w:t>
        </w:r>
      </w:ins>
      <w:ins w:id="40" w:author="Li, Jianying (NIH/NIEHS) [C]" w:date="2021-10-28T08:07:00Z">
        <w:r w:rsidR="0086445D" w:rsidRPr="0086445D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to it as computational and mathematical modeling.</w:t>
        </w:r>
      </w:ins>
      <w:del w:id="41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because it helps us with </w:delText>
        </w:r>
      </w:del>
      <w:ins w:id="42" w:author="Li, Jian-Liang (NIH/NIEHS) [E]" w:date="2021-10-21T17:19:00Z">
        <w:del w:id="43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 xml:space="preserve">explore </w:delText>
          </w:r>
        </w:del>
      </w:ins>
      <w:del w:id="44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>hypothesis generation exploration. Not only does it save resources, it helps us to narrow the candidates and ultimately saves us plenty of</w:delText>
        </w:r>
      </w:del>
      <w:ins w:id="45" w:author="Li, Jian-Liang (NIH/NIEHS) [E]" w:date="2021-10-21T17:19:00Z">
        <w:del w:id="46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significant</w:delText>
          </w:r>
        </w:del>
      </w:ins>
      <w:del w:id="47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time to conduct the</w:delText>
        </w:r>
      </w:del>
      <w:ins w:id="48" w:author="Li, Jian-Liang (NIH/NIEHS) [E]" w:date="2021-10-21T17:19:00Z">
        <w:del w:id="49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for</w:delText>
          </w:r>
        </w:del>
      </w:ins>
      <w:del w:id="50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experiment</w:delText>
        </w:r>
      </w:del>
      <w:ins w:id="51" w:author="Li, Jian-Liang (NIH/NIEHS) [E]" w:date="2021-10-21T17:19:00Z">
        <w:del w:id="52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s</w:delText>
          </w:r>
        </w:del>
      </w:ins>
      <w:del w:id="53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>.</w:delText>
        </w:r>
      </w:del>
    </w:p>
    <w:p w14:paraId="6BA45D1A" w14:textId="77777777" w:rsidR="0086445D" w:rsidRDefault="0086445D" w:rsidP="0086445D">
      <w:pPr>
        <w:spacing w:before="195" w:line="270" w:lineRule="atLeast"/>
        <w:rPr>
          <w:ins w:id="54" w:author="Li, Jianying (NIH/NIEHS) [C]" w:date="2021-10-28T08:08:00Z"/>
          <w:rFonts w:ascii="Times New Roman" w:eastAsia="Times New Roman" w:hAnsi="Times New Roman" w:cs="Times New Roman"/>
          <w:color w:val="2E74B5" w:themeColor="accent5" w:themeShade="BF"/>
        </w:rPr>
      </w:pPr>
    </w:p>
    <w:p w14:paraId="1D501228" w14:textId="09D2A420" w:rsidR="007D0191" w:rsidRPr="00897A12" w:rsidDel="0086445D" w:rsidRDefault="007D0191" w:rsidP="0086445D">
      <w:pPr>
        <w:spacing w:before="195" w:line="270" w:lineRule="atLeast"/>
        <w:rPr>
          <w:del w:id="55" w:author="Li, Jianying (NIH/NIEHS) [C]" w:date="2021-10-28T08:07:00Z"/>
          <w:rFonts w:ascii="Calibri" w:eastAsia="Times New Roman" w:hAnsi="Calibri" w:cs="Calibri"/>
          <w:color w:val="000000"/>
          <w:sz w:val="22"/>
          <w:szCs w:val="22"/>
        </w:rPr>
      </w:pPr>
      <w:ins w:id="56" w:author="Li, Jian-Liang (NIH/NIEHS) [E]" w:date="2021-10-21T17:39:00Z">
        <w:del w:id="57" w:author="Li, Jianying (NIH/NIEHS) [C]" w:date="2021-10-28T08:07:00Z">
          <w:r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Can we just remove “in silico” in this sentence?</w:delText>
          </w:r>
        </w:del>
      </w:ins>
    </w:p>
    <w:p w14:paraId="3CE227FC" w14:textId="77777777" w:rsidR="00897A12" w:rsidRPr="00897A12" w:rsidRDefault="00897A12" w:rsidP="0086445D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To illustrate further, I am looking at the supplementary file. </w:t>
      </w:r>
    </w:p>
    <w:p w14:paraId="4B24C550" w14:textId="76DD8B23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  page 1: 'in the SEMIPs project' more clear would be 'in the proposed SEMIPs method' and 'we tested the relationship among 3 variables assuming a three-node SEM model' and it would be better to clarify what variables are assumed; next sentence says 'each of these factors' but it is unclear what factors are meant, since no factor was mentioned previously; and again, T-score is mentioned, but it is unclear what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quanitity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T-score is calculated for </w:t>
      </w:r>
    </w:p>
    <w:p w14:paraId="2C2FAAE3" w14:textId="1E9C2DB0" w:rsidR="000F2516" w:rsidRPr="00897A12" w:rsidRDefault="000F2516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58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59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 the text according to the suggestions.</w:t>
        </w:r>
      </w:ins>
    </w:p>
    <w:p w14:paraId="5CB274F0" w14:textId="2942EB5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lastRenderedPageBreak/>
        <w:t>Furthermore, in Figure 1, where is the SEM considered? It may be useful to emphasize it.</w:t>
      </w:r>
    </w:p>
    <w:p w14:paraId="074B9060" w14:textId="69E42B59" w:rsidR="00D21D52" w:rsidRPr="00897A12" w:rsidRDefault="00D21D5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60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</w:delText>
        </w:r>
      </w:del>
      <w:ins w:id="61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made </w:t>
      </w:r>
      <w:ins w:id="62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revisions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to </w:t>
      </w:r>
      <w:ins w:id="63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</w:t>
        </w:r>
      </w:ins>
      <w:del w:id="64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the f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1 by enclosing the SEM model with a green rectangle</w:t>
      </w:r>
      <w:ins w:id="65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  <w:del w:id="66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and the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ins w:id="67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also revised the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legend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del w:id="68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revised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>accordingly by “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through a </w:t>
      </w:r>
      <w:r w:rsidR="00387822">
        <w:rPr>
          <w:rFonts w:ascii="Times New Roman" w:eastAsia="Times New Roman" w:hAnsi="Times New Roman" w:cs="Times New Roman"/>
          <w:color w:val="2E74B5" w:themeColor="accent5" w:themeShade="BF"/>
        </w:rPr>
        <w:t>3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>-node SEM model indicated by the green rectangle.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453D0416" w14:textId="3B2AEB80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In Figure 3, what are the white circles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overlaping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labels?</w:t>
      </w:r>
    </w:p>
    <w:p w14:paraId="128EE899" w14:textId="5AAA053E" w:rsidR="00195076" w:rsidRDefault="00195076" w:rsidP="00897A12">
      <w:pPr>
        <w:spacing w:before="195" w:line="270" w:lineRule="atLeast"/>
        <w:rPr>
          <w:ins w:id="69" w:author="Li, Jianying (NIH/NIEHS) [C]" w:date="2021-10-28T09:15:00Z"/>
          <w:rFonts w:ascii="Times New Roman" w:eastAsia="Times New Roman" w:hAnsi="Times New Roman" w:cs="Times New Roman"/>
          <w:color w:val="2E74B5" w:themeColor="accent5" w:themeShade="BF"/>
        </w:rPr>
      </w:pPr>
      <w:ins w:id="70" w:author="Li, Jianying (NIH/NIEHS) [C]" w:date="2021-10-28T09:15:00Z">
        <w:r w:rsidRPr="001246F3">
          <w:rPr>
            <w:rFonts w:ascii="Times New Roman" w:hAnsi="Times New Roman" w:cs="Times New Roman"/>
            <w:color w:val="2E74B5" w:themeColor="accent5" w:themeShade="BF"/>
          </w:rPr>
          <w:t xml:space="preserve">The while circles </w:t>
        </w:r>
        <w:r>
          <w:rPr>
            <w:rFonts w:ascii="Times New Roman" w:hAnsi="Times New Roman" w:cs="Times New Roman"/>
            <w:color w:val="2E74B5" w:themeColor="accent5" w:themeShade="BF"/>
          </w:rPr>
          <w:t xml:space="preserve">were used to </w:t>
        </w:r>
        <w:r w:rsidRPr="001246F3">
          <w:rPr>
            <w:rFonts w:ascii="Times New Roman" w:hAnsi="Times New Roman" w:cs="Times New Roman"/>
            <w:color w:val="2E74B5" w:themeColor="accent5" w:themeShade="BF"/>
          </w:rPr>
          <w:t>represent targeted subset</w:t>
        </w:r>
        <w:r>
          <w:rPr>
            <w:rFonts w:ascii="Times New Roman" w:hAnsi="Times New Roman" w:cs="Times New Roman"/>
            <w:color w:val="2E74B5" w:themeColor="accent5" w:themeShade="BF"/>
          </w:rPr>
          <w:t>s</w:t>
        </w:r>
        <w:r w:rsidRPr="001246F3">
          <w:rPr>
            <w:rFonts w:ascii="Times New Roman" w:hAnsi="Times New Roman" w:cs="Times New Roman"/>
            <w:color w:val="2E74B5" w:themeColor="accent5" w:themeShade="BF"/>
          </w:rPr>
          <w:t xml:space="preserve"> of genes to be eliminated in both bootstrap simulations.</w:t>
        </w:r>
      </w:ins>
    </w:p>
    <w:p w14:paraId="78995DF8" w14:textId="1B687CF8" w:rsidR="00344190" w:rsidRPr="00897A12" w:rsidRDefault="00344190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71" w:author="Li, Jian-Liang (NIH/NIEHS) [E]" w:date="2021-10-21T17:21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 made</w:delText>
        </w:r>
      </w:del>
      <w:ins w:id="72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have </w:t>
        </w:r>
      </w:ins>
      <w:ins w:id="73" w:author="Li, Jianying (NIH/NIEHS) [C]" w:date="2021-10-28T09:10:00Z">
        <w:r w:rsidR="00BE6E25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modified the figure 3 and revised </w:t>
        </w:r>
      </w:ins>
      <w:ins w:id="74" w:author="Li, Jian-Liang (NIH/NIEHS) [E]" w:date="2021-10-21T17:21:00Z">
        <w:del w:id="75" w:author="Li, Jianying (NIH/NIEHS) [C]" w:date="2021-10-28T09:10:00Z">
          <w:r w:rsidR="004B7B3A" w:rsidDel="00BE6E25">
            <w:rPr>
              <w:rFonts w:ascii="Times New Roman" w:eastAsia="Times New Roman" w:hAnsi="Times New Roman" w:cs="Times New Roman"/>
              <w:color w:val="2E74B5" w:themeColor="accent5" w:themeShade="BF"/>
            </w:rPr>
            <w:delText>included</w:delText>
          </w:r>
        </w:del>
      </w:ins>
      <w:ins w:id="76" w:author="Li, Jian-Liang (NIH/NIEHS) [E]" w:date="2021-10-21T17:22:00Z">
        <w:del w:id="77" w:author="Li, Jianying (NIH/NIEHS) [C]" w:date="2021-10-28T09:10:00Z">
          <w:r w:rsidR="004B7B3A" w:rsidDel="00BE6E25">
            <w:rPr>
              <w:rFonts w:ascii="Times New Roman" w:eastAsia="Times New Roman" w:hAnsi="Times New Roman" w:cs="Times New Roman"/>
              <w:color w:val="2E74B5" w:themeColor="accent5" w:themeShade="BF"/>
            </w:rPr>
            <w:delText xml:space="preserve"> an explanation</w:delText>
          </w:r>
        </w:del>
      </w:ins>
      <w:del w:id="78" w:author="Li, Jianying (NIH/NIEHS) [C]" w:date="2021-10-28T09:10:00Z">
        <w:r w:rsidRPr="001246F3" w:rsidDel="00BE6E25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to 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the figure 3 legend</w:t>
      </w:r>
      <w:ins w:id="79" w:author="Li, Jian-Liang (NIH/NIEHS) [E]" w:date="2021-10-21T17:22:00Z">
        <w:del w:id="80" w:author="Li, Jianying (NIH/NIEHS) [C]" w:date="2021-10-28T09:11:00Z">
          <w:r w:rsidR="004B7B3A" w:rsidDel="00BE6E25">
            <w:rPr>
              <w:rFonts w:ascii="Times New Roman" w:eastAsia="Times New Roman" w:hAnsi="Times New Roman" w:cs="Times New Roman"/>
              <w:color w:val="2E74B5" w:themeColor="accent5" w:themeShade="BF"/>
            </w:rPr>
            <w:delText>,</w:delText>
          </w:r>
        </w:del>
      </w:ins>
      <w:ins w:id="81" w:author="Li, Jianying (NIH/NIEHS) [C]" w:date="2021-10-28T09:10:00Z">
        <w:r w:rsidR="00BE6E25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ins w:id="82" w:author="Li, Jianying (NIH/NIEHS) [C]" w:date="2021-10-28T09:11:00Z">
        <w:r w:rsidR="00BE6E25">
          <w:rPr>
            <w:rFonts w:ascii="Times New Roman" w:eastAsia="Times New Roman" w:hAnsi="Times New Roman" w:cs="Times New Roman"/>
            <w:color w:val="2E74B5" w:themeColor="accent5" w:themeShade="BF"/>
          </w:rPr>
          <w:t>to address this comment accordingly.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del w:id="83" w:author="Li, Jianying (NIH/NIEHS) [C]" w:date="2021-10-28T09:15:00Z">
        <w:r w:rsidRPr="001246F3" w:rsidDel="00195076">
          <w:rPr>
            <w:rFonts w:ascii="Times New Roman" w:eastAsia="Times New Roman" w:hAnsi="Times New Roman" w:cs="Times New Roman"/>
            <w:color w:val="2E74B5" w:themeColor="accent5" w:themeShade="BF"/>
          </w:rPr>
          <w:delText>“</w:delText>
        </w:r>
        <w:r w:rsidRPr="001246F3" w:rsidDel="00195076">
          <w:rPr>
            <w:rFonts w:ascii="Times New Roman" w:hAnsi="Times New Roman" w:cs="Times New Roman"/>
            <w:color w:val="2E74B5" w:themeColor="accent5" w:themeShade="BF"/>
          </w:rPr>
          <w:delText>The while circles represent targeted subset</w:delText>
        </w:r>
      </w:del>
      <w:ins w:id="84" w:author="Li, Jian-Liang (NIH/NIEHS) [E]" w:date="2021-10-21T17:22:00Z">
        <w:del w:id="85" w:author="Li, Jianying (NIH/NIEHS) [C]" w:date="2021-10-28T09:15:00Z">
          <w:r w:rsidR="004B7B3A" w:rsidDel="00195076">
            <w:rPr>
              <w:rFonts w:ascii="Times New Roman" w:hAnsi="Times New Roman" w:cs="Times New Roman"/>
              <w:color w:val="2E74B5" w:themeColor="accent5" w:themeShade="BF"/>
            </w:rPr>
            <w:delText>s</w:delText>
          </w:r>
        </w:del>
      </w:ins>
      <w:del w:id="86" w:author="Li, Jianying (NIH/NIEHS) [C]" w:date="2021-10-28T09:15:00Z">
        <w:r w:rsidRPr="001246F3" w:rsidDel="00195076">
          <w:rPr>
            <w:rFonts w:ascii="Times New Roman" w:hAnsi="Times New Roman" w:cs="Times New Roman"/>
            <w:color w:val="2E74B5" w:themeColor="accent5" w:themeShade="BF"/>
          </w:rPr>
          <w:delText xml:space="preserve"> of genes to be eliminated in both bootstrap simulations.</w:delText>
        </w:r>
        <w:r w:rsidRPr="001246F3" w:rsidDel="00195076">
          <w:rPr>
            <w:rFonts w:ascii="Times New Roman" w:eastAsia="Times New Roman" w:hAnsi="Times New Roman" w:cs="Times New Roman"/>
            <w:color w:val="2E74B5" w:themeColor="accent5" w:themeShade="BF"/>
          </w:rPr>
          <w:delText>”</w:delText>
        </w:r>
      </w:del>
    </w:p>
    <w:p w14:paraId="50D2A538" w14:textId="6A7B412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Figure 4 makes it clear what 3-variable SEM looks like, perhaps the general version of this model should be shown and explained earlier in the manuscript.</w:t>
      </w:r>
    </w:p>
    <w:p w14:paraId="578CDCD1" w14:textId="5B7F7F30" w:rsidR="00580A2F" w:rsidRPr="00897A12" w:rsidRDefault="00580A2F" w:rsidP="00580A2F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87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Revision </w:delText>
        </w:r>
      </w:del>
      <w:ins w:id="88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</w:t>
        </w:r>
      </w:ins>
      <w:ins w:id="89" w:author="Li, Jianying (NIH/NIEHS) [C]" w:date="2021-10-26T11:17:00Z">
        <w:r w:rsidR="00DD357B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del w:id="90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made to 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the figure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4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legend </w:t>
      </w:r>
      <w:ins w:id="91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fo</w:t>
        </w:r>
      </w:ins>
      <w:ins w:id="92" w:author="Li, Jian-Liang (NIH/NIEHS) [E]" w:date="2021-10-21T17:23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 clarity: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“</w:t>
      </w:r>
      <w:commentRangeStart w:id="93"/>
      <w:r w:rsidRPr="00580A2F">
        <w:rPr>
          <w:rFonts w:ascii="Times New Roman" w:hAnsi="Times New Roman" w:cs="Times New Roman"/>
          <w:color w:val="2E74B5" w:themeColor="accent5" w:themeShade="BF"/>
        </w:rPr>
        <w:t>M</w:t>
      </w:r>
      <w:ins w:id="94" w:author="Li, Jianying (NIH/NIEHS) [C]" w:date="2021-10-28T09:11:00Z">
        <w:r w:rsidR="00BE6E25">
          <w:rPr>
            <w:rFonts w:ascii="Times New Roman" w:hAnsi="Times New Roman" w:cs="Times New Roman"/>
            <w:color w:val="2E74B5" w:themeColor="accent5" w:themeShade="BF"/>
          </w:rPr>
          <w:t>ajor m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>odel fit</w:t>
      </w:r>
      <w:ins w:id="95" w:author="Li, Jianying (NIH/NIEHS) [C]" w:date="2021-10-28T09:11:00Z">
        <w:r w:rsidR="00BE6E25">
          <w:rPr>
            <w:rFonts w:ascii="Times New Roman" w:hAnsi="Times New Roman" w:cs="Times New Roman"/>
            <w:color w:val="2E74B5" w:themeColor="accent5" w:themeShade="BF"/>
          </w:rPr>
          <w:t>ting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 statistics </w:t>
      </w:r>
      <w:commentRangeEnd w:id="93"/>
      <w:r w:rsidR="004B7B3A">
        <w:rPr>
          <w:rStyle w:val="CommentReference"/>
        </w:rPr>
        <w:commentReference w:id="93"/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for the joint regulation of </w:t>
      </w:r>
      <w:del w:id="96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the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SOX17 gene expression </w:t>
      </w:r>
      <w:del w:id="97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levels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by GATA2 and PGR </w:t>
      </w:r>
      <w:del w:id="98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activities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>in the GEO</w:t>
      </w:r>
      <w:del w:id="99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 accession: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 GSE58144 dataset </w:t>
      </w:r>
      <w:ins w:id="100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 xml:space="preserve">was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illustrated in the </w:t>
      </w:r>
      <w:r w:rsidR="00387822">
        <w:rPr>
          <w:rFonts w:ascii="Times New Roman" w:hAnsi="Times New Roman" w:cs="Times New Roman"/>
          <w:color w:val="2E74B5" w:themeColor="accent5" w:themeShade="BF"/>
        </w:rPr>
        <w:t>3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-node SEM. Two exogenous variables </w:t>
      </w:r>
      <w:del w:id="101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are </w:delText>
        </w:r>
      </w:del>
      <w:ins w:id="102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were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“Gene Signature of GATA2 Direct Downstream Targets” and “PGR Gene Signature” respectively, and one endogenous variable </w:t>
      </w:r>
      <w:del w:id="103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is </w:delText>
        </w:r>
      </w:del>
      <w:ins w:id="104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was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>“SOX17 Expression Levels”.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157FAB79" w14:textId="77777777" w:rsidR="00580A2F" w:rsidRPr="00897A12" w:rsidRDefault="00580A2F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03D3DF" w14:textId="77777777" w:rsidR="00827999" w:rsidRDefault="00827999"/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2" w:author="Wu, Steve (NIH/NIEHS) [E]" w:date="2021-10-28T12:34:00Z" w:initials="WS([">
    <w:p w14:paraId="48BC4200" w14:textId="5EEBA79D" w:rsidR="00DB259D" w:rsidRDefault="00DB259D">
      <w:pPr>
        <w:pStyle w:val="CommentText"/>
      </w:pPr>
      <w:r>
        <w:rPr>
          <w:rStyle w:val="CommentReference"/>
        </w:rPr>
        <w:annotationRef/>
      </w:r>
      <w:r>
        <w:t>Perhaps</w:t>
      </w:r>
      <w:r w:rsidR="009A371F">
        <w:t xml:space="preserve"> change to</w:t>
      </w:r>
      <w:r>
        <w:t xml:space="preserve"> “offers scientists a simple and straightforward way to test the hypothesis that two functionally well-characterized regulators concurrently modulate a common downstream target gene. Models involved additional nodes could be tested with packages such as </w:t>
      </w:r>
      <w:proofErr w:type="spellStart"/>
      <w:r>
        <w:t>MPlus</w:t>
      </w:r>
      <w:proofErr w:type="spellEnd"/>
      <w:r>
        <w:t xml:space="preserve"> in collaboration with bioinformaticians.”</w:t>
      </w:r>
    </w:p>
  </w:comment>
  <w:comment w:id="93" w:author="Li, Jian-Liang (NIH/NIEHS) [E]" w:date="2021-10-21T17:24:00Z" w:initials="LJL([">
    <w:p w14:paraId="66DB3232" w14:textId="77363FD0" w:rsidR="004B7B3A" w:rsidRDefault="004B7B3A">
      <w:pPr>
        <w:pStyle w:val="CommentText"/>
      </w:pPr>
      <w:r>
        <w:rPr>
          <w:rStyle w:val="CommentReference"/>
        </w:rPr>
        <w:annotationRef/>
      </w:r>
      <w:r>
        <w:t>Not sure it is right term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BC4200" w15:done="0"/>
  <w15:commentEx w15:paraId="66DB32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5174B" w16cex:dateUtc="2021-10-28T16:34:00Z"/>
  <w16cex:commentExtensible w16cex:durableId="251C20C3" w16cex:dateUtc="2021-10-21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BC4200" w16cid:durableId="2525174B"/>
  <w16cid:commentId w16cid:paraId="66DB3232" w16cid:durableId="251C20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, Jianying (NIH/NIEHS) [C]">
    <w15:presenceInfo w15:providerId="AD" w15:userId="S::li11@nih.gov::8450fdad-4130-4612-811d-16b26a9be462"/>
  </w15:person>
  <w15:person w15:author="Li, Jian-Liang (NIH/NIEHS) [E]">
    <w15:presenceInfo w15:providerId="AD" w15:userId="S::lij32@nih.gov::b3765d4d-4916-4a3b-be51-cb7eb4171c9e"/>
  </w15:person>
  <w15:person w15:author="Wu, Steve (NIH/NIEHS) [E]">
    <w15:presenceInfo w15:providerId="AD" w15:userId="S::wus6@nih.gov::4b6a3165-4cf8-4daa-b149-c38ba7a2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2"/>
    <w:rsid w:val="00027720"/>
    <w:rsid w:val="00043753"/>
    <w:rsid w:val="00046752"/>
    <w:rsid w:val="000D4DA4"/>
    <w:rsid w:val="000F2516"/>
    <w:rsid w:val="000F253E"/>
    <w:rsid w:val="001246F3"/>
    <w:rsid w:val="00130566"/>
    <w:rsid w:val="00195076"/>
    <w:rsid w:val="001B16E9"/>
    <w:rsid w:val="0027237D"/>
    <w:rsid w:val="00344190"/>
    <w:rsid w:val="00387822"/>
    <w:rsid w:val="003A3712"/>
    <w:rsid w:val="004B7B3A"/>
    <w:rsid w:val="00573F27"/>
    <w:rsid w:val="00580A2F"/>
    <w:rsid w:val="005D1FF3"/>
    <w:rsid w:val="005D66BB"/>
    <w:rsid w:val="005E2EBE"/>
    <w:rsid w:val="005E6F9A"/>
    <w:rsid w:val="00634C8D"/>
    <w:rsid w:val="00690248"/>
    <w:rsid w:val="006F7E20"/>
    <w:rsid w:val="007D0191"/>
    <w:rsid w:val="008021D1"/>
    <w:rsid w:val="008248E3"/>
    <w:rsid w:val="00827999"/>
    <w:rsid w:val="0086445D"/>
    <w:rsid w:val="00897A12"/>
    <w:rsid w:val="008B67FD"/>
    <w:rsid w:val="009A371F"/>
    <w:rsid w:val="00A74652"/>
    <w:rsid w:val="00BE6E25"/>
    <w:rsid w:val="00C86624"/>
    <w:rsid w:val="00CC5992"/>
    <w:rsid w:val="00CC5F02"/>
    <w:rsid w:val="00D21D52"/>
    <w:rsid w:val="00D509A9"/>
    <w:rsid w:val="00DB259D"/>
    <w:rsid w:val="00DD357B"/>
    <w:rsid w:val="00FC244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835"/>
  <w15:chartTrackingRefBased/>
  <w15:docId w15:val="{7DE947BB-DB2A-6C4C-A453-5FC91B3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836-7309-4899-A65A-122270BE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Wu, Steve (NIH/NIEHS) [E]</cp:lastModifiedBy>
  <cp:revision>3</cp:revision>
  <dcterms:created xsi:type="dcterms:W3CDTF">2021-10-28T16:44:00Z</dcterms:created>
  <dcterms:modified xsi:type="dcterms:W3CDTF">2021-10-28T16:45:00Z</dcterms:modified>
</cp:coreProperties>
</file>