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9634C" w14:textId="436BEDFF" w:rsidR="00CE7BFD" w:rsidRPr="00CE7BFD" w:rsidRDefault="00CE7BFD" w:rsidP="00D0293A">
      <w:pPr>
        <w:pStyle w:val="Title"/>
        <w:spacing w:before="360"/>
      </w:pPr>
      <w:r w:rsidRPr="00CE7BFD">
        <w:t xml:space="preserve">Structural Equation Modeling of </w:t>
      </w:r>
      <w:proofErr w:type="gramStart"/>
      <w:r w:rsidRPr="00CE7BFD">
        <w:t>In</w:t>
      </w:r>
      <w:proofErr w:type="gramEnd"/>
      <w:r w:rsidRPr="00CE7BFD">
        <w:t xml:space="preserve"> silico Perturbations</w:t>
      </w:r>
    </w:p>
    <w:p w14:paraId="5422C47C" w14:textId="2748C3F4" w:rsidR="00CE7BFD" w:rsidRPr="00CE7BFD" w:rsidRDefault="00CE7BFD" w:rsidP="00C9447A">
      <w:pPr>
        <w:rPr>
          <w:b/>
        </w:rPr>
      </w:pPr>
      <w:r w:rsidRPr="00CE7BFD">
        <w:rPr>
          <w:b/>
        </w:rPr>
        <w:t>Jianying Li</w:t>
      </w:r>
      <w:r w:rsidRPr="00CE7BFD">
        <w:rPr>
          <w:b/>
          <w:vertAlign w:val="superscript"/>
        </w:rPr>
        <w:t>1,2,3</w:t>
      </w:r>
      <w:r w:rsidRPr="00CE7BFD">
        <w:rPr>
          <w:rFonts w:ascii="MuseoSlab" w:hAnsi="MuseoSlab"/>
          <w:color w:val="020202"/>
          <w:sz w:val="20"/>
          <w:szCs w:val="20"/>
          <w:shd w:val="clear" w:color="auto" w:fill="F9F9F9"/>
        </w:rPr>
        <w:t xml:space="preserve"> </w:t>
      </w:r>
      <w:r w:rsidRPr="00CE7BFD">
        <w:rPr>
          <w:rFonts w:ascii="MuseoSlab" w:hAnsi="MuseoSlab"/>
          <w:color w:val="020202"/>
          <w:sz w:val="20"/>
          <w:szCs w:val="20"/>
          <w:shd w:val="clear" w:color="auto" w:fill="F9F9F9"/>
          <w:vertAlign w:val="superscript"/>
        </w:rPr>
        <w:t>†</w:t>
      </w:r>
      <w:r w:rsidRPr="00CE7BFD">
        <w:rPr>
          <w:b/>
        </w:rPr>
        <w:t>, Pierre R. Bushel</w:t>
      </w:r>
      <w:r w:rsidRPr="00CE7BFD">
        <w:rPr>
          <w:b/>
          <w:vertAlign w:val="superscript"/>
        </w:rPr>
        <w:t>3,4</w:t>
      </w:r>
      <w:r w:rsidRPr="00CE7BFD">
        <w:rPr>
          <w:rFonts w:ascii="MuseoSlab" w:hAnsi="MuseoSlab"/>
          <w:color w:val="020202"/>
          <w:sz w:val="20"/>
          <w:szCs w:val="20"/>
          <w:shd w:val="clear" w:color="auto" w:fill="F9F9F9"/>
          <w:vertAlign w:val="superscript"/>
        </w:rPr>
        <w:t xml:space="preserve"> †</w:t>
      </w:r>
      <w:r w:rsidRPr="00CE7BFD">
        <w:rPr>
          <w:b/>
        </w:rPr>
        <w:t>, Lin Lin</w:t>
      </w:r>
      <w:r w:rsidRPr="00CE7BFD">
        <w:rPr>
          <w:b/>
          <w:vertAlign w:val="superscript"/>
        </w:rPr>
        <w:t>5</w:t>
      </w:r>
      <w:ins w:id="0" w:author="Wu, Steve (NIH/NIEHS) [E]" w:date="2021-09-12T02:40:00Z">
        <w:r w:rsidR="00676A7B">
          <w:rPr>
            <w:b/>
            <w:vertAlign w:val="superscript"/>
          </w:rPr>
          <w:t>,6</w:t>
        </w:r>
      </w:ins>
      <w:r w:rsidRPr="00CE7BFD">
        <w:rPr>
          <w:b/>
        </w:rPr>
        <w:t>, Kevin Day</w:t>
      </w:r>
      <w:ins w:id="1" w:author="Wu, Steve (NIH/NIEHS) [E]" w:date="2021-09-12T02:40:00Z">
        <w:r w:rsidR="00676A7B">
          <w:rPr>
            <w:b/>
            <w:vertAlign w:val="superscript"/>
          </w:rPr>
          <w:t>7</w:t>
        </w:r>
      </w:ins>
      <w:del w:id="2" w:author="Wu, Steve (NIH/NIEHS) [E]" w:date="2021-09-12T02:40:00Z">
        <w:r w:rsidRPr="00CE7BFD" w:rsidDel="00676A7B">
          <w:rPr>
            <w:b/>
            <w:vertAlign w:val="superscript"/>
          </w:rPr>
          <w:delText>6</w:delText>
        </w:r>
      </w:del>
      <w:r w:rsidRPr="00CE7BFD">
        <w:rPr>
          <w:b/>
        </w:rPr>
        <w:t>, Tianyuan Wang</w:t>
      </w:r>
      <w:r w:rsidRPr="00CE7BFD">
        <w:rPr>
          <w:b/>
          <w:vertAlign w:val="superscript"/>
        </w:rPr>
        <w:t>1,2</w:t>
      </w:r>
      <w:r w:rsidRPr="00CE7BFD">
        <w:rPr>
          <w:b/>
        </w:rPr>
        <w:t>, Francesco J. DeMayo</w:t>
      </w:r>
      <w:ins w:id="3" w:author="Wu, Steve (NIH/NIEHS) [E]" w:date="2021-09-12T02:40:00Z">
        <w:r w:rsidR="00676A7B">
          <w:rPr>
            <w:b/>
            <w:vertAlign w:val="superscript"/>
          </w:rPr>
          <w:t>6</w:t>
        </w:r>
      </w:ins>
      <w:del w:id="4" w:author="Wu, Steve (NIH/NIEHS) [E]" w:date="2021-09-12T02:40:00Z">
        <w:r w:rsidRPr="00CE7BFD" w:rsidDel="00676A7B">
          <w:rPr>
            <w:b/>
            <w:vertAlign w:val="superscript"/>
          </w:rPr>
          <w:delText>7</w:delText>
        </w:r>
      </w:del>
      <w:r w:rsidRPr="00CE7BFD">
        <w:rPr>
          <w:b/>
        </w:rPr>
        <w:t>, San-Pin Wu</w:t>
      </w:r>
      <w:ins w:id="5" w:author="Wu, Steve (NIH/NIEHS) [E]" w:date="2021-09-12T02:40:00Z">
        <w:r w:rsidR="00676A7B">
          <w:rPr>
            <w:b/>
            <w:vertAlign w:val="superscript"/>
          </w:rPr>
          <w:t>6</w:t>
        </w:r>
      </w:ins>
      <w:del w:id="6" w:author="Wu, Steve (NIH/NIEHS) [E]" w:date="2021-09-12T02:40:00Z">
        <w:r w:rsidRPr="00CE7BFD" w:rsidDel="00676A7B">
          <w:rPr>
            <w:b/>
            <w:vertAlign w:val="superscript"/>
          </w:rPr>
          <w:delText>7</w:delText>
        </w:r>
      </w:del>
      <w:r w:rsidRPr="00CE7BFD">
        <w:rPr>
          <w:b/>
          <w:vertAlign w:val="superscript"/>
        </w:rPr>
        <w:t xml:space="preserve"> *</w:t>
      </w:r>
      <w:r w:rsidRPr="00CE7BFD">
        <w:rPr>
          <w:b/>
        </w:rPr>
        <w:t>, and Jian-Liang Li</w:t>
      </w:r>
      <w:r w:rsidRPr="00CE7BFD">
        <w:rPr>
          <w:b/>
          <w:vertAlign w:val="superscript"/>
        </w:rPr>
        <w:t>1 *</w:t>
      </w:r>
    </w:p>
    <w:p w14:paraId="54D8ABF4" w14:textId="47063F5F" w:rsidR="00CE7BFD" w:rsidRPr="00CE7BFD" w:rsidRDefault="00CE7BFD" w:rsidP="00CE7BFD">
      <w:pPr>
        <w:spacing w:before="240"/>
        <w:rPr>
          <w:bCs/>
        </w:rPr>
      </w:pPr>
      <w:r w:rsidRPr="00CE7BFD">
        <w:rPr>
          <w:bCs/>
          <w:vertAlign w:val="superscript"/>
        </w:rPr>
        <w:t xml:space="preserve">1 </w:t>
      </w:r>
      <w:r w:rsidRPr="00CE7BFD">
        <w:rPr>
          <w:bCs/>
        </w:rPr>
        <w:t xml:space="preserve">Integrative Bioinformatics, </w:t>
      </w:r>
      <w:bookmarkStart w:id="7" w:name="_Hlk70495204"/>
      <w:r w:rsidRPr="00CE7BFD">
        <w:rPr>
          <w:bCs/>
        </w:rPr>
        <w:t xml:space="preserve">Epigenetics and Stem Cell Biology </w:t>
      </w:r>
      <w:r w:rsidR="001D19BC">
        <w:rPr>
          <w:bCs/>
        </w:rPr>
        <w:t>Laboratory</w:t>
      </w:r>
      <w:r w:rsidRPr="00CE7BFD">
        <w:rPr>
          <w:bCs/>
        </w:rPr>
        <w:t xml:space="preserve">, </w:t>
      </w:r>
      <w:bookmarkEnd w:id="7"/>
      <w:r w:rsidRPr="00CE7BFD">
        <w:rPr>
          <w:bCs/>
        </w:rPr>
        <w:t>Division of Intramural Research, National Institute of Environmental Health Sciences, Research Triangle Park, NC 27709, USA</w:t>
      </w:r>
    </w:p>
    <w:p w14:paraId="1749807E" w14:textId="77777777" w:rsidR="00CE7BFD" w:rsidRPr="00CE7BFD" w:rsidRDefault="00CE7BFD" w:rsidP="00CE7BFD">
      <w:pPr>
        <w:spacing w:before="240"/>
        <w:rPr>
          <w:bCs/>
        </w:rPr>
      </w:pPr>
      <w:r w:rsidRPr="00CE7BFD">
        <w:rPr>
          <w:bCs/>
          <w:vertAlign w:val="superscript"/>
        </w:rPr>
        <w:t xml:space="preserve">2 </w:t>
      </w:r>
      <w:r w:rsidRPr="00CE7BFD">
        <w:rPr>
          <w:bCs/>
        </w:rPr>
        <w:t>Kelly Government Solutions, Research Triangle Park, NC 27709, USA</w:t>
      </w:r>
    </w:p>
    <w:p w14:paraId="79D314DF" w14:textId="77777777" w:rsidR="00CE7BFD" w:rsidRPr="00CE7BFD" w:rsidRDefault="00CE7BFD" w:rsidP="00CE7BFD">
      <w:pPr>
        <w:spacing w:before="240"/>
        <w:rPr>
          <w:bCs/>
        </w:rPr>
      </w:pPr>
      <w:r w:rsidRPr="00CE7BFD">
        <w:rPr>
          <w:bCs/>
          <w:vertAlign w:val="superscript"/>
        </w:rPr>
        <w:t xml:space="preserve">3 </w:t>
      </w:r>
      <w:r w:rsidRPr="00CE7BFD">
        <w:rPr>
          <w:bCs/>
          <w:iCs/>
        </w:rPr>
        <w:t xml:space="preserve">Massive Genome Informatics Group, </w:t>
      </w:r>
      <w:r w:rsidRPr="00CE7BFD">
        <w:rPr>
          <w:bCs/>
        </w:rPr>
        <w:t>National Institute of Environmental Health Sciences, Research Triangle Park, NC 27709, USA</w:t>
      </w:r>
    </w:p>
    <w:p w14:paraId="31D4AA92" w14:textId="77777777" w:rsidR="00CE7BFD" w:rsidRPr="00CE7BFD" w:rsidRDefault="00CE7BFD" w:rsidP="00CE7BFD">
      <w:pPr>
        <w:spacing w:before="240"/>
        <w:rPr>
          <w:bCs/>
        </w:rPr>
      </w:pPr>
      <w:r w:rsidRPr="00CE7BFD">
        <w:rPr>
          <w:bCs/>
          <w:vertAlign w:val="superscript"/>
        </w:rPr>
        <w:t xml:space="preserve">4 </w:t>
      </w:r>
      <w:r w:rsidRPr="00CE7BFD">
        <w:rPr>
          <w:bCs/>
        </w:rPr>
        <w:t>Biostatistics and Computational Biology Branch, Division of Intramural Research, National Institute of Environmental Health Sciences, Research Triangle Park, NC 27709, USA</w:t>
      </w:r>
    </w:p>
    <w:p w14:paraId="46A06ABF" w14:textId="77777777" w:rsidR="00CE7BFD" w:rsidRPr="00CE7BFD" w:rsidRDefault="00CE7BFD" w:rsidP="00CE7BFD">
      <w:pPr>
        <w:spacing w:before="240"/>
        <w:rPr>
          <w:bCs/>
        </w:rPr>
      </w:pPr>
      <w:r w:rsidRPr="00CE7BFD">
        <w:rPr>
          <w:bCs/>
          <w:vertAlign w:val="superscript"/>
        </w:rPr>
        <w:t xml:space="preserve">5 </w:t>
      </w:r>
      <w:r w:rsidRPr="00CE7BFD">
        <w:rPr>
          <w:bCs/>
        </w:rPr>
        <w:t>Department of Family Health Care Nursing, University of California at San Francisco, San Francisco, CA 94143, USA</w:t>
      </w:r>
    </w:p>
    <w:p w14:paraId="132BF4B6" w14:textId="5E32280C" w:rsidR="00CE7BFD" w:rsidRPr="00CE7BFD" w:rsidDel="00676A7B" w:rsidRDefault="00CE7BFD" w:rsidP="00CE7BFD">
      <w:pPr>
        <w:spacing w:before="240"/>
        <w:rPr>
          <w:del w:id="8" w:author="Wu, Steve (NIH/NIEHS) [E]" w:date="2021-09-12T02:40:00Z"/>
          <w:bCs/>
        </w:rPr>
      </w:pPr>
      <w:del w:id="9" w:author="Wu, Steve (NIH/NIEHS) [E]" w:date="2021-09-12T02:40:00Z">
        <w:r w:rsidRPr="00CE7BFD" w:rsidDel="00676A7B">
          <w:rPr>
            <w:bCs/>
            <w:vertAlign w:val="superscript"/>
          </w:rPr>
          <w:delText xml:space="preserve">6 </w:delText>
        </w:r>
        <w:r w:rsidRPr="00CE7BFD" w:rsidDel="00676A7B">
          <w:rPr>
            <w:bCs/>
          </w:rPr>
          <w:delText>Duke University, Durham NC 27713</w:delText>
        </w:r>
      </w:del>
    </w:p>
    <w:p w14:paraId="4D6008F1" w14:textId="060CE500" w:rsidR="00DA5174" w:rsidRDefault="00676A7B" w:rsidP="00CE7BFD">
      <w:pPr>
        <w:spacing w:before="240"/>
        <w:rPr>
          <w:bCs/>
        </w:rPr>
      </w:pPr>
      <w:ins w:id="10" w:author="Wu, Steve (NIH/NIEHS) [E]" w:date="2021-09-12T02:40:00Z">
        <w:r>
          <w:rPr>
            <w:bCs/>
            <w:vertAlign w:val="superscript"/>
          </w:rPr>
          <w:t>6</w:t>
        </w:r>
      </w:ins>
      <w:del w:id="11" w:author="Wu, Steve (NIH/NIEHS) [E]" w:date="2021-09-12T02:40:00Z">
        <w:r w:rsidR="00CE7BFD" w:rsidRPr="00CE7BFD" w:rsidDel="00676A7B">
          <w:rPr>
            <w:bCs/>
            <w:vertAlign w:val="superscript"/>
          </w:rPr>
          <w:delText>7</w:delText>
        </w:r>
      </w:del>
      <w:r w:rsidR="00CE7BFD" w:rsidRPr="00CE7BFD">
        <w:rPr>
          <w:bCs/>
          <w:vertAlign w:val="superscript"/>
        </w:rPr>
        <w:t xml:space="preserve"> </w:t>
      </w:r>
      <w:r w:rsidR="00CE7BFD" w:rsidRPr="00CE7BFD">
        <w:rPr>
          <w:bCs/>
        </w:rPr>
        <w:t>Reproductive and Developmental Biology Laboratory, National Institute of Environmental Health Sciences, Research Triangle Park, NC 27709, USA</w:t>
      </w:r>
    </w:p>
    <w:p w14:paraId="33E3C646" w14:textId="2E4C8EC6" w:rsidR="00676A7B" w:rsidRPr="00CE7BFD" w:rsidRDefault="00676A7B" w:rsidP="00676A7B">
      <w:pPr>
        <w:spacing w:before="240"/>
        <w:rPr>
          <w:ins w:id="12" w:author="Wu, Steve (NIH/NIEHS) [E]" w:date="2021-09-12T02:40:00Z"/>
          <w:bCs/>
        </w:rPr>
      </w:pPr>
      <w:ins w:id="13" w:author="Wu, Steve (NIH/NIEHS) [E]" w:date="2021-09-12T02:40:00Z">
        <w:del w:id="14" w:author="Wu, Steve (NIH/NIEHS) [E]" w:date="2021-09-12T02:40:00Z">
          <w:r w:rsidRPr="00CE7BFD" w:rsidDel="00676A7B">
            <w:rPr>
              <w:bCs/>
              <w:vertAlign w:val="superscript"/>
            </w:rPr>
            <w:delText>6</w:delText>
          </w:r>
        </w:del>
        <w:r>
          <w:rPr>
            <w:bCs/>
            <w:vertAlign w:val="superscript"/>
          </w:rPr>
          <w:t>7</w:t>
        </w:r>
        <w:r w:rsidRPr="00CE7BFD">
          <w:rPr>
            <w:bCs/>
            <w:vertAlign w:val="superscript"/>
          </w:rPr>
          <w:t xml:space="preserve"> </w:t>
        </w:r>
        <w:r w:rsidRPr="00CE7BFD">
          <w:rPr>
            <w:bCs/>
          </w:rPr>
          <w:t>Duke University, Durham NC 277</w:t>
        </w:r>
      </w:ins>
      <w:ins w:id="15" w:author="Wu, Steve (NIH/NIEHS) [E]" w:date="2021-09-12T02:42:00Z">
        <w:r w:rsidR="003157ED">
          <w:rPr>
            <w:bCs/>
          </w:rPr>
          <w:t>08</w:t>
        </w:r>
      </w:ins>
      <w:ins w:id="16" w:author="Wu, Steve (NIH/NIEHS) [E]" w:date="2021-09-12T02:40:00Z">
        <w:del w:id="17" w:author="Wu, Steve (NIH/NIEHS) [E]" w:date="2021-09-12T02:42:00Z">
          <w:r w:rsidRPr="00CE7BFD" w:rsidDel="003157ED">
            <w:rPr>
              <w:bCs/>
            </w:rPr>
            <w:delText>13</w:delText>
          </w:r>
        </w:del>
      </w:ins>
    </w:p>
    <w:p w14:paraId="34B0B3E4" w14:textId="77777777" w:rsidR="002C2AEA" w:rsidRDefault="002C2AEA" w:rsidP="002C2AEA">
      <w:pPr>
        <w:spacing w:before="120" w:after="120"/>
        <w:rPr>
          <w:b/>
        </w:rPr>
      </w:pPr>
    </w:p>
    <w:p w14:paraId="6A80F2C8" w14:textId="07A25ABC" w:rsidR="00DA5174" w:rsidRPr="00DA5174" w:rsidRDefault="00DA5174" w:rsidP="00C9447A">
      <w:pPr>
        <w:shd w:val="clear" w:color="auto" w:fill="F9F9F9"/>
        <w:spacing w:after="150" w:line="360" w:lineRule="atLeast"/>
      </w:pPr>
      <w:r w:rsidRPr="00DA5174">
        <w:rPr>
          <w:rFonts w:ascii="MuseoSlab" w:hAnsi="MuseoSlab"/>
          <w:color w:val="020202"/>
          <w:sz w:val="20"/>
          <w:szCs w:val="20"/>
          <w:vertAlign w:val="superscript"/>
        </w:rPr>
        <w:t>†</w:t>
      </w:r>
      <w:r w:rsidRPr="00DA5174">
        <w:rPr>
          <w:rFonts w:ascii="MuseoSlab" w:hAnsi="MuseoSlab"/>
          <w:color w:val="020202"/>
          <w:sz w:val="27"/>
          <w:szCs w:val="27"/>
        </w:rPr>
        <w:t>These authors have contributed equally to this work and share first authorship</w:t>
      </w:r>
    </w:p>
    <w:p w14:paraId="4D62F0C5" w14:textId="1212DBC5" w:rsidR="00CE7BFD" w:rsidRPr="00697B78" w:rsidRDefault="002868E2" w:rsidP="00CE7BFD">
      <w:pPr>
        <w:spacing w:before="240"/>
        <w:rPr>
          <w:b/>
        </w:rPr>
      </w:pPr>
      <w:r w:rsidRPr="00376CC5">
        <w:rPr>
          <w:b/>
        </w:rPr>
        <w:t xml:space="preserve">* Correspondence: </w:t>
      </w:r>
      <w:r w:rsidR="00671D9A" w:rsidRPr="00376CC5">
        <w:rPr>
          <w:b/>
        </w:rPr>
        <w:br/>
      </w:r>
      <w:r w:rsidR="00CE7BFD" w:rsidRPr="00CE7BFD">
        <w:t>Jian-Liang Li (</w:t>
      </w:r>
      <w:hyperlink r:id="rId8" w:history="1">
        <w:r w:rsidR="00CE7BFD" w:rsidRPr="00CE7BFD">
          <w:rPr>
            <w:rStyle w:val="Hyperlink"/>
          </w:rPr>
          <w:t>jianliang.li@nih.gov</w:t>
        </w:r>
      </w:hyperlink>
      <w:r w:rsidR="00CE7BFD" w:rsidRPr="00CE7BFD">
        <w:t>)</w:t>
      </w:r>
      <w:r w:rsidR="00697B78">
        <w:rPr>
          <w:b/>
        </w:rPr>
        <w:t xml:space="preserve"> </w:t>
      </w:r>
      <w:r w:rsidR="00697B78" w:rsidRPr="00C9447A">
        <w:rPr>
          <w:bCs/>
        </w:rPr>
        <w:t xml:space="preserve">and </w:t>
      </w:r>
      <w:r w:rsidR="00CE7BFD" w:rsidRPr="00CE7BFD">
        <w:t>San-Pin Wu (</w:t>
      </w:r>
      <w:hyperlink r:id="rId9" w:history="1">
        <w:r w:rsidR="00CE7BFD" w:rsidRPr="00CE7BFD">
          <w:rPr>
            <w:rStyle w:val="Hyperlink"/>
          </w:rPr>
          <w:t>steve.wu@nih.gov</w:t>
        </w:r>
      </w:hyperlink>
      <w:r w:rsidR="00CE7BFD" w:rsidRPr="00CE7BFD">
        <w:t xml:space="preserve">) </w:t>
      </w:r>
    </w:p>
    <w:p w14:paraId="55458F15" w14:textId="5A5AAAD6" w:rsidR="002868E2" w:rsidRPr="00C9447A" w:rsidRDefault="00BF7F8C" w:rsidP="00671D9A">
      <w:pPr>
        <w:spacing w:before="240"/>
        <w:rPr>
          <w:bCs/>
        </w:rPr>
      </w:pPr>
      <w:bookmarkStart w:id="18" w:name="_Hlk74037842"/>
      <w:r w:rsidRPr="00C9447A">
        <w:rPr>
          <w:bCs/>
        </w:rPr>
        <w:t xml:space="preserve">Running Title: </w:t>
      </w:r>
      <w:r w:rsidR="00E70589" w:rsidRPr="00C9447A">
        <w:rPr>
          <w:bCs/>
        </w:rPr>
        <w:t>Structural Equation Modeling In silico</w:t>
      </w:r>
    </w:p>
    <w:bookmarkEnd w:id="18"/>
    <w:p w14:paraId="5290FE8D" w14:textId="77777777" w:rsidR="00CE7BFD" w:rsidRPr="00CE7BFD" w:rsidRDefault="00817DD6" w:rsidP="00CE7BFD">
      <w:pPr>
        <w:pStyle w:val="AuthorList"/>
      </w:pPr>
      <w:r w:rsidRPr="00376CC5">
        <w:t xml:space="preserve">Keywords: </w:t>
      </w:r>
      <w:r w:rsidR="00CE7BFD" w:rsidRPr="00CE7BFD">
        <w:t xml:space="preserve">Structural Equation Modeling, gene expression, </w:t>
      </w:r>
      <w:r w:rsidR="00CE7BFD" w:rsidRPr="00CE7BFD">
        <w:rPr>
          <w:i/>
          <w:iCs/>
        </w:rPr>
        <w:t>in silico</w:t>
      </w:r>
      <w:r w:rsidR="00CE7BFD" w:rsidRPr="00CE7BFD">
        <w:t xml:space="preserve"> perturbation, molecular interaction, R, Shiny</w:t>
      </w:r>
    </w:p>
    <w:p w14:paraId="41BB7F7A" w14:textId="5FDDB2CE" w:rsidR="00697B78" w:rsidRDefault="003D38CE">
      <w:pPr>
        <w:spacing w:after="200" w:line="276" w:lineRule="auto"/>
      </w:pPr>
      <w:r>
        <w:t xml:space="preserve">Word count:   </w:t>
      </w:r>
      <w:r w:rsidR="00450191">
        <w:t>2249</w:t>
      </w:r>
    </w:p>
    <w:p w14:paraId="02C0B0A1" w14:textId="588FD2C3" w:rsidR="00697B78" w:rsidRDefault="003D38CE">
      <w:pPr>
        <w:spacing w:after="200" w:line="276" w:lineRule="auto"/>
      </w:pPr>
      <w:r>
        <w:t xml:space="preserve">Number of Figures: </w:t>
      </w:r>
      <w:r w:rsidR="00697B78">
        <w:t>2</w:t>
      </w:r>
      <w:r w:rsidR="00903B4E">
        <w:tab/>
      </w:r>
      <w:r w:rsidR="00903B4E">
        <w:tab/>
        <w:t>Number of Supplementary Figures: 4</w:t>
      </w:r>
    </w:p>
    <w:p w14:paraId="1E6700D7" w14:textId="0A2C9B97" w:rsidR="00DA5174" w:rsidRPr="00C9447A" w:rsidRDefault="003D38CE" w:rsidP="00464C8E">
      <w:pPr>
        <w:spacing w:line="480" w:lineRule="auto"/>
      </w:pPr>
      <w:r>
        <w:t>Number of Tables:</w:t>
      </w:r>
      <w:r w:rsidR="00697B78">
        <w:t xml:space="preserve"> 0</w:t>
      </w:r>
      <w:r w:rsidR="00903B4E">
        <w:tab/>
      </w:r>
      <w:r w:rsidR="00903B4E">
        <w:tab/>
        <w:t>Number of Supplementary Tables: 2</w:t>
      </w:r>
    </w:p>
    <w:p w14:paraId="193DDAAB" w14:textId="77777777" w:rsidR="00464C8E" w:rsidRDefault="00464C8E">
      <w:pPr>
        <w:spacing w:after="200" w:line="276" w:lineRule="auto"/>
        <w:rPr>
          <w:rFonts w:eastAsia="Cambria"/>
          <w:b/>
          <w:lang w:eastAsia="en-US"/>
        </w:rPr>
      </w:pPr>
      <w:r>
        <w:br w:type="page"/>
      </w:r>
    </w:p>
    <w:p w14:paraId="0DE39BAF" w14:textId="3BA738E1" w:rsidR="00747B76" w:rsidRDefault="00747B76" w:rsidP="00464C8E">
      <w:pPr>
        <w:pStyle w:val="Heading1"/>
        <w:tabs>
          <w:tab w:val="clear" w:pos="567"/>
        </w:tabs>
      </w:pPr>
      <w:r w:rsidRPr="00E61C07">
        <w:lastRenderedPageBreak/>
        <w:t>Abstract</w:t>
      </w:r>
    </w:p>
    <w:p w14:paraId="6FD8348E" w14:textId="115BF47D" w:rsidR="00747B76" w:rsidRPr="005C64FC" w:rsidRDefault="00165DD3">
      <w:pPr>
        <w:spacing w:line="480" w:lineRule="auto"/>
        <w:jc w:val="both"/>
        <w:rPr>
          <w:color w:val="333333"/>
          <w:shd w:val="clear" w:color="auto" w:fill="FFFFFF"/>
          <w:rPrChange w:id="19" w:author="Wu, Steve (NIH/NIEHS) [E]" w:date="2021-09-12T02:00:00Z">
            <w:rPr/>
          </w:rPrChange>
        </w:rPr>
        <w:pPrChange w:id="20" w:author="Wu, Steve (NIH/NIEHS) [E]" w:date="2021-09-12T02:07:00Z">
          <w:pPr>
            <w:spacing w:line="480" w:lineRule="auto"/>
          </w:pPr>
        </w:pPrChange>
      </w:pPr>
      <w:bookmarkStart w:id="21" w:name="_Hlk65316311"/>
      <w:ins w:id="22" w:author="Wu, Steve (NIH/NIEHS) [E]" w:date="2021-09-12T00:51:00Z">
        <w:r>
          <w:rPr>
            <w:color w:val="333333"/>
            <w:shd w:val="clear" w:color="auto" w:fill="FFFFFF"/>
          </w:rPr>
          <w:t xml:space="preserve">Gene expression is controlled by multiple regulators and </w:t>
        </w:r>
      </w:ins>
      <w:ins w:id="23" w:author="Wu, Steve (NIH/NIEHS) [E]" w:date="2021-09-12T01:37:00Z">
        <w:r w:rsidR="00561F0A">
          <w:rPr>
            <w:color w:val="333333"/>
            <w:shd w:val="clear" w:color="auto" w:fill="FFFFFF"/>
          </w:rPr>
          <w:t xml:space="preserve">by </w:t>
        </w:r>
      </w:ins>
      <w:ins w:id="24" w:author="Wu, Steve (NIH/NIEHS) [E]" w:date="2021-09-12T00:51:00Z">
        <w:r>
          <w:rPr>
            <w:color w:val="333333"/>
            <w:shd w:val="clear" w:color="auto" w:fill="FFFFFF"/>
          </w:rPr>
          <w:t>the interaction among these factors</w:t>
        </w:r>
      </w:ins>
      <w:ins w:id="25" w:author="Wu, Steve (NIH/NIEHS) [E]" w:date="2021-09-12T01:25:00Z">
        <w:r w:rsidR="0038656E">
          <w:rPr>
            <w:color w:val="333333"/>
            <w:shd w:val="clear" w:color="auto" w:fill="FFFFFF"/>
          </w:rPr>
          <w:t>’</w:t>
        </w:r>
      </w:ins>
      <w:ins w:id="26" w:author="Wu, Steve (NIH/NIEHS) [E]" w:date="2021-09-12T00:51:00Z">
        <w:r>
          <w:rPr>
            <w:color w:val="333333"/>
            <w:shd w:val="clear" w:color="auto" w:fill="FFFFFF"/>
          </w:rPr>
          <w:t xml:space="preserve"> activities.</w:t>
        </w:r>
      </w:ins>
      <w:ins w:id="27" w:author="Wu, Steve (NIH/NIEHS) [E]" w:date="2021-09-12T00:53:00Z">
        <w:r w:rsidR="00201806">
          <w:rPr>
            <w:color w:val="333333"/>
            <w:shd w:val="clear" w:color="auto" w:fill="FFFFFF"/>
          </w:rPr>
          <w:t xml:space="preserve"> </w:t>
        </w:r>
      </w:ins>
      <w:ins w:id="28" w:author="Wu, Steve (NIH/NIEHS) [E]" w:date="2021-09-12T00:55:00Z">
        <w:r w:rsidR="00787771">
          <w:rPr>
            <w:color w:val="333333"/>
            <w:shd w:val="clear" w:color="auto" w:fill="FFFFFF"/>
          </w:rPr>
          <w:t>Data from g</w:t>
        </w:r>
      </w:ins>
      <w:ins w:id="29" w:author="Wu, Steve (NIH/NIEHS) [E]" w:date="2021-09-12T00:53:00Z">
        <w:r w:rsidR="00201806">
          <w:rPr>
            <w:color w:val="333333"/>
            <w:shd w:val="clear" w:color="auto" w:fill="FFFFFF"/>
          </w:rPr>
          <w:t>enome</w:t>
        </w:r>
      </w:ins>
      <w:ins w:id="30" w:author="Wu, Steve (NIH/NIEHS) [E]" w:date="2021-09-12T00:54:00Z">
        <w:r w:rsidR="00652276">
          <w:rPr>
            <w:color w:val="333333"/>
            <w:shd w:val="clear" w:color="auto" w:fill="FFFFFF"/>
          </w:rPr>
          <w:t>-wide gene expression assays</w:t>
        </w:r>
      </w:ins>
      <w:ins w:id="31" w:author="Wu, Steve (NIH/NIEHS) [E]" w:date="2021-09-12T00:55:00Z">
        <w:r w:rsidR="00787771">
          <w:rPr>
            <w:color w:val="333333"/>
            <w:shd w:val="clear" w:color="auto" w:fill="FFFFFF"/>
          </w:rPr>
          <w:t xml:space="preserve"> enable </w:t>
        </w:r>
      </w:ins>
      <w:ins w:id="32" w:author="Wu, Steve (NIH/NIEHS) [E]" w:date="2021-09-12T01:28:00Z">
        <w:r w:rsidR="00BC4263">
          <w:rPr>
            <w:color w:val="333333"/>
            <w:shd w:val="clear" w:color="auto" w:fill="FFFFFF"/>
          </w:rPr>
          <w:t xml:space="preserve">a </w:t>
        </w:r>
      </w:ins>
      <w:proofErr w:type="spellStart"/>
      <w:ins w:id="33" w:author="Wu, Steve (NIH/NIEHS) [E]" w:date="2021-09-12T01:25:00Z">
        <w:r w:rsidR="0038656E">
          <w:rPr>
            <w:color w:val="333333"/>
            <w:shd w:val="clear" w:color="auto" w:fill="FFFFFF"/>
          </w:rPr>
          <w:t>mathetical</w:t>
        </w:r>
        <w:proofErr w:type="spellEnd"/>
        <w:r w:rsidR="0038656E">
          <w:rPr>
            <w:color w:val="333333"/>
            <w:shd w:val="clear" w:color="auto" w:fill="FFFFFF"/>
          </w:rPr>
          <w:t xml:space="preserve"> estimation</w:t>
        </w:r>
      </w:ins>
      <w:ins w:id="34" w:author="Wu, Steve (NIH/NIEHS) [E]" w:date="2021-09-12T01:28:00Z">
        <w:r w:rsidR="00BC4263">
          <w:rPr>
            <w:color w:val="333333"/>
            <w:shd w:val="clear" w:color="auto" w:fill="FFFFFF"/>
          </w:rPr>
          <w:t xml:space="preserve"> of molecular activities </w:t>
        </w:r>
      </w:ins>
      <w:ins w:id="35" w:author="Wu, Steve (NIH/NIEHS) [E]" w:date="2021-09-12T01:48:00Z">
        <w:r w:rsidR="00551631">
          <w:rPr>
            <w:color w:val="333333"/>
            <w:shd w:val="clear" w:color="auto" w:fill="FFFFFF"/>
          </w:rPr>
          <w:t xml:space="preserve">via </w:t>
        </w:r>
      </w:ins>
      <w:ins w:id="36" w:author="Wu, Steve (NIH/NIEHS) [E]" w:date="2021-09-12T12:50:00Z">
        <w:r w:rsidR="00D736CE">
          <w:rPr>
            <w:color w:val="333333"/>
            <w:shd w:val="clear" w:color="auto" w:fill="FFFFFF"/>
          </w:rPr>
          <w:t xml:space="preserve">a </w:t>
        </w:r>
      </w:ins>
      <w:ins w:id="37" w:author="Wu, Steve (NIH/NIEHS) [E]" w:date="2021-09-12T01:50:00Z">
        <w:r w:rsidR="00A3457B" w:rsidRPr="00A3457B">
          <w:rPr>
            <w:color w:val="333333"/>
            <w:shd w:val="clear" w:color="auto" w:fill="FFFFFF"/>
          </w:rPr>
          <w:t>projection from</w:t>
        </w:r>
      </w:ins>
      <w:ins w:id="38" w:author="Wu, Steve (NIH/NIEHS) [E]" w:date="2021-09-12T01:51:00Z">
        <w:r w:rsidR="00952F01">
          <w:rPr>
            <w:color w:val="333333"/>
            <w:shd w:val="clear" w:color="auto" w:fill="FFFFFF"/>
          </w:rPr>
          <w:t xml:space="preserve"> </w:t>
        </w:r>
      </w:ins>
      <w:ins w:id="39" w:author="Wu, Steve (NIH/NIEHS) [E]" w:date="2021-09-12T01:53:00Z">
        <w:r w:rsidR="00A51EBB">
          <w:rPr>
            <w:color w:val="333333"/>
            <w:shd w:val="clear" w:color="auto" w:fill="FFFFFF"/>
          </w:rPr>
          <w:t xml:space="preserve">the </w:t>
        </w:r>
      </w:ins>
      <w:ins w:id="40" w:author="Wu, Steve (NIH/NIEHS) [E]" w:date="2021-09-12T01:51:00Z">
        <w:r w:rsidR="00952F01">
          <w:rPr>
            <w:color w:val="333333"/>
            <w:shd w:val="clear" w:color="auto" w:fill="FFFFFF"/>
          </w:rPr>
          <w:t>gene signature of</w:t>
        </w:r>
      </w:ins>
      <w:ins w:id="41" w:author="Wu, Steve (NIH/NIEHS) [E]" w:date="2021-09-12T01:50:00Z">
        <w:r w:rsidR="00A3457B" w:rsidRPr="00A3457B">
          <w:rPr>
            <w:color w:val="333333"/>
            <w:shd w:val="clear" w:color="auto" w:fill="FFFFFF"/>
          </w:rPr>
          <w:t xml:space="preserve"> a model </w:t>
        </w:r>
        <w:r w:rsidR="00A3457B">
          <w:rPr>
            <w:color w:val="333333"/>
            <w:shd w:val="clear" w:color="auto" w:fill="FFFFFF"/>
          </w:rPr>
          <w:t>system</w:t>
        </w:r>
        <w:r w:rsidR="00A3457B" w:rsidRPr="00A3457B">
          <w:rPr>
            <w:color w:val="333333"/>
            <w:shd w:val="clear" w:color="auto" w:fill="FFFFFF"/>
          </w:rPr>
          <w:t xml:space="preserve"> to</w:t>
        </w:r>
      </w:ins>
      <w:ins w:id="42" w:author="Wu, Steve (NIH/NIEHS) [E]" w:date="2021-09-12T01:51:00Z">
        <w:r w:rsidR="006278AF">
          <w:rPr>
            <w:color w:val="333333"/>
            <w:shd w:val="clear" w:color="auto" w:fill="FFFFFF"/>
          </w:rPr>
          <w:t xml:space="preserve"> gene expression profiles of</w:t>
        </w:r>
      </w:ins>
      <w:ins w:id="43" w:author="Wu, Steve (NIH/NIEHS) [E]" w:date="2021-09-12T01:50:00Z">
        <w:r w:rsidR="00A3457B" w:rsidRPr="00A3457B">
          <w:rPr>
            <w:color w:val="333333"/>
            <w:shd w:val="clear" w:color="auto" w:fill="FFFFFF"/>
          </w:rPr>
          <w:t xml:space="preserve"> human</w:t>
        </w:r>
        <w:r w:rsidR="00952F01">
          <w:rPr>
            <w:color w:val="333333"/>
            <w:shd w:val="clear" w:color="auto" w:fill="FFFFFF"/>
          </w:rPr>
          <w:t xml:space="preserve"> specimens</w:t>
        </w:r>
      </w:ins>
      <w:ins w:id="44" w:author="Wu, Steve (NIH/NIEHS) [E]" w:date="2021-09-12T01:52:00Z">
        <w:r w:rsidR="00642A76">
          <w:rPr>
            <w:color w:val="333333"/>
            <w:shd w:val="clear" w:color="auto" w:fill="FFFFFF"/>
          </w:rPr>
          <w:t xml:space="preserve"> </w:t>
        </w:r>
      </w:ins>
      <w:ins w:id="45" w:author="Wu, Steve (NIH/NIEHS) [E]" w:date="2021-09-12T01:54:00Z">
        <w:r w:rsidR="00321602">
          <w:rPr>
            <w:color w:val="333333"/>
            <w:shd w:val="clear" w:color="auto" w:fill="FFFFFF"/>
          </w:rPr>
          <w:t>using</w:t>
        </w:r>
      </w:ins>
      <w:ins w:id="46" w:author="Wu, Steve (NIH/NIEHS) [E]" w:date="2021-09-12T01:52:00Z">
        <w:r w:rsidR="00642A76">
          <w:rPr>
            <w:color w:val="333333"/>
            <w:shd w:val="clear" w:color="auto" w:fill="FFFFFF"/>
          </w:rPr>
          <w:t xml:space="preserve"> a T-score </w:t>
        </w:r>
      </w:ins>
      <w:ins w:id="47" w:author="Wu, Steve (NIH/NIEHS) [E]" w:date="2021-09-12T01:53:00Z">
        <w:r w:rsidR="00A51EBB">
          <w:rPr>
            <w:color w:val="333333"/>
            <w:shd w:val="clear" w:color="auto" w:fill="FFFFFF"/>
          </w:rPr>
          <w:t>calculation</w:t>
        </w:r>
      </w:ins>
      <w:ins w:id="48" w:author="Wu, Steve (NIH/NIEHS) [E]" w:date="2021-09-12T01:51:00Z">
        <w:r w:rsidR="006278AF">
          <w:rPr>
            <w:color w:val="333333"/>
            <w:shd w:val="clear" w:color="auto" w:fill="FFFFFF"/>
          </w:rPr>
          <w:t>.</w:t>
        </w:r>
      </w:ins>
      <w:ins w:id="49" w:author="Wu, Steve (NIH/NIEHS) [E]" w:date="2021-09-12T01:54:00Z">
        <w:r w:rsidR="002056B1">
          <w:rPr>
            <w:color w:val="333333"/>
            <w:shd w:val="clear" w:color="auto" w:fill="FFFFFF"/>
          </w:rPr>
          <w:t xml:space="preserve"> </w:t>
        </w:r>
      </w:ins>
      <w:ins w:id="50" w:author="Wu, Steve (NIH/NIEHS) [E]" w:date="2021-09-12T01:56:00Z">
        <w:r w:rsidR="00AF1FDC">
          <w:rPr>
            <w:color w:val="333333"/>
            <w:shd w:val="clear" w:color="auto" w:fill="FFFFFF"/>
          </w:rPr>
          <w:t xml:space="preserve">With </w:t>
        </w:r>
        <w:r w:rsidR="00BC7BF4">
          <w:rPr>
            <w:color w:val="333333"/>
            <w:shd w:val="clear" w:color="auto" w:fill="FFFFFF"/>
          </w:rPr>
          <w:t xml:space="preserve">the </w:t>
        </w:r>
        <w:proofErr w:type="spellStart"/>
        <w:r w:rsidR="00BC7BF4">
          <w:rPr>
            <w:color w:val="333333"/>
            <w:shd w:val="clear" w:color="auto" w:fill="FFFFFF"/>
          </w:rPr>
          <w:t>quatification</w:t>
        </w:r>
        <w:proofErr w:type="spellEnd"/>
        <w:r w:rsidR="00BC7BF4">
          <w:rPr>
            <w:color w:val="333333"/>
            <w:shd w:val="clear" w:color="auto" w:fill="FFFFFF"/>
          </w:rPr>
          <w:t xml:space="preserve"> of </w:t>
        </w:r>
      </w:ins>
      <w:ins w:id="51" w:author="Wu, Steve (NIH/NIEHS) [E]" w:date="2021-09-12T01:57:00Z">
        <w:r w:rsidR="00BC7BF4">
          <w:rPr>
            <w:color w:val="333333"/>
            <w:shd w:val="clear" w:color="auto" w:fill="FFFFFF"/>
          </w:rPr>
          <w:t xml:space="preserve">a given </w:t>
        </w:r>
      </w:ins>
      <w:ins w:id="52" w:author="Wu, Steve (NIH/NIEHS) [E]" w:date="2021-09-12T01:56:00Z">
        <w:r w:rsidR="00BC7BF4">
          <w:rPr>
            <w:color w:val="333333"/>
            <w:shd w:val="clear" w:color="auto" w:fill="FFFFFF"/>
          </w:rPr>
          <w:t>gene activit</w:t>
        </w:r>
      </w:ins>
      <w:ins w:id="53" w:author="Wu, Steve (NIH/NIEHS) [E]" w:date="2021-09-12T01:57:00Z">
        <w:r w:rsidR="00882D48">
          <w:rPr>
            <w:color w:val="333333"/>
            <w:shd w:val="clear" w:color="auto" w:fill="FFFFFF"/>
          </w:rPr>
          <w:t>y</w:t>
        </w:r>
      </w:ins>
      <w:ins w:id="54" w:author="Wu, Steve (NIH/NIEHS) [E]" w:date="2021-09-12T01:56:00Z">
        <w:r w:rsidR="00BC7BF4">
          <w:rPr>
            <w:color w:val="333333"/>
            <w:shd w:val="clear" w:color="auto" w:fill="FFFFFF"/>
          </w:rPr>
          <w:t xml:space="preserve"> in </w:t>
        </w:r>
      </w:ins>
      <w:ins w:id="55" w:author="Wu, Steve (NIH/NIEHS) [E]" w:date="2021-09-12T01:57:00Z">
        <w:r w:rsidR="00882D48">
          <w:rPr>
            <w:color w:val="333333"/>
            <w:shd w:val="clear" w:color="auto" w:fill="FFFFFF"/>
          </w:rPr>
          <w:t>each</w:t>
        </w:r>
      </w:ins>
      <w:ins w:id="56" w:author="Wu, Steve (NIH/NIEHS) [E]" w:date="2021-09-12T01:56:00Z">
        <w:r w:rsidR="00EA404C">
          <w:rPr>
            <w:color w:val="333333"/>
            <w:shd w:val="clear" w:color="auto" w:fill="FFFFFF"/>
          </w:rPr>
          <w:t xml:space="preserve"> individual</w:t>
        </w:r>
      </w:ins>
      <w:ins w:id="57" w:author="Wu, Steve (NIH/NIEHS) [E]" w:date="2021-09-12T01:57:00Z">
        <w:r w:rsidR="00882D48">
          <w:rPr>
            <w:color w:val="333333"/>
            <w:shd w:val="clear" w:color="auto" w:fill="FFFFFF"/>
          </w:rPr>
          <w:t xml:space="preserve"> specimens,</w:t>
        </w:r>
      </w:ins>
      <w:ins w:id="58" w:author="Wu, Steve (NIH/NIEHS) [E]" w:date="2021-09-12T01:56:00Z">
        <w:r w:rsidR="00EA404C">
          <w:rPr>
            <w:color w:val="333333"/>
            <w:shd w:val="clear" w:color="auto" w:fill="FFFFFF"/>
          </w:rPr>
          <w:t xml:space="preserve"> </w:t>
        </w:r>
      </w:ins>
      <w:ins w:id="59" w:author="Wu, Steve (NIH/NIEHS) [E]" w:date="2021-09-12T12:51:00Z">
        <w:r w:rsidR="006208AB">
          <w:rPr>
            <w:color w:val="333333"/>
            <w:shd w:val="clear" w:color="auto" w:fill="FFFFFF"/>
          </w:rPr>
          <w:t>s</w:t>
        </w:r>
      </w:ins>
      <w:ins w:id="60" w:author="Wu, Steve (NIH/NIEHS) [E]" w:date="2021-09-12T01:57:00Z">
        <w:r w:rsidR="00882D48">
          <w:rPr>
            <w:color w:val="333333"/>
            <w:shd w:val="clear" w:color="auto" w:fill="FFFFFF"/>
          </w:rPr>
          <w:t xml:space="preserve">tructural </w:t>
        </w:r>
      </w:ins>
      <w:ins w:id="61" w:author="Wu, Steve (NIH/NIEHS) [E]" w:date="2021-09-12T12:51:00Z">
        <w:r w:rsidR="006208AB">
          <w:rPr>
            <w:color w:val="333333"/>
            <w:shd w:val="clear" w:color="auto" w:fill="FFFFFF"/>
          </w:rPr>
          <w:t>e</w:t>
        </w:r>
      </w:ins>
      <w:ins w:id="62" w:author="Wu, Steve (NIH/NIEHS) [E]" w:date="2021-09-12T01:57:00Z">
        <w:r w:rsidR="00882D48">
          <w:rPr>
            <w:color w:val="333333"/>
            <w:shd w:val="clear" w:color="auto" w:fill="FFFFFF"/>
          </w:rPr>
          <w:t xml:space="preserve">quation </w:t>
        </w:r>
      </w:ins>
      <w:ins w:id="63" w:author="Wu, Steve (NIH/NIEHS) [E]" w:date="2021-09-12T12:51:00Z">
        <w:r w:rsidR="006208AB">
          <w:rPr>
            <w:color w:val="333333"/>
            <w:shd w:val="clear" w:color="auto" w:fill="FFFFFF"/>
          </w:rPr>
          <w:t>m</w:t>
        </w:r>
      </w:ins>
      <w:ins w:id="64" w:author="Wu, Steve (NIH/NIEHS) [E]" w:date="2021-09-12T01:57:00Z">
        <w:r w:rsidR="00882D48">
          <w:rPr>
            <w:color w:val="333333"/>
            <w:shd w:val="clear" w:color="auto" w:fill="FFFFFF"/>
          </w:rPr>
          <w:t>odeling (</w:t>
        </w:r>
        <w:r w:rsidR="00882D48" w:rsidRPr="00074519">
          <w:rPr>
            <w:color w:val="333333"/>
            <w:shd w:val="clear" w:color="auto" w:fill="FFFFFF"/>
          </w:rPr>
          <w:t>SEM</w:t>
        </w:r>
        <w:r w:rsidR="00882D48">
          <w:rPr>
            <w:color w:val="333333"/>
            <w:shd w:val="clear" w:color="auto" w:fill="FFFFFF"/>
          </w:rPr>
          <w:t xml:space="preserve">) was </w:t>
        </w:r>
      </w:ins>
      <w:ins w:id="65" w:author="Wu, Steve (NIH/NIEHS) [E]" w:date="2021-09-12T12:51:00Z">
        <w:r w:rsidR="00392213">
          <w:rPr>
            <w:color w:val="333333"/>
            <w:shd w:val="clear" w:color="auto" w:fill="FFFFFF"/>
          </w:rPr>
          <w:t>able</w:t>
        </w:r>
      </w:ins>
      <w:ins w:id="66" w:author="Wu, Steve (NIH/NIEHS) [E]" w:date="2021-09-12T01:57:00Z">
        <w:r w:rsidR="00882D48">
          <w:rPr>
            <w:color w:val="333333"/>
            <w:shd w:val="clear" w:color="auto" w:fill="FFFFFF"/>
          </w:rPr>
          <w:t xml:space="preserve"> to deter</w:t>
        </w:r>
      </w:ins>
      <w:ins w:id="67" w:author="Wu, Steve (NIH/NIEHS) [E]" w:date="2021-09-12T01:58:00Z">
        <w:r w:rsidR="00882D48">
          <w:rPr>
            <w:color w:val="333333"/>
            <w:shd w:val="clear" w:color="auto" w:fill="FFFFFF"/>
          </w:rPr>
          <w:t>mine the</w:t>
        </w:r>
        <w:r w:rsidR="00882D48" w:rsidRPr="00765D01">
          <w:rPr>
            <w:shd w:val="clear" w:color="auto" w:fill="FFFFFF"/>
            <w:rPrChange w:id="68" w:author="Wu, Steve (NIH/NIEHS) [E]" w:date="2021-09-12T02:38:00Z">
              <w:rPr>
                <w:color w:val="333333"/>
                <w:shd w:val="clear" w:color="auto" w:fill="FFFFFF"/>
              </w:rPr>
            </w:rPrChange>
          </w:rPr>
          <w:t xml:space="preserve"> </w:t>
        </w:r>
        <w:r w:rsidR="00B133BC" w:rsidRPr="00765D01">
          <w:rPr>
            <w:shd w:val="clear" w:color="auto" w:fill="FFFFFF"/>
            <w:rPrChange w:id="69" w:author="Wu, Steve (NIH/NIEHS) [E]" w:date="2021-09-12T02:38:00Z">
              <w:rPr>
                <w:color w:val="333333"/>
                <w:shd w:val="clear" w:color="auto" w:fill="FFFFFF"/>
              </w:rPr>
            </w:rPrChange>
          </w:rPr>
          <w:t>concurrent</w:t>
        </w:r>
      </w:ins>
      <w:ins w:id="70" w:author="Wu, Steve (NIH/NIEHS) [E]" w:date="2021-09-12T02:22:00Z">
        <w:r w:rsidR="004C5BE8" w:rsidRPr="00765D01">
          <w:rPr>
            <w:shd w:val="clear" w:color="auto" w:fill="FFFFFF"/>
            <w:rPrChange w:id="71" w:author="Wu, Steve (NIH/NIEHS) [E]" w:date="2021-09-12T02:38:00Z">
              <w:rPr>
                <w:color w:val="333333"/>
                <w:shd w:val="clear" w:color="auto" w:fill="FFFFFF"/>
              </w:rPr>
            </w:rPrChange>
          </w:rPr>
          <w:t xml:space="preserve"> </w:t>
        </w:r>
      </w:ins>
      <w:ins w:id="72" w:author="Wu, Steve (NIH/NIEHS) [E]" w:date="2021-09-12T01:58:00Z">
        <w:r w:rsidR="00B133BC" w:rsidRPr="00765D01">
          <w:rPr>
            <w:shd w:val="clear" w:color="auto" w:fill="FFFFFF"/>
            <w:rPrChange w:id="73" w:author="Wu, Steve (NIH/NIEHS) [E]" w:date="2021-09-12T02:38:00Z">
              <w:rPr>
                <w:color w:val="333333"/>
                <w:shd w:val="clear" w:color="auto" w:fill="FFFFFF"/>
              </w:rPr>
            </w:rPrChange>
          </w:rPr>
          <w:t>regulatory effects</w:t>
        </w:r>
      </w:ins>
      <w:ins w:id="74" w:author="Wu, Steve (NIH/NIEHS) [E]" w:date="2021-09-12T01:59:00Z">
        <w:r w:rsidR="00110220" w:rsidRPr="00765D01">
          <w:rPr>
            <w:shd w:val="clear" w:color="auto" w:fill="FFFFFF"/>
            <w:rPrChange w:id="75" w:author="Wu, Steve (NIH/NIEHS) [E]" w:date="2021-09-12T02:38:00Z">
              <w:rPr>
                <w:color w:val="333333"/>
                <w:shd w:val="clear" w:color="auto" w:fill="FFFFFF"/>
              </w:rPr>
            </w:rPrChange>
          </w:rPr>
          <w:t xml:space="preserve"> of </w:t>
        </w:r>
      </w:ins>
      <w:ins w:id="76" w:author="Wu, Steve (NIH/NIEHS) [E]" w:date="2021-09-12T02:00:00Z">
        <w:r w:rsidR="008E2895" w:rsidRPr="00765D01">
          <w:rPr>
            <w:shd w:val="clear" w:color="auto" w:fill="FFFFFF"/>
            <w:rPrChange w:id="77" w:author="Wu, Steve (NIH/NIEHS) [E]" w:date="2021-09-12T02:38:00Z">
              <w:rPr>
                <w:color w:val="333333"/>
                <w:shd w:val="clear" w:color="auto" w:fill="FFFFFF"/>
              </w:rPr>
            </w:rPrChange>
          </w:rPr>
          <w:t>two or more</w:t>
        </w:r>
      </w:ins>
      <w:ins w:id="78" w:author="Wu, Steve (NIH/NIEHS) [E]" w:date="2021-09-12T01:59:00Z">
        <w:r w:rsidR="00110220" w:rsidRPr="00765D01">
          <w:rPr>
            <w:shd w:val="clear" w:color="auto" w:fill="FFFFFF"/>
            <w:rPrChange w:id="79" w:author="Wu, Steve (NIH/NIEHS) [E]" w:date="2021-09-12T02:38:00Z">
              <w:rPr>
                <w:color w:val="333333"/>
                <w:shd w:val="clear" w:color="auto" w:fill="FFFFFF"/>
              </w:rPr>
            </w:rPrChange>
          </w:rPr>
          <w:t xml:space="preserve"> upstream regulators</w:t>
        </w:r>
      </w:ins>
      <w:ins w:id="80" w:author="Wu, Steve (NIH/NIEHS) [E]" w:date="2021-09-12T01:58:00Z">
        <w:r w:rsidR="00B133BC" w:rsidRPr="00765D01">
          <w:rPr>
            <w:shd w:val="clear" w:color="auto" w:fill="FFFFFF"/>
            <w:rPrChange w:id="81" w:author="Wu, Steve (NIH/NIEHS) [E]" w:date="2021-09-12T02:38:00Z">
              <w:rPr>
                <w:color w:val="333333"/>
                <w:shd w:val="clear" w:color="auto" w:fill="FFFFFF"/>
              </w:rPr>
            </w:rPrChange>
          </w:rPr>
          <w:t xml:space="preserve"> on </w:t>
        </w:r>
      </w:ins>
      <w:ins w:id="82" w:author="Wu, Steve (NIH/NIEHS) [E]" w:date="2021-09-12T02:08:00Z">
        <w:r w:rsidR="007D4D79" w:rsidRPr="00765D01">
          <w:rPr>
            <w:shd w:val="clear" w:color="auto" w:fill="FFFFFF"/>
            <w:rPrChange w:id="83" w:author="Wu, Steve (NIH/NIEHS) [E]" w:date="2021-09-12T02:38:00Z">
              <w:rPr>
                <w:color w:val="333333"/>
                <w:shd w:val="clear" w:color="auto" w:fill="FFFFFF"/>
              </w:rPr>
            </w:rPrChange>
          </w:rPr>
          <w:t>levels</w:t>
        </w:r>
      </w:ins>
      <w:ins w:id="84" w:author="Wu, Steve (NIH/NIEHS) [E]" w:date="2021-09-12T01:59:00Z">
        <w:r w:rsidR="000062B1" w:rsidRPr="00765D01">
          <w:rPr>
            <w:shd w:val="clear" w:color="auto" w:fill="FFFFFF"/>
            <w:rPrChange w:id="85" w:author="Wu, Steve (NIH/NIEHS) [E]" w:date="2021-09-12T02:38:00Z">
              <w:rPr>
                <w:color w:val="333333"/>
                <w:shd w:val="clear" w:color="auto" w:fill="FFFFFF"/>
              </w:rPr>
            </w:rPrChange>
          </w:rPr>
          <w:t xml:space="preserve"> </w:t>
        </w:r>
        <w:r w:rsidR="00110220" w:rsidRPr="00765D01">
          <w:rPr>
            <w:shd w:val="clear" w:color="auto" w:fill="FFFFFF"/>
            <w:rPrChange w:id="86" w:author="Wu, Steve (NIH/NIEHS) [E]" w:date="2021-09-12T02:38:00Z">
              <w:rPr>
                <w:color w:val="333333"/>
                <w:shd w:val="clear" w:color="auto" w:fill="FFFFFF"/>
              </w:rPr>
            </w:rPrChange>
          </w:rPr>
          <w:t xml:space="preserve">or activities of </w:t>
        </w:r>
      </w:ins>
      <w:ins w:id="87" w:author="Wu, Steve (NIH/NIEHS) [E]" w:date="2021-09-12T01:58:00Z">
        <w:r w:rsidR="000062B1" w:rsidRPr="00765D01">
          <w:rPr>
            <w:shd w:val="clear" w:color="auto" w:fill="FFFFFF"/>
            <w:rPrChange w:id="88" w:author="Wu, Steve (NIH/NIEHS) [E]" w:date="2021-09-12T02:38:00Z">
              <w:rPr>
                <w:color w:val="333333"/>
                <w:shd w:val="clear" w:color="auto" w:fill="FFFFFF"/>
              </w:rPr>
            </w:rPrChange>
          </w:rPr>
          <w:t>a do</w:t>
        </w:r>
      </w:ins>
      <w:ins w:id="89" w:author="Wu, Steve (NIH/NIEHS) [E]" w:date="2021-09-12T01:59:00Z">
        <w:r w:rsidR="000062B1" w:rsidRPr="00765D01">
          <w:rPr>
            <w:shd w:val="clear" w:color="auto" w:fill="FFFFFF"/>
            <w:rPrChange w:id="90" w:author="Wu, Steve (NIH/NIEHS) [E]" w:date="2021-09-12T02:38:00Z">
              <w:rPr>
                <w:color w:val="333333"/>
                <w:shd w:val="clear" w:color="auto" w:fill="FFFFFF"/>
              </w:rPr>
            </w:rPrChange>
          </w:rPr>
          <w:t xml:space="preserve">wnstream </w:t>
        </w:r>
      </w:ins>
      <w:ins w:id="91" w:author="Wu, Steve (NIH/NIEHS) [E]" w:date="2021-09-12T01:58:00Z">
        <w:r w:rsidR="000062B1" w:rsidRPr="00765D01">
          <w:rPr>
            <w:shd w:val="clear" w:color="auto" w:fill="FFFFFF"/>
            <w:rPrChange w:id="92" w:author="Wu, Steve (NIH/NIEHS) [E]" w:date="2021-09-12T02:38:00Z">
              <w:rPr>
                <w:color w:val="333333"/>
                <w:shd w:val="clear" w:color="auto" w:fill="FFFFFF"/>
              </w:rPr>
            </w:rPrChange>
          </w:rPr>
          <w:t>reporter gene</w:t>
        </w:r>
      </w:ins>
      <w:ins w:id="93" w:author="Wu, Steve (NIH/NIEHS) [E]" w:date="2021-09-12T01:59:00Z">
        <w:r w:rsidR="00110220" w:rsidRPr="00765D01">
          <w:rPr>
            <w:shd w:val="clear" w:color="auto" w:fill="FFFFFF"/>
            <w:rPrChange w:id="94" w:author="Wu, Steve (NIH/NIEHS) [E]" w:date="2021-09-12T02:38:00Z">
              <w:rPr>
                <w:color w:val="333333"/>
                <w:shd w:val="clear" w:color="auto" w:fill="FFFFFF"/>
              </w:rPr>
            </w:rPrChange>
          </w:rPr>
          <w:t>.</w:t>
        </w:r>
      </w:ins>
      <w:ins w:id="95" w:author="Wu, Steve (NIH/NIEHS) [E]" w:date="2021-09-12T02:00:00Z">
        <w:r w:rsidR="005C64FC" w:rsidRPr="00765D01">
          <w:rPr>
            <w:shd w:val="clear" w:color="auto" w:fill="FFFFFF"/>
            <w:rPrChange w:id="96" w:author="Wu, Steve (NIH/NIEHS) [E]" w:date="2021-09-12T02:38:00Z">
              <w:rPr>
                <w:color w:val="333333"/>
                <w:shd w:val="clear" w:color="auto" w:fill="FFFFFF"/>
              </w:rPr>
            </w:rPrChange>
          </w:rPr>
          <w:t xml:space="preserve"> </w:t>
        </w:r>
      </w:ins>
      <w:del w:id="97" w:author="Wu, Steve (NIH/NIEHS) [E]" w:date="2021-09-12T02:00:00Z">
        <w:r w:rsidR="00747B76" w:rsidRPr="00765D01" w:rsidDel="005C64FC">
          <w:rPr>
            <w:shd w:val="clear" w:color="auto" w:fill="FFFFFF"/>
            <w:rPrChange w:id="98" w:author="Wu, Steve (NIH/NIEHS) [E]" w:date="2021-09-12T02:38:00Z">
              <w:rPr>
                <w:color w:val="333333"/>
                <w:shd w:val="clear" w:color="auto" w:fill="FFFFFF"/>
              </w:rPr>
            </w:rPrChange>
          </w:rPr>
          <w:delText xml:space="preserve">Structural Equation Modeling (SEM) is a statistical approach for studying complex cause-effect hypotheses in a “closed system” of latent (hidden) endogenous variables. SEM has been widely used in various fields involving perturbations and measurable outcomes. </w:delText>
        </w:r>
      </w:del>
      <w:bookmarkEnd w:id="21"/>
      <w:r w:rsidR="00747B76" w:rsidRPr="00765D01">
        <w:rPr>
          <w:shd w:val="clear" w:color="auto" w:fill="FFFFFF"/>
          <w:rPrChange w:id="99" w:author="Wu, Steve (NIH/NIEHS) [E]" w:date="2021-09-12T02:38:00Z">
            <w:rPr>
              <w:color w:val="333333"/>
              <w:shd w:val="clear" w:color="auto" w:fill="FFFFFF"/>
            </w:rPr>
          </w:rPrChange>
        </w:rPr>
        <w:t>We developed a</w:t>
      </w:r>
      <w:del w:id="100" w:author="Wu, Steve (NIH/NIEHS) [E]" w:date="2021-09-12T02:07:00Z">
        <w:r w:rsidR="00747B76" w:rsidRPr="00765D01" w:rsidDel="008E794E">
          <w:rPr>
            <w:shd w:val="clear" w:color="auto" w:fill="FFFFFF"/>
            <w:rPrChange w:id="101" w:author="Wu, Steve (NIH/NIEHS) [E]" w:date="2021-09-12T02:38:00Z">
              <w:rPr>
                <w:color w:val="333333"/>
                <w:shd w:val="clear" w:color="auto" w:fill="FFFFFF"/>
              </w:rPr>
            </w:rPrChange>
          </w:rPr>
          <w:delText>n</w:delText>
        </w:r>
      </w:del>
      <w:r w:rsidR="00747B76" w:rsidRPr="00765D01">
        <w:rPr>
          <w:shd w:val="clear" w:color="auto" w:fill="FFFFFF"/>
          <w:rPrChange w:id="102" w:author="Wu, Steve (NIH/NIEHS) [E]" w:date="2021-09-12T02:38:00Z">
            <w:rPr>
              <w:color w:val="333333"/>
              <w:shd w:val="clear" w:color="auto" w:fill="FFFFFF"/>
            </w:rPr>
          </w:rPrChange>
        </w:rPr>
        <w:t xml:space="preserve"> R Shiny application, termed “Structural Equation Modeling of In silico Perturbations (SEMIPs)” to </w:t>
      </w:r>
      <w:del w:id="103" w:author="Wu, Steve (NIH/NIEHS) [E]" w:date="2021-09-12T02:01:00Z">
        <w:r w:rsidR="00747B76" w:rsidRPr="00765D01" w:rsidDel="002F2994">
          <w:rPr>
            <w:shd w:val="clear" w:color="auto" w:fill="FFFFFF"/>
            <w:rPrChange w:id="104" w:author="Wu, Steve (NIH/NIEHS) [E]" w:date="2021-09-12T02:38:00Z">
              <w:rPr>
                <w:color w:val="333333"/>
                <w:shd w:val="clear" w:color="auto" w:fill="FFFFFF"/>
              </w:rPr>
            </w:rPrChange>
          </w:rPr>
          <w:delText xml:space="preserve">aid in the transfer of perturbations in gene expression pathways from one system to another for determining casual inference of molecular interactions </w:delText>
        </w:r>
        <w:r w:rsidR="00747B76" w:rsidRPr="00765D01" w:rsidDel="002F2994">
          <w:rPr>
            <w:i/>
            <w:iCs/>
            <w:shd w:val="clear" w:color="auto" w:fill="FFFFFF"/>
            <w:rPrChange w:id="105" w:author="Wu, Steve (NIH/NIEHS) [E]" w:date="2021-09-12T02:38:00Z">
              <w:rPr>
                <w:i/>
                <w:iCs/>
                <w:color w:val="333333"/>
                <w:shd w:val="clear" w:color="auto" w:fill="FFFFFF"/>
              </w:rPr>
            </w:rPrChange>
          </w:rPr>
          <w:delText>in silico</w:delText>
        </w:r>
        <w:r w:rsidR="00747B76" w:rsidRPr="00765D01" w:rsidDel="002F2994">
          <w:rPr>
            <w:rPrChange w:id="106" w:author="Wu, Steve (NIH/NIEHS) [E]" w:date="2021-09-12T02:38:00Z">
              <w:rPr>
                <w:color w:val="000000"/>
              </w:rPr>
            </w:rPrChange>
          </w:rPr>
          <w:delText xml:space="preserve">. </w:delText>
        </w:r>
        <w:r w:rsidR="00747B76" w:rsidRPr="00765D01" w:rsidDel="002F2994">
          <w:rPr>
            <w:shd w:val="clear" w:color="auto" w:fill="FFFFFF"/>
            <w:rPrChange w:id="107" w:author="Wu, Steve (NIH/NIEHS) [E]" w:date="2021-09-12T02:38:00Z">
              <w:rPr>
                <w:color w:val="333333"/>
                <w:shd w:val="clear" w:color="auto" w:fill="FFFFFF"/>
              </w:rPr>
            </w:rPrChange>
          </w:rPr>
          <w:delText>SEMIPs</w:delText>
        </w:r>
        <w:r w:rsidR="00747B76" w:rsidRPr="00765D01" w:rsidDel="002F2994">
          <w:rPr>
            <w:rPrChange w:id="108" w:author="Wu, Steve (NIH/NIEHS) [E]" w:date="2021-09-12T02:38:00Z">
              <w:rPr>
                <w:color w:val="000000"/>
              </w:rPr>
            </w:rPrChange>
          </w:rPr>
          <w:delText xml:space="preserve"> </w:delText>
        </w:r>
      </w:del>
      <w:r w:rsidR="00747B76" w:rsidRPr="00765D01">
        <w:rPr>
          <w:rPrChange w:id="109" w:author="Wu, Steve (NIH/NIEHS) [E]" w:date="2021-09-12T02:38:00Z">
            <w:rPr>
              <w:color w:val="000000"/>
            </w:rPr>
          </w:rPrChange>
        </w:rPr>
        <w:t>compute</w:t>
      </w:r>
      <w:del w:id="110" w:author="Wu, Steve (NIH/NIEHS) [E]" w:date="2021-09-12T02:01:00Z">
        <w:r w:rsidR="00747B76" w:rsidRPr="00765D01" w:rsidDel="002F2994">
          <w:rPr>
            <w:rPrChange w:id="111" w:author="Wu, Steve (NIH/NIEHS) [E]" w:date="2021-09-12T02:38:00Z">
              <w:rPr>
                <w:color w:val="000000"/>
              </w:rPr>
            </w:rPrChange>
          </w:rPr>
          <w:delText>s</w:delText>
        </w:r>
      </w:del>
      <w:r w:rsidR="00747B76" w:rsidRPr="00765D01">
        <w:rPr>
          <w:rPrChange w:id="112" w:author="Wu, Steve (NIH/NIEHS) [E]" w:date="2021-09-12T02:38:00Z">
            <w:rPr>
              <w:color w:val="000000"/>
            </w:rPr>
          </w:rPrChange>
        </w:rPr>
        <w:t xml:space="preserve"> a two-sided t-statistic </w:t>
      </w:r>
      <w:del w:id="113" w:author="Wu, Steve (NIH/NIEHS) [E]" w:date="2021-09-12T02:01:00Z">
        <w:r w:rsidR="00747B76" w:rsidRPr="00765D01" w:rsidDel="002F2994">
          <w:rPr>
            <w:rPrChange w:id="114" w:author="Wu, Steve (NIH/NIEHS) [E]" w:date="2021-09-12T02:38:00Z">
              <w:rPr>
                <w:color w:val="000000"/>
              </w:rPr>
            </w:rPrChange>
          </w:rPr>
          <w:delText>(</w:delText>
        </w:r>
      </w:del>
      <w:r w:rsidR="00747B76" w:rsidRPr="00765D01">
        <w:rPr>
          <w:rPrChange w:id="115" w:author="Wu, Steve (NIH/NIEHS) [E]" w:date="2021-09-12T02:38:00Z">
            <w:rPr>
              <w:color w:val="000000"/>
            </w:rPr>
          </w:rPrChange>
        </w:rPr>
        <w:t>T</w:t>
      </w:r>
      <w:ins w:id="116" w:author="Wu, Steve (NIH/NIEHS) [E]" w:date="2021-09-12T01:44:00Z">
        <w:r w:rsidR="00576FD6" w:rsidRPr="00765D01">
          <w:rPr>
            <w:rPrChange w:id="117" w:author="Wu, Steve (NIH/NIEHS) [E]" w:date="2021-09-12T02:38:00Z">
              <w:rPr>
                <w:color w:val="000000"/>
              </w:rPr>
            </w:rPrChange>
          </w:rPr>
          <w:t>-</w:t>
        </w:r>
      </w:ins>
      <w:del w:id="118" w:author="Wu, Steve (NIH/NIEHS) [E]" w:date="2021-09-12T01:44:00Z">
        <w:r w:rsidR="00747B76" w:rsidRPr="00765D01" w:rsidDel="00576FD6">
          <w:rPr>
            <w:rPrChange w:id="119" w:author="Wu, Steve (NIH/NIEHS) [E]" w:date="2021-09-12T02:38:00Z">
              <w:rPr>
                <w:color w:val="000000"/>
              </w:rPr>
            </w:rPrChange>
          </w:rPr>
          <w:delText xml:space="preserve"> </w:delText>
        </w:r>
      </w:del>
      <w:r w:rsidR="00747B76" w:rsidRPr="00765D01">
        <w:rPr>
          <w:rPrChange w:id="120" w:author="Wu, Steve (NIH/NIEHS) [E]" w:date="2021-09-12T02:38:00Z">
            <w:rPr>
              <w:color w:val="000000"/>
            </w:rPr>
          </w:rPrChange>
        </w:rPr>
        <w:t>score</w:t>
      </w:r>
      <w:del w:id="121" w:author="Wu, Steve (NIH/NIEHS) [E]" w:date="2021-09-12T02:01:00Z">
        <w:r w:rsidR="00747B76" w:rsidRPr="00765D01" w:rsidDel="002F2994">
          <w:rPr>
            <w:rPrChange w:id="122" w:author="Wu, Steve (NIH/NIEHS) [E]" w:date="2021-09-12T02:38:00Z">
              <w:rPr>
                <w:color w:val="000000"/>
              </w:rPr>
            </w:rPrChange>
          </w:rPr>
          <w:delText>)</w:delText>
        </w:r>
      </w:del>
      <w:r w:rsidR="00747B76" w:rsidRPr="00765D01">
        <w:rPr>
          <w:rPrChange w:id="123" w:author="Wu, Steve (NIH/NIEHS) [E]" w:date="2021-09-12T02:38:00Z">
            <w:rPr>
              <w:color w:val="000000"/>
            </w:rPr>
          </w:rPrChange>
        </w:rPr>
        <w:t xml:space="preserve"> </w:t>
      </w:r>
      <w:ins w:id="124" w:author="Wu, Steve (NIH/NIEHS) [E]" w:date="2021-09-12T02:02:00Z">
        <w:r w:rsidR="007C0F41" w:rsidRPr="00765D01">
          <w:rPr>
            <w:rPrChange w:id="125" w:author="Wu, Steve (NIH/NIEHS) [E]" w:date="2021-09-12T02:38:00Z">
              <w:rPr>
                <w:color w:val="000000"/>
              </w:rPr>
            </w:rPrChange>
          </w:rPr>
          <w:t>as a surrogate</w:t>
        </w:r>
      </w:ins>
      <w:del w:id="126" w:author="Wu, Steve (NIH/NIEHS) [E]" w:date="2021-09-12T02:01:00Z">
        <w:r w:rsidR="00747B76" w:rsidRPr="00765D01" w:rsidDel="002F2994">
          <w:rPr>
            <w:rPrChange w:id="127" w:author="Wu, Steve (NIH/NIEHS) [E]" w:date="2021-09-12T02:38:00Z">
              <w:rPr>
                <w:color w:val="000000"/>
              </w:rPr>
            </w:rPrChange>
          </w:rPr>
          <w:delText>to</w:delText>
        </w:r>
      </w:del>
      <w:del w:id="128" w:author="Wu, Steve (NIH/NIEHS) [E]" w:date="2021-09-12T02:02:00Z">
        <w:r w:rsidR="00747B76" w:rsidRPr="00765D01" w:rsidDel="007C0F41">
          <w:rPr>
            <w:rPrChange w:id="129" w:author="Wu, Steve (NIH/NIEHS) [E]" w:date="2021-09-12T02:38:00Z">
              <w:rPr>
                <w:color w:val="000000"/>
              </w:rPr>
            </w:rPrChange>
          </w:rPr>
          <w:delText xml:space="preserve"> rank signature</w:delText>
        </w:r>
      </w:del>
      <w:r w:rsidR="00747B76" w:rsidRPr="00765D01">
        <w:rPr>
          <w:rPrChange w:id="130" w:author="Wu, Steve (NIH/NIEHS) [E]" w:date="2021-09-12T02:38:00Z">
            <w:rPr>
              <w:color w:val="000000"/>
            </w:rPr>
          </w:rPrChange>
        </w:rPr>
        <w:t xml:space="preserve"> gene activit</w:t>
      </w:r>
      <w:ins w:id="131" w:author="Wu, Steve (NIH/NIEHS) [E]" w:date="2021-09-12T02:02:00Z">
        <w:r w:rsidR="00E50A3D" w:rsidRPr="00765D01">
          <w:rPr>
            <w:rPrChange w:id="132" w:author="Wu, Steve (NIH/NIEHS) [E]" w:date="2021-09-12T02:38:00Z">
              <w:rPr>
                <w:color w:val="000000"/>
              </w:rPr>
            </w:rPrChange>
          </w:rPr>
          <w:t>y</w:t>
        </w:r>
      </w:ins>
      <w:ins w:id="133" w:author="Wu, Steve (NIH/NIEHS) [E]" w:date="2021-09-12T02:10:00Z">
        <w:r w:rsidR="00072A97" w:rsidRPr="00765D01">
          <w:rPr>
            <w:rPrChange w:id="134" w:author="Wu, Steve (NIH/NIEHS) [E]" w:date="2021-09-12T02:38:00Z">
              <w:rPr>
                <w:color w:val="000000"/>
              </w:rPr>
            </w:rPrChange>
          </w:rPr>
          <w:t xml:space="preserve"> in a given human </w:t>
        </w:r>
        <w:r w:rsidR="00054339" w:rsidRPr="00765D01">
          <w:rPr>
            <w:rPrChange w:id="135" w:author="Wu, Steve (NIH/NIEHS) [E]" w:date="2021-09-12T02:38:00Z">
              <w:rPr>
                <w:color w:val="000000"/>
              </w:rPr>
            </w:rPrChange>
          </w:rPr>
          <w:t>specimens</w:t>
        </w:r>
      </w:ins>
      <w:ins w:id="136" w:author="Wu, Steve (NIH/NIEHS) [E]" w:date="2021-09-12T02:09:00Z">
        <w:r w:rsidR="008855B6" w:rsidRPr="00765D01">
          <w:rPr>
            <w:rPrChange w:id="137" w:author="Wu, Steve (NIH/NIEHS) [E]" w:date="2021-09-12T02:38:00Z">
              <w:rPr>
                <w:color w:val="000000"/>
              </w:rPr>
            </w:rPrChange>
          </w:rPr>
          <w:t xml:space="preserve">, which </w:t>
        </w:r>
        <w:r w:rsidR="00072A97" w:rsidRPr="00765D01">
          <w:rPr>
            <w:rPrChange w:id="138" w:author="Wu, Steve (NIH/NIEHS) [E]" w:date="2021-09-12T02:38:00Z">
              <w:rPr>
                <w:color w:val="000000"/>
              </w:rPr>
            </w:rPrChange>
          </w:rPr>
          <w:t>can be used</w:t>
        </w:r>
      </w:ins>
      <w:del w:id="139" w:author="Wu, Steve (NIH/NIEHS) [E]" w:date="2021-09-12T02:02:00Z">
        <w:r w:rsidR="00747B76" w:rsidRPr="00765D01" w:rsidDel="00E50A3D">
          <w:rPr>
            <w:rPrChange w:id="140" w:author="Wu, Steve (NIH/NIEHS) [E]" w:date="2021-09-12T02:38:00Z">
              <w:rPr>
                <w:color w:val="000000"/>
              </w:rPr>
            </w:rPrChange>
          </w:rPr>
          <w:delText>ies</w:delText>
        </w:r>
      </w:del>
      <w:r w:rsidR="00747B76" w:rsidRPr="00765D01">
        <w:rPr>
          <w:rPrChange w:id="141" w:author="Wu, Steve (NIH/NIEHS) [E]" w:date="2021-09-12T02:38:00Z">
            <w:rPr>
              <w:color w:val="000000"/>
            </w:rPr>
          </w:rPrChange>
        </w:rPr>
        <w:t xml:space="preserve"> </w:t>
      </w:r>
      <w:del w:id="142" w:author="Wu, Steve (NIH/NIEHS) [E]" w:date="2021-09-12T02:12:00Z">
        <w:r w:rsidR="00747B76" w:rsidRPr="00765D01" w:rsidDel="00306152">
          <w:rPr>
            <w:rPrChange w:id="143" w:author="Wu, Steve (NIH/NIEHS) [E]" w:date="2021-09-12T02:38:00Z">
              <w:rPr>
                <w:color w:val="000000"/>
              </w:rPr>
            </w:rPrChange>
          </w:rPr>
          <w:delText>for</w:delText>
        </w:r>
      </w:del>
      <w:ins w:id="144" w:author="Wu, Steve (NIH/NIEHS) [E]" w:date="2021-09-12T02:12:00Z">
        <w:r w:rsidR="00306152" w:rsidRPr="00765D01">
          <w:rPr>
            <w:rPrChange w:id="145" w:author="Wu, Steve (NIH/NIEHS) [E]" w:date="2021-09-12T02:38:00Z">
              <w:rPr>
                <w:color w:val="000000"/>
              </w:rPr>
            </w:rPrChange>
          </w:rPr>
          <w:t xml:space="preserve">in </w:t>
        </w:r>
      </w:ins>
      <w:ins w:id="146" w:author="Wu, Steve (NIH/NIEHS) [E]" w:date="2021-09-12T02:11:00Z">
        <w:r w:rsidR="00F71DC4" w:rsidRPr="00765D01">
          <w:rPr>
            <w:rPrChange w:id="147" w:author="Wu, Steve (NIH/NIEHS) [E]" w:date="2021-09-12T02:38:00Z">
              <w:rPr>
                <w:color w:val="000000"/>
              </w:rPr>
            </w:rPrChange>
          </w:rPr>
          <w:t xml:space="preserve">either correlation studies </w:t>
        </w:r>
      </w:ins>
      <w:ins w:id="148" w:author="Wu, Steve (NIH/NIEHS) [E]" w:date="2021-09-12T02:26:00Z">
        <w:r w:rsidR="008B133A" w:rsidRPr="00765D01">
          <w:rPr>
            <w:rPrChange w:id="149" w:author="Wu, Steve (NIH/NIEHS) [E]" w:date="2021-09-12T02:38:00Z">
              <w:rPr>
                <w:color w:val="000000"/>
              </w:rPr>
            </w:rPrChange>
          </w:rPr>
          <w:t>between</w:t>
        </w:r>
        <w:r w:rsidR="008B133A" w:rsidRPr="001C2D5A">
          <w:rPr>
            <w:color w:val="FF0000"/>
            <w:rPrChange w:id="150" w:author="Wu, Steve (NIH/NIEHS) [E]" w:date="2021-09-12T02:27:00Z">
              <w:rPr>
                <w:color w:val="000000"/>
              </w:rPr>
            </w:rPrChange>
          </w:rPr>
          <w:t xml:space="preserve"> </w:t>
        </w:r>
      </w:ins>
      <w:ins w:id="151" w:author="Wu, Steve (NIH/NIEHS) [E]" w:date="2021-09-12T02:12:00Z">
        <w:r w:rsidR="00E37701">
          <w:rPr>
            <w:color w:val="000000"/>
          </w:rPr>
          <w:t>outcome variables of interest or</w:t>
        </w:r>
      </w:ins>
      <w:r w:rsidR="00747B76">
        <w:rPr>
          <w:color w:val="000000"/>
        </w:rPr>
        <w:t xml:space="preserve"> </w:t>
      </w:r>
      <w:ins w:id="152" w:author="Wu, Steve (NIH/NIEHS) [E]" w:date="2021-09-12T02:03:00Z">
        <w:r w:rsidR="00275941">
          <w:rPr>
            <w:color w:val="000000"/>
          </w:rPr>
          <w:t xml:space="preserve">subsequent </w:t>
        </w:r>
      </w:ins>
      <w:r w:rsidR="00747B76">
        <w:rPr>
          <w:color w:val="000000"/>
        </w:rPr>
        <w:t>model</w:t>
      </w:r>
      <w:ins w:id="153" w:author="Wu, Steve (NIH/NIEHS) [E]" w:date="2021-09-12T02:03:00Z">
        <w:r w:rsidR="00275941">
          <w:rPr>
            <w:color w:val="000000"/>
          </w:rPr>
          <w:t xml:space="preserve"> fitting</w:t>
        </w:r>
      </w:ins>
      <w:ins w:id="154" w:author="Wu, Steve (NIH/NIEHS) [E]" w:date="2021-09-12T02:27:00Z">
        <w:r w:rsidR="001C2D5A">
          <w:rPr>
            <w:color w:val="000000"/>
          </w:rPr>
          <w:t xml:space="preserve"> </w:t>
        </w:r>
      </w:ins>
      <w:ins w:id="155" w:author="Wu, Steve (NIH/NIEHS) [E]" w:date="2021-09-12T02:28:00Z">
        <w:r w:rsidR="00894E3D" w:rsidRPr="00765D01">
          <w:rPr>
            <w:rPrChange w:id="156" w:author="Wu, Steve (NIH/NIEHS) [E]" w:date="2021-09-12T02:38:00Z">
              <w:rPr>
                <w:color w:val="000000"/>
              </w:rPr>
            </w:rPrChange>
          </w:rPr>
          <w:t xml:space="preserve">on </w:t>
        </w:r>
      </w:ins>
      <w:ins w:id="157" w:author="Wu, Steve (NIH/NIEHS) [E]" w:date="2021-09-12T02:26:00Z">
        <w:r w:rsidR="00AE22F9" w:rsidRPr="00765D01">
          <w:rPr>
            <w:rPrChange w:id="158" w:author="Wu, Steve (NIH/NIEHS) [E]" w:date="2021-09-12T02:38:00Z">
              <w:rPr>
                <w:color w:val="000000"/>
              </w:rPr>
            </w:rPrChange>
          </w:rPr>
          <w:t>multiple variables</w:t>
        </w:r>
      </w:ins>
      <w:del w:id="159" w:author="Wu, Steve (NIH/NIEHS) [E]" w:date="2021-09-12T02:03:00Z">
        <w:r w:rsidR="00747B76" w:rsidDel="00275941">
          <w:rPr>
            <w:color w:val="000000"/>
          </w:rPr>
          <w:delText>ing</w:delText>
        </w:r>
      </w:del>
      <w:r w:rsidR="00747B76">
        <w:rPr>
          <w:color w:val="000000"/>
        </w:rPr>
        <w:t xml:space="preserve">. </w:t>
      </w:r>
      <w:ins w:id="160" w:author="Wu, Steve (NIH/NIEHS) [E]" w:date="2021-09-12T02:03:00Z">
        <w:r w:rsidR="00E50A3D">
          <w:rPr>
            <w:color w:val="000000"/>
          </w:rPr>
          <w:t>This application</w:t>
        </w:r>
      </w:ins>
      <w:del w:id="161" w:author="Wu, Steve (NIH/NIEHS) [E]" w:date="2021-09-12T02:03:00Z">
        <w:r w:rsidR="00747B76" w:rsidDel="00E50A3D">
          <w:rPr>
            <w:color w:val="000000"/>
          </w:rPr>
          <w:delText>It</w:delText>
        </w:r>
      </w:del>
      <w:r w:rsidR="00747B76">
        <w:rPr>
          <w:color w:val="000000"/>
        </w:rPr>
        <w:t xml:space="preserve"> implements a </w:t>
      </w:r>
      <w:ins w:id="162" w:author="Wu, Steve (NIH/NIEHS) [E]" w:date="2021-09-12T02:04:00Z">
        <w:r w:rsidR="00593DFE">
          <w:rPr>
            <w:color w:val="000000"/>
          </w:rPr>
          <w:t>3-node</w:t>
        </w:r>
      </w:ins>
      <w:del w:id="163" w:author="Wu, Steve (NIH/NIEHS) [E]" w:date="2021-09-12T02:04:00Z">
        <w:r w:rsidR="00747B76" w:rsidDel="00593DFE">
          <w:rPr>
            <w:color w:val="000000"/>
          </w:rPr>
          <w:delText>basic</w:delText>
        </w:r>
      </w:del>
      <w:r w:rsidR="00747B76">
        <w:rPr>
          <w:color w:val="000000"/>
        </w:rPr>
        <w:t xml:space="preserve"> SEM model </w:t>
      </w:r>
      <w:ins w:id="164" w:author="Wu, Steve (NIH/NIEHS) [E]" w:date="2021-09-12T02:04:00Z">
        <w:r w:rsidR="00973759">
          <w:rPr>
            <w:color w:val="000000"/>
          </w:rPr>
          <w:t xml:space="preserve">that consists of two upstream </w:t>
        </w:r>
        <w:proofErr w:type="spellStart"/>
        <w:r w:rsidR="00973759">
          <w:rPr>
            <w:color w:val="000000"/>
          </w:rPr>
          <w:t>regualtors</w:t>
        </w:r>
      </w:ins>
      <w:proofErr w:type="spellEnd"/>
      <w:ins w:id="165" w:author="Wu, Steve (NIH/NIEHS) [E]" w:date="2021-09-12T02:06:00Z">
        <w:r w:rsidR="009F0B20">
          <w:rPr>
            <w:color w:val="000000"/>
          </w:rPr>
          <w:t xml:space="preserve"> as input variables</w:t>
        </w:r>
      </w:ins>
      <w:ins w:id="166" w:author="Wu, Steve (NIH/NIEHS) [E]" w:date="2021-09-12T02:04:00Z">
        <w:r w:rsidR="00973759">
          <w:rPr>
            <w:color w:val="000000"/>
          </w:rPr>
          <w:t xml:space="preserve"> and one </w:t>
        </w:r>
      </w:ins>
      <w:ins w:id="167" w:author="Wu, Steve (NIH/NIEHS) [E]" w:date="2021-09-12T02:05:00Z">
        <w:r w:rsidR="00973759">
          <w:rPr>
            <w:color w:val="000000"/>
          </w:rPr>
          <w:t xml:space="preserve">downstream </w:t>
        </w:r>
        <w:r w:rsidR="00233880">
          <w:rPr>
            <w:color w:val="000000"/>
          </w:rPr>
          <w:t>reporter</w:t>
        </w:r>
      </w:ins>
      <w:ins w:id="168" w:author="Wu, Steve (NIH/NIEHS) [E]" w:date="2021-09-12T02:06:00Z">
        <w:r w:rsidR="009F0B20">
          <w:rPr>
            <w:color w:val="000000"/>
          </w:rPr>
          <w:t xml:space="preserve"> as a</w:t>
        </w:r>
        <w:r w:rsidR="00C5792B">
          <w:rPr>
            <w:color w:val="000000"/>
          </w:rPr>
          <w:t>n outcome variable</w:t>
        </w:r>
      </w:ins>
      <w:ins w:id="169" w:author="Wu, Steve (NIH/NIEHS) [E]" w:date="2021-09-12T02:05:00Z">
        <w:r w:rsidR="00233880">
          <w:rPr>
            <w:color w:val="000000"/>
          </w:rPr>
          <w:t xml:space="preserve"> </w:t>
        </w:r>
        <w:r w:rsidR="00787FEF">
          <w:rPr>
            <w:color w:val="000000"/>
          </w:rPr>
          <w:t xml:space="preserve">to examine the </w:t>
        </w:r>
      </w:ins>
      <w:proofErr w:type="spellStart"/>
      <w:ins w:id="170" w:author="Wu, Steve (NIH/NIEHS) [E]" w:date="2021-09-12T02:06:00Z">
        <w:r w:rsidR="009F0B20">
          <w:rPr>
            <w:color w:val="000000"/>
          </w:rPr>
          <w:t>significace</w:t>
        </w:r>
        <w:proofErr w:type="spellEnd"/>
        <w:r w:rsidR="009F0B20">
          <w:rPr>
            <w:color w:val="000000"/>
          </w:rPr>
          <w:t xml:space="preserve"> of interactions among the</w:t>
        </w:r>
      </w:ins>
      <w:ins w:id="171" w:author="Wu, Steve (NIH/NIEHS) [E]" w:date="2021-09-12T02:07:00Z">
        <w:r w:rsidR="00C5792B">
          <w:rPr>
            <w:color w:val="000000"/>
          </w:rPr>
          <w:t>m</w:t>
        </w:r>
      </w:ins>
      <w:ins w:id="172" w:author="Wu, Steve (NIH/NIEHS) [E]" w:date="2021-09-12T02:05:00Z">
        <w:r w:rsidR="00233880">
          <w:rPr>
            <w:color w:val="000000"/>
          </w:rPr>
          <w:t xml:space="preserve">. </w:t>
        </w:r>
      </w:ins>
      <w:ins w:id="173" w:author="Wu, Steve (NIH/NIEHS) [E]" w:date="2021-09-12T12:52:00Z">
        <w:r w:rsidR="00F45B17">
          <w:rPr>
            <w:color w:val="000000"/>
          </w:rPr>
          <w:t xml:space="preserve">SEMIPs </w:t>
        </w:r>
      </w:ins>
      <w:ins w:id="174" w:author="Wu, Steve (NIH/NIEHS) [E]" w:date="2021-09-12T12:58:00Z">
        <w:r w:rsidR="004E6AD5">
          <w:rPr>
            <w:color w:val="000000"/>
          </w:rPr>
          <w:t>enables</w:t>
        </w:r>
      </w:ins>
      <w:ins w:id="175" w:author="Wu, Steve (NIH/NIEHS) [E]" w:date="2021-09-12T12:55:00Z">
        <w:r w:rsidR="00533F8D">
          <w:rPr>
            <w:color w:val="000000"/>
          </w:rPr>
          <w:t xml:space="preserve"> scientist</w:t>
        </w:r>
      </w:ins>
      <w:ins w:id="176" w:author="Wu, Steve (NIH/NIEHS) [E]" w:date="2021-09-12T12:58:00Z">
        <w:r w:rsidR="004E6AD5">
          <w:rPr>
            <w:color w:val="000000"/>
          </w:rPr>
          <w:t>s</w:t>
        </w:r>
      </w:ins>
      <w:ins w:id="177" w:author="Wu, Steve (NIH/NIEHS) [E]" w:date="2021-09-12T12:55:00Z">
        <w:r w:rsidR="00533F8D">
          <w:rPr>
            <w:color w:val="000000"/>
          </w:rPr>
          <w:t xml:space="preserve"> of</w:t>
        </w:r>
      </w:ins>
      <w:ins w:id="178" w:author="Wu, Steve (NIH/NIEHS) [E]" w:date="2021-09-12T12:53:00Z">
        <w:r w:rsidR="001B18EE">
          <w:rPr>
            <w:color w:val="000000"/>
          </w:rPr>
          <w:t xml:space="preserve"> </w:t>
        </w:r>
      </w:ins>
      <w:ins w:id="179" w:author="Wu, Steve (NIH/NIEHS) [E]" w:date="2021-09-12T12:54:00Z">
        <w:r w:rsidR="008446B3">
          <w:rPr>
            <w:color w:val="000000"/>
          </w:rPr>
          <w:t xml:space="preserve">non-bioinformatic </w:t>
        </w:r>
      </w:ins>
      <w:ins w:id="180" w:author="Wu, Steve (NIH/NIEHS) [E]" w:date="2021-09-12T12:55:00Z">
        <w:r w:rsidR="00533F8D">
          <w:rPr>
            <w:color w:val="000000"/>
          </w:rPr>
          <w:t>background</w:t>
        </w:r>
      </w:ins>
      <w:ins w:id="181" w:author="Wu, Steve (NIH/NIEHS) [E]" w:date="2021-09-12T12:56:00Z">
        <w:r w:rsidR="00391ADC">
          <w:rPr>
            <w:color w:val="000000"/>
          </w:rPr>
          <w:t xml:space="preserve"> to </w:t>
        </w:r>
        <w:r w:rsidR="005A4667">
          <w:rPr>
            <w:color w:val="000000"/>
          </w:rPr>
          <w:t xml:space="preserve">examine </w:t>
        </w:r>
      </w:ins>
      <w:ins w:id="182" w:author="Wu, Steve (NIH/NIEHS) [E]" w:date="2021-09-12T12:57:00Z">
        <w:r w:rsidR="005159FD">
          <w:rPr>
            <w:color w:val="000000"/>
          </w:rPr>
          <w:t>the genetic interaction</w:t>
        </w:r>
        <w:r w:rsidR="004E6AD5">
          <w:rPr>
            <w:color w:val="000000"/>
          </w:rPr>
          <w:t>s</w:t>
        </w:r>
        <w:r w:rsidR="005159FD">
          <w:rPr>
            <w:color w:val="000000"/>
          </w:rPr>
          <w:t xml:space="preserve"> among the three variables</w:t>
        </w:r>
        <w:r w:rsidR="004E6AD5">
          <w:rPr>
            <w:color w:val="000000"/>
          </w:rPr>
          <w:t xml:space="preserve"> </w:t>
        </w:r>
        <w:r w:rsidR="004E6AD5" w:rsidRPr="004E6AD5">
          <w:rPr>
            <w:i/>
            <w:iCs/>
            <w:color w:val="000000"/>
            <w:rPrChange w:id="183" w:author="Wu, Steve (NIH/NIEHS) [E]" w:date="2021-09-12T12:58:00Z">
              <w:rPr>
                <w:color w:val="000000"/>
              </w:rPr>
            </w:rPrChange>
          </w:rPr>
          <w:t>in silico</w:t>
        </w:r>
        <w:r w:rsidR="004E6AD5">
          <w:rPr>
            <w:color w:val="000000"/>
          </w:rPr>
          <w:t>.</w:t>
        </w:r>
      </w:ins>
      <w:ins w:id="184" w:author="Wu, Steve (NIH/NIEHS) [E]" w:date="2021-09-12T12:56:00Z">
        <w:r w:rsidR="00391ADC">
          <w:rPr>
            <w:color w:val="000000"/>
          </w:rPr>
          <w:t xml:space="preserve"> </w:t>
        </w:r>
      </w:ins>
      <w:del w:id="185" w:author="Wu, Steve (NIH/NIEHS) [E]" w:date="2021-09-12T02:07:00Z">
        <w:r w:rsidR="00747B76" w:rsidDel="00C5792B">
          <w:rPr>
            <w:color w:val="000000"/>
          </w:rPr>
          <w:delText xml:space="preserve">and then performs bootstrap random sampling for statistical significance. </w:delText>
        </w:r>
      </w:del>
      <w:r w:rsidR="00747B76">
        <w:rPr>
          <w:color w:val="000000"/>
        </w:rPr>
        <w:t>As a</w:t>
      </w:r>
      <w:del w:id="186" w:author="Wu, Steve (NIH/NIEHS) [E]" w:date="2021-09-12T12:54:00Z">
        <w:r w:rsidR="00747B76" w:rsidDel="00533F8D">
          <w:rPr>
            <w:color w:val="000000"/>
          </w:rPr>
          <w:delText xml:space="preserve"> use</w:delText>
        </w:r>
      </w:del>
      <w:r w:rsidR="00747B76">
        <w:rPr>
          <w:color w:val="000000"/>
        </w:rPr>
        <w:t xml:space="preserve"> case example for SEMIPs, </w:t>
      </w:r>
      <w:r w:rsidR="00747B76">
        <w:rPr>
          <w:color w:val="333333"/>
          <w:shd w:val="clear" w:color="auto" w:fill="FFFFFF"/>
        </w:rPr>
        <w:t xml:space="preserve">we showed that putative direct downstream genes of the GATA2 transcription factor are sufficient to infer GATA2’s activities </w:t>
      </w:r>
      <w:r w:rsidR="00747B76" w:rsidRPr="00CF776F">
        <w:rPr>
          <w:i/>
          <w:iCs/>
          <w:color w:val="333333"/>
          <w:shd w:val="clear" w:color="auto" w:fill="FFFFFF"/>
        </w:rPr>
        <w:t>in silico</w:t>
      </w:r>
      <w:r w:rsidR="00747B76">
        <w:rPr>
          <w:color w:val="333333"/>
          <w:shd w:val="clear" w:color="auto" w:fill="FFFFFF"/>
        </w:rPr>
        <w:t xml:space="preserve"> for the conserved PGR-GATA2-SOX17 genetic network in </w:t>
      </w:r>
      <w:r w:rsidR="00747B76">
        <w:rPr>
          <w:color w:val="000000"/>
        </w:rPr>
        <w:t xml:space="preserve">the </w:t>
      </w:r>
      <w:r w:rsidR="00747B76" w:rsidRPr="00BA4D2B">
        <w:rPr>
          <w:color w:val="000000"/>
        </w:rPr>
        <w:t>human</w:t>
      </w:r>
      <w:r w:rsidR="00747B76">
        <w:rPr>
          <w:color w:val="000000"/>
        </w:rPr>
        <w:t xml:space="preserve"> uterine endometrium.</w:t>
      </w:r>
    </w:p>
    <w:p w14:paraId="57F6A29A" w14:textId="77777777" w:rsidR="00EA3D3C" w:rsidRPr="00376CC5" w:rsidRDefault="00EA3D3C" w:rsidP="00892139">
      <w:pPr>
        <w:pStyle w:val="Heading1"/>
        <w:tabs>
          <w:tab w:val="clear" w:pos="567"/>
        </w:tabs>
      </w:pPr>
      <w:r w:rsidRPr="00376CC5">
        <w:t>Introduction</w:t>
      </w:r>
    </w:p>
    <w:p w14:paraId="0523C3D6" w14:textId="76E0D256" w:rsidR="009900BA" w:rsidRDefault="00064BDF">
      <w:pPr>
        <w:spacing w:line="480" w:lineRule="auto"/>
        <w:jc w:val="both"/>
        <w:rPr>
          <w:ins w:id="187" w:author="Wu, Steve (NIH/NIEHS) [E]" w:date="2021-09-11T23:42:00Z"/>
          <w:color w:val="333333"/>
          <w:shd w:val="clear" w:color="auto" w:fill="FFFFFF"/>
        </w:rPr>
        <w:pPrChange w:id="188" w:author="Wu, Steve (NIH/NIEHS) [E]" w:date="2021-09-12T00:43:00Z">
          <w:pPr>
            <w:spacing w:line="480" w:lineRule="auto"/>
          </w:pPr>
        </w:pPrChange>
      </w:pPr>
      <w:ins w:id="189" w:author="Wu, Steve (NIH/NIEHS) [E]" w:date="2021-09-12T00:47:00Z">
        <w:r>
          <w:t xml:space="preserve">While </w:t>
        </w:r>
      </w:ins>
      <w:ins w:id="190" w:author="Wu, Steve (NIH/NIEHS) [E]" w:date="2021-09-11T23:48:00Z">
        <w:r w:rsidR="002F7D40">
          <w:t xml:space="preserve">gene expression data in public repositories provide a valuable resource for investigators to infer regulatory processes {Edgar, 2002 #9}, the </w:t>
        </w:r>
      </w:ins>
      <w:ins w:id="191" w:author="Wu, Steve (NIH/NIEHS) [E]" w:date="2021-09-12T01:02:00Z">
        <w:r w:rsidR="00F83FDF">
          <w:t>ca</w:t>
        </w:r>
        <w:r w:rsidR="00B34A8D">
          <w:t xml:space="preserve">usal relationships among </w:t>
        </w:r>
      </w:ins>
      <w:ins w:id="192" w:author="Wu, Steve (NIH/NIEHS) [E]" w:date="2021-09-11T23:48:00Z">
        <w:r w:rsidR="002F7D40">
          <w:t>variables of interest are not always directly measurable in a</w:t>
        </w:r>
      </w:ins>
      <w:ins w:id="193" w:author="Wu, Steve (NIH/NIEHS) [E]" w:date="2021-09-12T01:02:00Z">
        <w:r w:rsidR="00B34A8D">
          <w:t xml:space="preserve"> </w:t>
        </w:r>
      </w:ins>
      <w:ins w:id="194" w:author="Wu, Steve (NIH/NIEHS) [E]" w:date="2021-09-11T23:48:00Z">
        <w:r w:rsidR="002F7D40">
          <w:t>system. Moreover, it is challenging to test the knowledge obtained from experimental model systems in humans due to undetermined clinical outcomes and ethical considerations.</w:t>
        </w:r>
      </w:ins>
      <w:ins w:id="195" w:author="Wu, Steve (NIH/NIEHS) [E]" w:date="2021-09-11T23:42:00Z">
        <w:r w:rsidR="009900BA">
          <w:rPr>
            <w:color w:val="333333"/>
            <w:shd w:val="clear" w:color="auto" w:fill="FFFFFF"/>
          </w:rPr>
          <w:t xml:space="preserve"> Genome-wide gene expression assays on human </w:t>
        </w:r>
        <w:proofErr w:type="spellStart"/>
        <w:r w:rsidR="009900BA">
          <w:rPr>
            <w:color w:val="333333"/>
            <w:shd w:val="clear" w:color="auto" w:fill="FFFFFF"/>
          </w:rPr>
          <w:t>speciments</w:t>
        </w:r>
        <w:proofErr w:type="spellEnd"/>
        <w:r w:rsidR="009900BA">
          <w:rPr>
            <w:color w:val="333333"/>
            <w:shd w:val="clear" w:color="auto" w:fill="FFFFFF"/>
          </w:rPr>
          <w:t xml:space="preserve"> allow observations </w:t>
        </w:r>
        <w:proofErr w:type="gramStart"/>
        <w:r w:rsidR="009900BA">
          <w:rPr>
            <w:color w:val="333333"/>
            <w:shd w:val="clear" w:color="auto" w:fill="FFFFFF"/>
          </w:rPr>
          <w:t>of  correlations</w:t>
        </w:r>
        <w:proofErr w:type="gramEnd"/>
        <w:r w:rsidR="009900BA">
          <w:rPr>
            <w:color w:val="333333"/>
            <w:shd w:val="clear" w:color="auto" w:fill="FFFFFF"/>
          </w:rPr>
          <w:t xml:space="preserve"> among the gene expression levels as well as </w:t>
        </w:r>
      </w:ins>
      <w:ins w:id="196" w:author="Wu, Steve (NIH/NIEHS) [E]" w:date="2021-09-12T00:48:00Z">
        <w:r w:rsidR="00491665">
          <w:rPr>
            <w:color w:val="333333"/>
            <w:shd w:val="clear" w:color="auto" w:fill="FFFFFF"/>
          </w:rPr>
          <w:t xml:space="preserve">between </w:t>
        </w:r>
      </w:ins>
      <w:ins w:id="197" w:author="Wu, Steve (NIH/NIEHS) [E]" w:date="2021-09-12T00:49:00Z">
        <w:r w:rsidR="003312E3">
          <w:rPr>
            <w:color w:val="333333"/>
            <w:shd w:val="clear" w:color="auto" w:fill="FFFFFF"/>
          </w:rPr>
          <w:t>RNA abundances</w:t>
        </w:r>
      </w:ins>
      <w:ins w:id="198" w:author="Wu, Steve (NIH/NIEHS) [E]" w:date="2021-09-11T23:42:00Z">
        <w:r w:rsidR="009900BA">
          <w:rPr>
            <w:color w:val="333333"/>
            <w:shd w:val="clear" w:color="auto" w:fill="FFFFFF"/>
          </w:rPr>
          <w:t xml:space="preserve"> </w:t>
        </w:r>
      </w:ins>
      <w:ins w:id="199" w:author="Wu, Steve (NIH/NIEHS) [E]" w:date="2021-09-12T00:49:00Z">
        <w:r w:rsidR="003312E3">
          <w:rPr>
            <w:color w:val="333333"/>
            <w:shd w:val="clear" w:color="auto" w:fill="FFFFFF"/>
          </w:rPr>
          <w:t>and</w:t>
        </w:r>
      </w:ins>
      <w:ins w:id="200" w:author="Wu, Steve (NIH/NIEHS) [E]" w:date="2021-09-11T23:42:00Z">
        <w:r w:rsidR="009900BA">
          <w:rPr>
            <w:color w:val="333333"/>
            <w:shd w:val="clear" w:color="auto" w:fill="FFFFFF"/>
          </w:rPr>
          <w:t xml:space="preserve"> phenotypic </w:t>
        </w:r>
        <w:r w:rsidR="009900BA">
          <w:rPr>
            <w:color w:val="333333"/>
            <w:shd w:val="clear" w:color="auto" w:fill="FFFFFF"/>
          </w:rPr>
          <w:lastRenderedPageBreak/>
          <w:t xml:space="preserve">outputs. Meanwhile, these assays can also determine the downstream targets of a </w:t>
        </w:r>
      </w:ins>
      <w:ins w:id="201" w:author="Wu, Steve (NIH/NIEHS) [E]" w:date="2021-09-12T01:05:00Z">
        <w:r w:rsidR="00344BC5">
          <w:rPr>
            <w:color w:val="333333"/>
            <w:shd w:val="clear" w:color="auto" w:fill="FFFFFF"/>
          </w:rPr>
          <w:t>factor</w:t>
        </w:r>
      </w:ins>
      <w:ins w:id="202" w:author="Wu, Steve (NIH/NIEHS) [E]" w:date="2021-09-11T23:42:00Z">
        <w:r w:rsidR="009900BA">
          <w:rPr>
            <w:color w:val="333333"/>
            <w:shd w:val="clear" w:color="auto" w:fill="FFFFFF"/>
          </w:rPr>
          <w:t xml:space="preserve"> of interest in model systems</w:t>
        </w:r>
        <w:r w:rsidR="009900BA" w:rsidRPr="00016378">
          <w:rPr>
            <w:color w:val="333333"/>
            <w:shd w:val="clear" w:color="auto" w:fill="FFFFFF"/>
          </w:rPr>
          <w:t xml:space="preserve"> </w:t>
        </w:r>
        <w:r w:rsidR="009900BA">
          <w:rPr>
            <w:color w:val="333333"/>
            <w:shd w:val="clear" w:color="auto" w:fill="FFFFFF"/>
          </w:rPr>
          <w:t xml:space="preserve">that are relevant to the </w:t>
        </w:r>
        <w:proofErr w:type="gramStart"/>
        <w:r w:rsidR="009900BA">
          <w:rPr>
            <w:color w:val="333333"/>
            <w:shd w:val="clear" w:color="auto" w:fill="FFFFFF"/>
          </w:rPr>
          <w:t>particular type of human</w:t>
        </w:r>
        <w:proofErr w:type="gramEnd"/>
        <w:r w:rsidR="009900BA">
          <w:rPr>
            <w:color w:val="333333"/>
            <w:shd w:val="clear" w:color="auto" w:fill="FFFFFF"/>
          </w:rPr>
          <w:t xml:space="preserve"> specimen via genetic or </w:t>
        </w:r>
        <w:proofErr w:type="spellStart"/>
        <w:r w:rsidR="009900BA">
          <w:rPr>
            <w:color w:val="333333"/>
            <w:shd w:val="clear" w:color="auto" w:fill="FFFFFF"/>
          </w:rPr>
          <w:t>phamalogical</w:t>
        </w:r>
        <w:proofErr w:type="spellEnd"/>
        <w:r w:rsidR="009900BA">
          <w:rPr>
            <w:color w:val="333333"/>
            <w:shd w:val="clear" w:color="auto" w:fill="FFFFFF"/>
          </w:rPr>
          <w:t xml:space="preserve"> perturbations. </w:t>
        </w:r>
      </w:ins>
      <w:ins w:id="203" w:author="Wu, Steve (NIH/NIEHS) [E]" w:date="2021-09-12T01:06:00Z">
        <w:r w:rsidR="00CF3E11">
          <w:rPr>
            <w:color w:val="333333"/>
            <w:shd w:val="clear" w:color="auto" w:fill="FFFFFF"/>
          </w:rPr>
          <w:t>The resultin</w:t>
        </w:r>
      </w:ins>
      <w:ins w:id="204" w:author="Wu, Steve (NIH/NIEHS) [E]" w:date="2021-09-12T01:07:00Z">
        <w:r w:rsidR="00CF3E11">
          <w:rPr>
            <w:color w:val="333333"/>
            <w:shd w:val="clear" w:color="auto" w:fill="FFFFFF"/>
          </w:rPr>
          <w:t xml:space="preserve">g gene signature, </w:t>
        </w:r>
        <w:r w:rsidR="00867710">
          <w:rPr>
            <w:color w:val="333333"/>
            <w:shd w:val="clear" w:color="auto" w:fill="FFFFFF"/>
          </w:rPr>
          <w:t xml:space="preserve">manifested by </w:t>
        </w:r>
        <w:r w:rsidR="00C723F8">
          <w:rPr>
            <w:color w:val="333333"/>
            <w:shd w:val="clear" w:color="auto" w:fill="FFFFFF"/>
          </w:rPr>
          <w:t>t</w:t>
        </w:r>
      </w:ins>
      <w:ins w:id="205" w:author="Wu, Steve (NIH/NIEHS) [E]" w:date="2021-09-11T23:42:00Z">
        <w:r w:rsidR="009900BA">
          <w:rPr>
            <w:color w:val="333333"/>
            <w:shd w:val="clear" w:color="auto" w:fill="FFFFFF"/>
          </w:rPr>
          <w:t>he behavior of these downstream target genes in response to a perturbation</w:t>
        </w:r>
      </w:ins>
      <w:ins w:id="206" w:author="Wu, Steve (NIH/NIEHS) [E]" w:date="2021-09-12T01:08:00Z">
        <w:r w:rsidR="00867710">
          <w:rPr>
            <w:color w:val="333333"/>
            <w:shd w:val="clear" w:color="auto" w:fill="FFFFFF"/>
          </w:rPr>
          <w:t xml:space="preserve">, </w:t>
        </w:r>
      </w:ins>
      <w:ins w:id="207" w:author="Wu, Steve (NIH/NIEHS) [E]" w:date="2021-09-11T23:42:00Z">
        <w:r w:rsidR="009900BA">
          <w:rPr>
            <w:color w:val="333333"/>
            <w:shd w:val="clear" w:color="auto" w:fill="FFFFFF"/>
          </w:rPr>
          <w:t xml:space="preserve">could </w:t>
        </w:r>
        <w:proofErr w:type="spellStart"/>
        <w:r w:rsidR="009900BA">
          <w:rPr>
            <w:color w:val="333333"/>
            <w:shd w:val="clear" w:color="auto" w:fill="FFFFFF"/>
          </w:rPr>
          <w:t>unbiasly</w:t>
        </w:r>
        <w:proofErr w:type="spellEnd"/>
        <w:r w:rsidR="009900BA">
          <w:rPr>
            <w:color w:val="333333"/>
            <w:shd w:val="clear" w:color="auto" w:fill="FFFFFF"/>
          </w:rPr>
          <w:t xml:space="preserve"> serve as a surrogate of the activity of the </w:t>
        </w:r>
      </w:ins>
      <w:ins w:id="208" w:author="Wu, Steve (NIH/NIEHS) [E]" w:date="2021-09-12T01:22:00Z">
        <w:r w:rsidR="00B04568">
          <w:rPr>
            <w:color w:val="333333"/>
            <w:shd w:val="clear" w:color="auto" w:fill="FFFFFF"/>
          </w:rPr>
          <w:t xml:space="preserve">factor </w:t>
        </w:r>
      </w:ins>
      <w:ins w:id="209" w:author="Wu, Steve (NIH/NIEHS) [E]" w:date="2021-09-11T23:42:00Z">
        <w:r w:rsidR="009900BA">
          <w:rPr>
            <w:color w:val="333333"/>
            <w:shd w:val="clear" w:color="auto" w:fill="FFFFFF"/>
          </w:rPr>
          <w:t xml:space="preserve">of interest </w:t>
        </w:r>
        <w:proofErr w:type="gramStart"/>
        <w:r w:rsidR="009900BA">
          <w:rPr>
            <w:color w:val="333333"/>
            <w:shd w:val="clear" w:color="auto" w:fill="FFFFFF"/>
          </w:rPr>
          <w:t>in a given</w:t>
        </w:r>
        <w:proofErr w:type="gramEnd"/>
        <w:r w:rsidR="009900BA">
          <w:rPr>
            <w:color w:val="333333"/>
            <w:shd w:val="clear" w:color="auto" w:fill="FFFFFF"/>
          </w:rPr>
          <w:t xml:space="preserve"> context. Assuming that gene functions are preserved between human tissues and relevant model systems, the degree of similarity between the gene signature of the </w:t>
        </w:r>
      </w:ins>
      <w:ins w:id="210" w:author="Wu, Steve (NIH/NIEHS) [E]" w:date="2021-09-12T01:23:00Z">
        <w:r w:rsidR="00505A75">
          <w:rPr>
            <w:color w:val="333333"/>
            <w:shd w:val="clear" w:color="auto" w:fill="FFFFFF"/>
          </w:rPr>
          <w:t>factor</w:t>
        </w:r>
      </w:ins>
      <w:ins w:id="211" w:author="Wu, Steve (NIH/NIEHS) [E]" w:date="2021-09-11T23:42:00Z">
        <w:r w:rsidR="009900BA">
          <w:rPr>
            <w:color w:val="333333"/>
            <w:shd w:val="clear" w:color="auto" w:fill="FFFFFF"/>
          </w:rPr>
          <w:t xml:space="preserve"> of interest and the specimen’s gene expression profile could be quantitatively estimated by a T-score calculation to </w:t>
        </w:r>
        <w:proofErr w:type="spellStart"/>
        <w:r w:rsidR="009900BA">
          <w:rPr>
            <w:color w:val="333333"/>
            <w:shd w:val="clear" w:color="auto" w:fill="FFFFFF"/>
          </w:rPr>
          <w:t>repsent</w:t>
        </w:r>
        <w:proofErr w:type="spellEnd"/>
        <w:r w:rsidR="009900BA">
          <w:rPr>
            <w:color w:val="333333"/>
            <w:shd w:val="clear" w:color="auto" w:fill="FFFFFF"/>
          </w:rPr>
          <w:t xml:space="preserve"> activities of the </w:t>
        </w:r>
      </w:ins>
      <w:ins w:id="212" w:author="Wu, Steve (NIH/NIEHS) [E]" w:date="2021-09-12T01:23:00Z">
        <w:r w:rsidR="0085094F">
          <w:rPr>
            <w:color w:val="333333"/>
            <w:shd w:val="clear" w:color="auto" w:fill="FFFFFF"/>
          </w:rPr>
          <w:t>factor</w:t>
        </w:r>
      </w:ins>
      <w:ins w:id="213" w:author="Wu, Steve (NIH/NIEHS) [E]" w:date="2021-09-11T23:42:00Z">
        <w:r w:rsidR="009900BA">
          <w:rPr>
            <w:color w:val="333333"/>
            <w:shd w:val="clear" w:color="auto" w:fill="FFFFFF"/>
          </w:rPr>
          <w:t xml:space="preserve"> of interest in the said specimen [</w:t>
        </w:r>
        <w:r w:rsidR="009900BA" w:rsidRPr="00F2038E">
          <w:rPr>
            <w:color w:val="333333"/>
            <w:shd w:val="clear" w:color="auto" w:fill="FFFFFF"/>
          </w:rPr>
          <w:t>PMID:</w:t>
        </w:r>
        <w:r w:rsidR="009900BA" w:rsidRPr="009D50C2">
          <w:t xml:space="preserve"> </w:t>
        </w:r>
        <w:r w:rsidR="009900BA" w:rsidRPr="00772346">
          <w:rPr>
            <w:color w:val="333333"/>
            <w:shd w:val="clear" w:color="auto" w:fill="FFFFFF"/>
          </w:rPr>
          <w:t>25295534</w:t>
        </w:r>
        <w:r w:rsidR="009900BA">
          <w:rPr>
            <w:color w:val="333333"/>
            <w:shd w:val="clear" w:color="auto" w:fill="FFFFFF"/>
          </w:rPr>
          <w:t xml:space="preserve">, </w:t>
        </w:r>
        <w:r w:rsidR="009900BA" w:rsidRPr="00F2038E">
          <w:rPr>
            <w:color w:val="333333"/>
            <w:shd w:val="clear" w:color="auto" w:fill="FFFFFF"/>
          </w:rPr>
          <w:t>19666588</w:t>
        </w:r>
        <w:r w:rsidR="009900BA">
          <w:rPr>
            <w:color w:val="333333"/>
            <w:shd w:val="clear" w:color="auto" w:fill="FFFFFF"/>
          </w:rPr>
          <w:t xml:space="preserve">, </w:t>
        </w:r>
        <w:r w:rsidR="009900BA" w:rsidRPr="00E7393D">
          <w:rPr>
            <w:color w:val="333333"/>
            <w:shd w:val="clear" w:color="auto" w:fill="FFFFFF"/>
          </w:rPr>
          <w:t>19490893</w:t>
        </w:r>
        <w:r w:rsidR="009900BA">
          <w:rPr>
            <w:color w:val="333333"/>
            <w:shd w:val="clear" w:color="auto" w:fill="FFFFFF"/>
          </w:rPr>
          <w:t xml:space="preserve">, </w:t>
        </w:r>
        <w:r w:rsidR="009900BA" w:rsidRPr="002265FF">
          <w:rPr>
            <w:color w:val="333333"/>
            <w:shd w:val="clear" w:color="auto" w:fill="FFFFFF"/>
          </w:rPr>
          <w:t>18757322</w:t>
        </w:r>
        <w:r w:rsidR="009900BA">
          <w:rPr>
            <w:color w:val="333333"/>
            <w:shd w:val="clear" w:color="auto" w:fill="FFFFFF"/>
          </w:rPr>
          <w:t xml:space="preserve">]. This scoring system have been employed to establish correlations between the prognosis outcome and manifestation of activities of the </w:t>
        </w:r>
      </w:ins>
      <w:ins w:id="214" w:author="Wu, Steve (NIH/NIEHS) [E]" w:date="2021-09-12T01:23:00Z">
        <w:r w:rsidR="0085094F">
          <w:rPr>
            <w:color w:val="333333"/>
            <w:shd w:val="clear" w:color="auto" w:fill="FFFFFF"/>
          </w:rPr>
          <w:t>factor</w:t>
        </w:r>
      </w:ins>
      <w:ins w:id="215" w:author="Wu, Steve (NIH/NIEHS) [E]" w:date="2021-09-11T23:42:00Z">
        <w:r w:rsidR="009900BA">
          <w:rPr>
            <w:color w:val="333333"/>
            <w:shd w:val="clear" w:color="auto" w:fill="FFFFFF"/>
          </w:rPr>
          <w:t xml:space="preserve"> of interest in corresponding tumors [</w:t>
        </w:r>
        <w:r w:rsidR="009900BA" w:rsidRPr="00F2038E">
          <w:rPr>
            <w:color w:val="333333"/>
            <w:shd w:val="clear" w:color="auto" w:fill="FFFFFF"/>
          </w:rPr>
          <w:t>PMID:</w:t>
        </w:r>
        <w:r w:rsidR="009900BA" w:rsidRPr="009D50C2">
          <w:t xml:space="preserve"> </w:t>
        </w:r>
        <w:r w:rsidR="009900BA" w:rsidRPr="0029428D">
          <w:rPr>
            <w:color w:val="333333"/>
            <w:shd w:val="clear" w:color="auto" w:fill="FFFFFF"/>
          </w:rPr>
          <w:t>25295534</w:t>
        </w:r>
        <w:r w:rsidR="009900BA">
          <w:rPr>
            <w:color w:val="333333"/>
            <w:shd w:val="clear" w:color="auto" w:fill="FFFFFF"/>
          </w:rPr>
          <w:t xml:space="preserve">, </w:t>
        </w:r>
        <w:r w:rsidR="009900BA" w:rsidRPr="00E504E3">
          <w:rPr>
            <w:color w:val="333333"/>
            <w:shd w:val="clear" w:color="auto" w:fill="FFFFFF"/>
          </w:rPr>
          <w:t>23201680</w:t>
        </w:r>
        <w:r w:rsidR="009900BA">
          <w:rPr>
            <w:color w:val="333333"/>
            <w:shd w:val="clear" w:color="auto" w:fill="FFFFFF"/>
          </w:rPr>
          <w:t xml:space="preserve">, </w:t>
        </w:r>
        <w:r w:rsidR="009900BA" w:rsidRPr="00F2038E">
          <w:rPr>
            <w:color w:val="333333"/>
            <w:shd w:val="clear" w:color="auto" w:fill="FFFFFF"/>
          </w:rPr>
          <w:t>19666588</w:t>
        </w:r>
        <w:r w:rsidR="009900BA">
          <w:rPr>
            <w:color w:val="333333"/>
            <w:shd w:val="clear" w:color="auto" w:fill="FFFFFF"/>
          </w:rPr>
          <w:t xml:space="preserve">, </w:t>
        </w:r>
        <w:r w:rsidR="009900BA" w:rsidRPr="00E7393D">
          <w:rPr>
            <w:color w:val="333333"/>
            <w:shd w:val="clear" w:color="auto" w:fill="FFFFFF"/>
          </w:rPr>
          <w:t>19490893</w:t>
        </w:r>
        <w:r w:rsidR="009900BA">
          <w:rPr>
            <w:color w:val="333333"/>
            <w:shd w:val="clear" w:color="auto" w:fill="FFFFFF"/>
          </w:rPr>
          <w:t xml:space="preserve">, </w:t>
        </w:r>
        <w:r w:rsidR="009900BA" w:rsidRPr="002265FF">
          <w:rPr>
            <w:color w:val="333333"/>
            <w:shd w:val="clear" w:color="auto" w:fill="FFFFFF"/>
          </w:rPr>
          <w:t>18757322</w:t>
        </w:r>
        <w:r w:rsidR="009900BA">
          <w:rPr>
            <w:color w:val="333333"/>
            <w:shd w:val="clear" w:color="auto" w:fill="FFFFFF"/>
          </w:rPr>
          <w:t xml:space="preserve">]. The T-score calculation has also been utilized to determine the association among activities of </w:t>
        </w:r>
      </w:ins>
      <w:ins w:id="216" w:author="Wu, Steve (NIH/NIEHS) [E]" w:date="2021-09-12T01:23:00Z">
        <w:r w:rsidR="0085094F">
          <w:rPr>
            <w:color w:val="333333"/>
            <w:shd w:val="clear" w:color="auto" w:fill="FFFFFF"/>
          </w:rPr>
          <w:t>factors</w:t>
        </w:r>
      </w:ins>
      <w:ins w:id="217" w:author="Wu, Steve (NIH/NIEHS) [E]" w:date="2021-09-11T23:42:00Z">
        <w:r w:rsidR="009900BA">
          <w:rPr>
            <w:color w:val="333333"/>
            <w:shd w:val="clear" w:color="auto" w:fill="FFFFFF"/>
          </w:rPr>
          <w:t xml:space="preserve"> of interest or between the activities of </w:t>
        </w:r>
        <w:proofErr w:type="gramStart"/>
        <w:r w:rsidR="009900BA">
          <w:rPr>
            <w:color w:val="333333"/>
            <w:shd w:val="clear" w:color="auto" w:fill="FFFFFF"/>
          </w:rPr>
          <w:t>a</w:t>
        </w:r>
        <w:proofErr w:type="gramEnd"/>
        <w:r w:rsidR="009900BA">
          <w:rPr>
            <w:color w:val="333333"/>
            <w:shd w:val="clear" w:color="auto" w:fill="FFFFFF"/>
          </w:rPr>
          <w:t xml:space="preserve"> upstream regulator and levels of its downstream targets within a set of human specimens [</w:t>
        </w:r>
        <w:r w:rsidR="009900BA" w:rsidRPr="00F2038E">
          <w:rPr>
            <w:color w:val="333333"/>
            <w:shd w:val="clear" w:color="auto" w:fill="FFFFFF"/>
          </w:rPr>
          <w:t>PMID:</w:t>
        </w:r>
        <w:r w:rsidR="009900BA" w:rsidRPr="009D50C2">
          <w:t xml:space="preserve"> </w:t>
        </w:r>
        <w:r w:rsidR="009900BA" w:rsidRPr="009D50C2">
          <w:rPr>
            <w:color w:val="333333"/>
            <w:shd w:val="clear" w:color="auto" w:fill="FFFFFF"/>
          </w:rPr>
          <w:t>26356605</w:t>
        </w:r>
        <w:r w:rsidR="009900BA">
          <w:rPr>
            <w:color w:val="333333"/>
            <w:shd w:val="clear" w:color="auto" w:fill="FFFFFF"/>
          </w:rPr>
          <w:t xml:space="preserve">, </w:t>
        </w:r>
        <w:r w:rsidR="009900BA" w:rsidRPr="00EF66F9">
          <w:rPr>
            <w:color w:val="333333"/>
            <w:shd w:val="clear" w:color="auto" w:fill="FFFFFF"/>
          </w:rPr>
          <w:t>27783953</w:t>
        </w:r>
        <w:r w:rsidR="009900BA">
          <w:rPr>
            <w:color w:val="333333"/>
            <w:shd w:val="clear" w:color="auto" w:fill="FFFFFF"/>
          </w:rPr>
          <w:t xml:space="preserve">]. </w:t>
        </w:r>
      </w:ins>
      <w:ins w:id="218" w:author="Wu, Steve (NIH/NIEHS) [E]" w:date="2021-09-12T00:06:00Z">
        <w:r w:rsidR="003B50EC">
          <w:rPr>
            <w:color w:val="333333"/>
            <w:shd w:val="clear" w:color="auto" w:fill="FFFFFF"/>
          </w:rPr>
          <w:t>Results of t</w:t>
        </w:r>
      </w:ins>
      <w:ins w:id="219" w:author="Wu, Steve (NIH/NIEHS) [E]" w:date="2021-09-11T23:42:00Z">
        <w:r w:rsidR="009900BA">
          <w:rPr>
            <w:color w:val="333333"/>
            <w:shd w:val="clear" w:color="auto" w:fill="FFFFFF"/>
          </w:rPr>
          <w:t xml:space="preserve">hese </w:t>
        </w:r>
      </w:ins>
      <w:ins w:id="220" w:author="Wu, Steve (NIH/NIEHS) [E]" w:date="2021-09-12T00:06:00Z">
        <w:r w:rsidR="007F3957">
          <w:rPr>
            <w:color w:val="333333"/>
            <w:shd w:val="clear" w:color="auto" w:fill="FFFFFF"/>
          </w:rPr>
          <w:t>studies</w:t>
        </w:r>
      </w:ins>
      <w:ins w:id="221" w:author="Wu, Steve (NIH/NIEHS) [E]" w:date="2021-09-11T23:42:00Z">
        <w:r w:rsidR="009900BA">
          <w:rPr>
            <w:color w:val="333333"/>
            <w:shd w:val="clear" w:color="auto" w:fill="FFFFFF"/>
          </w:rPr>
          <w:t xml:space="preserve"> demonstrated </w:t>
        </w:r>
      </w:ins>
      <w:ins w:id="222" w:author="Wu, Steve (NIH/NIEHS) [E]" w:date="2021-09-12T00:06:00Z">
        <w:r w:rsidR="003B50EC">
          <w:rPr>
            <w:color w:val="333333"/>
            <w:shd w:val="clear" w:color="auto" w:fill="FFFFFF"/>
          </w:rPr>
          <w:t>applications</w:t>
        </w:r>
      </w:ins>
      <w:ins w:id="223" w:author="Wu, Steve (NIH/NIEHS) [E]" w:date="2021-09-11T23:42:00Z">
        <w:r w:rsidR="009900BA">
          <w:rPr>
            <w:color w:val="333333"/>
            <w:shd w:val="clear" w:color="auto" w:fill="FFFFFF"/>
          </w:rPr>
          <w:t xml:space="preserve"> of such a surrogate score of molecular </w:t>
        </w:r>
        <w:proofErr w:type="spellStart"/>
        <w:r w:rsidR="009900BA">
          <w:rPr>
            <w:color w:val="333333"/>
            <w:shd w:val="clear" w:color="auto" w:fill="FFFFFF"/>
          </w:rPr>
          <w:t>activites</w:t>
        </w:r>
        <w:proofErr w:type="spellEnd"/>
        <w:r w:rsidR="009900BA">
          <w:rPr>
            <w:color w:val="333333"/>
            <w:shd w:val="clear" w:color="auto" w:fill="FFFFFF"/>
          </w:rPr>
          <w:t xml:space="preserve"> in investigation of gene functions</w:t>
        </w:r>
      </w:ins>
      <w:ins w:id="224" w:author="Wu, Steve (NIH/NIEHS) [E]" w:date="2021-09-11T23:48:00Z">
        <w:r w:rsidR="00A16ACE">
          <w:rPr>
            <w:color w:val="333333"/>
            <w:shd w:val="clear" w:color="auto" w:fill="FFFFFF"/>
          </w:rPr>
          <w:t xml:space="preserve"> and </w:t>
        </w:r>
        <w:r w:rsidR="002F7D40">
          <w:rPr>
            <w:color w:val="333333"/>
            <w:shd w:val="clear" w:color="auto" w:fill="FFFFFF"/>
          </w:rPr>
          <w:t>inference of regulatory processes</w:t>
        </w:r>
      </w:ins>
      <w:ins w:id="225" w:author="Wu, Steve (NIH/NIEHS) [E]" w:date="2021-09-11T23:42:00Z">
        <w:r w:rsidR="009900BA">
          <w:rPr>
            <w:color w:val="333333"/>
            <w:shd w:val="clear" w:color="auto" w:fill="FFFFFF"/>
          </w:rPr>
          <w:t>.</w:t>
        </w:r>
      </w:ins>
    </w:p>
    <w:p w14:paraId="62C43694" w14:textId="75099F7F" w:rsidR="00442E72" w:rsidRPr="00E30210" w:rsidRDefault="00B46A50">
      <w:pPr>
        <w:spacing w:line="480" w:lineRule="auto"/>
        <w:jc w:val="both"/>
        <w:rPr>
          <w:ins w:id="226" w:author="Wu, Steve (NIH/NIEHS) [E]" w:date="2021-09-11T23:38:00Z"/>
          <w:color w:val="333333"/>
          <w:shd w:val="clear" w:color="auto" w:fill="FFFFFF"/>
          <w:rPrChange w:id="227" w:author="Wu, Steve (NIH/NIEHS) [E]" w:date="2021-09-12T00:43:00Z">
            <w:rPr>
              <w:ins w:id="228" w:author="Wu, Steve (NIH/NIEHS) [E]" w:date="2021-09-11T23:38:00Z"/>
            </w:rPr>
          </w:rPrChange>
        </w:rPr>
        <w:pPrChange w:id="229" w:author="Wu, Steve (NIH/NIEHS) [E]" w:date="2021-09-12T00:43:00Z">
          <w:pPr>
            <w:spacing w:line="480" w:lineRule="auto"/>
          </w:pPr>
        </w:pPrChange>
      </w:pPr>
      <w:ins w:id="230" w:author="Wu, Steve (NIH/NIEHS) [E]" w:date="2021-09-11T23:43:00Z">
        <w:del w:id="231" w:author="Wu, Steve (NIH/NIEHS) [E]" w:date="2021-09-11T23:48:00Z">
          <w:r w:rsidDel="002F7D40">
            <w:delText xml:space="preserve">Although gene expression data in public repositories provide a valuable resource for investigators to infer regulatory processes {Edgar, 2002 #9}, the variables of interest are not always directly measurable in a causal response model system. Moreover, it is challenging to test the knowledge obtained from experimental model systems in humans due to undetermined clinical outcomes and ethical considerations. </w:delText>
          </w:r>
        </w:del>
        <w:del w:id="232" w:author="Wu, Steve (NIH/NIEHS) [E]" w:date="2021-09-12T00:07:00Z">
          <w:r w:rsidDel="00E945CB">
            <w:delText xml:space="preserve">Structural equation modeling (SEM) offers a statistical framework to make casual inferences about the causality of </w:delText>
          </w:r>
          <w:r w:rsidRPr="00E6116F" w:rsidDel="00E945CB">
            <w:delText>latent (hidden) endogenous variables</w:delText>
          </w:r>
          <w:r w:rsidDel="00E945CB">
            <w:delText xml:space="preserve"> in a system {Grace, 2006 #10}.</w:delText>
          </w:r>
          <w:r w:rsidDel="00E105D0">
            <w:delText xml:space="preserve"> </w:delText>
          </w:r>
        </w:del>
      </w:ins>
      <w:ins w:id="233" w:author="Wu, Steve (NIH/NIEHS) [E]" w:date="2021-09-11T23:42:00Z">
        <w:r w:rsidR="009900BA" w:rsidRPr="00CF3C86">
          <w:rPr>
            <w:color w:val="333333"/>
            <w:shd w:val="clear" w:color="auto" w:fill="FFFFFF"/>
          </w:rPr>
          <w:t>To determine the relations among multiple variables, structural equation modeling (SEM) is one of the statistical techniques to indicate the strength of influence among variables by getting an overall fit of model with existing data. The fit of the model can be assessed using various criteria, including the root mean square error of approximation (RMSEA), along with a 90% confidence interval, the Comparative Fit Index (CFI), the Tucker-Lewis Fit Index (TLI), and the standard root mean square residual (SRMR). For the RMSEA, the general rule of thumb is that values &lt;.05 indicate close fit, values between .05 and .10 indicate marginal fit, and values &gt;.10 indicate poor fit (</w:t>
        </w:r>
        <w:r w:rsidR="009900BA" w:rsidRPr="00A0367F">
          <w:rPr>
            <w:color w:val="333333"/>
            <w:shd w:val="clear" w:color="auto" w:fill="FFFFFF"/>
          </w:rPr>
          <w:t xml:space="preserve">MacCallum RC, Browne MW, Sugawara HM. Power analysis </w:t>
        </w:r>
        <w:proofErr w:type="gramStart"/>
        <w:r w:rsidR="009900BA" w:rsidRPr="00A0367F">
          <w:rPr>
            <w:color w:val="333333"/>
            <w:shd w:val="clear" w:color="auto" w:fill="FFFFFF"/>
          </w:rPr>
          <w:t>and  determination</w:t>
        </w:r>
        <w:proofErr w:type="gramEnd"/>
        <w:r w:rsidR="009900BA" w:rsidRPr="00A0367F">
          <w:rPr>
            <w:color w:val="333333"/>
            <w:shd w:val="clear" w:color="auto" w:fill="FFFFFF"/>
          </w:rPr>
          <w:t xml:space="preserve"> of sample size for covariance structure modeling. </w:t>
        </w:r>
        <w:proofErr w:type="gramStart"/>
        <w:r w:rsidR="009900BA" w:rsidRPr="00A0367F">
          <w:rPr>
            <w:color w:val="333333"/>
            <w:shd w:val="clear" w:color="auto" w:fill="FFFFFF"/>
          </w:rPr>
          <w:t>Psychol  Methods</w:t>
        </w:r>
        <w:proofErr w:type="gramEnd"/>
        <w:r w:rsidR="009900BA" w:rsidRPr="00A0367F">
          <w:rPr>
            <w:color w:val="333333"/>
            <w:shd w:val="clear" w:color="auto" w:fill="FFFFFF"/>
          </w:rPr>
          <w:t xml:space="preserve">. </w:t>
        </w:r>
        <w:proofErr w:type="gramStart"/>
        <w:r w:rsidR="009900BA" w:rsidRPr="00A0367F">
          <w:rPr>
            <w:color w:val="333333"/>
            <w:shd w:val="clear" w:color="auto" w:fill="FFFFFF"/>
          </w:rPr>
          <w:t>1996;1:130</w:t>
        </w:r>
        <w:proofErr w:type="gramEnd"/>
        <w:r w:rsidR="009900BA" w:rsidRPr="00A0367F">
          <w:rPr>
            <w:color w:val="333333"/>
            <w:shd w:val="clear" w:color="auto" w:fill="FFFFFF"/>
          </w:rPr>
          <w:t>-149</w:t>
        </w:r>
        <w:r w:rsidR="009900BA" w:rsidRPr="00CF3C86">
          <w:rPr>
            <w:color w:val="333333"/>
            <w:shd w:val="clear" w:color="auto" w:fill="FFFFFF"/>
          </w:rPr>
          <w:t>). For both the CFI and the TLI, a value of 1 indicates perfect fit, and the general rule of thumb is that values &gt;.90 indicate adequate fit (</w:t>
        </w:r>
        <w:r w:rsidR="009900BA">
          <w:rPr>
            <w:color w:val="333333"/>
            <w:shd w:val="clear" w:color="auto" w:fill="FFFFFF"/>
          </w:rPr>
          <w:t>[</w:t>
        </w:r>
        <w:r w:rsidR="009900BA" w:rsidRPr="00236C4E">
          <w:rPr>
            <w:color w:val="333333"/>
            <w:shd w:val="clear" w:color="auto" w:fill="FFFFFF"/>
            <w:lang w:val="x-none"/>
          </w:rPr>
          <w:t xml:space="preserve"> Hu L, </w:t>
        </w:r>
        <w:proofErr w:type="spellStart"/>
        <w:r w:rsidR="009900BA" w:rsidRPr="00236C4E">
          <w:rPr>
            <w:color w:val="333333"/>
            <w:shd w:val="clear" w:color="auto" w:fill="FFFFFF"/>
            <w:lang w:val="x-none"/>
          </w:rPr>
          <w:t>Bentler</w:t>
        </w:r>
        <w:proofErr w:type="spellEnd"/>
        <w:r w:rsidR="009900BA" w:rsidRPr="00236C4E">
          <w:rPr>
            <w:color w:val="333333"/>
            <w:shd w:val="clear" w:color="auto" w:fill="FFFFFF"/>
            <w:lang w:val="x-none"/>
          </w:rPr>
          <w:t xml:space="preserve"> PM. Fit indices </w:t>
        </w:r>
        <w:r w:rsidR="009900BA" w:rsidRPr="00236C4E">
          <w:rPr>
            <w:color w:val="333333"/>
            <w:shd w:val="clear" w:color="auto" w:fill="FFFFFF"/>
            <w:lang w:val="x-none"/>
          </w:rPr>
          <w:lastRenderedPageBreak/>
          <w:t xml:space="preserve">in covariance structure modeling: </w:t>
        </w:r>
        <w:proofErr w:type="gramStart"/>
        <w:r w:rsidR="009900BA" w:rsidRPr="00236C4E">
          <w:rPr>
            <w:color w:val="333333"/>
            <w:shd w:val="clear" w:color="auto" w:fill="FFFFFF"/>
            <w:lang w:val="x-none"/>
          </w:rPr>
          <w:t>sensitive </w:t>
        </w:r>
        <w:r w:rsidR="009900BA" w:rsidRPr="00236C4E">
          <w:rPr>
            <w:color w:val="333333"/>
            <w:shd w:val="clear" w:color="auto" w:fill="FFFFFF"/>
          </w:rPr>
          <w:t> </w:t>
        </w:r>
        <w:r w:rsidR="009900BA" w:rsidRPr="00236C4E">
          <w:rPr>
            <w:color w:val="333333"/>
            <w:shd w:val="clear" w:color="auto" w:fill="FFFFFF"/>
            <w:lang w:val="x-none"/>
          </w:rPr>
          <w:t>to</w:t>
        </w:r>
        <w:proofErr w:type="gramEnd"/>
        <w:r w:rsidR="009900BA" w:rsidRPr="00236C4E">
          <w:rPr>
            <w:color w:val="333333"/>
            <w:shd w:val="clear" w:color="auto" w:fill="FFFFFF"/>
            <w:lang w:val="x-none"/>
          </w:rPr>
          <w:t xml:space="preserve"> </w:t>
        </w:r>
        <w:proofErr w:type="spellStart"/>
        <w:r w:rsidR="009900BA" w:rsidRPr="00236C4E">
          <w:rPr>
            <w:color w:val="333333"/>
            <w:shd w:val="clear" w:color="auto" w:fill="FFFFFF"/>
            <w:lang w:val="x-none"/>
          </w:rPr>
          <w:t>underparameterization</w:t>
        </w:r>
        <w:proofErr w:type="spellEnd"/>
        <w:r w:rsidR="009900BA" w:rsidRPr="00236C4E">
          <w:rPr>
            <w:color w:val="333333"/>
            <w:shd w:val="clear" w:color="auto" w:fill="FFFFFF"/>
            <w:lang w:val="x-none"/>
          </w:rPr>
          <w:t xml:space="preserve"> model misspecification. Psychol Methods.</w:t>
        </w:r>
        <w:r w:rsidR="009900BA" w:rsidRPr="00236C4E">
          <w:rPr>
            <w:color w:val="333333"/>
            <w:shd w:val="clear" w:color="auto" w:fill="FFFFFF"/>
          </w:rPr>
          <w:t> </w:t>
        </w:r>
        <w:r w:rsidR="009900BA" w:rsidRPr="00236C4E">
          <w:rPr>
            <w:color w:val="333333"/>
            <w:shd w:val="clear" w:color="auto" w:fill="FFFFFF"/>
            <w:lang w:val="x-none"/>
          </w:rPr>
          <w:t>1998;3:424-453</w:t>
        </w:r>
        <w:r w:rsidR="009900BA">
          <w:rPr>
            <w:color w:val="333333"/>
            <w:shd w:val="clear" w:color="auto" w:fill="FFFFFF"/>
          </w:rPr>
          <w:t>]</w:t>
        </w:r>
        <w:r w:rsidR="009900BA" w:rsidRPr="00CF3C86">
          <w:rPr>
            <w:color w:val="333333"/>
            <w:shd w:val="clear" w:color="auto" w:fill="FFFFFF"/>
          </w:rPr>
          <w:t>,</w:t>
        </w:r>
        <w:r w:rsidR="009900BA">
          <w:rPr>
            <w:color w:val="333333"/>
            <w:shd w:val="clear" w:color="auto" w:fill="FFFFFF"/>
          </w:rPr>
          <w:t xml:space="preserve"> [</w:t>
        </w:r>
        <w:r w:rsidR="009900BA" w:rsidRPr="00B75D90">
          <w:rPr>
            <w:color w:val="333333"/>
            <w:shd w:val="clear" w:color="auto" w:fill="FFFFFF"/>
          </w:rPr>
          <w:t xml:space="preserve">Hu L, </w:t>
        </w:r>
        <w:proofErr w:type="spellStart"/>
        <w:r w:rsidR="009900BA" w:rsidRPr="00B75D90">
          <w:rPr>
            <w:color w:val="333333"/>
            <w:shd w:val="clear" w:color="auto" w:fill="FFFFFF"/>
          </w:rPr>
          <w:t>Bentler</w:t>
        </w:r>
        <w:proofErr w:type="spellEnd"/>
        <w:r w:rsidR="009900BA" w:rsidRPr="00B75D90">
          <w:rPr>
            <w:color w:val="333333"/>
            <w:shd w:val="clear" w:color="auto" w:fill="FFFFFF"/>
          </w:rPr>
          <w:t xml:space="preserve"> PM. Cutoff criteria for fit indices in covariance </w:t>
        </w:r>
        <w:proofErr w:type="gramStart"/>
        <w:r w:rsidR="009900BA" w:rsidRPr="00B75D90">
          <w:rPr>
            <w:color w:val="333333"/>
            <w:shd w:val="clear" w:color="auto" w:fill="FFFFFF"/>
          </w:rPr>
          <w:t>structure  analysis</w:t>
        </w:r>
        <w:proofErr w:type="gramEnd"/>
        <w:r w:rsidR="009900BA" w:rsidRPr="00B75D90">
          <w:rPr>
            <w:color w:val="333333"/>
            <w:shd w:val="clear" w:color="auto" w:fill="FFFFFF"/>
          </w:rPr>
          <w:t xml:space="preserve">: conventional criteria versus new alternatives. </w:t>
        </w:r>
        <w:proofErr w:type="gramStart"/>
        <w:r w:rsidR="009900BA" w:rsidRPr="00B75D90">
          <w:rPr>
            <w:color w:val="333333"/>
            <w:shd w:val="clear" w:color="auto" w:fill="FFFFFF"/>
          </w:rPr>
          <w:t>Structural  Equation</w:t>
        </w:r>
        <w:proofErr w:type="gramEnd"/>
        <w:r w:rsidR="009900BA" w:rsidRPr="00B75D90">
          <w:rPr>
            <w:color w:val="333333"/>
            <w:shd w:val="clear" w:color="auto" w:fill="FFFFFF"/>
          </w:rPr>
          <w:t xml:space="preserve"> Modeling. </w:t>
        </w:r>
        <w:proofErr w:type="gramStart"/>
        <w:r w:rsidR="009900BA" w:rsidRPr="00B75D90">
          <w:rPr>
            <w:color w:val="333333"/>
            <w:shd w:val="clear" w:color="auto" w:fill="FFFFFF"/>
          </w:rPr>
          <w:t>1999;6:1</w:t>
        </w:r>
        <w:proofErr w:type="gramEnd"/>
        <w:r w:rsidR="009900BA" w:rsidRPr="00B75D90">
          <w:rPr>
            <w:color w:val="333333"/>
            <w:shd w:val="clear" w:color="auto" w:fill="FFFFFF"/>
          </w:rPr>
          <w:t>-55</w:t>
        </w:r>
        <w:r w:rsidR="009900BA">
          <w:rPr>
            <w:color w:val="333333"/>
            <w:shd w:val="clear" w:color="auto" w:fill="FFFFFF"/>
          </w:rPr>
          <w:t>]</w:t>
        </w:r>
        <w:r w:rsidR="009900BA" w:rsidRPr="00CF3C86">
          <w:rPr>
            <w:color w:val="333333"/>
            <w:shd w:val="clear" w:color="auto" w:fill="FFFFFF"/>
          </w:rPr>
          <w:t>). Also, SRMR values &lt;.08 indicate a very good fit between the model and the data.</w:t>
        </w:r>
      </w:ins>
      <w:ins w:id="234" w:author="Wu, Steve (NIH/NIEHS) [E]" w:date="2021-09-12T00:08:00Z">
        <w:r w:rsidR="00CC778A">
          <w:rPr>
            <w:color w:val="333333"/>
            <w:shd w:val="clear" w:color="auto" w:fill="FFFFFF"/>
          </w:rPr>
          <w:t xml:space="preserve"> Therefore, </w:t>
        </w:r>
        <w:r w:rsidR="00F543C7">
          <w:t>SEM offers a statistical framework to make casual inferences about the causality of</w:t>
        </w:r>
      </w:ins>
      <w:ins w:id="235" w:author="Wu, Steve (NIH/NIEHS) [E]" w:date="2021-09-12T01:12:00Z">
        <w:r w:rsidR="00BF2242">
          <w:t xml:space="preserve"> multiple </w:t>
        </w:r>
      </w:ins>
      <w:ins w:id="236" w:author="Wu, Steve (NIH/NIEHS) [E]" w:date="2021-09-12T00:08:00Z">
        <w:r w:rsidR="00F543C7" w:rsidRPr="00E6116F">
          <w:t>variables</w:t>
        </w:r>
        <w:r w:rsidR="00F543C7">
          <w:t xml:space="preserve"> in a system.</w:t>
        </w:r>
      </w:ins>
      <w:del w:id="237" w:author="Wu, Steve (NIH/NIEHS) [E]" w:date="2021-09-11T23:43:00Z">
        <w:r w:rsidR="00C27F78" w:rsidDel="00B46A50">
          <w:delText xml:space="preserve">Although gene expression data in public repositories provide a valuable resource for investigators to infer regulatory processes </w:delText>
        </w:r>
        <w:r w:rsidR="001D65F6" w:rsidDel="00B46A50">
          <w:delText>{Edgar, 2002 #9}</w:delText>
        </w:r>
        <w:r w:rsidR="00C27F78" w:rsidDel="00B46A50">
          <w:delText xml:space="preserve">, the variables of interest are not always directly measurable in a causal response model system. Moreover, it is challenging to test the knowledge obtained from experimental model systems in humans due to undetermined clinical outcomes and ethical considerations. Structural equation modeling (SEM) offers a statistical framework to make casual inferences about the causality of </w:delText>
        </w:r>
        <w:r w:rsidR="00C27F78" w:rsidRPr="00E6116F" w:rsidDel="00B46A50">
          <w:delText>latent (hidden) endogenous variables</w:delText>
        </w:r>
        <w:r w:rsidR="00C27F78" w:rsidDel="00B46A50">
          <w:delText xml:space="preserve"> in a system </w:delText>
        </w:r>
        <w:r w:rsidR="001D65F6" w:rsidDel="00B46A50">
          <w:delText>{Grace, 2006 #10}</w:delText>
        </w:r>
        <w:r w:rsidR="00C27F78" w:rsidDel="00B46A50">
          <w:delText xml:space="preserve">. </w:delText>
        </w:r>
      </w:del>
    </w:p>
    <w:p w14:paraId="1D24ABF7" w14:textId="16877169" w:rsidR="00C27F78" w:rsidDel="00AB77B9" w:rsidRDefault="00C27F78">
      <w:pPr>
        <w:spacing w:line="480" w:lineRule="auto"/>
        <w:jc w:val="both"/>
        <w:rPr>
          <w:del w:id="238" w:author="Wu, Steve (NIH/NIEHS) [E]" w:date="2021-09-12T00:39:00Z"/>
          <w:color w:val="000000"/>
        </w:rPr>
        <w:pPrChange w:id="239" w:author="Wu, Steve (NIH/NIEHS) [E]" w:date="2021-09-12T00:43:00Z">
          <w:pPr>
            <w:spacing w:line="480" w:lineRule="auto"/>
          </w:pPr>
        </w:pPrChange>
      </w:pPr>
      <w:r>
        <w:t xml:space="preserve">We were motivated to develop a </w:t>
      </w:r>
      <w:r w:rsidRPr="00B353AE">
        <w:rPr>
          <w:color w:val="333333"/>
          <w:shd w:val="clear" w:color="auto" w:fill="FFFFFF"/>
        </w:rPr>
        <w:t xml:space="preserve">Structural Equation Modeling </w:t>
      </w:r>
      <w:r>
        <w:rPr>
          <w:color w:val="333333"/>
          <w:shd w:val="clear" w:color="auto" w:fill="FFFFFF"/>
        </w:rPr>
        <w:t>of</w:t>
      </w:r>
      <w:r w:rsidRPr="00B353AE">
        <w:rPr>
          <w:color w:val="333333"/>
          <w:shd w:val="clear" w:color="auto" w:fill="FFFFFF"/>
        </w:rPr>
        <w:t xml:space="preserve"> </w:t>
      </w:r>
      <w:proofErr w:type="gramStart"/>
      <w:r>
        <w:rPr>
          <w:color w:val="333333"/>
          <w:shd w:val="clear" w:color="auto" w:fill="FFFFFF"/>
        </w:rPr>
        <w:t>In</w:t>
      </w:r>
      <w:proofErr w:type="gramEnd"/>
      <w:r>
        <w:rPr>
          <w:color w:val="333333"/>
          <w:shd w:val="clear" w:color="auto" w:fill="FFFFFF"/>
        </w:rPr>
        <w:t xml:space="preserve"> silico</w:t>
      </w:r>
      <w:r w:rsidRPr="00B353AE">
        <w:rPr>
          <w:color w:val="333333"/>
          <w:shd w:val="clear" w:color="auto" w:fill="FFFFFF"/>
        </w:rPr>
        <w:t xml:space="preserve"> Perturbations</w:t>
      </w:r>
      <w:r>
        <w:rPr>
          <w:color w:val="333333"/>
          <w:shd w:val="clear" w:color="auto" w:fill="FFFFFF"/>
        </w:rPr>
        <w:t xml:space="preserve"> (SEMIPs</w:t>
      </w:r>
      <w:r w:rsidRPr="00B353AE">
        <w:rPr>
          <w:color w:val="333333"/>
          <w:shd w:val="clear" w:color="auto" w:fill="FFFFFF"/>
        </w:rPr>
        <w:t>)</w:t>
      </w:r>
      <w:r>
        <w:rPr>
          <w:color w:val="333333"/>
          <w:shd w:val="clear" w:color="auto" w:fill="FFFFFF"/>
        </w:rPr>
        <w:t xml:space="preserve"> Shiny application</w:t>
      </w:r>
      <w:r w:rsidRPr="00B353AE">
        <w:rPr>
          <w:color w:val="333333"/>
          <w:shd w:val="clear" w:color="auto" w:fill="FFFFFF"/>
        </w:rPr>
        <w:t xml:space="preserve"> to facilitate </w:t>
      </w:r>
      <w:r>
        <w:rPr>
          <w:color w:val="333333"/>
          <w:shd w:val="clear" w:color="auto" w:fill="FFFFFF"/>
        </w:rPr>
        <w:t xml:space="preserve">casual inference </w:t>
      </w:r>
      <w:ins w:id="240" w:author="Wu, Steve (NIH/NIEHS) [E]" w:date="2021-09-12T00:20:00Z">
        <w:r w:rsidR="003568C7">
          <w:rPr>
            <w:color w:val="333333"/>
            <w:shd w:val="clear" w:color="auto" w:fill="FFFFFF"/>
          </w:rPr>
          <w:t>of gene regulatory process</w:t>
        </w:r>
      </w:ins>
      <w:ins w:id="241" w:author="Wu, Steve (NIH/NIEHS) [E]" w:date="2021-09-12T00:21:00Z">
        <w:r w:rsidR="003568C7">
          <w:rPr>
            <w:color w:val="333333"/>
            <w:shd w:val="clear" w:color="auto" w:fill="FFFFFF"/>
          </w:rPr>
          <w:t>es</w:t>
        </w:r>
        <w:r w:rsidR="00862CC6">
          <w:rPr>
            <w:color w:val="333333"/>
            <w:shd w:val="clear" w:color="auto" w:fill="FFFFFF"/>
          </w:rPr>
          <w:t xml:space="preserve">, especially on </w:t>
        </w:r>
        <w:proofErr w:type="spellStart"/>
        <w:r w:rsidR="00862CC6">
          <w:rPr>
            <w:color w:val="333333"/>
            <w:shd w:val="clear" w:color="auto" w:fill="FFFFFF"/>
          </w:rPr>
          <w:t>m</w:t>
        </w:r>
        <w:r w:rsidR="00862CC6" w:rsidRPr="00862CC6">
          <w:rPr>
            <w:color w:val="333333"/>
            <w:shd w:val="clear" w:color="auto" w:fill="FFFFFF"/>
          </w:rPr>
          <w:t>ultifactoral</w:t>
        </w:r>
        <w:proofErr w:type="spellEnd"/>
        <w:r w:rsidR="00862CC6" w:rsidRPr="00862CC6">
          <w:rPr>
            <w:color w:val="333333"/>
            <w:shd w:val="clear" w:color="auto" w:fill="FFFFFF"/>
          </w:rPr>
          <w:t xml:space="preserve"> impacts on outcome variables concurrently</w:t>
        </w:r>
        <w:r w:rsidR="00862CC6">
          <w:rPr>
            <w:color w:val="333333"/>
            <w:shd w:val="clear" w:color="auto" w:fill="FFFFFF"/>
          </w:rPr>
          <w:t xml:space="preserve">. </w:t>
        </w:r>
      </w:ins>
      <w:del w:id="242" w:author="Wu, Steve (NIH/NIEHS) [E]" w:date="2021-09-12T00:21:00Z">
        <w:r w:rsidDel="00862CC6">
          <w:rPr>
            <w:color w:val="333333"/>
            <w:shd w:val="clear" w:color="auto" w:fill="FFFFFF"/>
          </w:rPr>
          <w:delText>from</w:delText>
        </w:r>
        <w:r w:rsidRPr="00B353AE" w:rsidDel="00862CC6">
          <w:rPr>
            <w:color w:val="333333"/>
            <w:shd w:val="clear" w:color="auto" w:fill="FFFFFF"/>
          </w:rPr>
          <w:delText xml:space="preserve"> </w:delText>
        </w:r>
        <w:r w:rsidDel="00862CC6">
          <w:rPr>
            <w:i/>
            <w:iCs/>
            <w:color w:val="333333"/>
            <w:shd w:val="clear" w:color="auto" w:fill="FFFFFF"/>
          </w:rPr>
          <w:delText>in silico</w:delText>
        </w:r>
        <w:r w:rsidRPr="00B353AE" w:rsidDel="00862CC6">
          <w:rPr>
            <w:color w:val="333333"/>
            <w:shd w:val="clear" w:color="auto" w:fill="FFFFFF"/>
          </w:rPr>
          <w:delText xml:space="preserve"> </w:delText>
        </w:r>
        <w:r w:rsidDel="00862CC6">
          <w:rPr>
            <w:color w:val="333333"/>
            <w:shd w:val="clear" w:color="auto" w:fill="FFFFFF"/>
          </w:rPr>
          <w:delText>alterations</w:delText>
        </w:r>
        <w:r w:rsidRPr="00B353AE" w:rsidDel="00862CC6">
          <w:rPr>
            <w:color w:val="333333"/>
            <w:shd w:val="clear" w:color="auto" w:fill="FFFFFF"/>
          </w:rPr>
          <w:delText xml:space="preserve"> </w:delText>
        </w:r>
        <w:r w:rsidDel="00862CC6">
          <w:rPr>
            <w:color w:val="333333"/>
            <w:shd w:val="clear" w:color="auto" w:fill="FFFFFF"/>
          </w:rPr>
          <w:delText xml:space="preserve">of gene expression pathways. </w:delText>
        </w:r>
      </w:del>
      <w:r>
        <w:rPr>
          <w:color w:val="333333"/>
          <w:shd w:val="clear" w:color="auto" w:fill="FFFFFF"/>
        </w:rPr>
        <w:t>SEMIPs</w:t>
      </w:r>
      <w:r>
        <w:rPr>
          <w:color w:val="000000"/>
        </w:rPr>
        <w:t xml:space="preserve"> enables quantification of a projected activity metric (</w:t>
      </w:r>
      <w:del w:id="243" w:author="Wu, Steve (NIH/NIEHS) [E]" w:date="2021-09-12T00:12:00Z">
        <w:r w:rsidRPr="007865C0" w:rsidDel="008E6980">
          <w:rPr>
            <w:color w:val="000000"/>
          </w:rPr>
          <w:delText>two-sided t-statistic</w:delText>
        </w:r>
        <w:r w:rsidDel="008E6980">
          <w:rPr>
            <w:color w:val="000000"/>
          </w:rPr>
          <w:delText>, i.e.</w:delText>
        </w:r>
        <w:r w:rsidRPr="00AD27CC" w:rsidDel="008E6980">
          <w:rPr>
            <w:color w:val="000000"/>
          </w:rPr>
          <w:delText xml:space="preserve"> </w:delText>
        </w:r>
      </w:del>
      <w:r>
        <w:rPr>
          <w:color w:val="000000"/>
        </w:rPr>
        <w:t>T</w:t>
      </w:r>
      <w:ins w:id="244" w:author="Wu, Steve (NIH/NIEHS) [E]" w:date="2021-09-12T00:12:00Z">
        <w:r w:rsidR="008E6980">
          <w:rPr>
            <w:color w:val="000000"/>
          </w:rPr>
          <w:t>-</w:t>
        </w:r>
      </w:ins>
      <w:del w:id="245" w:author="Wu, Steve (NIH/NIEHS) [E]" w:date="2021-09-12T00:12:00Z">
        <w:r w:rsidRPr="00AD27CC" w:rsidDel="008E6980">
          <w:rPr>
            <w:color w:val="000000"/>
          </w:rPr>
          <w:delText xml:space="preserve"> </w:delText>
        </w:r>
      </w:del>
      <w:r w:rsidRPr="00AD27CC">
        <w:rPr>
          <w:color w:val="000000"/>
        </w:rPr>
        <w:t>score</w:t>
      </w:r>
      <w:r>
        <w:rPr>
          <w:color w:val="000000"/>
        </w:rPr>
        <w:t xml:space="preserve">) </w:t>
      </w:r>
      <w:del w:id="246" w:author="Wu, Steve (NIH/NIEHS) [E]" w:date="2021-09-12T00:22:00Z">
        <w:r w:rsidDel="00F934B2">
          <w:rPr>
            <w:color w:val="000000"/>
          </w:rPr>
          <w:delText xml:space="preserve">calculated from gene expression activity upon exposure to a perturbation </w:delText>
        </w:r>
        <w:r w:rsidR="001D65F6" w:rsidDel="00F934B2">
          <w:rPr>
            <w:color w:val="000000"/>
          </w:rPr>
          <w:delText>{Wu, 2015 #5}</w:delText>
        </w:r>
        <w:r w:rsidDel="00F934B2">
          <w:rPr>
            <w:color w:val="000000"/>
          </w:rPr>
          <w:delText>, thus</w:delText>
        </w:r>
      </w:del>
      <w:ins w:id="247" w:author="Wu, Steve (NIH/NIEHS) [E]" w:date="2021-09-12T00:22:00Z">
        <w:r w:rsidR="00F934B2">
          <w:rPr>
            <w:color w:val="000000"/>
          </w:rPr>
          <w:t>and</w:t>
        </w:r>
      </w:ins>
      <w:r>
        <w:rPr>
          <w:color w:val="000000"/>
        </w:rPr>
        <w:t xml:space="preserve"> allow</w:t>
      </w:r>
      <w:ins w:id="248" w:author="Wu, Steve (NIH/NIEHS) [E]" w:date="2021-09-12T00:22:00Z">
        <w:r w:rsidR="00F934B2">
          <w:rPr>
            <w:color w:val="000000"/>
          </w:rPr>
          <w:t>s</w:t>
        </w:r>
      </w:ins>
      <w:del w:id="249" w:author="Wu, Steve (NIH/NIEHS) [E]" w:date="2021-09-12T00:22:00Z">
        <w:r w:rsidDel="00F934B2">
          <w:rPr>
            <w:color w:val="000000"/>
          </w:rPr>
          <w:delText>ing</w:delText>
        </w:r>
      </w:del>
      <w:r>
        <w:rPr>
          <w:color w:val="000000"/>
        </w:rPr>
        <w:t xml:space="preserve"> users to fit desired SEM models using </w:t>
      </w:r>
      <w:del w:id="250" w:author="Wu, Steve (NIH/NIEHS) [E]" w:date="2021-09-12T00:23:00Z">
        <w:r w:rsidDel="008E687C">
          <w:rPr>
            <w:color w:val="000000"/>
          </w:rPr>
          <w:delText xml:space="preserve">selected </w:delText>
        </w:r>
      </w:del>
      <w:del w:id="251" w:author="Wu, Steve (NIH/NIEHS) [E]" w:date="2021-09-12T00:22:00Z">
        <w:r w:rsidDel="008E687C">
          <w:rPr>
            <w:color w:val="000000"/>
          </w:rPr>
          <w:delText xml:space="preserve">endogenous and exogenous </w:delText>
        </w:r>
      </w:del>
      <w:r>
        <w:rPr>
          <w:color w:val="000000"/>
        </w:rPr>
        <w:t>variables</w:t>
      </w:r>
      <w:ins w:id="252" w:author="Wu, Steve (NIH/NIEHS) [E]" w:date="2021-09-12T00:23:00Z">
        <w:r w:rsidR="008E687C">
          <w:rPr>
            <w:color w:val="000000"/>
          </w:rPr>
          <w:t xml:space="preserve"> of interest</w:t>
        </w:r>
      </w:ins>
      <w:r>
        <w:rPr>
          <w:color w:val="000000"/>
        </w:rPr>
        <w:t>.</w:t>
      </w:r>
      <w:del w:id="253" w:author="Wu, Steve (NIH/NIEHS) [E]" w:date="2021-09-12T00:39:00Z">
        <w:r w:rsidDel="00AB77B9">
          <w:rPr>
            <w:color w:val="000000"/>
          </w:rPr>
          <w:delText xml:space="preserve"> </w:delText>
        </w:r>
      </w:del>
      <w:ins w:id="254" w:author="Wu, Steve (NIH/NIEHS) [E]" w:date="2021-09-12T00:38:00Z">
        <w:r w:rsidR="00713A03">
          <w:rPr>
            <w:color w:val="000000"/>
          </w:rPr>
          <w:t xml:space="preserve"> </w:t>
        </w:r>
      </w:ins>
      <w:ins w:id="255" w:author="Wu, Steve (NIH/NIEHS) [E]" w:date="2021-09-12T00:33:00Z">
        <w:r w:rsidR="00825F35">
          <w:rPr>
            <w:color w:val="000000"/>
          </w:rPr>
          <w:t xml:space="preserve">For hypothesis generation purpose, </w:t>
        </w:r>
      </w:ins>
      <w:del w:id="256" w:author="Wu, Steve (NIH/NIEHS) [E]" w:date="2021-09-12T00:33:00Z">
        <w:r w:rsidDel="00825F35">
          <w:rPr>
            <w:color w:val="000000"/>
          </w:rPr>
          <w:delText>T</w:delText>
        </w:r>
      </w:del>
      <w:del w:id="257" w:author="Wu, Steve (NIH/NIEHS) [E]" w:date="2021-09-12T00:38:00Z">
        <w:r w:rsidDel="00713A03">
          <w:rPr>
            <w:color w:val="000000"/>
          </w:rPr>
          <w:delText xml:space="preserve">his application </w:delText>
        </w:r>
      </w:del>
      <w:ins w:id="258" w:author="Wu, Steve (NIH/NIEHS) [E]" w:date="2021-09-12T00:38:00Z">
        <w:r w:rsidR="00713A03">
          <w:rPr>
            <w:color w:val="333333"/>
            <w:shd w:val="clear" w:color="auto" w:fill="FFFFFF"/>
          </w:rPr>
          <w:t>SEMIPs</w:t>
        </w:r>
      </w:ins>
      <w:del w:id="259" w:author="Wu, Steve (NIH/NIEHS) [E]" w:date="2021-09-12T00:38:00Z">
        <w:r w:rsidDel="00AB77B9">
          <w:rPr>
            <w:color w:val="000000"/>
          </w:rPr>
          <w:delText>also</w:delText>
        </w:r>
      </w:del>
      <w:r>
        <w:rPr>
          <w:color w:val="000000"/>
        </w:rPr>
        <w:t xml:space="preserve"> provides two different bootstrap random sampling procedures (elimination with or without replacement) </w:t>
      </w:r>
      <w:ins w:id="260" w:author="Wu, Steve (NIH/NIEHS) [E]" w:date="2021-09-12T00:26:00Z">
        <w:r w:rsidR="004913D7">
          <w:rPr>
            <w:color w:val="000000"/>
          </w:rPr>
          <w:t>to</w:t>
        </w:r>
      </w:ins>
      <w:del w:id="261" w:author="Wu, Steve (NIH/NIEHS) [E]" w:date="2021-09-12T00:26:00Z">
        <w:r w:rsidDel="004913D7">
          <w:rPr>
            <w:color w:val="000000"/>
          </w:rPr>
          <w:delText>for</w:delText>
        </w:r>
      </w:del>
      <w:r>
        <w:rPr>
          <w:color w:val="000000"/>
        </w:rPr>
        <w:t xml:space="preserve"> test</w:t>
      </w:r>
      <w:del w:id="262" w:author="Wu, Steve (NIH/NIEHS) [E]" w:date="2021-09-12T00:26:00Z">
        <w:r w:rsidDel="004913D7">
          <w:rPr>
            <w:color w:val="000000"/>
          </w:rPr>
          <w:delText>ing</w:delText>
        </w:r>
      </w:del>
      <w:r>
        <w:rPr>
          <w:color w:val="000000"/>
        </w:rPr>
        <w:t xml:space="preserve"> the significance of a model</w:t>
      </w:r>
      <w:ins w:id="263" w:author="Wu, Steve (NIH/NIEHS) [E]" w:date="2021-09-12T00:27:00Z">
        <w:r w:rsidR="00EE6445">
          <w:rPr>
            <w:color w:val="000000"/>
          </w:rPr>
          <w:t xml:space="preserve"> after removing a </w:t>
        </w:r>
        <w:proofErr w:type="spellStart"/>
        <w:r w:rsidR="00EE6445">
          <w:rPr>
            <w:color w:val="000000"/>
          </w:rPr>
          <w:t>subetset</w:t>
        </w:r>
        <w:proofErr w:type="spellEnd"/>
        <w:r w:rsidR="00EE6445">
          <w:rPr>
            <w:color w:val="000000"/>
          </w:rPr>
          <w:t xml:space="preserve"> of downstream targets that are pertinent to </w:t>
        </w:r>
      </w:ins>
      <w:ins w:id="264" w:author="Wu, Steve (NIH/NIEHS) [E]" w:date="2021-09-12T00:28:00Z">
        <w:r w:rsidR="00444223">
          <w:rPr>
            <w:color w:val="000000"/>
          </w:rPr>
          <w:t xml:space="preserve">pathways of interest in the </w:t>
        </w:r>
        <w:r w:rsidR="00FD11A5">
          <w:rPr>
            <w:color w:val="000000"/>
          </w:rPr>
          <w:t xml:space="preserve">gene signature </w:t>
        </w:r>
        <w:r w:rsidR="00FD11A5" w:rsidRPr="00FD11A5">
          <w:rPr>
            <w:color w:val="000000"/>
          </w:rPr>
          <w:t>(PMID: 18757322)</w:t>
        </w:r>
      </w:ins>
      <w:del w:id="265" w:author="Wu, Steve (NIH/NIEHS) [E]" w:date="2021-09-12T00:27:00Z">
        <w:r w:rsidDel="00EE6445">
          <w:rPr>
            <w:color w:val="000000"/>
          </w:rPr>
          <w:delText xml:space="preserve"> based a non-parametric distribution</w:delText>
        </w:r>
      </w:del>
      <w:r>
        <w:rPr>
          <w:color w:val="000000"/>
        </w:rPr>
        <w:t xml:space="preserve">. </w:t>
      </w:r>
    </w:p>
    <w:p w14:paraId="22E5D409" w14:textId="5CD3F2DA" w:rsidR="00C27F78" w:rsidRDefault="00C27F78">
      <w:pPr>
        <w:spacing w:line="480" w:lineRule="auto"/>
        <w:jc w:val="both"/>
        <w:rPr>
          <w:color w:val="000000"/>
        </w:rPr>
        <w:pPrChange w:id="266" w:author="Wu, Steve (NIH/NIEHS) [E]" w:date="2021-09-12T00:43:00Z">
          <w:pPr>
            <w:spacing w:line="480" w:lineRule="auto"/>
          </w:pPr>
        </w:pPrChange>
      </w:pPr>
      <w:r>
        <w:rPr>
          <w:color w:val="000000"/>
        </w:rPr>
        <w:t xml:space="preserve">Previously, </w:t>
      </w:r>
      <w:ins w:id="267" w:author="Wu, Steve (NIH/NIEHS) [E]" w:date="2021-09-12T00:39:00Z">
        <w:r w:rsidR="00E46E6E">
          <w:rPr>
            <w:color w:val="000000"/>
          </w:rPr>
          <w:t xml:space="preserve">the T-score system and </w:t>
        </w:r>
      </w:ins>
      <w:r>
        <w:rPr>
          <w:color w:val="000000"/>
        </w:rPr>
        <w:t>SEM w</w:t>
      </w:r>
      <w:ins w:id="268" w:author="Wu, Steve (NIH/NIEHS) [E]" w:date="2021-09-12T00:39:00Z">
        <w:r w:rsidR="00E46E6E">
          <w:rPr>
            <w:color w:val="000000"/>
          </w:rPr>
          <w:t>ere</w:t>
        </w:r>
      </w:ins>
      <w:del w:id="269" w:author="Wu, Steve (NIH/NIEHS) [E]" w:date="2021-09-12T00:39:00Z">
        <w:r w:rsidDel="00E46E6E">
          <w:rPr>
            <w:color w:val="000000"/>
          </w:rPr>
          <w:delText>as</w:delText>
        </w:r>
      </w:del>
      <w:r>
        <w:rPr>
          <w:color w:val="000000"/>
        </w:rPr>
        <w:t xml:space="preserve"> applied to gene expression data </w:t>
      </w:r>
      <w:r>
        <w:rPr>
          <w:color w:val="333333"/>
          <w:shd w:val="clear" w:color="auto" w:fill="FFFFFF"/>
        </w:rPr>
        <w:t>to evaluate</w:t>
      </w:r>
      <w:ins w:id="270" w:author="Wu, Steve (NIH/NIEHS) [E]" w:date="2021-09-12T01:16:00Z">
        <w:r w:rsidR="00F214F6">
          <w:rPr>
            <w:color w:val="000000"/>
          </w:rPr>
          <w:t xml:space="preserve"> </w:t>
        </w:r>
      </w:ins>
      <w:del w:id="271" w:author="Wu, Steve (NIH/NIEHS) [E]" w:date="2021-09-12T01:16:00Z">
        <w:r w:rsidDel="00F214F6">
          <w:rPr>
            <w:color w:val="000000"/>
          </w:rPr>
          <w:delText xml:space="preserve"> </w:delText>
        </w:r>
        <w:r w:rsidRPr="00BA4D2B" w:rsidDel="00F214F6">
          <w:rPr>
            <w:color w:val="000000"/>
          </w:rPr>
          <w:delText xml:space="preserve">an alteration of latent </w:delText>
        </w:r>
      </w:del>
      <w:r w:rsidRPr="00BA4D2B">
        <w:rPr>
          <w:color w:val="000000"/>
        </w:rPr>
        <w:t xml:space="preserve">gene interactions </w:t>
      </w:r>
      <w:r>
        <w:rPr>
          <w:color w:val="000000"/>
        </w:rPr>
        <w:t>that</w:t>
      </w:r>
      <w:ins w:id="272" w:author="Wu, Steve (NIH/NIEHS) [E]" w:date="2021-09-12T01:16:00Z">
        <w:r w:rsidR="00B5294C">
          <w:rPr>
            <w:color w:val="000000"/>
          </w:rPr>
          <w:t xml:space="preserve"> regu</w:t>
        </w:r>
      </w:ins>
      <w:ins w:id="273" w:author="Wu, Steve (NIH/NIEHS) [E]" w:date="2021-09-12T01:17:00Z">
        <w:r w:rsidR="00B5294C">
          <w:rPr>
            <w:color w:val="000000"/>
          </w:rPr>
          <w:t xml:space="preserve">late </w:t>
        </w:r>
      </w:ins>
      <w:del w:id="274" w:author="Wu, Steve (NIH/NIEHS) [E]" w:date="2021-09-12T01:16:00Z">
        <w:r w:rsidDel="00B5294C">
          <w:rPr>
            <w:color w:val="000000"/>
          </w:rPr>
          <w:delText xml:space="preserve"> </w:delText>
        </w:r>
        <w:r w:rsidRPr="00BA4D2B" w:rsidDel="00B5294C">
          <w:rPr>
            <w:color w:val="000000"/>
          </w:rPr>
          <w:delText>disrupt</w:delText>
        </w:r>
      </w:del>
      <w:del w:id="275" w:author="Wu, Steve (NIH/NIEHS) [E]" w:date="2021-09-12T00:41:00Z">
        <w:r w:rsidDel="000F7A9B">
          <w:rPr>
            <w:color w:val="000000"/>
          </w:rPr>
          <w:delText>s</w:delText>
        </w:r>
      </w:del>
      <w:del w:id="276" w:author="Wu, Steve (NIH/NIEHS) [E]" w:date="2021-09-12T01:16:00Z">
        <w:r w:rsidRPr="00BA4D2B" w:rsidDel="00B5294C">
          <w:rPr>
            <w:color w:val="000000"/>
          </w:rPr>
          <w:delText xml:space="preserve"> </w:delText>
        </w:r>
      </w:del>
      <w:r w:rsidRPr="00BA4D2B">
        <w:rPr>
          <w:color w:val="000000"/>
        </w:rPr>
        <w:t xml:space="preserve">the progesterone </w:t>
      </w:r>
      <w:del w:id="277" w:author="Wu, Steve (NIH/NIEHS) [E]" w:date="2021-09-12T12:59:00Z">
        <w:r w:rsidRPr="00BA4D2B" w:rsidDel="00577CE9">
          <w:rPr>
            <w:color w:val="000000"/>
          </w:rPr>
          <w:delText xml:space="preserve">receptor </w:delText>
        </w:r>
      </w:del>
      <w:ins w:id="278" w:author="Wu, Steve (NIH/NIEHS) [E]" w:date="2021-09-12T12:59:00Z">
        <w:r w:rsidR="00577CE9">
          <w:rPr>
            <w:color w:val="000000"/>
          </w:rPr>
          <w:t>signaling</w:t>
        </w:r>
        <w:r w:rsidR="00577CE9" w:rsidRPr="00BA4D2B">
          <w:rPr>
            <w:color w:val="000000"/>
          </w:rPr>
          <w:t xml:space="preserve"> </w:t>
        </w:r>
      </w:ins>
      <w:r w:rsidRPr="00BA4D2B">
        <w:rPr>
          <w:color w:val="000000"/>
        </w:rPr>
        <w:t>pathway in the</w:t>
      </w:r>
      <w:ins w:id="279" w:author="Wu, Steve (NIH/NIEHS) [E]" w:date="2021-09-12T00:40:00Z">
        <w:r w:rsidR="000B7E94">
          <w:rPr>
            <w:color w:val="000000"/>
          </w:rPr>
          <w:t xml:space="preserve"> mouse</w:t>
        </w:r>
      </w:ins>
      <w:r w:rsidRPr="00BA4D2B">
        <w:rPr>
          <w:color w:val="000000"/>
        </w:rPr>
        <w:t xml:space="preserve"> uterus </w:t>
      </w:r>
      <w:del w:id="280" w:author="Wu, Steve (NIH/NIEHS) [E]" w:date="2021-09-12T00:41:00Z">
        <w:r w:rsidRPr="00BA4D2B" w:rsidDel="00AF6322">
          <w:rPr>
            <w:color w:val="000000"/>
          </w:rPr>
          <w:delText>of pregnant mice</w:delText>
        </w:r>
        <w:r w:rsidDel="00AF6322">
          <w:rPr>
            <w:color w:val="000000"/>
          </w:rPr>
          <w:delText xml:space="preserve"> and</w:delText>
        </w:r>
        <w:r w:rsidRPr="00BA4D2B" w:rsidDel="00AF6322">
          <w:rPr>
            <w:color w:val="000000"/>
          </w:rPr>
          <w:delText xml:space="preserve"> </w:delText>
        </w:r>
        <w:r w:rsidDel="00AF6322">
          <w:rPr>
            <w:color w:val="000000"/>
          </w:rPr>
          <w:delText xml:space="preserve">the model was </w:delText>
        </w:r>
        <w:r w:rsidRPr="00BA4D2B" w:rsidDel="00AF6322">
          <w:rPr>
            <w:color w:val="000000"/>
          </w:rPr>
          <w:delText xml:space="preserve">then </w:delText>
        </w:r>
        <w:r w:rsidDel="00AF6322">
          <w:rPr>
            <w:color w:val="000000"/>
          </w:rPr>
          <w:delText>transferred</w:delText>
        </w:r>
      </w:del>
      <w:ins w:id="281" w:author="Wu, Steve (NIH/NIEHS) [E]" w:date="2021-09-12T00:41:00Z">
        <w:r w:rsidR="00AF6322">
          <w:rPr>
            <w:color w:val="000000"/>
          </w:rPr>
          <w:t>and</w:t>
        </w:r>
      </w:ins>
      <w:ins w:id="282" w:author="Wu, Steve (NIH/NIEHS) [E]" w:date="2021-09-12T00:42:00Z">
        <w:r w:rsidR="00E80E73">
          <w:rPr>
            <w:color w:val="000000"/>
          </w:rPr>
          <w:t xml:space="preserve"> inference of the gene regulation processes in</w:t>
        </w:r>
      </w:ins>
      <w:del w:id="283" w:author="Wu, Steve (NIH/NIEHS) [E]" w:date="2021-09-12T00:41:00Z">
        <w:r w:rsidRPr="00BA4D2B" w:rsidDel="00E80E73">
          <w:rPr>
            <w:color w:val="000000"/>
          </w:rPr>
          <w:delText xml:space="preserve"> </w:delText>
        </w:r>
        <w:r w:rsidDel="00E80E73">
          <w:rPr>
            <w:i/>
            <w:color w:val="000000"/>
          </w:rPr>
          <w:delText>in silico</w:delText>
        </w:r>
        <w:r w:rsidRPr="00BA4D2B" w:rsidDel="00E80E73">
          <w:rPr>
            <w:color w:val="000000"/>
          </w:rPr>
          <w:delText xml:space="preserve"> to</w:delText>
        </w:r>
      </w:del>
      <w:r w:rsidRPr="00BA4D2B">
        <w:rPr>
          <w:color w:val="000000"/>
        </w:rPr>
        <w:t xml:space="preserve"> </w:t>
      </w:r>
      <w:r>
        <w:rPr>
          <w:color w:val="000000"/>
        </w:rPr>
        <w:t xml:space="preserve">a </w:t>
      </w:r>
      <w:r w:rsidRPr="00BA4D2B">
        <w:rPr>
          <w:color w:val="000000"/>
        </w:rPr>
        <w:t xml:space="preserve">human </w:t>
      </w:r>
      <w:ins w:id="284" w:author="Wu, Steve (NIH/NIEHS) [E]" w:date="2021-09-12T00:42:00Z">
        <w:r w:rsidR="00B338B9">
          <w:rPr>
            <w:color w:val="000000"/>
          </w:rPr>
          <w:t>uterine specimens</w:t>
        </w:r>
      </w:ins>
      <w:del w:id="285" w:author="Wu, Steve (NIH/NIEHS) [E]" w:date="2021-09-12T00:42:00Z">
        <w:r w:rsidRPr="00BA4D2B" w:rsidDel="00B338B9">
          <w:rPr>
            <w:color w:val="000000"/>
          </w:rPr>
          <w:delText>reproducti</w:delText>
        </w:r>
        <w:r w:rsidDel="00B338B9">
          <w:rPr>
            <w:color w:val="000000"/>
          </w:rPr>
          <w:delText>ve</w:delText>
        </w:r>
        <w:r w:rsidRPr="00BA4D2B" w:rsidDel="00B338B9">
          <w:rPr>
            <w:color w:val="000000"/>
          </w:rPr>
          <w:delText xml:space="preserve"> system</w:delText>
        </w:r>
      </w:del>
      <w:r>
        <w:rPr>
          <w:color w:val="000000"/>
        </w:rPr>
        <w:t xml:space="preserve"> </w:t>
      </w:r>
      <w:r w:rsidR="001D65F6">
        <w:t>{Rubel, 2016 #1}</w:t>
      </w:r>
      <w:r>
        <w:rPr>
          <w:color w:val="000000"/>
        </w:rPr>
        <w:t>. SEMIPs streamlines this process and allows</w:t>
      </w:r>
      <w:ins w:id="286" w:author="Wu, Steve (NIH/NIEHS) [E]" w:date="2021-09-12T01:17:00Z">
        <w:r w:rsidR="009D4500">
          <w:rPr>
            <w:color w:val="000000"/>
          </w:rPr>
          <w:t xml:space="preserve"> </w:t>
        </w:r>
      </w:ins>
      <w:del w:id="287" w:author="Wu, Steve (NIH/NIEHS) [E]" w:date="2021-09-12T01:17:00Z">
        <w:r w:rsidDel="006D325F">
          <w:rPr>
            <w:color w:val="000000"/>
          </w:rPr>
          <w:delText xml:space="preserve"> bench </w:delText>
        </w:r>
      </w:del>
      <w:r>
        <w:rPr>
          <w:color w:val="000000"/>
        </w:rPr>
        <w:t>scientists</w:t>
      </w:r>
      <w:ins w:id="288" w:author="Wu, Steve (NIH/NIEHS) [E]" w:date="2021-09-12T01:18:00Z">
        <w:r w:rsidR="003D3765">
          <w:rPr>
            <w:color w:val="000000"/>
          </w:rPr>
          <w:t xml:space="preserve"> of limited</w:t>
        </w:r>
      </w:ins>
      <w:ins w:id="289" w:author="Wu, Steve (NIH/NIEHS) [E]" w:date="2021-09-12T01:19:00Z">
        <w:r w:rsidR="006235DF">
          <w:rPr>
            <w:color w:val="000000"/>
          </w:rPr>
          <w:t xml:space="preserve"> </w:t>
        </w:r>
        <w:r w:rsidR="0063141E">
          <w:rPr>
            <w:color w:val="000000"/>
          </w:rPr>
          <w:t xml:space="preserve">bioinformatic </w:t>
        </w:r>
      </w:ins>
      <w:ins w:id="290" w:author="Wu, Steve (NIH/NIEHS) [E]" w:date="2021-09-12T01:18:00Z">
        <w:r w:rsidR="003D3765">
          <w:rPr>
            <w:color w:val="000000"/>
          </w:rPr>
          <w:t xml:space="preserve">background </w:t>
        </w:r>
      </w:ins>
      <w:del w:id="291" w:author="Wu, Steve (NIH/NIEHS) [E]" w:date="2021-09-12T01:18:00Z">
        <w:r w:rsidDel="003D3765">
          <w:rPr>
            <w:color w:val="000000"/>
          </w:rPr>
          <w:delText xml:space="preserve"> </w:delText>
        </w:r>
      </w:del>
      <w:r>
        <w:rPr>
          <w:color w:val="000000"/>
        </w:rPr>
        <w:t>to perform</w:t>
      </w:r>
      <w:del w:id="292" w:author="Wu, Steve (NIH/NIEHS) [E]" w:date="2021-09-12T00:44:00Z">
        <w:r w:rsidDel="00987EBC">
          <w:rPr>
            <w:color w:val="000000"/>
          </w:rPr>
          <w:delText xml:space="preserve"> the</w:delText>
        </w:r>
      </w:del>
      <w:r>
        <w:rPr>
          <w:color w:val="000000"/>
        </w:rPr>
        <w:t xml:space="preserve"> computations and analys</w:t>
      </w:r>
      <w:ins w:id="293" w:author="Wu, Steve (NIH/NIEHS) [E]" w:date="2021-09-12T00:44:00Z">
        <w:r w:rsidR="00987EBC">
          <w:rPr>
            <w:color w:val="000000"/>
          </w:rPr>
          <w:t>e</w:t>
        </w:r>
      </w:ins>
      <w:del w:id="294" w:author="Wu, Steve (NIH/NIEHS) [E]" w:date="2021-09-12T00:44:00Z">
        <w:r w:rsidDel="00987EBC">
          <w:rPr>
            <w:color w:val="000000"/>
          </w:rPr>
          <w:delText>i</w:delText>
        </w:r>
      </w:del>
      <w:r>
        <w:rPr>
          <w:color w:val="000000"/>
        </w:rPr>
        <w:t>s through a user-friendly interface</w:t>
      </w:r>
      <w:r>
        <w:t>.</w:t>
      </w:r>
    </w:p>
    <w:p w14:paraId="467191B4" w14:textId="4ED11A2C" w:rsidR="00FE6816" w:rsidRDefault="00075876" w:rsidP="00C72C26">
      <w:pPr>
        <w:pStyle w:val="Heading1"/>
        <w:tabs>
          <w:tab w:val="clear" w:pos="567"/>
        </w:tabs>
      </w:pPr>
      <w:r>
        <w:t xml:space="preserve">Materials and </w:t>
      </w:r>
      <w:r w:rsidR="00892139">
        <w:t>Method</w:t>
      </w:r>
      <w:r>
        <w:t>s</w:t>
      </w:r>
    </w:p>
    <w:p w14:paraId="128FE9FB" w14:textId="77777777" w:rsidR="00197909" w:rsidRDefault="00FE6816" w:rsidP="00464C8E">
      <w:pPr>
        <w:pStyle w:val="Heading2"/>
        <w:tabs>
          <w:tab w:val="clear" w:pos="567"/>
        </w:tabs>
      </w:pPr>
      <w:r w:rsidRPr="001333EF">
        <w:t>Overview of SEMIPs</w:t>
      </w:r>
    </w:p>
    <w:p w14:paraId="18EF3873" w14:textId="0389DE68" w:rsidR="00FE6816" w:rsidRDefault="001333EF" w:rsidP="0099111B">
      <w:pPr>
        <w:spacing w:line="480" w:lineRule="auto"/>
        <w:jc w:val="both"/>
      </w:pPr>
      <w:r w:rsidRPr="00E41667">
        <w:rPr>
          <w:color w:val="333333"/>
          <w:shd w:val="clear" w:color="auto" w:fill="FFFFFF"/>
        </w:rPr>
        <w:t xml:space="preserve">This SEMIPs </w:t>
      </w:r>
      <w:proofErr w:type="spellStart"/>
      <w:r w:rsidRPr="00E41667">
        <w:rPr>
          <w:color w:val="333333"/>
          <w:shd w:val="clear" w:color="auto" w:fill="FFFFFF"/>
        </w:rPr>
        <w:t>RShiny</w:t>
      </w:r>
      <w:proofErr w:type="spellEnd"/>
      <w:r w:rsidRPr="00E41667">
        <w:rPr>
          <w:color w:val="333333"/>
          <w:shd w:val="clear" w:color="auto" w:fill="FFFFFF"/>
        </w:rPr>
        <w:t xml:space="preserve"> App allows user</w:t>
      </w:r>
      <w:r>
        <w:rPr>
          <w:color w:val="333333"/>
          <w:shd w:val="clear" w:color="auto" w:fill="FFFFFF"/>
        </w:rPr>
        <w:t>s</w:t>
      </w:r>
      <w:r w:rsidRPr="00E41667">
        <w:rPr>
          <w:color w:val="333333"/>
          <w:shd w:val="clear" w:color="auto" w:fill="FFFFFF"/>
        </w:rPr>
        <w:t xml:space="preserve"> to</w:t>
      </w:r>
      <w:r w:rsidRPr="00E41667">
        <w:rPr>
          <w:color w:val="000000"/>
        </w:rPr>
        <w:t xml:space="preserve"> compute a two-sided t-statistic (T score) from gene expression data to infer the activities of genes of interest in a quantitative manner. </w:t>
      </w:r>
      <w:r w:rsidR="00B54DD2">
        <w:rPr>
          <w:color w:val="000000"/>
        </w:rPr>
        <w:t xml:space="preserve">Shown in Figure 1, </w:t>
      </w:r>
      <w:r w:rsidR="00B54DD2" w:rsidRPr="00E41667">
        <w:rPr>
          <w:color w:val="333333"/>
          <w:shd w:val="clear" w:color="auto" w:fill="FFFFFF"/>
        </w:rPr>
        <w:t>SEMIPs</w:t>
      </w:r>
      <w:r w:rsidR="00B54DD2" w:rsidRPr="00E41667">
        <w:rPr>
          <w:color w:val="000000"/>
        </w:rPr>
        <w:t xml:space="preserve"> </w:t>
      </w:r>
      <w:r w:rsidR="00B54DD2">
        <w:rPr>
          <w:color w:val="000000"/>
        </w:rPr>
        <w:t xml:space="preserve">App, which is highlighted in the orange dotted rectangle, facilitates the hypothesis generation and testing framework, </w:t>
      </w:r>
      <w:r w:rsidR="00D34AE2">
        <w:rPr>
          <w:color w:val="000000"/>
        </w:rPr>
        <w:t>t</w:t>
      </w:r>
      <w:r w:rsidRPr="00E41667">
        <w:rPr>
          <w:color w:val="000000"/>
        </w:rPr>
        <w:t xml:space="preserve">his app also provides a 3-node model fitting function using structural equation </w:t>
      </w:r>
      <w:r w:rsidRPr="00E41667">
        <w:rPr>
          <w:color w:val="000000"/>
        </w:rPr>
        <w:lastRenderedPageBreak/>
        <w:t xml:space="preserve">modeling to test the joint regulation of a target gene by two upstream regulators </w:t>
      </w:r>
      <w:r w:rsidRPr="00E41667">
        <w:rPr>
          <w:i/>
          <w:iCs/>
          <w:color w:val="000000"/>
        </w:rPr>
        <w:t>in silico</w:t>
      </w:r>
      <w:r w:rsidRPr="00E41667">
        <w:rPr>
          <w:color w:val="000000"/>
        </w:rPr>
        <w:t>. In addition, for hypothesis generation purpose</w:t>
      </w:r>
      <w:r>
        <w:rPr>
          <w:color w:val="000000"/>
        </w:rPr>
        <w:t>s</w:t>
      </w:r>
      <w:r w:rsidRPr="00E41667">
        <w:rPr>
          <w:color w:val="000000"/>
        </w:rPr>
        <w:t>, a two-way bootstrap method, elimination with replacement or elimination without replacement, is included in the app to examine the impact of removing genes that belong to the same signaling cascade from the downstream targets of the gene of interest.</w:t>
      </w:r>
    </w:p>
    <w:p w14:paraId="6BAD08A7" w14:textId="43716C35" w:rsidR="00197909" w:rsidRDefault="00FE6816" w:rsidP="00464C8E">
      <w:pPr>
        <w:pStyle w:val="Heading2"/>
        <w:tabs>
          <w:tab w:val="clear" w:pos="567"/>
        </w:tabs>
        <w:ind w:left="562" w:hanging="562"/>
      </w:pPr>
      <w:r w:rsidRPr="00D34AE2">
        <w:t xml:space="preserve">T-score </w:t>
      </w:r>
      <w:r w:rsidR="00357DBA">
        <w:t>C</w:t>
      </w:r>
      <w:r w:rsidRPr="00D34AE2">
        <w:t>alculation</w:t>
      </w:r>
      <w:r w:rsidR="00197909">
        <w:t xml:space="preserve"> </w:t>
      </w:r>
    </w:p>
    <w:p w14:paraId="73718F92" w14:textId="788971C4" w:rsidR="000E1EED" w:rsidRDefault="479BDDA0" w:rsidP="00B3431B">
      <w:pPr>
        <w:spacing w:line="480" w:lineRule="auto"/>
        <w:rPr>
          <w:ins w:id="295" w:author="Wu, Steve (NIH/NIEHS) [E]" w:date="2021-09-12T02:46:00Z"/>
        </w:rPr>
      </w:pPr>
      <w:ins w:id="296" w:author="Wu, Steve (NIH/NIEHS) [E]" w:date="2021-09-12T02:48:00Z">
        <w:r>
          <w:t xml:space="preserve">The </w:t>
        </w:r>
      </w:ins>
      <w:ins w:id="297" w:author="Wu, Steve (NIH/NIEHS) [E]" w:date="2021-09-12T02:49:00Z">
        <w:r>
          <w:t xml:space="preserve">T-score </w:t>
        </w:r>
        <w:r w:rsidR="4E63D858">
          <w:t xml:space="preserve">calculation requires </w:t>
        </w:r>
      </w:ins>
      <w:ins w:id="298" w:author="Wu, Steve (NIH/NIEHS) [E]" w:date="2021-09-12T02:50:00Z">
        <w:r w:rsidR="49A802FC">
          <w:t xml:space="preserve">the input of </w:t>
        </w:r>
      </w:ins>
      <w:ins w:id="299" w:author="Wu, Steve (NIH/NIEHS) [E]" w:date="2021-09-12T02:49:00Z">
        <w:r w:rsidR="4E63D858">
          <w:t>two components</w:t>
        </w:r>
        <w:r w:rsidR="0E12C902">
          <w:t xml:space="preserve">, a normalized gene expression matrix of the </w:t>
        </w:r>
      </w:ins>
      <w:ins w:id="300" w:author="Wu, Steve (NIH/NIEHS) [E]" w:date="2021-09-12T02:50:00Z">
        <w:r w:rsidR="16E03A24">
          <w:t>human specimens and a gene signature</w:t>
        </w:r>
        <w:r w:rsidR="49A802FC">
          <w:t xml:space="preserve"> </w:t>
        </w:r>
      </w:ins>
      <w:ins w:id="301" w:author="Wu, Steve (NIH/NIEHS) [E]" w:date="2021-09-12T02:51:00Z">
        <w:r w:rsidR="4B05D955">
          <w:t xml:space="preserve">of the factor of interest. </w:t>
        </w:r>
        <w:del w:id="302" w:author="Wang, Tianyuan (NIH/NIEHS) [C]" w:date="2021-09-13T16:23:00Z">
          <w:r w:rsidR="00316D44" w:rsidDel="69FF2F1E">
            <w:delText>To generate the normaliz</w:delText>
          </w:r>
        </w:del>
      </w:ins>
      <w:ins w:id="303" w:author="Wu, Steve (NIH/NIEHS) [E]" w:date="2021-09-12T02:52:00Z">
        <w:del w:id="304" w:author="Wang, Tianyuan (NIH/NIEHS) [C]" w:date="2021-09-13T16:23:00Z">
          <w:r w:rsidR="00316D44" w:rsidDel="69FF2F1E">
            <w:delText xml:space="preserve">ed </w:delText>
          </w:r>
          <w:r w:rsidR="00316D44" w:rsidDel="3A91DC9A">
            <w:delText xml:space="preserve">gene expression matrix of human tissues, </w:delText>
          </w:r>
          <w:r w:rsidR="00316D44" w:rsidDel="6CC3A47A">
            <w:delText>micr</w:delText>
          </w:r>
        </w:del>
      </w:ins>
      <w:ins w:id="305" w:author="Wu, Steve (NIH/NIEHS) [E]" w:date="2021-09-12T02:53:00Z">
        <w:del w:id="306" w:author="Wang, Tianyuan (NIH/NIEHS) [C]" w:date="2021-09-13T16:23:00Z">
          <w:r w:rsidR="00316D44" w:rsidDel="6CC3A47A">
            <w:delText>oarrarys or RNAseq data….</w:delText>
          </w:r>
          <w:r w:rsidR="00316D44" w:rsidRPr="1FDA6FA8" w:rsidDel="64101FFE">
            <w:rPr>
              <w:highlight w:val="yellow"/>
              <w:rPrChange w:id="307" w:author="Wu, Steve (NIH/NIEHS) [E]" w:date="2021-09-12T02:54:00Z">
                <w:rPr/>
              </w:rPrChange>
            </w:rPr>
            <w:delText xml:space="preserve">[Ty, please </w:delText>
          </w:r>
        </w:del>
      </w:ins>
      <w:ins w:id="308" w:author="Wu, Steve (NIH/NIEHS) [E]" w:date="2021-09-12T13:00:00Z">
        <w:del w:id="309" w:author="Wang, Tianyuan (NIH/NIEHS) [C]" w:date="2021-09-13T16:23:00Z">
          <w:r w:rsidR="00316D44" w:rsidRPr="1FDA6FA8" w:rsidDel="7D6B493C">
            <w:rPr>
              <w:highlight w:val="yellow"/>
            </w:rPr>
            <w:delText>f</w:delText>
          </w:r>
        </w:del>
      </w:ins>
      <w:ins w:id="310" w:author="Wu, Steve (NIH/NIEHS) [E]" w:date="2021-09-12T02:53:00Z">
        <w:del w:id="311" w:author="Wang, Tianyuan (NIH/NIEHS) [C]" w:date="2021-09-13T16:23:00Z">
          <w:r w:rsidR="00316D44" w:rsidRPr="1FDA6FA8" w:rsidDel="64101FFE">
            <w:rPr>
              <w:highlight w:val="yellow"/>
              <w:rPrChange w:id="312" w:author="Wu, Steve (NIH/NIEHS) [E]" w:date="2021-09-12T02:54:00Z">
                <w:rPr/>
              </w:rPrChange>
            </w:rPr>
            <w:delText xml:space="preserve">ill in this part. Please remember to mentioned about how to choose </w:delText>
          </w:r>
        </w:del>
      </w:ins>
      <w:ins w:id="313" w:author="Wu, Steve (NIH/NIEHS) [E]" w:date="2021-09-12T02:54:00Z">
        <w:del w:id="314" w:author="Wang, Tianyuan (NIH/NIEHS) [C]" w:date="2021-09-13T16:23:00Z">
          <w:r w:rsidR="00316D44" w:rsidRPr="1FDA6FA8" w:rsidDel="724D0531">
            <w:rPr>
              <w:highlight w:val="yellow"/>
              <w:rPrChange w:id="315" w:author="Wu, Steve (NIH/NIEHS) [E]" w:date="2021-09-12T02:54:00Z">
                <w:rPr/>
              </w:rPrChange>
            </w:rPr>
            <w:delText xml:space="preserve">the probe </w:delText>
          </w:r>
        </w:del>
      </w:ins>
      <w:ins w:id="316" w:author="Wu, Steve (NIH/NIEHS) [E]" w:date="2021-09-12T02:53:00Z">
        <w:del w:id="317" w:author="Wang, Tianyuan (NIH/NIEHS) [C]" w:date="2021-09-13T16:23:00Z">
          <w:r w:rsidR="00316D44" w:rsidRPr="1FDA6FA8" w:rsidDel="64101FFE">
            <w:rPr>
              <w:highlight w:val="yellow"/>
              <w:rPrChange w:id="318" w:author="Wu, Steve (NIH/NIEHS) [E]" w:date="2021-09-12T02:54:00Z">
                <w:rPr/>
              </w:rPrChange>
            </w:rPr>
            <w:delText>among multiple probes</w:delText>
          </w:r>
        </w:del>
      </w:ins>
      <w:ins w:id="319" w:author="Wu, Steve (NIH/NIEHS) [E]" w:date="2021-09-12T02:54:00Z">
        <w:del w:id="320" w:author="Wang, Tianyuan (NIH/NIEHS) [C]" w:date="2021-09-13T16:23:00Z">
          <w:r w:rsidR="00316D44" w:rsidRPr="1FDA6FA8" w:rsidDel="724D0531">
            <w:rPr>
              <w:highlight w:val="yellow"/>
              <w:rPrChange w:id="321" w:author="Wu, Steve (NIH/NIEHS) [E]" w:date="2021-09-12T02:54:00Z">
                <w:rPr/>
              </w:rPrChange>
            </w:rPr>
            <w:delText xml:space="preserve"> that target the same gene</w:delText>
          </w:r>
        </w:del>
      </w:ins>
      <w:ins w:id="322" w:author="Wu, Steve (NIH/NIEHS) [E]" w:date="2021-09-12T03:03:00Z">
        <w:del w:id="323" w:author="Wang, Tianyuan (NIH/NIEHS) [C]" w:date="2021-09-13T16:23:00Z">
          <w:r w:rsidR="00316D44" w:rsidRPr="1FDA6FA8" w:rsidDel="43947FF0">
            <w:rPr>
              <w:highlight w:val="yellow"/>
            </w:rPr>
            <w:delText xml:space="preserve">. </w:delText>
          </w:r>
        </w:del>
      </w:ins>
      <w:ins w:id="324" w:author="Wu, Steve (NIH/NIEHS) [E]" w:date="2021-09-12T03:04:00Z">
        <w:del w:id="325" w:author="Wang, Tianyuan (NIH/NIEHS) [C]" w:date="2021-09-13T16:23:00Z">
          <w:r w:rsidR="00316D44" w:rsidRPr="1FDA6FA8" w:rsidDel="3941B3BE">
            <w:rPr>
              <w:highlight w:val="yellow"/>
            </w:rPr>
            <w:delText>Please a</w:delText>
          </w:r>
        </w:del>
      </w:ins>
      <w:ins w:id="326" w:author="Wu, Steve (NIH/NIEHS) [E]" w:date="2021-09-12T03:03:00Z">
        <w:del w:id="327" w:author="Wang, Tianyuan (NIH/NIEHS) [C]" w:date="2021-09-13T16:23:00Z">
          <w:r w:rsidR="00316D44" w:rsidRPr="1FDA6FA8" w:rsidDel="43947FF0">
            <w:rPr>
              <w:highlight w:val="yellow"/>
            </w:rPr>
            <w:delText xml:space="preserve">lso </w:delText>
          </w:r>
        </w:del>
      </w:ins>
      <w:ins w:id="328" w:author="Wu, Steve (NIH/NIEHS) [E]" w:date="2021-09-12T03:04:00Z">
        <w:del w:id="329" w:author="Wang, Tianyuan (NIH/NIEHS) [C]" w:date="2021-09-13T16:23:00Z">
          <w:r w:rsidR="00316D44" w:rsidRPr="1FDA6FA8" w:rsidDel="3941B3BE">
            <w:rPr>
              <w:highlight w:val="yellow"/>
            </w:rPr>
            <w:delText xml:space="preserve">describe how </w:delText>
          </w:r>
        </w:del>
      </w:ins>
      <w:ins w:id="330" w:author="Wu, Steve (NIH/NIEHS) [E]" w:date="2021-09-12T03:03:00Z">
        <w:del w:id="331" w:author="Wang, Tianyuan (NIH/NIEHS) [C]" w:date="2021-09-13T16:23:00Z">
          <w:r w:rsidR="00316D44" w:rsidRPr="1FDA6FA8" w:rsidDel="43947FF0">
            <w:rPr>
              <w:highlight w:val="yellow"/>
            </w:rPr>
            <w:delText xml:space="preserve">the </w:delText>
          </w:r>
        </w:del>
      </w:ins>
      <w:ins w:id="332" w:author="Wu, Steve (NIH/NIEHS) [E]" w:date="2021-09-12T03:04:00Z">
        <w:del w:id="333" w:author="Wang, Tianyuan (NIH/NIEHS) [C]" w:date="2021-09-13T16:23:00Z">
          <w:r w:rsidR="00316D44" w:rsidRPr="1FDA6FA8" w:rsidDel="3941B3BE">
            <w:rPr>
              <w:highlight w:val="yellow"/>
            </w:rPr>
            <w:delText>matrix was transformed</w:delText>
          </w:r>
        </w:del>
      </w:ins>
      <w:ins w:id="334" w:author="Wu, Steve (NIH/NIEHS) [E]" w:date="2021-09-12T02:54:00Z">
        <w:del w:id="335" w:author="Wang, Tianyuan (NIH/NIEHS) [C]" w:date="2021-09-13T16:23:00Z">
          <w:r w:rsidR="00316D44" w:rsidRPr="1FDA6FA8" w:rsidDel="724D0531">
            <w:rPr>
              <w:highlight w:val="yellow"/>
              <w:rPrChange w:id="336" w:author="Wu, Steve (NIH/NIEHS) [E]" w:date="2021-09-12T02:54:00Z">
                <w:rPr/>
              </w:rPrChange>
            </w:rPr>
            <w:delText>]</w:delText>
          </w:r>
          <w:r w:rsidR="00316D44" w:rsidDel="724D0531">
            <w:delText>.</w:delText>
          </w:r>
        </w:del>
      </w:ins>
      <w:ins w:id="337" w:author="Wang, Tianyuan (NIH/NIEHS) [C]" w:date="2021-09-13T16:23:00Z">
        <w:r w:rsidR="2246058C">
          <w:t xml:space="preserve"> To generate the normalized gene expression matrix of human tissues, such as microarray and </w:t>
        </w:r>
        <w:proofErr w:type="spellStart"/>
        <w:r w:rsidR="2246058C">
          <w:t>RNAseq</w:t>
        </w:r>
        <w:proofErr w:type="spellEnd"/>
        <w:r w:rsidR="2246058C">
          <w:t xml:space="preserve"> data, the expression values of each gene were centered to the median across all samples. If the gene had multiple probes, the probes with the highest variation (standard deviation) was chosen to represent that gene.</w:t>
        </w:r>
      </w:ins>
      <w:ins w:id="338" w:author="Wu, Steve (NIH/NIEHS) [E]" w:date="2021-09-12T02:50:00Z">
        <w:r w:rsidR="16E03A24">
          <w:t xml:space="preserve"> </w:t>
        </w:r>
      </w:ins>
      <w:ins w:id="339" w:author="Wu, Steve (NIH/NIEHS) [E]" w:date="2021-09-12T02:54:00Z">
        <w:r w:rsidR="3FE64EB6">
          <w:t xml:space="preserve">The gene signature was </w:t>
        </w:r>
      </w:ins>
      <w:ins w:id="340" w:author="Wu, Steve (NIH/NIEHS) [E]" w:date="2021-09-12T02:55:00Z">
        <w:r w:rsidR="6A750CF2">
          <w:t>first determined by identifying</w:t>
        </w:r>
        <w:r w:rsidR="18F3542A">
          <w:t xml:space="preserve"> downstream </w:t>
        </w:r>
      </w:ins>
      <w:ins w:id="341" w:author="Wu, Steve (NIH/NIEHS) [E]" w:date="2021-09-12T02:56:00Z">
        <w:r w:rsidR="18F3542A">
          <w:t>target</w:t>
        </w:r>
      </w:ins>
      <w:ins w:id="342" w:author="Wu, Steve (NIH/NIEHS) [E]" w:date="2021-09-12T02:55:00Z">
        <w:r w:rsidR="6A750CF2">
          <w:t xml:space="preserve"> genes </w:t>
        </w:r>
      </w:ins>
      <w:ins w:id="343" w:author="Wu, Steve (NIH/NIEHS) [E]" w:date="2021-09-12T02:57:00Z">
        <w:r w:rsidR="7DD9DD1F">
          <w:t>whose RNA abundance</w:t>
        </w:r>
      </w:ins>
      <w:ins w:id="344" w:author="Wu, Steve (NIH/NIEHS) [E]" w:date="2021-09-12T02:55:00Z">
        <w:r w:rsidR="6A750CF2">
          <w:t xml:space="preserve"> </w:t>
        </w:r>
      </w:ins>
      <w:ins w:id="345" w:author="Wu, Steve (NIH/NIEHS) [E]" w:date="2021-09-12T02:56:00Z">
        <w:r w:rsidR="6CC490FB">
          <w:t xml:space="preserve">are associated with the levels of the </w:t>
        </w:r>
        <w:r w:rsidR="7DD9DD1F">
          <w:t>upstream regulator</w:t>
        </w:r>
      </w:ins>
      <w:ins w:id="346" w:author="Wu, Steve (NIH/NIEHS) [E]" w:date="2021-09-12T02:57:00Z">
        <w:r w:rsidR="6F77C505">
          <w:t xml:space="preserve"> </w:t>
        </w:r>
        <w:proofErr w:type="gramStart"/>
        <w:r w:rsidR="6F77C505">
          <w:t>in a given</w:t>
        </w:r>
      </w:ins>
      <w:proofErr w:type="gramEnd"/>
      <w:ins w:id="347" w:author="Wu, Steve (NIH/NIEHS) [E]" w:date="2021-09-12T02:58:00Z">
        <w:r w:rsidR="35C4C6EB">
          <w:t xml:space="preserve"> set of</w:t>
        </w:r>
      </w:ins>
      <w:ins w:id="348" w:author="Wu, Steve (NIH/NIEHS) [E]" w:date="2021-09-12T02:57:00Z">
        <w:r w:rsidR="6F77C505">
          <w:t xml:space="preserve"> stat</w:t>
        </w:r>
        <w:r w:rsidR="35C4C6EB">
          <w:t xml:space="preserve">istical </w:t>
        </w:r>
      </w:ins>
      <w:ins w:id="349" w:author="Wu, Steve (NIH/NIEHS) [E]" w:date="2021-09-12T02:58:00Z">
        <w:r w:rsidR="69CFDE93">
          <w:t>criteria. Th</w:t>
        </w:r>
      </w:ins>
      <w:ins w:id="350" w:author="Wu, Steve (NIH/NIEHS) [E]" w:date="2021-09-12T02:59:00Z">
        <w:r w:rsidR="3498FCCA">
          <w:t>ese associated downstream tar</w:t>
        </w:r>
      </w:ins>
      <w:ins w:id="351" w:author="Wu, Steve (NIH/NIEHS) [E]" w:date="2021-09-12T03:00:00Z">
        <w:r w:rsidR="427C58A0">
          <w:t xml:space="preserve">gets were further </w:t>
        </w:r>
      </w:ins>
      <w:proofErr w:type="spellStart"/>
      <w:ins w:id="352" w:author="Wu, Steve (NIH/NIEHS) [E]" w:date="2021-09-12T03:02:00Z">
        <w:r w:rsidR="521B9A71">
          <w:t>sub</w:t>
        </w:r>
      </w:ins>
      <w:ins w:id="353" w:author="Wu, Steve (NIH/NIEHS) [E]" w:date="2021-09-12T03:00:00Z">
        <w:r w:rsidR="427C58A0">
          <w:t>grouped</w:t>
        </w:r>
        <w:proofErr w:type="spellEnd"/>
        <w:r w:rsidR="427C58A0">
          <w:t xml:space="preserve"> based on the</w:t>
        </w:r>
      </w:ins>
      <w:ins w:id="354" w:author="Wu, Steve (NIH/NIEHS) [E]" w:date="2021-09-12T02:58:00Z">
        <w:r w:rsidR="1E41276A">
          <w:t xml:space="preserve"> positive</w:t>
        </w:r>
      </w:ins>
      <w:ins w:id="355" w:author="Wu, Steve (NIH/NIEHS) [E]" w:date="2021-09-12T03:00:00Z">
        <w:r w:rsidR="2623C162">
          <w:t xml:space="preserve"> (up</w:t>
        </w:r>
      </w:ins>
      <w:ins w:id="356" w:author="Wu, Steve (NIH/NIEHS) [E]" w:date="2021-09-12T03:01:00Z">
        <w:r w:rsidR="2623C162">
          <w:t>-regulated signature)</w:t>
        </w:r>
      </w:ins>
      <w:ins w:id="357" w:author="Wu, Steve (NIH/NIEHS) [E]" w:date="2021-09-12T03:00:00Z">
        <w:r w:rsidR="427C58A0">
          <w:t xml:space="preserve"> or negative</w:t>
        </w:r>
      </w:ins>
      <w:ins w:id="358" w:author="Wu, Steve (NIH/NIEHS) [E]" w:date="2021-09-12T03:01:00Z">
        <w:r w:rsidR="2623C162">
          <w:t xml:space="preserve"> (down-regulated signature)</w:t>
        </w:r>
      </w:ins>
      <w:ins w:id="359" w:author="Wu, Steve (NIH/NIEHS) [E]" w:date="2021-09-12T03:00:00Z">
        <w:r w:rsidR="427C58A0">
          <w:t xml:space="preserve"> correlations</w:t>
        </w:r>
      </w:ins>
      <w:ins w:id="360" w:author="Wu, Steve (NIH/NIEHS) [E]" w:date="2021-09-12T03:03:00Z">
        <w:r w:rsidR="422AB2DA">
          <w:t xml:space="preserve"> on</w:t>
        </w:r>
      </w:ins>
      <w:ins w:id="361" w:author="Wu, Steve (NIH/NIEHS) [E]" w:date="2021-09-12T03:00:00Z">
        <w:r w:rsidR="427C58A0">
          <w:t xml:space="preserve"> </w:t>
        </w:r>
      </w:ins>
      <w:ins w:id="362" w:author="Wu, Steve (NIH/NIEHS) [E]" w:date="2021-09-12T03:01:00Z">
        <w:r w:rsidR="78397887">
          <w:t xml:space="preserve">the RNA abundance </w:t>
        </w:r>
      </w:ins>
      <w:ins w:id="363" w:author="Wu, Steve (NIH/NIEHS) [E]" w:date="2021-09-12T03:03:00Z">
        <w:r w:rsidR="422AB2DA">
          <w:t>between</w:t>
        </w:r>
      </w:ins>
      <w:ins w:id="364" w:author="Wu, Steve (NIH/NIEHS) [E]" w:date="2021-09-12T03:01:00Z">
        <w:r w:rsidR="78397887">
          <w:t xml:space="preserve"> the upstream regulator a</w:t>
        </w:r>
      </w:ins>
      <w:ins w:id="365" w:author="Wu, Steve (NIH/NIEHS) [E]" w:date="2021-09-12T03:02:00Z">
        <w:r w:rsidR="78397887">
          <w:t xml:space="preserve">nd the </w:t>
        </w:r>
        <w:r w:rsidR="521B9A71">
          <w:t>downstream targets.</w:t>
        </w:r>
      </w:ins>
      <w:ins w:id="366" w:author="Wu, Steve (NIH/NIEHS) [E]" w:date="2021-09-12T03:04:00Z">
        <w:r w:rsidR="169D6515">
          <w:t xml:space="preserve"> </w:t>
        </w:r>
      </w:ins>
      <w:ins w:id="367" w:author="Wu, Steve (NIH/NIEHS) [E]" w:date="2021-09-12T02:46:00Z">
        <w:r w:rsidR="458E789E">
          <w:t xml:space="preserve">The T-score </w:t>
        </w:r>
        <w:r w:rsidR="0B22F9F8">
          <w:t>was</w:t>
        </w:r>
      </w:ins>
      <w:ins w:id="368" w:author="Wu, Steve (NIH/NIEHS) [E]" w:date="2021-09-12T02:54:00Z">
        <w:r w:rsidR="3FE64EB6">
          <w:t xml:space="preserve"> then</w:t>
        </w:r>
      </w:ins>
      <w:ins w:id="369" w:author="Wu, Steve (NIH/NIEHS) [E]" w:date="2021-09-12T02:46:00Z">
        <w:r w:rsidR="0B22F9F8">
          <w:t xml:space="preserve"> calculated based on the following formula:</w:t>
        </w:r>
      </w:ins>
    </w:p>
    <w:p w14:paraId="1F15369D" w14:textId="77777777" w:rsidR="00F91390" w:rsidRPr="00E7308E" w:rsidRDefault="00F91390" w:rsidP="00F91390">
      <w:pPr>
        <w:spacing w:line="480" w:lineRule="auto"/>
        <w:rPr>
          <w:ins w:id="370" w:author="Wu, Steve (NIH/NIEHS) [E]" w:date="2021-09-12T02:47:00Z"/>
          <w:del w:id="371" w:author="Wang, Tianyuan (NIH/NIEHS) [C]" w:date="2021-09-14T15:11:00Z"/>
        </w:rPr>
      </w:pPr>
      <w:ins w:id="372" w:author="Wu, Steve (NIH/NIEHS) [E]" w:date="2021-09-12T02:47:00Z">
        <w:del w:id="373" w:author="Wang, Tianyuan (NIH/NIEHS) [C]" w:date="2021-09-14T15:11:00Z">
          <w:r w:rsidRPr="1FDA6FA8" w:rsidDel="0B22F9F8">
            <w:rPr>
              <w:b/>
              <w:bCs/>
            </w:rPr>
            <w:delText>Count</w:delText>
          </w:r>
          <w:r w:rsidDel="0B22F9F8">
            <w:delText> = Total number of the homologous genes of signature genes -2 </w:delText>
          </w:r>
        </w:del>
      </w:ins>
    </w:p>
    <w:p w14:paraId="0BDCE806" w14:textId="77777777" w:rsidR="00F91390" w:rsidRPr="00E7308E" w:rsidRDefault="00F91390" w:rsidP="00F91390">
      <w:pPr>
        <w:spacing w:line="480" w:lineRule="auto"/>
        <w:rPr>
          <w:ins w:id="374" w:author="Wu, Steve (NIH/NIEHS) [E]" w:date="2021-09-12T02:47:00Z"/>
          <w:del w:id="375" w:author="Wang, Tianyuan (NIH/NIEHS) [C]" w:date="2021-09-14T15:11:00Z"/>
        </w:rPr>
      </w:pPr>
      <w:ins w:id="376" w:author="Wu, Steve (NIH/NIEHS) [E]" w:date="2021-09-12T02:47:00Z">
        <w:del w:id="377" w:author="Wang, Tianyuan (NIH/NIEHS) [C]" w:date="2021-09-14T15:11:00Z">
          <w:r w:rsidRPr="1FDA6FA8" w:rsidDel="0B22F9F8">
            <w:rPr>
              <w:b/>
              <w:bCs/>
            </w:rPr>
            <w:delText>Pvalue</w:delText>
          </w:r>
          <w:r w:rsidDel="0B22F9F8">
            <w:delText> =T.TEST(the expressions of homologous genes of up-regulated signature genes, the expressions of homologous genes of down-regulated signature genes, 2, 2) </w:delText>
          </w:r>
        </w:del>
      </w:ins>
    </w:p>
    <w:p w14:paraId="566F5A12" w14:textId="6003EEC6" w:rsidR="0B22F9F8" w:rsidRDefault="0B22F9F8" w:rsidP="1FDA6FA8">
      <w:pPr>
        <w:spacing w:line="480" w:lineRule="auto"/>
        <w:rPr>
          <w:ins w:id="378" w:author="Wang, Tianyuan (NIH/NIEHS) [C]" w:date="2021-09-14T15:11:00Z"/>
        </w:rPr>
      </w:pPr>
      <w:ins w:id="379" w:author="Wu, Steve (NIH/NIEHS) [E]" w:date="2021-09-12T02:47:00Z">
        <w:del w:id="380" w:author="Wang, Tianyuan (NIH/NIEHS) [C]" w:date="2021-09-14T15:11:00Z">
          <w:r w:rsidRPr="1FDA6FA8" w:rsidDel="0B22F9F8">
            <w:rPr>
              <w:b/>
              <w:bCs/>
            </w:rPr>
            <w:delText>Tscore</w:delText>
          </w:r>
          <w:r w:rsidDel="0B22F9F8">
            <w:delText> =IF(AVERAGE(the expressions of homologous genes of up-regulated signature genes) &gt; AVERAGE(the expressions of homologous genes of down-regulated signature genes), TINV(</w:delText>
          </w:r>
          <w:r w:rsidRPr="1FDA6FA8" w:rsidDel="0B22F9F8">
            <w:rPr>
              <w:b/>
              <w:bCs/>
            </w:rPr>
            <w:delText>Pvalue, Count</w:delText>
          </w:r>
          <w:r w:rsidDel="0B22F9F8">
            <w:delText>), -TINV(</w:delText>
          </w:r>
          <w:r w:rsidRPr="1FDA6FA8" w:rsidDel="0B22F9F8">
            <w:rPr>
              <w:b/>
              <w:bCs/>
            </w:rPr>
            <w:delText>Pvalue, Count</w:delText>
          </w:r>
          <w:r w:rsidDel="0B22F9F8">
            <w:delText>)) </w:delText>
          </w:r>
        </w:del>
      </w:ins>
      <w:ins w:id="381" w:author="Wang, Tianyuan (NIH/NIEHS) [C]" w:date="2021-09-14T15:11:00Z">
        <w:r w:rsidR="2AFB341C">
          <w:t xml:space="preserve"> </w:t>
        </w:r>
      </w:ins>
    </w:p>
    <w:p w14:paraId="66F301FF" w14:textId="1F1F35B7" w:rsidR="2AFB341C" w:rsidRDefault="2AFB341C" w:rsidP="1FDA6FA8">
      <w:pPr>
        <w:spacing w:line="480" w:lineRule="auto"/>
        <w:rPr>
          <w:ins w:id="382" w:author="Wang, Tianyuan (NIH/NIEHS) [C]" w:date="2021-09-14T15:11:00Z"/>
        </w:rPr>
      </w:pPr>
      <w:proofErr w:type="spellStart"/>
      <w:ins w:id="383" w:author="Wang, Tianyuan (NIH/NIEHS) [C]" w:date="2021-09-14T15:11:00Z">
        <w:r>
          <w:t>Tscore</w:t>
        </w:r>
        <w:proofErr w:type="spellEnd"/>
        <w:r>
          <w:t xml:space="preserve"> = d*</w:t>
        </w:r>
        <w:proofErr w:type="gramStart"/>
        <w:r>
          <w:t>TINV(</w:t>
        </w:r>
        <w:proofErr w:type="gramEnd"/>
        <w:r>
          <w:t>p, df);</w:t>
        </w:r>
      </w:ins>
    </w:p>
    <w:p w14:paraId="14C7036A" w14:textId="34E551B1" w:rsidR="2AFB341C" w:rsidRDefault="2AFB341C" w:rsidP="1FDA6FA8">
      <w:pPr>
        <w:spacing w:line="480" w:lineRule="auto"/>
        <w:rPr>
          <w:ins w:id="384" w:author="Wang, Tianyuan (NIH/NIEHS) [C]" w:date="2021-09-14T15:11:00Z"/>
        </w:rPr>
      </w:pPr>
      <w:proofErr w:type="spellStart"/>
      <w:ins w:id="385" w:author="Wang, Tianyuan (NIH/NIEHS) [C]" w:date="2021-09-14T15:11:00Z">
        <w:r>
          <w:t>Where as</w:t>
        </w:r>
        <w:proofErr w:type="spellEnd"/>
        <w:r>
          <w:t>,</w:t>
        </w:r>
      </w:ins>
    </w:p>
    <w:p w14:paraId="438CA1D6" w14:textId="6B7C2C53" w:rsidR="2AFB341C" w:rsidRDefault="2AFB341C" w:rsidP="1FDA6FA8">
      <w:pPr>
        <w:spacing w:line="480" w:lineRule="auto"/>
        <w:rPr>
          <w:ins w:id="386" w:author="Wang, Tianyuan (NIH/NIEHS) [C]" w:date="2021-09-14T15:11:00Z"/>
        </w:rPr>
      </w:pPr>
      <w:ins w:id="387" w:author="Wang, Tianyuan (NIH/NIEHS) [C]" w:date="2021-09-14T15:11:00Z">
        <w:r>
          <w:t>d =1, if the average expressions of homologous genes of up-regulated signature genes is larger than the average expressions of homologous genes of down-regulated signature genes). Otherwise, d = -1.</w:t>
        </w:r>
      </w:ins>
    </w:p>
    <w:p w14:paraId="331BF934" w14:textId="07D6DBCF" w:rsidR="2AFB341C" w:rsidRDefault="2AFB341C" w:rsidP="1FDA6FA8">
      <w:pPr>
        <w:spacing w:line="480" w:lineRule="auto"/>
        <w:rPr>
          <w:ins w:id="388" w:author="Wang, Tianyuan (NIH/NIEHS) [C]" w:date="2021-09-14T15:11:00Z"/>
        </w:rPr>
      </w:pPr>
      <w:ins w:id="389" w:author="Wang, Tianyuan (NIH/NIEHS) [C]" w:date="2021-09-14T15:11:00Z">
        <w:r>
          <w:t>TINV: the function of inverting t statistic.</w:t>
        </w:r>
      </w:ins>
    </w:p>
    <w:p w14:paraId="690AB6FE" w14:textId="3928C83D" w:rsidR="2AFB341C" w:rsidRDefault="2AFB341C" w:rsidP="1FDA6FA8">
      <w:pPr>
        <w:spacing w:line="480" w:lineRule="auto"/>
        <w:rPr>
          <w:ins w:id="390" w:author="Wang, Tianyuan (NIH/NIEHS) [C]" w:date="2021-09-14T15:11:00Z"/>
        </w:rPr>
      </w:pPr>
      <w:ins w:id="391" w:author="Wang, Tianyuan (NIH/NIEHS) [C]" w:date="2021-09-14T15:11:00Z">
        <w:r>
          <w:t>p: p value of 2 tailed t-test of the expressions of homologous genes of up-regulated signature genes and the expressions of homologous genes of down-regulated signature genes with equal variance.</w:t>
        </w:r>
      </w:ins>
    </w:p>
    <w:p w14:paraId="6BB6F970" w14:textId="6516D5DB" w:rsidR="2AFB341C" w:rsidRDefault="2AFB341C" w:rsidP="1FDA6FA8">
      <w:pPr>
        <w:spacing w:line="480" w:lineRule="auto"/>
        <w:rPr>
          <w:ins w:id="392" w:author="Wang, Tianyuan (NIH/NIEHS) [C]" w:date="2021-09-14T15:11:00Z"/>
        </w:rPr>
      </w:pPr>
      <w:ins w:id="393" w:author="Wang, Tianyuan (NIH/NIEHS) [C]" w:date="2021-09-14T15:11:00Z">
        <w:r>
          <w:t>df: degree of freedom; total number of the homologous genes of signature genes minus 2.</w:t>
        </w:r>
      </w:ins>
    </w:p>
    <w:p w14:paraId="7508B2AE" w14:textId="3E593A1D" w:rsidR="1FDA6FA8" w:rsidRDefault="1FDA6FA8" w:rsidP="1FDA6FA8">
      <w:pPr>
        <w:spacing w:line="480" w:lineRule="auto"/>
        <w:rPr>
          <w:ins w:id="394" w:author="Wu, Steve (NIH/NIEHS) [E]" w:date="2021-09-12T02:47:00Z"/>
        </w:rPr>
      </w:pPr>
    </w:p>
    <w:p w14:paraId="4828B00F" w14:textId="77777777" w:rsidR="000E1EED" w:rsidRDefault="000E1EED" w:rsidP="00B3431B">
      <w:pPr>
        <w:spacing w:line="480" w:lineRule="auto"/>
        <w:rPr>
          <w:ins w:id="395" w:author="Wu, Steve (NIH/NIEHS) [E]" w:date="2021-09-12T02:46:00Z"/>
        </w:rPr>
      </w:pPr>
    </w:p>
    <w:p w14:paraId="1227E486" w14:textId="652533A3" w:rsidR="00E7308E" w:rsidRDefault="00D34AE2" w:rsidP="00B3431B">
      <w:pPr>
        <w:spacing w:line="480" w:lineRule="auto"/>
        <w:rPr>
          <w:ins w:id="396" w:author="Wu, Steve (NIH/NIEHS) [E]" w:date="2021-09-12T02:44:00Z"/>
        </w:rPr>
      </w:pPr>
      <w:r>
        <w:t xml:space="preserve">The biological hypothesis generation relies on results obtained from the model animal perturbation system, normally with experimental mice or rats, then projects into human or other animal systems when either direct perturbation is not possible or the variables of interest are not directly measurable. </w:t>
      </w:r>
      <w:del w:id="397" w:author="Wu, Steve (NIH/NIEHS) [E]" w:date="2021-09-12T03:05:00Z">
        <w:r w:rsidDel="008E40DF">
          <w:delText>Under an experimental perturbation, the genomics system response was measured and exemplified through the significantly changed gene set. Such an information was projected into another system via gene orthologues and the activities of genes of interest will be calculated by</w:delText>
        </w:r>
        <w:r w:rsidR="00B3431B" w:rsidDel="008E40DF">
          <w:delText xml:space="preserve"> a two-side </w:delText>
        </w:r>
        <w:r w:rsidDel="008E40DF">
          <w:delText xml:space="preserve"> </w:delText>
        </w:r>
        <w:r w:rsidRPr="00E41667" w:rsidDel="008E40DF">
          <w:rPr>
            <w:color w:val="000000"/>
          </w:rPr>
          <w:delText>t-statistic (T</w:delText>
        </w:r>
        <w:r w:rsidR="00B3431B" w:rsidDel="008E40DF">
          <w:rPr>
            <w:color w:val="000000"/>
          </w:rPr>
          <w:delText>-</w:delText>
        </w:r>
        <w:r w:rsidRPr="00E41667" w:rsidDel="008E40DF">
          <w:rPr>
            <w:color w:val="000000"/>
          </w:rPr>
          <w:delText>score)</w:delText>
        </w:r>
        <w:r w:rsidDel="008E40DF">
          <w:rPr>
            <w:color w:val="000000"/>
          </w:rPr>
          <w:delText xml:space="preserve"> </w:delText>
        </w:r>
        <w:r w:rsidR="001D65F6" w:rsidDel="008E40DF">
          <w:rPr>
            <w:color w:val="000000"/>
          </w:rPr>
          <w:delText>{Rubel, 2016 #1}</w:delText>
        </w:r>
        <w:r w:rsidR="00B3431B" w:rsidDel="008E40DF">
          <w:rPr>
            <w:color w:val="000000"/>
          </w:rPr>
          <w:delText xml:space="preserve">. </w:delText>
        </w:r>
      </w:del>
      <w:r w:rsidR="00B3431B">
        <w:rPr>
          <w:color w:val="000000"/>
        </w:rPr>
        <w:t xml:space="preserve">The </w:t>
      </w:r>
      <w:r w:rsidR="00B3431B" w:rsidRPr="00E41667">
        <w:rPr>
          <w:color w:val="333333"/>
          <w:shd w:val="clear" w:color="auto" w:fill="FFFFFF"/>
        </w:rPr>
        <w:t xml:space="preserve">SEMIPs </w:t>
      </w:r>
      <w:proofErr w:type="spellStart"/>
      <w:r w:rsidR="00B3431B" w:rsidRPr="00E41667">
        <w:rPr>
          <w:color w:val="333333"/>
          <w:shd w:val="clear" w:color="auto" w:fill="FFFFFF"/>
        </w:rPr>
        <w:t>RShiny</w:t>
      </w:r>
      <w:proofErr w:type="spellEnd"/>
      <w:r w:rsidR="00B3431B" w:rsidRPr="00E41667">
        <w:rPr>
          <w:color w:val="333333"/>
          <w:shd w:val="clear" w:color="auto" w:fill="FFFFFF"/>
        </w:rPr>
        <w:t xml:space="preserve"> App</w:t>
      </w:r>
      <w:r w:rsidR="00B3431B">
        <w:rPr>
          <w:color w:val="333333"/>
          <w:shd w:val="clear" w:color="auto" w:fill="FFFFFF"/>
        </w:rPr>
        <w:t xml:space="preserve"> provides an automated route to calculate such T-score with a separated tab “T-Scores” shown in Figure 2. </w:t>
      </w:r>
      <w:del w:id="398" w:author="Wu, Steve (NIH/NIEHS) [E]" w:date="2021-09-12T03:05:00Z">
        <w:r w:rsidR="00640423" w:rsidDel="00E42ECD">
          <w:delText xml:space="preserve">It requires </w:delText>
        </w:r>
        <w:r w:rsidR="00640423" w:rsidRPr="00465DB5" w:rsidDel="00E42ECD">
          <w:delText xml:space="preserve">two components: </w:delText>
        </w:r>
        <w:r w:rsidR="00640423" w:rsidDel="00E42ECD">
          <w:delText>(</w:delText>
        </w:r>
        <w:r w:rsidR="00640423" w:rsidRPr="00465DB5" w:rsidDel="00E42ECD">
          <w:delText>1</w:delText>
        </w:r>
        <w:r w:rsidR="00640423" w:rsidDel="00E42ECD">
          <w:delText xml:space="preserve">) </w:delText>
        </w:r>
        <w:r w:rsidR="00640423" w:rsidRPr="00465DB5" w:rsidDel="00E42ECD">
          <w:delText xml:space="preserve">A list of </w:delText>
        </w:r>
        <w:r w:rsidR="00640423" w:rsidDel="00E42ECD">
          <w:delText xml:space="preserve">gene </w:delText>
        </w:r>
        <w:r w:rsidR="00640423" w:rsidRPr="00465DB5" w:rsidDel="00E42ECD">
          <w:delText xml:space="preserve">signature (in Entrez </w:delText>
        </w:r>
        <w:r w:rsidR="00640423" w:rsidDel="00E42ECD">
          <w:delText xml:space="preserve">gene </w:delText>
        </w:r>
        <w:r w:rsidR="00640423" w:rsidRPr="00465DB5" w:rsidDel="00E42ECD">
          <w:delText xml:space="preserve">symbol format) </w:delText>
        </w:r>
        <w:r w:rsidR="00640423" w:rsidDel="00E42ECD">
          <w:delText xml:space="preserve">obtained from a study of interest; </w:delText>
        </w:r>
        <w:r w:rsidR="00640423" w:rsidRPr="00465DB5" w:rsidDel="00E42ECD">
          <w:delText xml:space="preserve">and </w:delText>
        </w:r>
        <w:r w:rsidR="00640423" w:rsidDel="00E42ECD">
          <w:delText>(</w:delText>
        </w:r>
        <w:r w:rsidR="00640423" w:rsidRPr="00465DB5" w:rsidDel="00E42ECD">
          <w:delText>2</w:delText>
        </w:r>
        <w:r w:rsidR="00640423" w:rsidDel="00E42ECD">
          <w:delText>)</w:delText>
        </w:r>
        <w:r w:rsidR="00640423" w:rsidRPr="00465DB5" w:rsidDel="00E42ECD">
          <w:delText xml:space="preserve"> A</w:delText>
        </w:r>
        <w:r w:rsidR="00640423" w:rsidDel="00E42ECD">
          <w:delText xml:space="preserve"> gene</w:delText>
        </w:r>
        <w:r w:rsidR="00640423" w:rsidRPr="00465DB5" w:rsidDel="00E42ECD">
          <w:delText xml:space="preserve"> expression </w:delText>
        </w:r>
        <w:r w:rsidR="00640423" w:rsidDel="00E42ECD">
          <w:delText>data matrix that consists of gene expression profiles in a given context</w:delText>
        </w:r>
        <w:r w:rsidR="00640423" w:rsidRPr="00465DB5" w:rsidDel="00E42ECD">
          <w:delText xml:space="preserve">. </w:delText>
        </w:r>
      </w:del>
      <w:r w:rsidR="00640423">
        <w:t>The application will conduct the analysis and produce inferred activity results</w:t>
      </w:r>
      <w:del w:id="399" w:author="Wu, Steve (NIH/NIEHS) [E]" w:date="2021-09-12T03:06:00Z">
        <w:r w:rsidR="00640423" w:rsidDel="00BF0D51">
          <w:delText xml:space="preserve"> reflected as T scores</w:delText>
        </w:r>
      </w:del>
      <w:r w:rsidR="00640423">
        <w:t xml:space="preserve"> that can be used in subsequent downstream analyses.</w:t>
      </w:r>
    </w:p>
    <w:p w14:paraId="19B97704" w14:textId="77777777" w:rsidR="00E7308E" w:rsidRDefault="00E7308E" w:rsidP="00B3431B">
      <w:pPr>
        <w:spacing w:line="480" w:lineRule="auto"/>
      </w:pPr>
    </w:p>
    <w:p w14:paraId="5DFCE91A" w14:textId="77777777" w:rsidR="00197909" w:rsidRDefault="00FE6816" w:rsidP="00464C8E">
      <w:pPr>
        <w:pStyle w:val="Heading2"/>
        <w:tabs>
          <w:tab w:val="clear" w:pos="567"/>
        </w:tabs>
        <w:ind w:left="562" w:hanging="562"/>
      </w:pPr>
      <w:r w:rsidRPr="00126D2B">
        <w:t>Structural Equation Modeling</w:t>
      </w:r>
    </w:p>
    <w:p w14:paraId="74BC7DA6" w14:textId="09987CF9" w:rsidR="0000000F" w:rsidRDefault="00126D2B" w:rsidP="00AE1361">
      <w:pPr>
        <w:spacing w:line="480" w:lineRule="auto"/>
        <w:rPr>
          <w:color w:val="000000"/>
        </w:rPr>
      </w:pPr>
      <w:r>
        <w:t xml:space="preserve">The second feature </w:t>
      </w:r>
      <w:r w:rsidR="00E077CE">
        <w:t>of</w:t>
      </w:r>
      <w:r>
        <w:t xml:space="preserve"> SEMIPs App is the structural equation modeling (SEM).</w:t>
      </w:r>
      <w:r w:rsidRPr="0032223C">
        <w:rPr>
          <w:strike/>
          <w:rPrChange w:id="400" w:author="Wu, Steve (NIH/NIEHS) [E]" w:date="2021-09-12T03:22:00Z">
            <w:rPr/>
          </w:rPrChange>
        </w:rPr>
        <w:t xml:space="preserve"> SEM is a statistical modeling approach that focuses on the study of complex cause-effect hypotheses about the mechanisms operating in systems, it </w:t>
      </w:r>
      <w:r w:rsidR="00E077CE" w:rsidRPr="0032223C">
        <w:rPr>
          <w:strike/>
          <w:rPrChange w:id="401" w:author="Wu, Steve (NIH/NIEHS) [E]" w:date="2021-09-12T03:22:00Z">
            <w:rPr/>
          </w:rPrChange>
        </w:rPr>
        <w:t xml:space="preserve">useful when some variables are not directly measurable often used in clinical psychology research </w:t>
      </w:r>
      <w:r w:rsidR="001D65F6" w:rsidRPr="0032223C">
        <w:rPr>
          <w:strike/>
          <w:rPrChange w:id="402" w:author="Wu, Steve (NIH/NIEHS) [E]" w:date="2021-09-12T03:22:00Z">
            <w:rPr/>
          </w:rPrChange>
        </w:rPr>
        <w:t>{Lin, 2013 #12}</w:t>
      </w:r>
      <w:r w:rsidRPr="0032223C">
        <w:rPr>
          <w:strike/>
          <w:rPrChange w:id="403" w:author="Wu, Steve (NIH/NIEHS) [E]" w:date="2021-09-12T03:22:00Z">
            <w:rPr/>
          </w:rPrChange>
        </w:rPr>
        <w:t>.</w:t>
      </w:r>
      <w:r w:rsidR="00E077CE" w:rsidRPr="0032223C">
        <w:rPr>
          <w:strike/>
          <w:rPrChange w:id="404" w:author="Wu, Steve (NIH/NIEHS) [E]" w:date="2021-09-12T03:22:00Z">
            <w:rPr/>
          </w:rPrChange>
        </w:rPr>
        <w:t xml:space="preserve"> </w:t>
      </w:r>
      <w:r w:rsidR="00E077CE">
        <w:t xml:space="preserve">We implement the SEM with </w:t>
      </w:r>
      <w:proofErr w:type="spellStart"/>
      <w:r w:rsidR="00E077CE">
        <w:t>lavaan</w:t>
      </w:r>
      <w:proofErr w:type="spellEnd"/>
      <w:r w:rsidR="00E077CE">
        <w:t xml:space="preserve"> package</w:t>
      </w:r>
      <w:r w:rsidR="00E077CE">
        <w:rPr>
          <w:color w:val="000000"/>
        </w:rPr>
        <w:t xml:space="preserve"> </w:t>
      </w:r>
      <w:r w:rsidR="001D65F6">
        <w:rPr>
          <w:color w:val="000000"/>
        </w:rPr>
        <w:t>{</w:t>
      </w:r>
      <w:proofErr w:type="spellStart"/>
      <w:r w:rsidR="001D65F6">
        <w:rPr>
          <w:color w:val="000000"/>
        </w:rPr>
        <w:t>Rosseel</w:t>
      </w:r>
      <w:proofErr w:type="spellEnd"/>
      <w:r w:rsidR="001D65F6">
        <w:rPr>
          <w:color w:val="000000"/>
        </w:rPr>
        <w:t>, 2018 #6}</w:t>
      </w:r>
      <w:r w:rsidR="00E077CE">
        <w:rPr>
          <w:color w:val="000000"/>
        </w:rPr>
        <w:t xml:space="preserve"> to </w:t>
      </w:r>
      <w:r w:rsidR="00E077CE" w:rsidRPr="00E41667">
        <w:rPr>
          <w:color w:val="000000"/>
        </w:rPr>
        <w:t xml:space="preserve">provide a 3-node model fitting function using structural equation modeling to test the joint regulation of a target gene by two upstream regulators </w:t>
      </w:r>
      <w:r w:rsidR="00E077CE" w:rsidRPr="00E41667">
        <w:rPr>
          <w:i/>
          <w:iCs/>
          <w:color w:val="000000"/>
        </w:rPr>
        <w:t>in silico</w:t>
      </w:r>
      <w:r w:rsidR="00E077CE" w:rsidRPr="00E41667">
        <w:rPr>
          <w:color w:val="000000"/>
        </w:rPr>
        <w:t>.</w:t>
      </w:r>
      <w:r w:rsidR="00E077CE">
        <w:rPr>
          <w:color w:val="000000"/>
        </w:rPr>
        <w:t xml:space="preserve"> </w:t>
      </w:r>
      <w:ins w:id="405" w:author="Wu, Steve (NIH/NIEHS) [E]" w:date="2021-09-12T03:25:00Z">
        <w:r w:rsidR="00235FB8">
          <w:rPr>
            <w:color w:val="000000"/>
          </w:rPr>
          <w:t>T-scores</w:t>
        </w:r>
      </w:ins>
      <w:ins w:id="406" w:author="Wu, Steve (NIH/NIEHS) [E]" w:date="2021-09-12T03:23:00Z">
        <w:r w:rsidR="003E1516">
          <w:rPr>
            <w:color w:val="000000"/>
          </w:rPr>
          <w:t xml:space="preserve"> or normalized RNA levels </w:t>
        </w:r>
        <w:r w:rsidR="00FC5392">
          <w:rPr>
            <w:color w:val="000000"/>
          </w:rPr>
          <w:t>of two upstream regulator</w:t>
        </w:r>
      </w:ins>
      <w:ins w:id="407" w:author="Wu, Steve (NIH/NIEHS) [E]" w:date="2021-09-12T03:24:00Z">
        <w:r w:rsidR="00FC5392">
          <w:rPr>
            <w:color w:val="000000"/>
          </w:rPr>
          <w:t xml:space="preserve">s </w:t>
        </w:r>
        <w:r w:rsidR="00481F5D">
          <w:rPr>
            <w:color w:val="000000"/>
          </w:rPr>
          <w:t>are</w:t>
        </w:r>
        <w:r w:rsidR="00FC5392">
          <w:rPr>
            <w:color w:val="000000"/>
          </w:rPr>
          <w:t xml:space="preserve"> the two input variables</w:t>
        </w:r>
        <w:r w:rsidR="00481F5D">
          <w:rPr>
            <w:color w:val="000000"/>
          </w:rPr>
          <w:t>, while the</w:t>
        </w:r>
      </w:ins>
      <w:ins w:id="408" w:author="Wu, Steve (NIH/NIEHS) [E]" w:date="2021-09-12T03:26:00Z">
        <w:r w:rsidR="00334588">
          <w:rPr>
            <w:color w:val="000000"/>
          </w:rPr>
          <w:t xml:space="preserve"> out</w:t>
        </w:r>
      </w:ins>
      <w:ins w:id="409" w:author="Wu, Steve (NIH/NIEHS) [E]" w:date="2021-09-12T03:27:00Z">
        <w:r w:rsidR="00A71D8C">
          <w:rPr>
            <w:color w:val="000000"/>
          </w:rPr>
          <w:t>come</w:t>
        </w:r>
      </w:ins>
      <w:ins w:id="410" w:author="Wu, Steve (NIH/NIEHS) [E]" w:date="2021-09-12T03:26:00Z">
        <w:r w:rsidR="00334588">
          <w:rPr>
            <w:color w:val="000000"/>
          </w:rPr>
          <w:t xml:space="preserve"> variable is the</w:t>
        </w:r>
      </w:ins>
      <w:ins w:id="411" w:author="Wu, Steve (NIH/NIEHS) [E]" w:date="2021-09-12T03:24:00Z">
        <w:r w:rsidR="00481F5D">
          <w:rPr>
            <w:color w:val="000000"/>
          </w:rPr>
          <w:t xml:space="preserve"> RNA abundance values </w:t>
        </w:r>
        <w:r w:rsidR="007001CC">
          <w:rPr>
            <w:color w:val="000000"/>
          </w:rPr>
          <w:t xml:space="preserve">of </w:t>
        </w:r>
      </w:ins>
      <w:ins w:id="412" w:author="Wu, Steve (NIH/NIEHS) [E]" w:date="2021-09-12T03:25:00Z">
        <w:r w:rsidR="007001CC">
          <w:rPr>
            <w:color w:val="000000"/>
          </w:rPr>
          <w:t>a chosen downstream reporter gene</w:t>
        </w:r>
      </w:ins>
      <w:ins w:id="413" w:author="Wu, Steve (NIH/NIEHS) [E]" w:date="2021-09-12T03:26:00Z">
        <w:r w:rsidR="00334588">
          <w:rPr>
            <w:color w:val="000000"/>
          </w:rPr>
          <w:t xml:space="preserve"> that are </w:t>
        </w:r>
        <w:r w:rsidR="0020590D">
          <w:rPr>
            <w:color w:val="000000"/>
          </w:rPr>
          <w:t xml:space="preserve">expected to be regulated by the two upstream </w:t>
        </w:r>
        <w:proofErr w:type="spellStart"/>
        <w:r w:rsidR="0020590D">
          <w:rPr>
            <w:color w:val="000000"/>
          </w:rPr>
          <w:t>regualtors</w:t>
        </w:r>
        <w:proofErr w:type="spellEnd"/>
        <w:r w:rsidR="0020590D">
          <w:rPr>
            <w:color w:val="000000"/>
          </w:rPr>
          <w:t>.</w:t>
        </w:r>
      </w:ins>
      <w:ins w:id="414" w:author="Wu, Steve (NIH/NIEHS) [E]" w:date="2021-09-12T03:24:00Z">
        <w:r w:rsidR="00FC5392">
          <w:rPr>
            <w:color w:val="000000"/>
          </w:rPr>
          <w:t xml:space="preserve"> </w:t>
        </w:r>
      </w:ins>
      <w:r w:rsidR="00E077CE">
        <w:rPr>
          <w:color w:val="000000"/>
        </w:rPr>
        <w:t>The app comes with a sample data file “</w:t>
      </w:r>
      <w:proofErr w:type="spellStart"/>
      <w:r w:rsidR="00E077CE" w:rsidRPr="00E077CE">
        <w:rPr>
          <w:lang w:eastAsia="en-US"/>
        </w:rPr>
        <w:t>app_installation_dir</w:t>
      </w:r>
      <w:proofErr w:type="spellEnd"/>
      <w:r w:rsidR="00E077CE" w:rsidRPr="00E077CE">
        <w:rPr>
          <w:lang w:eastAsia="en-US"/>
        </w:rPr>
        <w:t>/</w:t>
      </w:r>
      <w:proofErr w:type="spellStart"/>
      <w:r w:rsidR="00E077CE" w:rsidRPr="00E077CE">
        <w:rPr>
          <w:lang w:eastAsia="en-US"/>
        </w:rPr>
        <w:t>dataSEM</w:t>
      </w:r>
      <w:proofErr w:type="spellEnd"/>
      <w:r w:rsidR="00E077CE" w:rsidRPr="00E077CE">
        <w:rPr>
          <w:lang w:eastAsia="en-US"/>
        </w:rPr>
        <w:t>/sampleDAT.txt</w:t>
      </w:r>
      <w:r w:rsidR="00E077CE">
        <w:rPr>
          <w:color w:val="000000"/>
        </w:rPr>
        <w:t xml:space="preserve">”. When the SEM tab is selected (Figure 2), this data will be loaded, users can select three variables from the </w:t>
      </w:r>
      <w:r w:rsidR="0000000F">
        <w:rPr>
          <w:color w:val="000000"/>
        </w:rPr>
        <w:t>drop-down</w:t>
      </w:r>
      <w:r w:rsidR="00E077CE">
        <w:rPr>
          <w:color w:val="000000"/>
        </w:rPr>
        <w:t xml:space="preserve"> list to test the SEM model. The SEMIPs App al</w:t>
      </w:r>
      <w:r w:rsidR="0000000F">
        <w:rPr>
          <w:color w:val="000000"/>
        </w:rPr>
        <w:t>so provides</w:t>
      </w:r>
      <w:r w:rsidR="00E077CE">
        <w:rPr>
          <w:color w:val="000000"/>
        </w:rPr>
        <w:t xml:space="preserve"> a data file template “</w:t>
      </w:r>
      <w:proofErr w:type="spellStart"/>
      <w:r w:rsidR="00E077CE" w:rsidRPr="00E077CE">
        <w:rPr>
          <w:lang w:eastAsia="en-US"/>
        </w:rPr>
        <w:t>app_installation_dir</w:t>
      </w:r>
      <w:proofErr w:type="spellEnd"/>
      <w:r w:rsidR="00E077CE" w:rsidRPr="00E077CE">
        <w:rPr>
          <w:lang w:eastAsia="en-US"/>
        </w:rPr>
        <w:t>/</w:t>
      </w:r>
      <w:proofErr w:type="spellStart"/>
      <w:r w:rsidR="00E077CE" w:rsidRPr="00E077CE">
        <w:rPr>
          <w:lang w:eastAsia="en-US"/>
        </w:rPr>
        <w:t>dataSEM</w:t>
      </w:r>
      <w:proofErr w:type="spellEnd"/>
      <w:r w:rsidR="00E077CE" w:rsidRPr="00E077CE">
        <w:rPr>
          <w:lang w:eastAsia="en-US"/>
        </w:rPr>
        <w:t>/</w:t>
      </w:r>
      <w:r w:rsidR="00E077CE">
        <w:rPr>
          <w:lang w:eastAsia="en-US"/>
        </w:rPr>
        <w:t>_</w:t>
      </w:r>
      <w:r w:rsidR="00E077CE" w:rsidRPr="00E077CE">
        <w:rPr>
          <w:lang w:eastAsia="en-US"/>
        </w:rPr>
        <w:t>sampleDAT.txt</w:t>
      </w:r>
      <w:r w:rsidR="00E077CE">
        <w:rPr>
          <w:color w:val="000000"/>
        </w:rPr>
        <w:t>”</w:t>
      </w:r>
      <w:r w:rsidR="0000000F">
        <w:rPr>
          <w:color w:val="000000"/>
        </w:rPr>
        <w:t xml:space="preserve"> that users can modify and save as “sampleDAT.txt” to overwrite the default data. As a result, users’ data will be loaded when the App is launched next time. Users can save the modeling figure and all fitting statistics from the app.</w:t>
      </w:r>
    </w:p>
    <w:p w14:paraId="7DE00DE9" w14:textId="64AB09B5" w:rsidR="00197909" w:rsidRDefault="00FE6816" w:rsidP="00464C8E">
      <w:pPr>
        <w:pStyle w:val="Heading2"/>
        <w:tabs>
          <w:tab w:val="clear" w:pos="567"/>
        </w:tabs>
        <w:ind w:left="562" w:hanging="562"/>
      </w:pPr>
      <w:r w:rsidRPr="00C84EE8">
        <w:lastRenderedPageBreak/>
        <w:t xml:space="preserve">Bootstrap </w:t>
      </w:r>
      <w:r w:rsidR="00357DBA">
        <w:t>S</w:t>
      </w:r>
      <w:r w:rsidRPr="00C84EE8">
        <w:t>imulation</w:t>
      </w:r>
    </w:p>
    <w:p w14:paraId="62A2066A" w14:textId="4A8D25C8" w:rsidR="00197909" w:rsidRDefault="733FF151" w:rsidP="1FDA6FA8">
      <w:pPr>
        <w:spacing w:line="480" w:lineRule="auto"/>
        <w:rPr>
          <w:lang w:eastAsia="en-US"/>
        </w:rPr>
      </w:pPr>
      <w:r w:rsidRPr="1FDA6FA8">
        <w:rPr>
          <w:lang w:eastAsia="en-US"/>
        </w:rPr>
        <w:t xml:space="preserve">The third feature (the bootstrap tab shown in Figure 2) assesses the potential impact from a perturbation on </w:t>
      </w:r>
      <w:del w:id="415" w:author="Wu, Steve (NIH/NIEHS) [E]" w:date="2021-09-13T17:54:00Z">
        <w:r w:rsidR="00C84EE8" w:rsidRPr="1FDA6FA8" w:rsidDel="733FF151">
          <w:rPr>
            <w:lang w:eastAsia="en-US"/>
          </w:rPr>
          <w:delText>any downstream system</w:delText>
        </w:r>
      </w:del>
      <w:ins w:id="416" w:author="Wu, Steve (NIH/NIEHS) [E]" w:date="2021-09-13T17:54:00Z">
        <w:r w:rsidR="11BD3873" w:rsidRPr="1FDA6FA8">
          <w:t xml:space="preserve"> </w:t>
        </w:r>
        <w:proofErr w:type="spellStart"/>
        <w:r w:rsidR="11BD3873" w:rsidRPr="1FDA6FA8">
          <w:t>on</w:t>
        </w:r>
        <w:proofErr w:type="spellEnd"/>
        <w:r w:rsidR="11BD3873" w:rsidRPr="1FDA6FA8">
          <w:t xml:space="preserve"> the proposed genetic network such as removing a downstream molecular pathway or the gene signature of a </w:t>
        </w:r>
      </w:ins>
      <w:ins w:id="417" w:author="Wu, Steve (NIH/NIEHS) [E]" w:date="2021-09-13T17:55:00Z">
        <w:r w:rsidR="1F4CCDCB" w:rsidRPr="1FDA6FA8">
          <w:t>downstream</w:t>
        </w:r>
      </w:ins>
      <w:ins w:id="418" w:author="Wu, Steve (NIH/NIEHS) [E]" w:date="2021-09-13T17:54:00Z">
        <w:r w:rsidR="11BD3873" w:rsidRPr="1FDA6FA8">
          <w:t xml:space="preserve"> effector from the upstream </w:t>
        </w:r>
      </w:ins>
      <w:ins w:id="419" w:author="Wu, Steve (NIH/NIEHS) [E]" w:date="2021-09-13T17:55:00Z">
        <w:r w:rsidR="11BD3873" w:rsidRPr="1FDA6FA8">
          <w:t>regulator</w:t>
        </w:r>
      </w:ins>
      <w:r w:rsidRPr="1FDA6FA8">
        <w:rPr>
          <w:lang w:eastAsia="en-US"/>
        </w:rPr>
        <w:t>. We implemented a two-class (elimination with or without replacement) bootstrap resampling for statistical inference (</w:t>
      </w:r>
      <w:r w:rsidR="7ED63EF6" w:rsidRPr="1FDA6FA8">
        <w:rPr>
          <w:lang w:eastAsia="en-US"/>
        </w:rPr>
        <w:t>Supplementary</w:t>
      </w:r>
      <w:r w:rsidRPr="1FDA6FA8">
        <w:rPr>
          <w:lang w:eastAsia="en-US"/>
        </w:rPr>
        <w:t xml:space="preserve"> Figure 1), which eliminates unrelated signatures and provides statistical significance to the SEM fitting. For this feature, it is assumed that the users have successfully run a T</w:t>
      </w:r>
      <w:ins w:id="420" w:author="Wu, Steve (NIH/NIEHS) [E]" w:date="2021-09-15T11:50:00Z">
        <w:r w:rsidR="00C61AF4">
          <w:rPr>
            <w:lang w:eastAsia="en-US"/>
          </w:rPr>
          <w:t>-</w:t>
        </w:r>
      </w:ins>
      <w:del w:id="421" w:author="Wu, Steve (NIH/NIEHS) [E]" w:date="2021-09-15T11:50:00Z">
        <w:r w:rsidRPr="1FDA6FA8" w:rsidDel="00C61AF4">
          <w:rPr>
            <w:lang w:eastAsia="en-US"/>
          </w:rPr>
          <w:delText xml:space="preserve"> </w:delText>
        </w:r>
      </w:del>
      <w:r w:rsidRPr="1FDA6FA8">
        <w:rPr>
          <w:lang w:eastAsia="en-US"/>
        </w:rPr>
        <w:t xml:space="preserve">score analysis. The users also need to enter the signatures associated with the downstream system of interest to evaluate. To improve the rigor of the statistical test, it is recommended to run the bootstrap a minimum of 1,000 times. </w:t>
      </w:r>
      <w:r w:rsidR="2132E5B0" w:rsidRPr="1FDA6FA8">
        <w:rPr>
          <w:lang w:eastAsia="en-US"/>
        </w:rPr>
        <w:t>This feature involves bootstrapping simulation, it needs multicore hardware and can take more times depending on how many iterations users choose.</w:t>
      </w:r>
    </w:p>
    <w:p w14:paraId="4CD516D3" w14:textId="77777777" w:rsidR="00197909" w:rsidRDefault="00FE6816" w:rsidP="0091725F">
      <w:pPr>
        <w:pStyle w:val="Heading2"/>
        <w:tabs>
          <w:tab w:val="clear" w:pos="567"/>
        </w:tabs>
        <w:ind w:left="562" w:hanging="562"/>
      </w:pPr>
      <w:r w:rsidRPr="00F03004">
        <w:t>Sample Data</w:t>
      </w:r>
    </w:p>
    <w:p w14:paraId="232E3A0E" w14:textId="0A087240" w:rsidR="00197909" w:rsidRDefault="00F03004" w:rsidP="00925F33">
      <w:pPr>
        <w:spacing w:line="480" w:lineRule="auto"/>
        <w:rPr>
          <w:lang w:eastAsia="en-US"/>
        </w:rPr>
      </w:pPr>
      <w:r>
        <w:t xml:space="preserve">The SEMIPs App comes with </w:t>
      </w:r>
      <w:r w:rsidR="00C72C26">
        <w:t xml:space="preserve">four sets of </w:t>
      </w:r>
      <w:r>
        <w:t>testing data and data templates for user to use</w:t>
      </w:r>
      <w:r w:rsidR="00C72C26">
        <w:t xml:space="preserve"> the application and further modify their own data for any customized research projects. They are located at </w:t>
      </w:r>
      <w:proofErr w:type="spellStart"/>
      <w:r w:rsidR="00C72C26" w:rsidRPr="00C72C26">
        <w:rPr>
          <w:lang w:eastAsia="en-US"/>
        </w:rPr>
        <w:t>app_installation_dir</w:t>
      </w:r>
      <w:proofErr w:type="spellEnd"/>
      <w:r w:rsidR="00C72C26" w:rsidRPr="00C72C26">
        <w:rPr>
          <w:lang w:eastAsia="en-US"/>
        </w:rPr>
        <w:t>/</w:t>
      </w:r>
      <w:proofErr w:type="spellStart"/>
      <w:r w:rsidR="00C72C26">
        <w:rPr>
          <w:lang w:eastAsia="en-US"/>
        </w:rPr>
        <w:t>testD</w:t>
      </w:r>
      <w:r w:rsidR="00C72C26" w:rsidRPr="00C72C26">
        <w:rPr>
          <w:lang w:eastAsia="en-US"/>
        </w:rPr>
        <w:t>ata</w:t>
      </w:r>
      <w:proofErr w:type="spellEnd"/>
      <w:r w:rsidR="00C72C26">
        <w:rPr>
          <w:lang w:eastAsia="en-US"/>
        </w:rPr>
        <w:t>.</w:t>
      </w:r>
    </w:p>
    <w:p w14:paraId="683C22E0" w14:textId="6A8AC671" w:rsidR="00197909" w:rsidRDefault="00FE6816" w:rsidP="0091725F">
      <w:pPr>
        <w:pStyle w:val="Heading2"/>
        <w:tabs>
          <w:tab w:val="clear" w:pos="567"/>
        </w:tabs>
        <w:ind w:left="562" w:hanging="562"/>
      </w:pPr>
      <w:r w:rsidRPr="00925F33">
        <w:t xml:space="preserve">Hardware and </w:t>
      </w:r>
      <w:r w:rsidR="00357DBA">
        <w:t>S</w:t>
      </w:r>
      <w:r w:rsidRPr="00925F33">
        <w:t xml:space="preserve">oftware </w:t>
      </w:r>
      <w:r w:rsidR="00357DBA">
        <w:t>R</w:t>
      </w:r>
      <w:r w:rsidRPr="00925F33">
        <w:t>equirement</w:t>
      </w:r>
      <w:r w:rsidR="00925F33">
        <w:t xml:space="preserve"> </w:t>
      </w:r>
    </w:p>
    <w:p w14:paraId="3A466E13" w14:textId="0D12650B" w:rsidR="00197909" w:rsidRPr="00925F33" w:rsidRDefault="00925F33" w:rsidP="00925F33">
      <w:pPr>
        <w:spacing w:line="480" w:lineRule="auto"/>
        <w:rPr>
          <w:rStyle w:val="Hyperlink"/>
          <w:b/>
          <w:bCs/>
          <w:color w:val="auto"/>
          <w:u w:val="none"/>
        </w:rPr>
      </w:pPr>
      <w:r>
        <w:rPr>
          <w:color w:val="000000"/>
        </w:rPr>
        <w:t xml:space="preserve">SEMIPs was written in R with the Shiny package </w:t>
      </w:r>
      <w:r w:rsidR="001D65F6">
        <w:rPr>
          <w:color w:val="000000"/>
        </w:rPr>
        <w:t>{</w:t>
      </w:r>
      <w:proofErr w:type="spellStart"/>
      <w:r w:rsidR="001D65F6">
        <w:rPr>
          <w:color w:val="000000"/>
        </w:rPr>
        <w:t>Rstudio</w:t>
      </w:r>
      <w:proofErr w:type="spellEnd"/>
      <w:r w:rsidR="001D65F6">
        <w:rPr>
          <w:color w:val="000000"/>
        </w:rPr>
        <w:t>, 2014 #11}</w:t>
      </w:r>
      <w:r>
        <w:rPr>
          <w:color w:val="000000"/>
        </w:rPr>
        <w:t xml:space="preserve"> that is known for its </w:t>
      </w:r>
      <w:proofErr w:type="gramStart"/>
      <w:r>
        <w:rPr>
          <w:color w:val="000000"/>
        </w:rPr>
        <w:t>light weight</w:t>
      </w:r>
      <w:proofErr w:type="gramEnd"/>
      <w:r>
        <w:rPr>
          <w:color w:val="000000"/>
        </w:rPr>
        <w:t xml:space="preserve"> web development framework with shiny-related features.  The </w:t>
      </w:r>
      <w:proofErr w:type="spellStart"/>
      <w:r>
        <w:rPr>
          <w:color w:val="000000"/>
        </w:rPr>
        <w:t>lavaan</w:t>
      </w:r>
      <w:proofErr w:type="spellEnd"/>
      <w:r>
        <w:rPr>
          <w:color w:val="000000"/>
        </w:rPr>
        <w:t xml:space="preserve"> package </w:t>
      </w:r>
      <w:r w:rsidR="001D65F6">
        <w:rPr>
          <w:color w:val="000000"/>
        </w:rPr>
        <w:t>{</w:t>
      </w:r>
      <w:proofErr w:type="spellStart"/>
      <w:r w:rsidR="001D65F6">
        <w:rPr>
          <w:color w:val="000000"/>
        </w:rPr>
        <w:t>Rosseel</w:t>
      </w:r>
      <w:proofErr w:type="spellEnd"/>
      <w:r w:rsidR="001D65F6">
        <w:rPr>
          <w:color w:val="000000"/>
        </w:rPr>
        <w:t>, 2018 #6}</w:t>
      </w:r>
      <w:r>
        <w:rPr>
          <w:color w:val="000000"/>
        </w:rPr>
        <w:t xml:space="preserve"> was used for the SEM</w:t>
      </w:r>
      <w:r w:rsidR="00FB2FE6">
        <w:rPr>
          <w:color w:val="000000"/>
        </w:rPr>
        <w:t>, other depending packages will be checked at the installation and need to be installed if not already available</w:t>
      </w:r>
      <w:r>
        <w:rPr>
          <w:color w:val="000000"/>
        </w:rPr>
        <w:t xml:space="preserve">. The application requires modern multicore CPUs for the backend parallel processes. SEMIPs was developed under Linux CentOS7 and has been successfully tested on MacOS (v. 10.14.6) and Windows10. </w:t>
      </w:r>
      <w:r w:rsidRPr="0011340F">
        <w:rPr>
          <w:color w:val="000000"/>
        </w:rPr>
        <w:t>To install and run this app</w:t>
      </w:r>
      <w:r>
        <w:rPr>
          <w:color w:val="000000"/>
        </w:rPr>
        <w:t>lication</w:t>
      </w:r>
      <w:r w:rsidRPr="0011340F">
        <w:rPr>
          <w:color w:val="000000"/>
        </w:rPr>
        <w:t xml:space="preserve">, </w:t>
      </w:r>
      <w:r>
        <w:rPr>
          <w:color w:val="000000"/>
        </w:rPr>
        <w:t>users can</w:t>
      </w:r>
      <w:r w:rsidRPr="0011340F">
        <w:rPr>
          <w:color w:val="000000"/>
        </w:rPr>
        <w:t xml:space="preserve"> follow the detail</w:t>
      </w:r>
      <w:r>
        <w:rPr>
          <w:color w:val="000000"/>
        </w:rPr>
        <w:t>ed</w:t>
      </w:r>
      <w:r w:rsidRPr="0011340F">
        <w:rPr>
          <w:color w:val="000000"/>
        </w:rPr>
        <w:t xml:space="preserve"> instruction</w:t>
      </w:r>
      <w:r>
        <w:rPr>
          <w:color w:val="000000"/>
        </w:rPr>
        <w:t>s</w:t>
      </w:r>
      <w:r w:rsidRPr="0011340F">
        <w:rPr>
          <w:color w:val="000000"/>
        </w:rPr>
        <w:t xml:space="preserve"> </w:t>
      </w:r>
      <w:r>
        <w:rPr>
          <w:color w:val="000000"/>
        </w:rPr>
        <w:t xml:space="preserve">provided </w:t>
      </w:r>
      <w:r w:rsidRPr="0011340F">
        <w:rPr>
          <w:color w:val="000000"/>
        </w:rPr>
        <w:t>in the README.txt file.</w:t>
      </w:r>
      <w:r>
        <w:rPr>
          <w:color w:val="000000"/>
        </w:rPr>
        <w:t xml:space="preserve"> </w:t>
      </w:r>
      <w:r w:rsidR="002418E5" w:rsidRPr="00E61C07">
        <w:rPr>
          <w:bCs/>
        </w:rPr>
        <w:t>The SEMIPs Shiny app and</w:t>
      </w:r>
      <w:r w:rsidR="002418E5" w:rsidRPr="002D742E">
        <w:rPr>
          <w:b/>
        </w:rPr>
        <w:t xml:space="preserve"> </w:t>
      </w:r>
      <w:r w:rsidR="002418E5">
        <w:rPr>
          <w:bCs/>
        </w:rPr>
        <w:t>s</w:t>
      </w:r>
      <w:r w:rsidR="002418E5" w:rsidRPr="00F331FE">
        <w:rPr>
          <w:bCs/>
        </w:rPr>
        <w:t xml:space="preserve">ource code </w:t>
      </w:r>
      <w:r w:rsidR="002418E5">
        <w:rPr>
          <w:bCs/>
        </w:rPr>
        <w:t>are</w:t>
      </w:r>
      <w:r w:rsidR="002418E5" w:rsidRPr="00F331FE">
        <w:rPr>
          <w:bCs/>
        </w:rPr>
        <w:t xml:space="preserve"> freely available </w:t>
      </w:r>
      <w:r w:rsidR="002418E5">
        <w:rPr>
          <w:bCs/>
        </w:rPr>
        <w:t xml:space="preserve">at </w:t>
      </w:r>
      <w:hyperlink r:id="rId10" w:history="1">
        <w:r w:rsidR="002418E5" w:rsidRPr="0000732C">
          <w:rPr>
            <w:rStyle w:val="Hyperlink"/>
            <w:bCs/>
          </w:rPr>
          <w:t>https://github.com/NIEHS/SEMIPs</w:t>
        </w:r>
      </w:hyperlink>
      <w:r w:rsidR="002418E5" w:rsidRPr="00F331FE">
        <w:rPr>
          <w:bCs/>
        </w:rPr>
        <w:t xml:space="preserve"> under the MIT license</w:t>
      </w:r>
      <w:r w:rsidR="002418E5">
        <w:rPr>
          <w:bCs/>
        </w:rPr>
        <w:t>.</w:t>
      </w:r>
    </w:p>
    <w:p w14:paraId="682E4660" w14:textId="2ADADD53" w:rsidR="00721D81" w:rsidRPr="0091725F" w:rsidRDefault="00892139" w:rsidP="0091725F">
      <w:pPr>
        <w:pStyle w:val="Heading1"/>
        <w:tabs>
          <w:tab w:val="clear" w:pos="567"/>
        </w:tabs>
        <w:ind w:left="562" w:hanging="562"/>
      </w:pPr>
      <w:r w:rsidRPr="0091725F">
        <w:lastRenderedPageBreak/>
        <w:t>Results</w:t>
      </w:r>
    </w:p>
    <w:p w14:paraId="282DF0FE" w14:textId="234F4759" w:rsidR="00197909" w:rsidRDefault="00721D81" w:rsidP="0091725F">
      <w:pPr>
        <w:pStyle w:val="Heading2"/>
        <w:tabs>
          <w:tab w:val="clear" w:pos="567"/>
        </w:tabs>
        <w:ind w:left="562" w:hanging="562"/>
      </w:pPr>
      <w:r>
        <w:t xml:space="preserve">An </w:t>
      </w:r>
      <w:r w:rsidR="00357DBA">
        <w:t>I</w:t>
      </w:r>
      <w:r>
        <w:t xml:space="preserve">ntegrated </w:t>
      </w:r>
      <w:r w:rsidR="00197909">
        <w:t>H</w:t>
      </w:r>
      <w:r>
        <w:t xml:space="preserve">ypothesis </w:t>
      </w:r>
      <w:r w:rsidR="00197909">
        <w:t>G</w:t>
      </w:r>
      <w:r>
        <w:t xml:space="preserve">eneration and </w:t>
      </w:r>
      <w:r w:rsidR="00197909">
        <w:t>T</w:t>
      </w:r>
      <w:r>
        <w:t xml:space="preserve">esting </w:t>
      </w:r>
      <w:r w:rsidR="00197909">
        <w:t>F</w:t>
      </w:r>
      <w:r>
        <w:t>ramework</w:t>
      </w:r>
    </w:p>
    <w:p w14:paraId="5F31DB73" w14:textId="5976B87D" w:rsidR="00197909" w:rsidRDefault="000A45E1" w:rsidP="1FDA6FA8">
      <w:pPr>
        <w:spacing w:line="480" w:lineRule="auto"/>
        <w:rPr>
          <w:ins w:id="422" w:author="Wu, Steve (NIH/NIEHS) [E]" w:date="2021-09-13T23:18:00Z"/>
        </w:rPr>
      </w:pPr>
      <w:r>
        <w:t xml:space="preserve">As shown in Figure 1, the SEMIPs workflow depicts a </w:t>
      </w:r>
      <w:del w:id="423" w:author="Wu, Steve (NIH/NIEHS) [E]" w:date="2021-09-12T13:06:00Z">
        <w:r w:rsidR="00AA6E92" w:rsidDel="000A45E1">
          <w:delText>biological question</w:delText>
        </w:r>
      </w:del>
      <w:ins w:id="424" w:author="Wu, Steve (NIH/NIEHS) [E]" w:date="2021-09-12T13:06:00Z">
        <w:r w:rsidR="1E7EA915">
          <w:t>genetic interaction</w:t>
        </w:r>
      </w:ins>
      <w:ins w:id="425" w:author="Wu, Steve (NIH/NIEHS) [E]" w:date="2021-09-12T13:10:00Z">
        <w:r w:rsidR="3099D79C">
          <w:t xml:space="preserve"> among </w:t>
        </w:r>
        <w:r w:rsidR="014D84CA">
          <w:t>genes of interest</w:t>
        </w:r>
      </w:ins>
      <w:ins w:id="426" w:author="Wu, Steve (NIH/NIEHS) [E]" w:date="2021-09-12T13:07:00Z">
        <w:r w:rsidR="42BE1938">
          <w:t xml:space="preserve"> that is</w:t>
        </w:r>
      </w:ins>
      <w:r>
        <w:t xml:space="preserve"> initially </w:t>
      </w:r>
      <w:del w:id="427" w:author="Wu, Steve (NIH/NIEHS) [E]" w:date="2021-09-12T13:09:00Z">
        <w:r w:rsidR="00AA6E92" w:rsidDel="000A45E1">
          <w:delText xml:space="preserve">tested </w:delText>
        </w:r>
      </w:del>
      <w:ins w:id="428" w:author="Wu, Steve (NIH/NIEHS) [E]" w:date="2021-09-12T13:09:00Z">
        <w:r w:rsidR="5E47F710">
          <w:t xml:space="preserve">revealed </w:t>
        </w:r>
      </w:ins>
      <w:r>
        <w:t xml:space="preserve">in an </w:t>
      </w:r>
      <w:del w:id="429" w:author="Wu, Steve (NIH/NIEHS) [E]" w:date="2021-09-12T13:03:00Z">
        <w:r w:rsidR="00AA6E92" w:rsidDel="000A45E1">
          <w:delText xml:space="preserve">animal </w:delText>
        </w:r>
      </w:del>
      <w:r>
        <w:t>model</w:t>
      </w:r>
      <w:ins w:id="430" w:author="Wu, Steve (NIH/NIEHS) [E]" w:date="2021-09-12T13:03:00Z">
        <w:r w:rsidR="36E19A00">
          <w:t xml:space="preserve"> systems</w:t>
        </w:r>
      </w:ins>
      <w:r>
        <w:t xml:space="preserve"> and then</w:t>
      </w:r>
      <w:ins w:id="431" w:author="Wu, Steve (NIH/NIEHS) [E]" w:date="2021-09-12T13:09:00Z">
        <w:r w:rsidR="563631CD">
          <w:t xml:space="preserve"> </w:t>
        </w:r>
        <w:r w:rsidR="3099D79C">
          <w:t xml:space="preserve">tested </w:t>
        </w:r>
      </w:ins>
      <w:ins w:id="432" w:author="Wu, Steve (NIH/NIEHS) [E]" w:date="2021-09-12T13:10:00Z">
        <w:r w:rsidR="3099D79C">
          <w:t>for</w:t>
        </w:r>
      </w:ins>
      <w:ins w:id="433" w:author="Wu, Steve (NIH/NIEHS) [E]" w:date="2021-09-12T13:11:00Z">
        <w:r w:rsidR="2BDE9122">
          <w:t xml:space="preserve"> its manifestation</w:t>
        </w:r>
      </w:ins>
      <w:ins w:id="434" w:author="Wu, Steve (NIH/NIEHS) [E]" w:date="2021-09-12T13:10:00Z">
        <w:r w:rsidR="3099D79C">
          <w:t xml:space="preserve"> </w:t>
        </w:r>
      </w:ins>
      <w:ins w:id="435" w:author="Wu, Steve (NIH/NIEHS) [E]" w:date="2021-09-12T13:11:00Z">
        <w:r w:rsidR="2BDE9122">
          <w:t>in</w:t>
        </w:r>
      </w:ins>
      <w:del w:id="436" w:author="Wu, Steve (NIH/NIEHS) [E]" w:date="2021-09-12T13:11:00Z">
        <w:r w:rsidR="00AA6E92" w:rsidDel="000A45E1">
          <w:delText xml:space="preserve"> applied to a</w:delText>
        </w:r>
      </w:del>
      <w:r>
        <w:t xml:space="preserve"> human s</w:t>
      </w:r>
      <w:ins w:id="437" w:author="Wu, Steve (NIH/NIEHS) [E]" w:date="2021-09-12T13:04:00Z">
        <w:r w:rsidR="1C373133">
          <w:t>pecimens</w:t>
        </w:r>
      </w:ins>
      <w:ins w:id="438" w:author="Wu, Steve (NIH/NIEHS) [E]" w:date="2021-09-12T13:11:00Z">
        <w:r w:rsidR="2BDE9122">
          <w:t xml:space="preserve"> via model fitting</w:t>
        </w:r>
      </w:ins>
      <w:del w:id="439" w:author="Wu, Steve (NIH/NIEHS) [E]" w:date="2021-09-12T13:04:00Z">
        <w:r w:rsidR="00AA6E92" w:rsidDel="000A45E1">
          <w:delText>ystem</w:delText>
        </w:r>
      </w:del>
      <w:r>
        <w:t xml:space="preserve">. </w:t>
      </w:r>
      <w:ins w:id="440" w:author="Wu, Steve (NIH/NIEHS) [E]" w:date="2021-09-13T17:47:00Z">
        <w:r w:rsidR="22E4E835" w:rsidRPr="1FDA6FA8">
          <w:t xml:space="preserve">proposed or has been tested in model systems. SEMIPs is designed to test concurrently contributions of regulatory </w:t>
        </w:r>
      </w:ins>
      <w:ins w:id="441" w:author="Wu, Steve (NIH/NIEHS) [E]" w:date="2021-09-13T17:48:00Z">
        <w:r w:rsidR="22E4E835" w:rsidRPr="1FDA6FA8">
          <w:t>effects</w:t>
        </w:r>
      </w:ins>
      <w:ins w:id="442" w:author="Wu, Steve (NIH/NIEHS) [E]" w:date="2021-09-13T17:47:00Z">
        <w:r w:rsidR="22E4E835" w:rsidRPr="1FDA6FA8">
          <w:t xml:space="preserve"> of two upstream regulators “Fac1” and “Fac2” on the expression of a downstream reporter gene “Endpoint”. Meanwhile, two-directional interactions between the two upstream regulators are also examined. Under this structure, users could test the relationships among the gene expression levels of all three variables. If a hypothesis is involved testing of molecular activities of two upstream </w:t>
        </w:r>
        <w:proofErr w:type="spellStart"/>
        <w:r w:rsidR="22E4E835" w:rsidRPr="1FDA6FA8">
          <w:t>regualtors</w:t>
        </w:r>
        <w:proofErr w:type="spellEnd"/>
        <w:r w:rsidR="22E4E835" w:rsidRPr="1FDA6FA8">
          <w:t xml:space="preserve">, gene signatures of the upstream </w:t>
        </w:r>
        <w:proofErr w:type="spellStart"/>
        <w:r w:rsidR="22E4E835" w:rsidRPr="1FDA6FA8">
          <w:t>regualtors</w:t>
        </w:r>
        <w:proofErr w:type="spellEnd"/>
        <w:r w:rsidR="22E4E835" w:rsidRPr="1FDA6FA8">
          <w:t xml:space="preserve"> are first projected to a gene expression matrix of human specimens of interest (</w:t>
        </w:r>
        <w:proofErr w:type="gramStart"/>
        <w:r w:rsidR="22E4E835" w:rsidRPr="1FDA6FA8">
          <w:t>e.g.</w:t>
        </w:r>
        <w:proofErr w:type="gramEnd"/>
        <w:r w:rsidR="22E4E835" w:rsidRPr="1FDA6FA8">
          <w:t xml:space="preserve"> a dataset of microarrays that are derived from human biopsies) through the T-score calculation function. The resulting T-scores will serve as the surrogate molecular activities to test for the manifestation of the proposed genetic network in human specimens via model fitting. </w:t>
        </w:r>
      </w:ins>
      <w:del w:id="443" w:author="Wu, Steve (NIH/NIEHS) [E]" w:date="2021-09-13T23:18:00Z">
        <w:r w:rsidR="00AA6E92" w:rsidDel="7B187B40">
          <w:delText xml:space="preserve">A biological hypothesis is tested in a model animal </w:delText>
        </w:r>
        <w:r w:rsidR="00AA6E92" w:rsidDel="60ED80E1">
          <w:delText>system</w:delText>
        </w:r>
        <w:r w:rsidR="00AA6E92" w:rsidDel="7B187B40">
          <w:delText xml:space="preserve"> (mouse) on relationship between two interacting factors (Fac1 &amp; Fac2) and their endpoints. The hypothesis is translated to another species (i.e. human in our research) via T-score computation and verified with SEM model.</w:delText>
        </w:r>
      </w:del>
      <w:ins w:id="444" w:author="Wu, Steve (NIH/NIEHS) [E]" w:date="2021-09-13T23:18:00Z">
        <w:r w:rsidR="21BA8E01" w:rsidRPr="1FDA6FA8">
          <w:t xml:space="preserve"> with SEM. </w:t>
        </w:r>
      </w:ins>
    </w:p>
    <w:p w14:paraId="6DA70959" w14:textId="24581246" w:rsidR="00197909" w:rsidRDefault="21BA8E01" w:rsidP="1FDA6FA8">
      <w:pPr>
        <w:spacing w:line="480" w:lineRule="auto"/>
      </w:pPr>
      <w:ins w:id="445" w:author="Wu, Steve (NIH/NIEHS) [E]" w:date="2021-09-13T23:18:00Z">
        <w:r w:rsidRPr="1FDA6FA8">
          <w:t>For the hypothesis generat</w:t>
        </w:r>
      </w:ins>
      <w:ins w:id="446" w:author="Wu, Steve (NIH/NIEHS) [E]" w:date="2021-09-15T16:55:00Z">
        <w:r w:rsidR="001545ED">
          <w:t>i</w:t>
        </w:r>
      </w:ins>
      <w:ins w:id="447" w:author="Wu, Steve (NIH/NIEHS) [E]" w:date="2021-09-13T23:18:00Z">
        <w:r w:rsidRPr="1FDA6FA8">
          <w:t xml:space="preserve">on purpose, a </w:t>
        </w:r>
        <w:proofErr w:type="spellStart"/>
        <w:r w:rsidRPr="1FDA6FA8">
          <w:t>subet</w:t>
        </w:r>
        <w:proofErr w:type="spellEnd"/>
        <w:r w:rsidRPr="1FDA6FA8">
          <w:t xml:space="preserve"> of genes that are associated with pathways of interest or downstream effectors could be removed from the upstream regulator’s gene signature as a in silico perturbation to infer the potential impact of losing the downstream signaling on the activities of the upstream regulator (PMID: 18757322).</w:t>
        </w:r>
      </w:ins>
      <w:r w:rsidR="7B187B40">
        <w:t xml:space="preserve"> </w:t>
      </w:r>
      <w:r w:rsidR="000A45E1">
        <w:t xml:space="preserve">Based on the SEM model, a presumed relationship can be tested in humans by determining the significance of the inference via a non-parametric bootstrap resampling framework. The resulting perturbed pathways </w:t>
      </w:r>
      <w:del w:id="448" w:author="Wu, Steve (NIH/NIEHS) [E]" w:date="2021-09-13T23:19:00Z">
        <w:r w:rsidR="00AA6E92" w:rsidDel="000A45E1">
          <w:delText>can be eventually tested in the animal model.</w:delText>
        </w:r>
      </w:del>
      <w:ins w:id="449" w:author="Wu, Steve (NIH/NIEHS) [E]" w:date="2021-09-13T23:19:00Z">
        <w:r w:rsidR="5EBC0495" w:rsidRPr="1FDA6FA8">
          <w:t xml:space="preserve"> would help to prioritize experimentations in model systems.</w:t>
        </w:r>
      </w:ins>
      <w:r w:rsidR="000A45E1">
        <w:t xml:space="preserve"> These workflow steps are shown within the dotted rectangle on the right side of Figure </w:t>
      </w:r>
      <w:r w:rsidR="7B187B40">
        <w:t xml:space="preserve">1 with three major </w:t>
      </w:r>
      <w:r w:rsidR="12D32A3C">
        <w:t>features implemented in the SEMPIPs App as the function tabs when the Shiny App is launched (Figure 2).</w:t>
      </w:r>
    </w:p>
    <w:p w14:paraId="2AC60EFB" w14:textId="2BBF3E6E" w:rsidR="00197909" w:rsidRDefault="00AD3C19" w:rsidP="0091725F">
      <w:pPr>
        <w:pStyle w:val="Heading2"/>
        <w:tabs>
          <w:tab w:val="clear" w:pos="567"/>
        </w:tabs>
        <w:ind w:left="562" w:hanging="562"/>
      </w:pPr>
      <w:r w:rsidRPr="00321121">
        <w:t xml:space="preserve">T-Score </w:t>
      </w:r>
      <w:r w:rsidR="00197909">
        <w:t>C</w:t>
      </w:r>
      <w:r w:rsidRPr="00321121">
        <w:t xml:space="preserve">alculation </w:t>
      </w:r>
      <w:r w:rsidR="00197909">
        <w:t>A</w:t>
      </w:r>
      <w:r w:rsidRPr="00321121">
        <w:t xml:space="preserve">ssisted </w:t>
      </w:r>
      <w:r w:rsidR="00197909">
        <w:t>T</w:t>
      </w:r>
      <w:r w:rsidRPr="00321121">
        <w:t xml:space="preserve">ranslational </w:t>
      </w:r>
      <w:r w:rsidR="00197909">
        <w:t>R</w:t>
      </w:r>
      <w:r w:rsidRPr="00321121">
        <w:t>esearch</w:t>
      </w:r>
    </w:p>
    <w:p w14:paraId="55927DFD" w14:textId="2BED46CC" w:rsidR="00F250EF" w:rsidRDefault="00F250EF" w:rsidP="00F250EF">
      <w:pPr>
        <w:spacing w:line="480" w:lineRule="auto"/>
        <w:rPr>
          <w:ins w:id="450" w:author="Wu, Steve (NIH/NIEHS) [E]" w:date="2021-09-14T14:30:00Z"/>
        </w:rPr>
      </w:pPr>
      <w:ins w:id="451" w:author="Wu, Steve (NIH/NIEHS) [E]" w:date="2021-09-14T14:30:00Z">
        <w:r>
          <w:lastRenderedPageBreak/>
          <w:t>T</w:t>
        </w:r>
      </w:ins>
      <w:ins w:id="452" w:author="Wu, Steve (NIH/NIEHS) [E]" w:date="2021-09-14T14:31:00Z">
        <w:r w:rsidR="001839DD">
          <w:t>he T</w:t>
        </w:r>
      </w:ins>
      <w:ins w:id="453" w:author="Wu, Steve (NIH/NIEHS) [E]" w:date="2021-09-14T14:30:00Z">
        <w:r>
          <w:t xml:space="preserve">-score was </w:t>
        </w:r>
      </w:ins>
      <w:ins w:id="454" w:author="Wu, Steve (NIH/NIEHS) [E]" w:date="2021-09-14T14:40:00Z">
        <w:r w:rsidR="008E556B">
          <w:t xml:space="preserve">employed </w:t>
        </w:r>
      </w:ins>
      <w:ins w:id="455" w:author="Wu, Steve (NIH/NIEHS) [E]" w:date="2021-09-14T14:30:00Z">
        <w:r>
          <w:t>to project</w:t>
        </w:r>
      </w:ins>
      <w:ins w:id="456" w:author="Wu, Steve (NIH/NIEHS) [E]" w:date="2021-09-14T14:40:00Z">
        <w:r w:rsidR="00D24622">
          <w:t xml:space="preserve"> </w:t>
        </w:r>
      </w:ins>
      <w:ins w:id="457" w:author="Wu, Steve (NIH/NIEHS) [E]" w:date="2021-09-14T14:31:00Z">
        <w:r w:rsidR="005E3002">
          <w:t xml:space="preserve">molecular </w:t>
        </w:r>
        <w:proofErr w:type="spellStart"/>
        <w:r w:rsidR="005E3002">
          <w:t>activites</w:t>
        </w:r>
      </w:ins>
      <w:proofErr w:type="spellEnd"/>
      <w:ins w:id="458" w:author="Wu, Steve (NIH/NIEHS) [E]" w:date="2021-09-14T14:40:00Z">
        <w:r w:rsidR="00D24622">
          <w:t xml:space="preserve"> of </w:t>
        </w:r>
      </w:ins>
      <w:ins w:id="459" w:author="Wu, Steve (NIH/NIEHS) [E]" w:date="2021-09-14T14:41:00Z">
        <w:r w:rsidR="00D24622">
          <w:t>a gene of interest</w:t>
        </w:r>
      </w:ins>
      <w:ins w:id="460" w:author="Wu, Steve (NIH/NIEHS) [E]" w:date="2021-09-14T14:30:00Z">
        <w:r>
          <w:t xml:space="preserve"> from a model </w:t>
        </w:r>
      </w:ins>
      <w:ins w:id="461" w:author="Wu, Steve (NIH/NIEHS) [E]" w:date="2021-09-14T14:31:00Z">
        <w:r w:rsidR="005E3002">
          <w:t xml:space="preserve">system </w:t>
        </w:r>
      </w:ins>
      <w:ins w:id="462" w:author="Wu, Steve (NIH/NIEHS) [E]" w:date="2021-09-14T14:30:00Z">
        <w:r>
          <w:t>experiment to human</w:t>
        </w:r>
      </w:ins>
      <w:ins w:id="463" w:author="Wu, Steve (NIH/NIEHS) [E]" w:date="2021-09-14T14:41:00Z">
        <w:r w:rsidR="00D24622">
          <w:t xml:space="preserve"> specimens</w:t>
        </w:r>
      </w:ins>
      <w:ins w:id="464" w:author="Wu, Steve (NIH/NIEHS) [E]" w:date="2021-09-14T14:30:00Z">
        <w:r>
          <w:t xml:space="preserve"> whe</w:t>
        </w:r>
      </w:ins>
      <w:ins w:id="465" w:author="Wu, Steve (NIH/NIEHS) [E]" w:date="2021-09-14T14:41:00Z">
        <w:r w:rsidR="00D24622">
          <w:t>re</w:t>
        </w:r>
      </w:ins>
      <w:ins w:id="466" w:author="Wu, Steve (NIH/NIEHS) [E]" w:date="2021-09-14T14:30:00Z">
        <w:r>
          <w:t xml:space="preserve"> a perturbation was not directly applicable </w:t>
        </w:r>
      </w:ins>
      <w:ins w:id="467" w:author="Wu, Steve (NIH/NIEHS) [E]" w:date="2021-09-14T14:43:00Z">
        <w:r w:rsidR="0000198C" w:rsidRPr="0000198C">
          <w:t>[PMID: 25295534, 19666588, 19490893, 18757322]</w:t>
        </w:r>
      </w:ins>
      <w:ins w:id="468" w:author="Wu, Steve (NIH/NIEHS) [E]" w:date="2021-09-14T14:30:00Z">
        <w:r>
          <w:t xml:space="preserve">.  </w:t>
        </w:r>
      </w:ins>
      <w:ins w:id="469" w:author="Wu, Steve (NIH/NIEHS) [E]" w:date="2021-09-14T14:58:00Z">
        <w:r w:rsidR="00835EE5">
          <w:t>In</w:t>
        </w:r>
      </w:ins>
      <w:ins w:id="470" w:author="Wu, Steve (NIH/NIEHS) [E]" w:date="2021-09-14T14:30:00Z">
        <w:r>
          <w:t xml:space="preserve"> </w:t>
        </w:r>
      </w:ins>
      <w:ins w:id="471" w:author="Wu, Steve (NIH/NIEHS) [E]" w:date="2021-09-14T15:02:00Z">
        <w:r w:rsidR="001D7E50">
          <w:t>a</w:t>
        </w:r>
      </w:ins>
      <w:ins w:id="472" w:author="Wu, Steve (NIH/NIEHS) [E]" w:date="2021-09-14T14:58:00Z">
        <w:r w:rsidR="00835EE5">
          <w:t xml:space="preserve"> model system</w:t>
        </w:r>
      </w:ins>
      <w:ins w:id="473" w:author="Wu, Steve (NIH/NIEHS) [E]" w:date="2021-09-14T14:30:00Z">
        <w:r>
          <w:t xml:space="preserve">, the </w:t>
        </w:r>
      </w:ins>
      <w:ins w:id="474" w:author="Wu, Steve (NIH/NIEHS) [E]" w:date="2021-09-14T14:49:00Z">
        <w:r w:rsidR="00EF709E">
          <w:t>biological replicates</w:t>
        </w:r>
      </w:ins>
      <w:ins w:id="475" w:author="Wu, Steve (NIH/NIEHS) [E]" w:date="2021-09-14T14:30:00Z">
        <w:r>
          <w:t xml:space="preserve"> are randomly assigned into two groups, where one group will receive “placebo” and/or no treatment and another group will receive the perturbation treatment. Experimental measurement</w:t>
        </w:r>
      </w:ins>
      <w:ins w:id="476" w:author="Wu, Steve (NIH/NIEHS) [E]" w:date="2021-09-14T15:04:00Z">
        <w:r w:rsidR="00A32AE6">
          <w:t>s</w:t>
        </w:r>
      </w:ins>
      <w:ins w:id="477" w:author="Wu, Steve (NIH/NIEHS) [E]" w:date="2021-09-14T14:30:00Z">
        <w:r>
          <w:t xml:space="preserve"> will be properly collected from both groups (</w:t>
        </w:r>
        <w:proofErr w:type="gramStart"/>
        <w:r>
          <w:t>i.e.</w:t>
        </w:r>
        <w:proofErr w:type="gramEnd"/>
        <w:r>
          <w:t xml:space="preserve"> gene expression profile from a</w:t>
        </w:r>
      </w:ins>
      <w:ins w:id="478" w:author="Wu, Steve (NIH/NIEHS) [E]" w:date="2021-09-14T14:50:00Z">
        <w:r w:rsidR="005D5ABB">
          <w:t xml:space="preserve"> </w:t>
        </w:r>
        <w:proofErr w:type="spellStart"/>
        <w:r w:rsidR="005D5ABB">
          <w:t>genomewide</w:t>
        </w:r>
        <w:proofErr w:type="spellEnd"/>
        <w:r w:rsidR="005D5ABB">
          <w:t xml:space="preserve"> gene expression</w:t>
        </w:r>
      </w:ins>
      <w:ins w:id="479" w:author="Wu, Steve (NIH/NIEHS) [E]" w:date="2021-09-14T14:30:00Z">
        <w:r>
          <w:t xml:space="preserve"> experiment). Significantly changed genes/probes (signatures) will be obtained from this analysis according to </w:t>
        </w:r>
      </w:ins>
      <w:ins w:id="480" w:author="Wu, Steve (NIH/NIEHS) [E]" w:date="2021-09-14T15:04:00Z">
        <w:r w:rsidR="0077236E">
          <w:t>pre-determined</w:t>
        </w:r>
      </w:ins>
      <w:ins w:id="481" w:author="Wu, Steve (NIH/NIEHS) [E]" w:date="2021-09-14T14:30:00Z">
        <w:r>
          <w:t xml:space="preserve"> thresholds followed by a statistical analysis with directionality (up/down regulation). Such a list of genes/probes are deemed collectively as the “gene signature” of biological responses to a particular perturbation</w:t>
        </w:r>
      </w:ins>
      <w:ins w:id="482" w:author="Wu, Steve (NIH/NIEHS) [E]" w:date="2021-09-14T15:05:00Z">
        <w:r w:rsidR="00480444">
          <w:t xml:space="preserve"> </w:t>
        </w:r>
        <w:proofErr w:type="gramStart"/>
        <w:r w:rsidR="00480444">
          <w:t>in a given</w:t>
        </w:r>
        <w:proofErr w:type="gramEnd"/>
        <w:r w:rsidR="00480444">
          <w:t xml:space="preserve"> context such as cell or tissue </w:t>
        </w:r>
        <w:proofErr w:type="spellStart"/>
        <w:r w:rsidR="00480444">
          <w:t>typs</w:t>
        </w:r>
        <w:proofErr w:type="spellEnd"/>
        <w:r w:rsidR="00480444">
          <w:t xml:space="preserve"> of interest</w:t>
        </w:r>
      </w:ins>
      <w:ins w:id="483" w:author="Wu, Steve (NIH/NIEHS) [E]" w:date="2021-09-14T14:30:00Z">
        <w:r>
          <w:t>. And these</w:t>
        </w:r>
      </w:ins>
      <w:ins w:id="484" w:author="Wu, Steve (NIH/NIEHS) [E]" w:date="2021-09-14T15:12:00Z">
        <w:r w:rsidR="00A50596">
          <w:t xml:space="preserve"> downstream target</w:t>
        </w:r>
      </w:ins>
      <w:ins w:id="485" w:author="Wu, Steve (NIH/NIEHS) [E]" w:date="2021-09-14T14:30:00Z">
        <w:r>
          <w:t xml:space="preserve"> genes</w:t>
        </w:r>
      </w:ins>
      <w:ins w:id="486" w:author="Wu, Steve (NIH/NIEHS) [E]" w:date="2021-09-14T15:12:00Z">
        <w:r w:rsidR="00A50596">
          <w:t xml:space="preserve"> of the </w:t>
        </w:r>
      </w:ins>
      <w:ins w:id="487" w:author="Wu, Steve (NIH/NIEHS) [E]" w:date="2021-09-14T15:13:00Z">
        <w:r w:rsidR="00CE6A78">
          <w:t xml:space="preserve">perturbed </w:t>
        </w:r>
      </w:ins>
      <w:ins w:id="488" w:author="Wu, Steve (NIH/NIEHS) [E]" w:date="2021-09-14T16:20:00Z">
        <w:r w:rsidR="008603E5">
          <w:t>molecule</w:t>
        </w:r>
      </w:ins>
      <w:ins w:id="489" w:author="Wu, Steve (NIH/NIEHS) [E]" w:date="2021-09-14T14:30:00Z">
        <w:r>
          <w:t xml:space="preserve"> are referred as “signature genes”</w:t>
        </w:r>
      </w:ins>
      <w:ins w:id="490" w:author="Wu, Steve (NIH/NIEHS) [E]" w:date="2021-09-14T15:13:00Z">
        <w:r w:rsidR="00CE6A78">
          <w:t xml:space="preserve"> of th</w:t>
        </w:r>
        <w:r w:rsidR="0041051E">
          <w:t xml:space="preserve">e </w:t>
        </w:r>
      </w:ins>
      <w:ins w:id="491" w:author="Wu, Steve (NIH/NIEHS) [E]" w:date="2021-09-14T16:19:00Z">
        <w:r w:rsidR="002F3A17">
          <w:t>molecule</w:t>
        </w:r>
      </w:ins>
      <w:ins w:id="492" w:author="Wu, Steve (NIH/NIEHS) [E]" w:date="2021-09-14T15:13:00Z">
        <w:r w:rsidR="0041051E">
          <w:t xml:space="preserve"> of interest</w:t>
        </w:r>
      </w:ins>
      <w:ins w:id="493" w:author="Wu, Steve (NIH/NIEHS) [E]" w:date="2021-09-14T14:30:00Z">
        <w:r>
          <w:t>. Thi</w:t>
        </w:r>
      </w:ins>
      <w:ins w:id="494" w:author="Wu, Steve (NIH/NIEHS) [E]" w:date="2021-09-14T15:20:00Z">
        <w:r w:rsidR="00527530">
          <w:t>s gene</w:t>
        </w:r>
      </w:ins>
      <w:ins w:id="495" w:author="Wu, Steve (NIH/NIEHS) [E]" w:date="2021-09-14T15:21:00Z">
        <w:r w:rsidR="00527530">
          <w:t xml:space="preserve"> signature</w:t>
        </w:r>
      </w:ins>
      <w:ins w:id="496" w:author="Wu, Steve (NIH/NIEHS) [E]" w:date="2021-09-14T14:30:00Z">
        <w:r>
          <w:t xml:space="preserve"> information will be projected into </w:t>
        </w:r>
      </w:ins>
      <w:ins w:id="497" w:author="Wu, Steve (NIH/NIEHS) [E]" w:date="2021-09-14T15:20:00Z">
        <w:r w:rsidR="00032336">
          <w:t>the human specimen</w:t>
        </w:r>
      </w:ins>
      <w:ins w:id="498" w:author="Wu, Steve (NIH/NIEHS) [E]" w:date="2021-09-14T14:30:00Z">
        <w:r>
          <w:t xml:space="preserve"> of interest bearing the assumption that the</w:t>
        </w:r>
      </w:ins>
      <w:ins w:id="499" w:author="Wu, Steve (NIH/NIEHS) [E]" w:date="2021-09-14T15:18:00Z">
        <w:r w:rsidR="00B802A6">
          <w:t xml:space="preserve"> biological behavior </w:t>
        </w:r>
        <w:r w:rsidR="00C2202C">
          <w:t>of the gene of interest</w:t>
        </w:r>
      </w:ins>
      <w:ins w:id="500" w:author="Wu, Steve (NIH/NIEHS) [E]" w:date="2021-09-14T15:19:00Z">
        <w:r w:rsidR="00CB7A52">
          <w:t xml:space="preserve"> is conserved between the chosen model system and the human sp</w:t>
        </w:r>
      </w:ins>
      <w:ins w:id="501" w:author="Wu, Steve (NIH/NIEHS) [E]" w:date="2021-09-14T15:20:00Z">
        <w:r w:rsidR="00CB7A52">
          <w:t>e</w:t>
        </w:r>
      </w:ins>
      <w:ins w:id="502" w:author="Wu, Steve (NIH/NIEHS) [E]" w:date="2021-09-14T15:19:00Z">
        <w:r w:rsidR="00CB7A52">
          <w:t>cime</w:t>
        </w:r>
      </w:ins>
      <w:ins w:id="503" w:author="Wu, Steve (NIH/NIEHS) [E]" w:date="2021-09-14T15:20:00Z">
        <w:r w:rsidR="00CB7A52">
          <w:t>ns</w:t>
        </w:r>
      </w:ins>
      <w:ins w:id="504" w:author="Wu, Steve (NIH/NIEHS) [E]" w:date="2021-09-14T14:30:00Z">
        <w:r>
          <w:t xml:space="preserve">. </w:t>
        </w:r>
      </w:ins>
    </w:p>
    <w:p w14:paraId="5E81EAAF" w14:textId="286DB5D1" w:rsidR="00F250EF" w:rsidRDefault="00F250EF" w:rsidP="00F250EF">
      <w:pPr>
        <w:spacing w:line="480" w:lineRule="auto"/>
        <w:rPr>
          <w:ins w:id="505" w:author="Wu, Steve (NIH/NIEHS) [E]" w:date="2021-09-14T14:29:00Z"/>
        </w:rPr>
      </w:pPr>
      <w:ins w:id="506" w:author="Wu, Steve (NIH/NIEHS) [E]" w:date="2021-09-14T14:30:00Z">
        <w:r>
          <w:t xml:space="preserve">In </w:t>
        </w:r>
      </w:ins>
      <w:ins w:id="507" w:author="Wu, Steve (NIH/NIEHS) [E]" w:date="2021-09-14T15:58:00Z">
        <w:r w:rsidR="00187B22">
          <w:t xml:space="preserve">the </w:t>
        </w:r>
        <w:r w:rsidR="00507F15">
          <w:t>gene expression data</w:t>
        </w:r>
      </w:ins>
      <w:ins w:id="508" w:author="Wu, Steve (NIH/NIEHS) [E]" w:date="2021-09-14T15:59:00Z">
        <w:r w:rsidR="00507F15">
          <w:t xml:space="preserve">set </w:t>
        </w:r>
      </w:ins>
      <w:ins w:id="509" w:author="Wu, Steve (NIH/NIEHS) [E]" w:date="2021-09-14T16:19:00Z">
        <w:r w:rsidR="002F3A17">
          <w:t>(</w:t>
        </w:r>
        <w:proofErr w:type="gramStart"/>
        <w:r w:rsidR="002F3A17">
          <w:t>i.e.</w:t>
        </w:r>
        <w:proofErr w:type="gramEnd"/>
        <w:r w:rsidR="002F3A17">
          <w:t xml:space="preserve"> human) </w:t>
        </w:r>
      </w:ins>
      <w:ins w:id="510" w:author="Wu, Steve (NIH/NIEHS) [E]" w:date="2021-09-14T15:59:00Z">
        <w:r w:rsidR="00507F15">
          <w:t xml:space="preserve">that </w:t>
        </w:r>
        <w:r w:rsidR="003B503B">
          <w:t xml:space="preserve">molecular </w:t>
        </w:r>
        <w:proofErr w:type="spellStart"/>
        <w:r w:rsidR="003B503B">
          <w:t>activites</w:t>
        </w:r>
        <w:proofErr w:type="spellEnd"/>
        <w:r w:rsidR="003B503B">
          <w:t xml:space="preserve"> of the factor of interest</w:t>
        </w:r>
      </w:ins>
      <w:ins w:id="511" w:author="Wu, Steve (NIH/NIEHS) [E]" w:date="2021-09-14T17:13:00Z">
        <w:r w:rsidR="00AE1727">
          <w:t xml:space="preserve"> </w:t>
        </w:r>
        <w:r w:rsidR="005B648F">
          <w:t xml:space="preserve">on </w:t>
        </w:r>
      </w:ins>
      <w:ins w:id="512" w:author="Wu, Steve (NIH/NIEHS) [E]" w:date="2021-09-14T17:14:00Z">
        <w:r w:rsidR="005B648F">
          <w:t>individual</w:t>
        </w:r>
      </w:ins>
      <w:ins w:id="513" w:author="Wu, Steve (NIH/NIEHS) [E]" w:date="2021-09-14T17:13:00Z">
        <w:r w:rsidR="005B648F">
          <w:t xml:space="preserve"> </w:t>
        </w:r>
      </w:ins>
      <w:ins w:id="514" w:author="Wu, Steve (NIH/NIEHS) [E]" w:date="2021-09-14T17:14:00Z">
        <w:r w:rsidR="005B648F">
          <w:t>samples</w:t>
        </w:r>
      </w:ins>
      <w:ins w:id="515" w:author="Wu, Steve (NIH/NIEHS) [E]" w:date="2021-09-14T16:00:00Z">
        <w:r w:rsidR="009F75A9">
          <w:t xml:space="preserve"> are </w:t>
        </w:r>
      </w:ins>
      <w:ins w:id="516" w:author="Wu, Steve (NIH/NIEHS) [E]" w:date="2021-09-14T17:14:00Z">
        <w:r w:rsidR="005B648F">
          <w:t xml:space="preserve">to be </w:t>
        </w:r>
      </w:ins>
      <w:ins w:id="517" w:author="Wu, Steve (NIH/NIEHS) [E]" w:date="2021-09-14T16:19:00Z">
        <w:r w:rsidR="003A2DAB">
          <w:t>estimated</w:t>
        </w:r>
      </w:ins>
      <w:ins w:id="518" w:author="Wu, Steve (NIH/NIEHS) [E]" w:date="2021-09-14T16:00:00Z">
        <w:r w:rsidR="009F75A9">
          <w:t>,</w:t>
        </w:r>
      </w:ins>
      <w:ins w:id="519" w:author="Wu, Steve (NIH/NIEHS) [E]" w:date="2021-09-14T14:30:00Z">
        <w:r>
          <w:t xml:space="preserve"> the </w:t>
        </w:r>
      </w:ins>
      <w:ins w:id="520" w:author="Wu, Steve (NIH/NIEHS) [E]" w:date="2021-09-14T17:00:00Z">
        <w:r w:rsidR="003A6DAC">
          <w:t>counterparts</w:t>
        </w:r>
      </w:ins>
      <w:ins w:id="521" w:author="Wu, Steve (NIH/NIEHS) [E]" w:date="2021-09-14T14:30:00Z">
        <w:r>
          <w:t xml:space="preserve"> of th</w:t>
        </w:r>
      </w:ins>
      <w:ins w:id="522" w:author="Wu, Steve (NIH/NIEHS) [E]" w:date="2021-09-14T17:00:00Z">
        <w:r w:rsidR="00E8074D">
          <w:t>e</w:t>
        </w:r>
      </w:ins>
      <w:ins w:id="523" w:author="Wu, Steve (NIH/NIEHS) [E]" w:date="2021-09-14T14:30:00Z">
        <w:r>
          <w:t xml:space="preserve"> </w:t>
        </w:r>
      </w:ins>
      <w:ins w:id="524" w:author="Wu, Steve (NIH/NIEHS) [E]" w:date="2021-09-14T17:00:00Z">
        <w:r w:rsidR="003A6DAC">
          <w:t>signature genes</w:t>
        </w:r>
      </w:ins>
      <w:ins w:id="525" w:author="Wu, Steve (NIH/NIEHS) [E]" w:date="2021-09-14T14:30:00Z">
        <w:r>
          <w:t xml:space="preserve"> </w:t>
        </w:r>
      </w:ins>
      <w:ins w:id="526" w:author="Wu, Steve (NIH/NIEHS) [E]" w:date="2021-09-14T17:14:00Z">
        <w:r w:rsidR="005B648F">
          <w:t>were</w:t>
        </w:r>
      </w:ins>
      <w:ins w:id="527" w:author="Wu, Steve (NIH/NIEHS) [E]" w:date="2021-09-14T17:01:00Z">
        <w:r w:rsidR="009B194C">
          <w:t xml:space="preserve"> first identified </w:t>
        </w:r>
      </w:ins>
      <w:ins w:id="528" w:author="Wu, Steve (NIH/NIEHS) [E]" w:date="2021-09-14T17:15:00Z">
        <w:r w:rsidR="009837C4">
          <w:t xml:space="preserve">and grouped </w:t>
        </w:r>
        <w:r w:rsidR="001B4989">
          <w:t xml:space="preserve">based on the </w:t>
        </w:r>
      </w:ins>
      <w:ins w:id="529" w:author="Wu, Steve (NIH/NIEHS) [E]" w:date="2021-09-14T14:30:00Z">
        <w:r>
          <w:t xml:space="preserve">directionality </w:t>
        </w:r>
      </w:ins>
      <w:ins w:id="530" w:author="Wu, Steve (NIH/NIEHS) [E]" w:date="2021-09-14T17:16:00Z">
        <w:r w:rsidR="005C0CF5">
          <w:t>of the signature genes</w:t>
        </w:r>
      </w:ins>
      <w:ins w:id="531" w:author="Wu, Steve (NIH/NIEHS) [E]" w:date="2021-09-14T17:18:00Z">
        <w:r w:rsidR="0088332D">
          <w:t>.</w:t>
        </w:r>
        <w:r w:rsidR="00E50044">
          <w:t xml:space="preserve"> The T-score</w:t>
        </w:r>
      </w:ins>
      <w:ins w:id="532" w:author="Wu, Steve (NIH/NIEHS) [E]" w:date="2021-09-14T17:19:00Z">
        <w:r w:rsidR="00E50044">
          <w:t>s</w:t>
        </w:r>
      </w:ins>
      <w:ins w:id="533" w:author="Wu, Steve (NIH/NIEHS) [E]" w:date="2021-09-14T17:16:00Z">
        <w:r w:rsidR="005C0CF5">
          <w:t xml:space="preserve"> </w:t>
        </w:r>
      </w:ins>
      <w:ins w:id="534" w:author="Wu, Steve (NIH/NIEHS) [E]" w:date="2021-09-14T17:18:00Z">
        <w:r w:rsidR="00E50044">
          <w:t xml:space="preserve">of </w:t>
        </w:r>
      </w:ins>
      <w:ins w:id="535" w:author="Wu, Steve (NIH/NIEHS) [E]" w:date="2021-09-14T17:19:00Z">
        <w:r w:rsidR="00E50044">
          <w:t xml:space="preserve">individual samples in the dataset </w:t>
        </w:r>
        <w:r w:rsidR="00155B8E">
          <w:t>were calculated by a</w:t>
        </w:r>
      </w:ins>
      <w:ins w:id="536" w:author="Wu, Steve (NIH/NIEHS) [E]" w:date="2021-09-14T14:30:00Z">
        <w:r>
          <w:t xml:space="preserve"> normal t-statistics from these two groups of measurement</w:t>
        </w:r>
      </w:ins>
      <w:ins w:id="537" w:author="Wu, Steve (NIH/NIEHS) [E]" w:date="2021-09-14T17:16:00Z">
        <w:r w:rsidR="00853E7B">
          <w:t>s</w:t>
        </w:r>
      </w:ins>
      <w:ins w:id="538" w:author="Wu, Steve (NIH/NIEHS) [E]" w:date="2021-09-14T14:30:00Z">
        <w:r>
          <w:t xml:space="preserve"> to </w:t>
        </w:r>
      </w:ins>
      <w:ins w:id="539" w:author="Wu, Steve (NIH/NIEHS) [E]" w:date="2021-09-14T17:20:00Z">
        <w:r w:rsidR="002D7B08">
          <w:t xml:space="preserve">derive a single number as a </w:t>
        </w:r>
        <w:r w:rsidR="003602B6">
          <w:t>quantitative surrogate of</w:t>
        </w:r>
      </w:ins>
      <w:ins w:id="540" w:author="Wu, Steve (NIH/NIEHS) [E]" w:date="2021-09-14T14:30:00Z">
        <w:r>
          <w:t xml:space="preserve"> </w:t>
        </w:r>
      </w:ins>
      <w:ins w:id="541" w:author="Wu, Steve (NIH/NIEHS) [E]" w:date="2021-09-14T17:16:00Z">
        <w:r w:rsidR="00853E7B">
          <w:t>molecular activities</w:t>
        </w:r>
      </w:ins>
      <w:ins w:id="542" w:author="Wu, Steve (NIH/NIEHS) [E]" w:date="2021-09-14T17:20:00Z">
        <w:r w:rsidR="003602B6">
          <w:t xml:space="preserve"> of </w:t>
        </w:r>
      </w:ins>
      <w:ins w:id="543" w:author="Wu, Steve (NIH/NIEHS) [E]" w:date="2021-09-14T17:21:00Z">
        <w:r w:rsidR="003602B6">
          <w:t>interest.</w:t>
        </w:r>
      </w:ins>
      <w:ins w:id="544" w:author="Wu, Steve (NIH/NIEHS) [E]" w:date="2021-09-14T17:16:00Z">
        <w:r w:rsidR="00853E7B">
          <w:t xml:space="preserve"> </w:t>
        </w:r>
      </w:ins>
      <w:commentRangeStart w:id="545"/>
      <w:ins w:id="546" w:author="Wu, Steve (NIH/NIEHS) [E]" w:date="2021-09-14T14:30:00Z">
        <w:r>
          <w:t>S</w:t>
        </w:r>
      </w:ins>
      <w:ins w:id="547" w:author="Wu, Steve (NIH/NIEHS) [E]" w:date="2021-09-14T17:21:00Z">
        <w:r w:rsidR="00F70BA9">
          <w:t>pecimens</w:t>
        </w:r>
      </w:ins>
      <w:ins w:id="548" w:author="Wu, Steve (NIH/NIEHS) [E]" w:date="2021-09-14T14:30:00Z">
        <w:r>
          <w:t xml:space="preserve"> with T-score</w:t>
        </w:r>
      </w:ins>
      <w:ins w:id="549" w:author="Wu, Steve (NIH/NIEHS) [E]" w:date="2021-09-14T17:21:00Z">
        <w:r w:rsidR="00874D24">
          <w:t>s</w:t>
        </w:r>
      </w:ins>
      <w:ins w:id="550" w:author="Wu, Steve (NIH/NIEHS) [E]" w:date="2021-09-14T14:30:00Z">
        <w:r>
          <w:t xml:space="preserve"> larger than 0, which share a similar signature gene expression profile from the model </w:t>
        </w:r>
      </w:ins>
      <w:ins w:id="551" w:author="Wu, Steve (NIH/NIEHS) [E]" w:date="2021-09-14T17:22:00Z">
        <w:r w:rsidR="00874D24">
          <w:t>system</w:t>
        </w:r>
      </w:ins>
      <w:ins w:id="552" w:author="Wu, Steve (NIH/NIEHS) [E]" w:date="2021-09-14T14:30:00Z">
        <w:r>
          <w:t>, were classified as having gene signature activities and vice versa.</w:t>
        </w:r>
      </w:ins>
      <w:commentRangeEnd w:id="545"/>
      <w:ins w:id="553" w:author="Wu, Steve (NIH/NIEHS) [E]" w:date="2021-09-14T17:23:00Z">
        <w:r w:rsidR="00EE112A">
          <w:rPr>
            <w:rStyle w:val="CommentReference"/>
            <w:rFonts w:eastAsiaTheme="minorHAnsi" w:cstheme="minorBidi"/>
            <w:lang w:eastAsia="en-US"/>
          </w:rPr>
          <w:commentReference w:id="545"/>
        </w:r>
      </w:ins>
    </w:p>
    <w:p w14:paraId="2F92096B" w14:textId="3C5381B3" w:rsidR="00197909" w:rsidRPr="00B63C3C" w:rsidRDefault="00AC3BFE" w:rsidP="00AA6E92">
      <w:pPr>
        <w:spacing w:line="480" w:lineRule="auto"/>
        <w:rPr>
          <w:color w:val="333333"/>
          <w:shd w:val="clear" w:color="auto" w:fill="FFFFFF"/>
        </w:rPr>
      </w:pPr>
      <w:ins w:id="554" w:author="Wu, Steve (NIH/NIEHS) [E]" w:date="2021-09-14T17:31:00Z">
        <w:r>
          <w:t>As an example i</w:t>
        </w:r>
      </w:ins>
      <w:ins w:id="555" w:author="Wu, Steve (NIH/NIEHS) [E]" w:date="2021-09-14T17:29:00Z">
        <w:r w:rsidR="009B5320">
          <w:t>n the SEM</w:t>
        </w:r>
      </w:ins>
      <w:ins w:id="556" w:author="Wu, Steve (NIH/NIEHS) [E]" w:date="2021-09-14T18:16:00Z">
        <w:r w:rsidR="00A70110">
          <w:t>I</w:t>
        </w:r>
      </w:ins>
      <w:ins w:id="557" w:author="Wu, Steve (NIH/NIEHS) [E]" w:date="2021-09-14T17:29:00Z">
        <w:r w:rsidR="009B5320">
          <w:t xml:space="preserve">Ps, </w:t>
        </w:r>
      </w:ins>
      <w:del w:id="558" w:author="Wu, Steve (NIH/NIEHS) [E]" w:date="2021-09-14T17:29:00Z">
        <w:r w:rsidR="00321121" w:rsidDel="009B5320">
          <w:delText xml:space="preserve">The Signature Analysis component conducts the T-Score calculation that ultimately helps </w:delText>
        </w:r>
        <w:r w:rsidR="006D60EC" w:rsidDel="009B5320">
          <w:delText xml:space="preserve">to translate the knowledge obtained from the experimental animal study, as an example into human system. </w:delText>
        </w:r>
      </w:del>
      <w:ins w:id="559" w:author="Wu, Steve (NIH/NIEHS) [E]" w:date="2021-09-14T17:29:00Z">
        <w:r w:rsidR="009B5320">
          <w:t>u</w:t>
        </w:r>
      </w:ins>
      <w:del w:id="560" w:author="Wu, Steve (NIH/NIEHS) [E]" w:date="2021-09-14T17:29:00Z">
        <w:r w:rsidR="006D60EC" w:rsidDel="009B5320">
          <w:delText>U</w:delText>
        </w:r>
      </w:del>
      <w:r w:rsidR="006D60EC">
        <w:t>sers can</w:t>
      </w:r>
      <w:del w:id="561" w:author="Wu, Steve (NIH/NIEHS) [E]" w:date="2021-09-14T17:29:00Z">
        <w:r w:rsidR="006D60EC" w:rsidDel="009B5320">
          <w:delText xml:space="preserve"> test this feature by</w:delText>
        </w:r>
      </w:del>
      <w:r w:rsidR="006D60EC">
        <w:t xml:space="preserve"> upload</w:t>
      </w:r>
      <w:del w:id="562" w:author="Wu, Steve (NIH/NIEHS) [E]" w:date="2021-09-14T17:29:00Z">
        <w:r w:rsidR="006D60EC" w:rsidDel="009B5320">
          <w:delText>ing</w:delText>
        </w:r>
      </w:del>
      <w:del w:id="563" w:author="Wu, Steve (NIH/NIEHS) [E]" w:date="2021-09-14T17:30:00Z">
        <w:r w:rsidR="006D60EC" w:rsidRPr="00465DB5" w:rsidDel="00FA25FB">
          <w:delText>:</w:delText>
        </w:r>
      </w:del>
      <w:r w:rsidR="006D60EC" w:rsidRPr="00465DB5">
        <w:t xml:space="preserve"> </w:t>
      </w:r>
      <w:r w:rsidR="006D60EC">
        <w:t>(</w:t>
      </w:r>
      <w:r w:rsidR="006D60EC" w:rsidRPr="00465DB5">
        <w:t>1</w:t>
      </w:r>
      <w:r w:rsidR="006D60EC">
        <w:t xml:space="preserve">) </w:t>
      </w:r>
      <w:r w:rsidR="006D60EC" w:rsidRPr="00465DB5">
        <w:t xml:space="preserve">A list of </w:t>
      </w:r>
      <w:r w:rsidR="006D60EC">
        <w:t xml:space="preserve">gene </w:t>
      </w:r>
      <w:r w:rsidR="006D60EC" w:rsidRPr="00465DB5">
        <w:t xml:space="preserve">signature (in Entrez </w:t>
      </w:r>
      <w:r w:rsidR="006D60EC">
        <w:t xml:space="preserve">gene </w:t>
      </w:r>
      <w:r w:rsidR="006D60EC" w:rsidRPr="00465DB5">
        <w:t xml:space="preserve">symbol format) </w:t>
      </w:r>
      <w:r w:rsidR="006D60EC">
        <w:t>obtained from a study of interest</w:t>
      </w:r>
      <w:r w:rsidR="00B63C3C">
        <w:t xml:space="preserve"> (</w:t>
      </w:r>
      <w:ins w:id="564" w:author="Wu, Steve (NIH/NIEHS) [E]" w:date="2021-09-14T17:30:00Z">
        <w:r w:rsidR="00FA25FB">
          <w:t>e.g.</w:t>
        </w:r>
      </w:ins>
      <w:del w:id="565" w:author="Wu, Steve (NIH/NIEHS) [E]" w:date="2021-09-14T17:30:00Z">
        <w:r w:rsidR="00B63C3C" w:rsidDel="00FA25FB">
          <w:delText>i.e.</w:delText>
        </w:r>
      </w:del>
      <w:r w:rsidR="00B63C3C">
        <w:t xml:space="preserve"> Human Sig.xlsx)</w:t>
      </w:r>
      <w:del w:id="566" w:author="Wu, Steve (NIH/NIEHS) [E]" w:date="2021-09-14T17:30:00Z">
        <w:r w:rsidR="006D60EC" w:rsidDel="00FA25FB">
          <w:delText>;</w:delText>
        </w:r>
      </w:del>
      <w:r w:rsidR="006D60EC">
        <w:t xml:space="preserve"> </w:t>
      </w:r>
      <w:r w:rsidR="006D60EC" w:rsidRPr="00465DB5">
        <w:t xml:space="preserve">and </w:t>
      </w:r>
      <w:r w:rsidR="006D60EC">
        <w:t>(</w:t>
      </w:r>
      <w:r w:rsidR="006D60EC" w:rsidRPr="00465DB5">
        <w:t>2</w:t>
      </w:r>
      <w:r w:rsidR="006D60EC">
        <w:t>)</w:t>
      </w:r>
      <w:r w:rsidR="006D60EC" w:rsidRPr="00465DB5">
        <w:t xml:space="preserve"> A</w:t>
      </w:r>
      <w:r w:rsidR="006D60EC">
        <w:t xml:space="preserve"> gene</w:t>
      </w:r>
      <w:r w:rsidR="006D60EC" w:rsidRPr="00465DB5">
        <w:t xml:space="preserve"> expression </w:t>
      </w:r>
      <w:r w:rsidR="006D60EC">
        <w:t xml:space="preserve">data matrix that consists of gene expression profiles in a given context </w:t>
      </w:r>
      <w:r w:rsidR="00B63C3C">
        <w:t>(</w:t>
      </w:r>
      <w:ins w:id="567" w:author="Wu, Steve (NIH/NIEHS) [E]" w:date="2021-09-14T17:30:00Z">
        <w:r w:rsidR="00FA25FB">
          <w:t>e.g.</w:t>
        </w:r>
      </w:ins>
      <w:del w:id="568" w:author="Wu, Steve (NIH/NIEHS) [E]" w:date="2021-09-14T17:30:00Z">
        <w:r w:rsidR="00B63C3C" w:rsidDel="00FA25FB">
          <w:delText>i.e.</w:delText>
        </w:r>
      </w:del>
      <w:r w:rsidR="00B63C3C">
        <w:t xml:space="preserve"> HumanArray2Shiny.xlsx) </w:t>
      </w:r>
      <w:r w:rsidR="006D60EC">
        <w:t xml:space="preserve">located under </w:t>
      </w:r>
      <w:r w:rsidR="006D60EC" w:rsidRPr="00E41667">
        <w:t>“</w:t>
      </w:r>
      <w:r w:rsidR="006D60EC">
        <w:t>/</w:t>
      </w:r>
      <w:proofErr w:type="spellStart"/>
      <w:r w:rsidR="006D60EC" w:rsidRPr="00E41667">
        <w:t>app_installation_dir</w:t>
      </w:r>
      <w:proofErr w:type="spellEnd"/>
      <w:r w:rsidR="006D60EC" w:rsidRPr="00E41667">
        <w:t>/</w:t>
      </w:r>
      <w:proofErr w:type="spellStart"/>
      <w:r w:rsidR="006D60EC">
        <w:t>testD</w:t>
      </w:r>
      <w:r w:rsidR="006D60EC" w:rsidRPr="00E41667">
        <w:t>ata</w:t>
      </w:r>
      <w:proofErr w:type="spellEnd"/>
      <w:r w:rsidR="006D60EC" w:rsidRPr="00E41667">
        <w:t>/</w:t>
      </w:r>
      <w:r w:rsidR="006D60EC">
        <w:t>t-score/</w:t>
      </w:r>
      <w:r w:rsidR="006D60EC" w:rsidRPr="00E41667">
        <w:t>”</w:t>
      </w:r>
      <w:r w:rsidR="006D60EC">
        <w:t xml:space="preserve">. Once successfully uploaded, top few lines of </w:t>
      </w:r>
      <w:r w:rsidR="006D60EC">
        <w:lastRenderedPageBreak/>
        <w:t>data will be visible for preview</w:t>
      </w:r>
      <w:r w:rsidR="00B63C3C">
        <w:t xml:space="preserve"> (Figure 2)</w:t>
      </w:r>
      <w:r w:rsidR="006D60EC">
        <w:t>. For illustration purposes, we provide both mouse signature</w:t>
      </w:r>
      <w:r w:rsidR="00472115">
        <w:t xml:space="preserve"> (</w:t>
      </w:r>
      <w:del w:id="569" w:author="Wu, Steve (NIH/NIEHS) [E]" w:date="2021-09-14T18:11:00Z">
        <w:r w:rsidR="00472115" w:rsidDel="00D606F1">
          <w:delText>i.</w:delText>
        </w:r>
      </w:del>
      <w:proofErr w:type="gramStart"/>
      <w:r w:rsidR="00472115">
        <w:t>e.</w:t>
      </w:r>
      <w:ins w:id="570" w:author="Wu, Steve (NIH/NIEHS) [E]" w:date="2021-09-14T18:11:00Z">
        <w:r w:rsidR="007423DA">
          <w:t>g.</w:t>
        </w:r>
      </w:ins>
      <w:proofErr w:type="gramEnd"/>
      <w:r w:rsidR="00472115">
        <w:t xml:space="preserve"> Mouse Sig.xlsx)</w:t>
      </w:r>
      <w:r w:rsidR="006D60EC">
        <w:t xml:space="preserve"> and human signature files, the proper matched specie needs to be selected. T-sc</w:t>
      </w:r>
      <w:r w:rsidR="00B63C3C">
        <w:t>ores will be calculated by clicking the green “Go!” button, the top 10 rows of the T-scores will be shown for preview. The users are encouraged to download the T-Scores for further analysis.</w:t>
      </w:r>
      <w:r w:rsidR="00CC4505">
        <w:t xml:space="preserve"> Since the T-Scores are calculated from two-side T-test, the corresponding p-values are also reported (the second column in T-Scores results shown in Figure 2).</w:t>
      </w:r>
    </w:p>
    <w:p w14:paraId="67F2B78C" w14:textId="77777777" w:rsidR="00197909" w:rsidRDefault="00AD3C19" w:rsidP="0091725F">
      <w:pPr>
        <w:pStyle w:val="Heading2"/>
        <w:tabs>
          <w:tab w:val="clear" w:pos="567"/>
        </w:tabs>
        <w:ind w:left="562" w:hanging="562"/>
      </w:pPr>
      <w:r w:rsidRPr="00321121">
        <w:t>Flexible S</w:t>
      </w:r>
      <w:r w:rsidR="00F00D75">
        <w:t xml:space="preserve">tructural </w:t>
      </w:r>
      <w:r w:rsidR="00F00D75" w:rsidRPr="00321121">
        <w:t>E</w:t>
      </w:r>
      <w:r w:rsidR="00F00D75">
        <w:t xml:space="preserve">quation </w:t>
      </w:r>
      <w:r w:rsidRPr="00321121">
        <w:t>M</w:t>
      </w:r>
      <w:r w:rsidR="00F00D75">
        <w:t>odeling</w:t>
      </w:r>
    </w:p>
    <w:p w14:paraId="3D3B38FE" w14:textId="2F64E1D9" w:rsidR="00AD3C19" w:rsidRDefault="00F0574E" w:rsidP="00321121">
      <w:pPr>
        <w:tabs>
          <w:tab w:val="left" w:pos="2024"/>
        </w:tabs>
        <w:spacing w:line="480" w:lineRule="auto"/>
      </w:pPr>
      <w:ins w:id="571" w:author="Wu, Steve (NIH/NIEHS) [E]" w:date="2021-09-15T12:09:00Z">
        <w:r>
          <w:t>The imp</w:t>
        </w:r>
      </w:ins>
      <w:ins w:id="572" w:author="Wu, Steve (NIH/NIEHS) [E]" w:date="2021-09-15T12:10:00Z">
        <w:r>
          <w:t>act of g</w:t>
        </w:r>
      </w:ins>
      <w:ins w:id="573" w:author="Wu, Steve (NIH/NIEHS) [E]" w:date="2021-09-15T12:09:00Z">
        <w:r w:rsidR="00134517">
          <w:t xml:space="preserve">enetic interactions among </w:t>
        </w:r>
      </w:ins>
      <w:proofErr w:type="spellStart"/>
      <w:ins w:id="574" w:author="Wu, Steve (NIH/NIEHS) [E]" w:date="2021-09-15T12:10:00Z">
        <w:r>
          <w:t>regultors</w:t>
        </w:r>
        <w:proofErr w:type="spellEnd"/>
        <w:r>
          <w:t xml:space="preserve"> on downstream target genes </w:t>
        </w:r>
        <w:r w:rsidR="00554D51">
          <w:t>is often tested</w:t>
        </w:r>
      </w:ins>
      <w:ins w:id="575" w:author="Wu, Steve (NIH/NIEHS) [E]" w:date="2021-09-15T12:13:00Z">
        <w:r w:rsidR="001C3851">
          <w:t xml:space="preserve"> by simultaneous manipulations o</w:t>
        </w:r>
      </w:ins>
      <w:ins w:id="576" w:author="Wu, Steve (NIH/NIEHS) [E]" w:date="2021-09-15T15:04:00Z">
        <w:r w:rsidR="00B439AB">
          <w:t>n</w:t>
        </w:r>
      </w:ins>
      <w:ins w:id="577" w:author="Wu, Steve (NIH/NIEHS) [E]" w:date="2021-09-15T12:13:00Z">
        <w:r w:rsidR="001C3851">
          <w:t xml:space="preserve"> </w:t>
        </w:r>
      </w:ins>
      <w:ins w:id="578" w:author="Wu, Steve (NIH/NIEHS) [E]" w:date="2021-09-15T12:14:00Z">
        <w:r w:rsidR="00782846">
          <w:t>levels o</w:t>
        </w:r>
      </w:ins>
      <w:ins w:id="579" w:author="Wu, Steve (NIH/NIEHS) [E]" w:date="2021-09-15T15:04:00Z">
        <w:r w:rsidR="001D5CFC">
          <w:t>r</w:t>
        </w:r>
      </w:ins>
      <w:ins w:id="580" w:author="Wu, Steve (NIH/NIEHS) [E]" w:date="2021-09-15T12:14:00Z">
        <w:r w:rsidR="00782846">
          <w:t xml:space="preserve"> activities of the </w:t>
        </w:r>
        <w:proofErr w:type="spellStart"/>
        <w:r w:rsidR="00782846">
          <w:t>regualtors</w:t>
        </w:r>
        <w:proofErr w:type="spellEnd"/>
        <w:r w:rsidR="00782846">
          <w:t xml:space="preserve"> in a model system. </w:t>
        </w:r>
        <w:r w:rsidR="00C842E5">
          <w:t xml:space="preserve">The SEMIPs app </w:t>
        </w:r>
      </w:ins>
      <w:ins w:id="581" w:author="Wu, Steve (NIH/NIEHS) [E]" w:date="2021-09-15T12:18:00Z">
        <w:r w:rsidR="00D8444B">
          <w:t>takes advantage of public</w:t>
        </w:r>
      </w:ins>
      <w:ins w:id="582" w:author="Wu, Steve (NIH/NIEHS) [E]" w:date="2021-09-15T12:19:00Z">
        <w:r w:rsidR="000D28B0">
          <w:t>ly available</w:t>
        </w:r>
      </w:ins>
      <w:ins w:id="583" w:author="Wu, Steve (NIH/NIEHS) [E]" w:date="2021-09-15T12:18:00Z">
        <w:r w:rsidR="00D8444B">
          <w:t xml:space="preserve"> or existing gene expression </w:t>
        </w:r>
      </w:ins>
      <w:ins w:id="584" w:author="Wu, Steve (NIH/NIEHS) [E]" w:date="2021-09-15T12:19:00Z">
        <w:r w:rsidR="000D28B0">
          <w:t>information</w:t>
        </w:r>
      </w:ins>
      <w:ins w:id="585" w:author="Wu, Steve (NIH/NIEHS) [E]" w:date="2021-09-15T12:15:00Z">
        <w:r w:rsidR="00FC4A53">
          <w:t xml:space="preserve"> to </w:t>
        </w:r>
      </w:ins>
      <w:ins w:id="586" w:author="Wu, Steve (NIH/NIEHS) [E]" w:date="2021-09-15T13:43:00Z">
        <w:r w:rsidR="00E76B67">
          <w:t>examine</w:t>
        </w:r>
      </w:ins>
      <w:ins w:id="587" w:author="Wu, Steve (NIH/NIEHS) [E]" w:date="2021-09-15T12:15:00Z">
        <w:r w:rsidR="00FC4A53">
          <w:t xml:space="preserve"> </w:t>
        </w:r>
      </w:ins>
      <w:ins w:id="588" w:author="Wu, Steve (NIH/NIEHS) [E]" w:date="2021-09-15T12:16:00Z">
        <w:r w:rsidR="00845110">
          <w:t>such potential interaction</w:t>
        </w:r>
      </w:ins>
      <w:ins w:id="589" w:author="Wu, Steve (NIH/NIEHS) [E]" w:date="2021-09-15T15:05:00Z">
        <w:r w:rsidR="001D5CFC">
          <w:t>s</w:t>
        </w:r>
      </w:ins>
      <w:ins w:id="590" w:author="Wu, Steve (NIH/NIEHS) [E]" w:date="2021-09-15T12:16:00Z">
        <w:r w:rsidR="00845110">
          <w:t xml:space="preserve"> </w:t>
        </w:r>
        <w:r w:rsidR="00C23180">
          <w:t>in silico</w:t>
        </w:r>
      </w:ins>
      <w:ins w:id="591" w:author="Wu, Steve (NIH/NIEHS) [E]" w:date="2021-09-15T15:06:00Z">
        <w:r w:rsidR="00744A35">
          <w:t xml:space="preserve"> by SEM</w:t>
        </w:r>
      </w:ins>
      <w:ins w:id="592" w:author="Wu, Steve (NIH/NIEHS) [E]" w:date="2021-09-15T13:43:00Z">
        <w:r w:rsidR="00F25A1A">
          <w:t>.</w:t>
        </w:r>
      </w:ins>
      <w:ins w:id="593" w:author="Wu, Steve (NIH/NIEHS) [E]" w:date="2021-09-15T15:17:00Z">
        <w:r w:rsidR="00826E9F">
          <w:t xml:space="preserve"> </w:t>
        </w:r>
        <w:r w:rsidR="00EC4092">
          <w:t>SEMIPs support</w:t>
        </w:r>
      </w:ins>
      <w:ins w:id="594" w:author="Wu, Steve (NIH/NIEHS) [E]" w:date="2021-09-15T15:20:00Z">
        <w:r w:rsidR="00BA0982">
          <w:t>s</w:t>
        </w:r>
      </w:ins>
      <w:ins w:id="595" w:author="Wu, Steve (NIH/NIEHS) [E]" w:date="2021-09-15T15:17:00Z">
        <w:r w:rsidR="00EC4092">
          <w:t xml:space="preserve"> the </w:t>
        </w:r>
        <w:r w:rsidR="00843813">
          <w:t>test o</w:t>
        </w:r>
      </w:ins>
      <w:ins w:id="596" w:author="Wu, Steve (NIH/NIEHS) [E]" w:date="2021-09-15T15:22:00Z">
        <w:r w:rsidR="006239CD">
          <w:t>f</w:t>
        </w:r>
      </w:ins>
      <w:ins w:id="597" w:author="Wu, Steve (NIH/NIEHS) [E]" w:date="2021-09-15T15:17:00Z">
        <w:r w:rsidR="00843813">
          <w:t xml:space="preserve"> a </w:t>
        </w:r>
        <w:r w:rsidR="00EC4092">
          <w:t xml:space="preserve">hypothesis </w:t>
        </w:r>
      </w:ins>
      <w:ins w:id="598" w:author="Wu, Steve (NIH/NIEHS) [E]" w:date="2021-09-15T15:23:00Z">
        <w:r w:rsidR="006B7899">
          <w:t>in which</w:t>
        </w:r>
      </w:ins>
      <w:ins w:id="599" w:author="Wu, Steve (NIH/NIEHS) [E]" w:date="2021-09-15T15:21:00Z">
        <w:r w:rsidR="00F72AEC" w:rsidRPr="00F72AEC">
          <w:t xml:space="preserve"> </w:t>
        </w:r>
        <w:r w:rsidR="00F72AEC">
          <w:t>two upstream regulators</w:t>
        </w:r>
      </w:ins>
      <w:ins w:id="600" w:author="Wu, Steve (NIH/NIEHS) [E]" w:date="2021-09-15T15:17:00Z">
        <w:r w:rsidR="00EC4092">
          <w:t xml:space="preserve"> </w:t>
        </w:r>
      </w:ins>
      <w:ins w:id="601" w:author="Wu, Steve (NIH/NIEHS) [E]" w:date="2021-09-15T15:18:00Z">
        <w:r w:rsidR="000774C5">
          <w:t>concurren</w:t>
        </w:r>
      </w:ins>
      <w:ins w:id="602" w:author="Wu, Steve (NIH/NIEHS) [E]" w:date="2021-09-15T15:19:00Z">
        <w:r w:rsidR="000774C5">
          <w:t>t</w:t>
        </w:r>
      </w:ins>
      <w:ins w:id="603" w:author="Wu, Steve (NIH/NIEHS) [E]" w:date="2021-09-15T15:21:00Z">
        <w:r w:rsidR="00990AB9">
          <w:t xml:space="preserve">ly </w:t>
        </w:r>
        <w:r w:rsidR="00F72AEC">
          <w:t>regulate</w:t>
        </w:r>
      </w:ins>
      <w:ins w:id="604" w:author="Wu, Steve (NIH/NIEHS) [E]" w:date="2021-09-15T15:19:00Z">
        <w:r w:rsidR="000774C5">
          <w:t xml:space="preserve"> </w:t>
        </w:r>
        <w:r w:rsidR="006574F3">
          <w:t>the levels of one downstream reporter gene</w:t>
        </w:r>
      </w:ins>
      <w:ins w:id="605" w:author="Wu, Steve (NIH/NIEHS) [E]" w:date="2021-09-15T15:20:00Z">
        <w:r w:rsidR="00BA0982">
          <w:t xml:space="preserve"> in a 3-node model. </w:t>
        </w:r>
      </w:ins>
      <w:ins w:id="606" w:author="Wu, Steve (NIH/NIEHS) [E]" w:date="2021-09-15T15:18:00Z">
        <w:r w:rsidR="00843813">
          <w:t xml:space="preserve"> </w:t>
        </w:r>
      </w:ins>
      <w:ins w:id="607" w:author="Wu, Steve (NIH/NIEHS) [E]" w:date="2021-09-15T15:25:00Z">
        <w:r w:rsidR="002620FD">
          <w:t xml:space="preserve">The input variables </w:t>
        </w:r>
      </w:ins>
      <w:ins w:id="608" w:author="Wu, Steve (NIH/NIEHS) [E]" w:date="2021-09-15T15:26:00Z">
        <w:r w:rsidR="00812251">
          <w:t xml:space="preserve">for upstream regulators could be either the gene expression levels </w:t>
        </w:r>
        <w:r w:rsidR="00A929A0">
          <w:t xml:space="preserve">or the molecular </w:t>
        </w:r>
        <w:proofErr w:type="spellStart"/>
        <w:r w:rsidR="00A929A0">
          <w:t>activites</w:t>
        </w:r>
        <w:proofErr w:type="spellEnd"/>
        <w:r w:rsidR="00A929A0">
          <w:t xml:space="preserve"> in a T-score format</w:t>
        </w:r>
      </w:ins>
      <w:ins w:id="609" w:author="Wu, Steve (NIH/NIEHS) [E]" w:date="2021-09-15T15:27:00Z">
        <w:r w:rsidR="00A929A0">
          <w:t xml:space="preserve">. </w:t>
        </w:r>
      </w:ins>
      <w:ins w:id="610" w:author="Wu, Steve (NIH/NIEHS) [E]" w:date="2021-09-15T15:32:00Z">
        <w:r w:rsidR="00113EE2">
          <w:t>[</w:t>
        </w:r>
        <w:r w:rsidR="00EF108E" w:rsidRPr="000B6D58">
          <w:rPr>
            <w:highlight w:val="yellow"/>
            <w:rPrChange w:id="611" w:author="Wu, Steve (NIH/NIEHS) [E]" w:date="2021-09-15T15:35:00Z">
              <w:rPr/>
            </w:rPrChange>
          </w:rPr>
          <w:t xml:space="preserve">Jianying, please elaborate the meaning of </w:t>
        </w:r>
      </w:ins>
      <w:ins w:id="612" w:author="Wu, Steve (NIH/NIEHS) [E]" w:date="2021-09-15T15:33:00Z">
        <w:r w:rsidR="00224AF8" w:rsidRPr="000B6D58">
          <w:rPr>
            <w:highlight w:val="yellow"/>
            <w:rPrChange w:id="613" w:author="Wu, Steve (NIH/NIEHS) [E]" w:date="2021-09-15T15:35:00Z">
              <w:rPr/>
            </w:rPrChange>
          </w:rPr>
          <w:sym w:font="Symbol" w:char="F067"/>
        </w:r>
        <w:r w:rsidR="006A1BBB" w:rsidRPr="000B6D58">
          <w:rPr>
            <w:highlight w:val="yellow"/>
            <w:rPrChange w:id="614" w:author="Wu, Steve (NIH/NIEHS) [E]" w:date="2021-09-15T15:35:00Z">
              <w:rPr/>
            </w:rPrChange>
          </w:rPr>
          <w:t xml:space="preserve">11, </w:t>
        </w:r>
        <w:r w:rsidR="006A1BBB" w:rsidRPr="000B6D58">
          <w:rPr>
            <w:highlight w:val="yellow"/>
            <w:rPrChange w:id="615" w:author="Wu, Steve (NIH/NIEHS) [E]" w:date="2021-09-15T15:35:00Z">
              <w:rPr/>
            </w:rPrChange>
          </w:rPr>
          <w:sym w:font="Symbol" w:char="F067"/>
        </w:r>
        <w:r w:rsidR="006A1BBB" w:rsidRPr="000B6D58">
          <w:rPr>
            <w:highlight w:val="yellow"/>
            <w:rPrChange w:id="616" w:author="Wu, Steve (NIH/NIEHS) [E]" w:date="2021-09-15T15:35:00Z">
              <w:rPr/>
            </w:rPrChange>
          </w:rPr>
          <w:t xml:space="preserve">21, </w:t>
        </w:r>
      </w:ins>
      <w:ins w:id="617" w:author="Wu, Steve (NIH/NIEHS) [E]" w:date="2021-09-15T15:34:00Z">
        <w:r w:rsidR="000306BA" w:rsidRPr="000B6D58">
          <w:rPr>
            <w:highlight w:val="yellow"/>
            <w:rPrChange w:id="618" w:author="Wu, Steve (NIH/NIEHS) [E]" w:date="2021-09-15T15:35:00Z">
              <w:rPr/>
            </w:rPrChange>
          </w:rPr>
          <w:sym w:font="Symbol" w:char="F065"/>
        </w:r>
        <w:r w:rsidR="000306BA" w:rsidRPr="000B6D58">
          <w:rPr>
            <w:highlight w:val="yellow"/>
            <w:rPrChange w:id="619" w:author="Wu, Steve (NIH/NIEHS) [E]" w:date="2021-09-15T15:35:00Z">
              <w:rPr/>
            </w:rPrChange>
          </w:rPr>
          <w:t xml:space="preserve">1 and </w:t>
        </w:r>
        <w:r w:rsidR="000306BA" w:rsidRPr="000B6D58">
          <w:rPr>
            <w:highlight w:val="yellow"/>
            <w:rPrChange w:id="620" w:author="Wu, Steve (NIH/NIEHS) [E]" w:date="2021-09-15T15:35:00Z">
              <w:rPr/>
            </w:rPrChange>
          </w:rPr>
          <w:sym w:font="Symbol" w:char="F065"/>
        </w:r>
        <w:r w:rsidR="000306BA" w:rsidRPr="000B6D58">
          <w:rPr>
            <w:highlight w:val="yellow"/>
            <w:rPrChange w:id="621" w:author="Wu, Steve (NIH/NIEHS) [E]" w:date="2021-09-15T15:35:00Z">
              <w:rPr/>
            </w:rPrChange>
          </w:rPr>
          <w:t>2</w:t>
        </w:r>
        <w:r w:rsidR="000B6D58" w:rsidRPr="000B6D58">
          <w:rPr>
            <w:highlight w:val="yellow"/>
            <w:rPrChange w:id="622" w:author="Wu, Steve (NIH/NIEHS) [E]" w:date="2021-09-15T15:35:00Z">
              <w:rPr/>
            </w:rPrChange>
          </w:rPr>
          <w:t xml:space="preserve"> in figure 1</w:t>
        </w:r>
        <w:r w:rsidR="000B6D58">
          <w:t>]</w:t>
        </w:r>
      </w:ins>
      <w:ins w:id="623" w:author="Wu, Steve (NIH/NIEHS) [E]" w:date="2021-09-15T15:35:00Z">
        <w:r w:rsidR="000B6D58">
          <w:t>.</w:t>
        </w:r>
      </w:ins>
      <w:ins w:id="624" w:author="Wu, Steve (NIH/NIEHS) [E]" w:date="2021-09-15T15:50:00Z">
        <w:r w:rsidR="00EE08BA">
          <w:t xml:space="preserve"> </w:t>
        </w:r>
      </w:ins>
      <w:ins w:id="625" w:author="Wu, Steve (NIH/NIEHS) [E]" w:date="2021-09-15T15:53:00Z">
        <w:r w:rsidR="007C14C7">
          <w:t>This model also examine</w:t>
        </w:r>
      </w:ins>
      <w:ins w:id="626" w:author="Wu, Steve (NIH/NIEHS) [E]" w:date="2021-09-15T15:54:00Z">
        <w:r w:rsidR="0012448C">
          <w:t>s</w:t>
        </w:r>
      </w:ins>
      <w:ins w:id="627" w:author="Wu, Steve (NIH/NIEHS) [E]" w:date="2021-09-15T15:53:00Z">
        <w:r w:rsidR="007C14C7">
          <w:t xml:space="preserve"> the </w:t>
        </w:r>
      </w:ins>
      <w:proofErr w:type="spellStart"/>
      <w:ins w:id="628" w:author="Wu, Steve (NIH/NIEHS) [E]" w:date="2021-09-15T16:00:00Z">
        <w:r w:rsidR="0097324D">
          <w:t>mutal</w:t>
        </w:r>
        <w:proofErr w:type="spellEnd"/>
        <w:r w:rsidR="0097324D">
          <w:t xml:space="preserve"> influence </w:t>
        </w:r>
        <w:r w:rsidR="00DE5FF2">
          <w:t>between</w:t>
        </w:r>
      </w:ins>
      <w:ins w:id="629" w:author="Wu, Steve (NIH/NIEHS) [E]" w:date="2021-09-15T15:52:00Z">
        <w:r w:rsidR="006D71BD">
          <w:t xml:space="preserve"> </w:t>
        </w:r>
        <w:r w:rsidR="006A46D9">
          <w:t xml:space="preserve">the two upstream </w:t>
        </w:r>
        <w:proofErr w:type="spellStart"/>
        <w:r w:rsidR="006A46D9">
          <w:t>regualt</w:t>
        </w:r>
      </w:ins>
      <w:ins w:id="630" w:author="Wu, Steve (NIH/NIEHS) [E]" w:date="2021-09-15T15:53:00Z">
        <w:r w:rsidR="006A46D9">
          <w:t>ors</w:t>
        </w:r>
      </w:ins>
      <w:proofErr w:type="spellEnd"/>
      <w:ins w:id="631" w:author="Wu, Steve (NIH/NIEHS) [E]" w:date="2021-09-15T16:00:00Z">
        <w:r w:rsidR="00DE5FF2">
          <w:t>’</w:t>
        </w:r>
      </w:ins>
      <w:ins w:id="632" w:author="Wu, Steve (NIH/NIEHS) [E]" w:date="2021-09-15T15:53:00Z">
        <w:r w:rsidR="006A46D9">
          <w:t xml:space="preserve"> </w:t>
        </w:r>
        <w:proofErr w:type="spellStart"/>
        <w:r w:rsidR="006A46D9">
          <w:t>activites</w:t>
        </w:r>
        <w:proofErr w:type="spellEnd"/>
        <w:r w:rsidR="006A46D9">
          <w:t xml:space="preserve"> or levels</w:t>
        </w:r>
      </w:ins>
      <w:ins w:id="633" w:author="Wu, Steve (NIH/NIEHS) [E]" w:date="2021-09-15T16:00:00Z">
        <w:r w:rsidR="00DE5FF2">
          <w:t>, which</w:t>
        </w:r>
      </w:ins>
      <w:ins w:id="634" w:author="Wu, Steve (NIH/NIEHS) [E]" w:date="2021-09-15T15:54:00Z">
        <w:r w:rsidR="0012448C">
          <w:t xml:space="preserve"> </w:t>
        </w:r>
      </w:ins>
      <w:ins w:id="635" w:author="Wu, Steve (NIH/NIEHS) [E]" w:date="2021-09-15T16:00:00Z">
        <w:r w:rsidR="00DB17E2">
          <w:t>may serve as</w:t>
        </w:r>
      </w:ins>
      <w:ins w:id="636" w:author="Wu, Steve (NIH/NIEHS) [E]" w:date="2021-09-15T15:53:00Z">
        <w:r w:rsidR="006A46D9">
          <w:t xml:space="preserve"> </w:t>
        </w:r>
      </w:ins>
      <w:ins w:id="637" w:author="Wu, Steve (NIH/NIEHS) [E]" w:date="2021-09-15T16:00:00Z">
        <w:r w:rsidR="00DB17E2">
          <w:t xml:space="preserve">a </w:t>
        </w:r>
      </w:ins>
      <w:ins w:id="638" w:author="Wu, Steve (NIH/NIEHS) [E]" w:date="2021-09-15T15:54:00Z">
        <w:r w:rsidR="00315A09">
          <w:t>predication on candid</w:t>
        </w:r>
      </w:ins>
      <w:ins w:id="639" w:author="Wu, Steve (NIH/NIEHS) [E]" w:date="2021-09-15T15:55:00Z">
        <w:r w:rsidR="00315A09">
          <w:t>ate genetic interactions between the</w:t>
        </w:r>
      </w:ins>
      <w:ins w:id="640" w:author="Wu, Steve (NIH/NIEHS) [E]" w:date="2021-09-15T16:01:00Z">
        <w:r w:rsidR="00DB17E2">
          <w:t xml:space="preserve"> two factors</w:t>
        </w:r>
      </w:ins>
      <w:ins w:id="641" w:author="Wu, Steve (NIH/NIEHS) [E]" w:date="2021-09-15T15:55:00Z">
        <w:r w:rsidR="00315A09">
          <w:t xml:space="preserve"> </w:t>
        </w:r>
        <w:r w:rsidR="0073100B">
          <w:t xml:space="preserve">within the context of the gene expression data matrix. </w:t>
        </w:r>
      </w:ins>
      <w:del w:id="642" w:author="Wu, Steve (NIH/NIEHS) [E]" w:date="2021-09-14T18:25:00Z">
        <w:r w:rsidR="00F00D75" w:rsidDel="00AC3670">
          <w:delText>A</w:delText>
        </w:r>
      </w:del>
      <w:del w:id="643" w:author="Wu, Steve (NIH/NIEHS) [E]" w:date="2021-09-15T15:56:00Z">
        <w:r w:rsidR="00F00D75" w:rsidDel="0073100B">
          <w:delText xml:space="preserve"> three-node</w:delText>
        </w:r>
        <w:r w:rsidR="006D2395" w:rsidDel="0073100B">
          <w:delText xml:space="preserve"> structural equation model</w:delText>
        </w:r>
      </w:del>
      <w:del w:id="644" w:author="Wu, Steve (NIH/NIEHS) [E]" w:date="2021-09-14T18:25:00Z">
        <w:r w:rsidR="006D2395" w:rsidDel="00AC3670">
          <w:delText xml:space="preserve"> can be</w:delText>
        </w:r>
      </w:del>
      <w:del w:id="645" w:author="Wu, Steve (NIH/NIEHS) [E]" w:date="2021-09-15T15:56:00Z">
        <w:r w:rsidR="006D2395" w:rsidDel="0073100B">
          <w:delText xml:space="preserve"> hypothesize</w:delText>
        </w:r>
      </w:del>
      <w:del w:id="646" w:author="Wu, Steve (NIH/NIEHS) [E]" w:date="2021-09-14T18:25:00Z">
        <w:r w:rsidR="006D2395" w:rsidDel="00AC3670">
          <w:delText>d</w:delText>
        </w:r>
      </w:del>
      <w:ins w:id="647" w:author="Wu, Steve (NIH/NIEHS) [E]" w:date="2021-09-15T16:01:00Z">
        <w:r w:rsidR="00A6492A">
          <w:t xml:space="preserve">Operationally, </w:t>
        </w:r>
      </w:ins>
      <w:del w:id="648" w:author="Wu, Steve (NIH/NIEHS) [E]" w:date="2021-09-15T16:01:00Z">
        <w:r w:rsidR="006D2395" w:rsidDel="00494097">
          <w:delText xml:space="preserve"> by selecting the desired endogenous and exogenous variables. </w:delText>
        </w:r>
      </w:del>
      <w:ins w:id="649" w:author="Wu, Steve (NIH/NIEHS) [E]" w:date="2021-09-15T16:01:00Z">
        <w:r w:rsidR="00A6492A">
          <w:t>o</w:t>
        </w:r>
      </w:ins>
      <w:del w:id="650" w:author="Wu, Steve (NIH/NIEHS) [E]" w:date="2021-09-15T16:01:00Z">
        <w:r w:rsidR="006D2395" w:rsidDel="00A6492A">
          <w:delText>O</w:delText>
        </w:r>
      </w:del>
      <w:r w:rsidR="006D2395">
        <w:t xml:space="preserve">nce the SEM tab is selected, the default data </w:t>
      </w:r>
      <w:r w:rsidR="00B40490">
        <w:t>(</w:t>
      </w:r>
      <w:r w:rsidR="00B40490">
        <w:rPr>
          <w:color w:val="000000"/>
        </w:rPr>
        <w:t>“</w:t>
      </w:r>
      <w:proofErr w:type="spellStart"/>
      <w:r w:rsidR="00B40490" w:rsidRPr="00E077CE">
        <w:rPr>
          <w:lang w:eastAsia="en-US"/>
        </w:rPr>
        <w:t>app_installation_dir</w:t>
      </w:r>
      <w:proofErr w:type="spellEnd"/>
      <w:r w:rsidR="00B40490" w:rsidRPr="00E077CE">
        <w:rPr>
          <w:lang w:eastAsia="en-US"/>
        </w:rPr>
        <w:t>/</w:t>
      </w:r>
      <w:proofErr w:type="spellStart"/>
      <w:r w:rsidR="00B40490" w:rsidRPr="00E077CE">
        <w:rPr>
          <w:lang w:eastAsia="en-US"/>
        </w:rPr>
        <w:t>dataSEM</w:t>
      </w:r>
      <w:proofErr w:type="spellEnd"/>
      <w:r w:rsidR="00B40490" w:rsidRPr="00E077CE">
        <w:rPr>
          <w:lang w:eastAsia="en-US"/>
        </w:rPr>
        <w:t>/sampleDAT.txt</w:t>
      </w:r>
      <w:r w:rsidR="00B40490">
        <w:rPr>
          <w:color w:val="000000"/>
        </w:rPr>
        <w:t>”</w:t>
      </w:r>
      <w:r w:rsidR="00B40490">
        <w:t xml:space="preserve">) </w:t>
      </w:r>
      <w:r w:rsidR="006D2395">
        <w:t>will be loaded, and all features are available for users to choose from the drop-down windows</w:t>
      </w:r>
      <w:ins w:id="651" w:author="Wu, Steve (NIH/NIEHS) [E]" w:date="2021-09-15T16:17:00Z">
        <w:r w:rsidR="00C160C5">
          <w:t xml:space="preserve"> (Figure 2)</w:t>
        </w:r>
      </w:ins>
      <w:r w:rsidR="006D2395">
        <w:t>. Two variables are hypothesized as “causal variable” and one variable will be the “endpoint”. The tool reports model fitting statistics in a compressed (zipped) file that can be downloaded, the three-node SEM figure can also be downloaded. This feature also allows users to test a separate system by uploading their relevant dataset. The dataset requires the same format as the example data.</w:t>
      </w:r>
      <w:r w:rsidR="00B40490">
        <w:t xml:space="preserve"> </w:t>
      </w:r>
      <w:ins w:id="652" w:author="Wu, Steve (NIH/NIEHS) [E]" w:date="2021-09-15T16:03:00Z">
        <w:r w:rsidR="00014217">
          <w:t xml:space="preserve">Results derived from the SEMIPs could aid prioritizing </w:t>
        </w:r>
      </w:ins>
      <w:ins w:id="653" w:author="Wu, Steve (NIH/NIEHS) [E]" w:date="2021-09-15T16:17:00Z">
        <w:r w:rsidR="00E1781E">
          <w:t>wet</w:t>
        </w:r>
      </w:ins>
      <w:ins w:id="654" w:author="Wu, Steve (NIH/NIEHS) [E]" w:date="2021-09-15T16:18:00Z">
        <w:r w:rsidR="00AD1632">
          <w:t xml:space="preserve"> </w:t>
        </w:r>
      </w:ins>
      <w:ins w:id="655" w:author="Wu, Steve (NIH/NIEHS) [E]" w:date="2021-09-15T16:17:00Z">
        <w:r w:rsidR="00E1781E">
          <w:t xml:space="preserve">lab </w:t>
        </w:r>
      </w:ins>
      <w:ins w:id="656" w:author="Wu, Steve (NIH/NIEHS) [E]" w:date="2021-09-15T16:03:00Z">
        <w:r w:rsidR="00014217">
          <w:t>experimentations and establishing clinical relevance.</w:t>
        </w:r>
      </w:ins>
      <w:del w:id="657" w:author="Wu, Steve (NIH/NIEHS) [E]" w:date="2021-09-15T16:03:00Z">
        <w:r w:rsidR="00B40490" w:rsidDel="00014217">
          <w:delText>As shown in Figure 1</w:delText>
        </w:r>
      </w:del>
      <w:del w:id="658" w:author="Wu, Steve (NIH/NIEHS) [E]" w:date="2021-09-15T16:02:00Z">
        <w:r w:rsidR="00B40490" w:rsidDel="00A6492A">
          <w:delText>, the SEM model fitting results especially those important statistics will provide valuable information to the hypothesis of interest, which can be further validated from the bench experiment. Sometime, the results can help researchers to proposed new hypothesis</w:delText>
        </w:r>
        <w:r w:rsidR="00197909" w:rsidDel="00A6492A">
          <w:delText>.</w:delText>
        </w:r>
      </w:del>
    </w:p>
    <w:p w14:paraId="3DEACFF0" w14:textId="041C879C" w:rsidR="00197909" w:rsidRDefault="00AD3C19" w:rsidP="0091725F">
      <w:pPr>
        <w:pStyle w:val="Heading2"/>
        <w:tabs>
          <w:tab w:val="clear" w:pos="567"/>
        </w:tabs>
        <w:ind w:left="562" w:hanging="562"/>
      </w:pPr>
      <w:r w:rsidRPr="00B40490">
        <w:lastRenderedPageBreak/>
        <w:t xml:space="preserve">Two-class </w:t>
      </w:r>
      <w:r w:rsidR="00197909">
        <w:t>B</w:t>
      </w:r>
      <w:r w:rsidRPr="00B40490">
        <w:t xml:space="preserve">ootstrap </w:t>
      </w:r>
      <w:r w:rsidR="00197909">
        <w:t>S</w:t>
      </w:r>
      <w:r w:rsidRPr="00B40490">
        <w:t>imulation</w:t>
      </w:r>
    </w:p>
    <w:p w14:paraId="00279135" w14:textId="523E0383" w:rsidR="00AD3C19" w:rsidRDefault="00AC542B" w:rsidP="0091725F">
      <w:pPr>
        <w:spacing w:line="480" w:lineRule="auto"/>
      </w:pPr>
      <w:ins w:id="659" w:author="Wu, Steve (NIH/NIEHS) [E]" w:date="2021-09-15T16:52:00Z">
        <w:r>
          <w:t>Biological sign</w:t>
        </w:r>
        <w:r w:rsidR="00CA090B">
          <w:t xml:space="preserve">aling is often transduced by a cascade of </w:t>
        </w:r>
        <w:proofErr w:type="spellStart"/>
        <w:r w:rsidR="00CA090B">
          <w:t>downsteam</w:t>
        </w:r>
        <w:proofErr w:type="spellEnd"/>
        <w:r w:rsidR="00CA090B">
          <w:t xml:space="preserve"> effectors</w:t>
        </w:r>
      </w:ins>
      <w:ins w:id="660" w:author="Wu, Steve (NIH/NIEHS) [E]" w:date="2021-09-15T16:53:00Z">
        <w:r w:rsidR="0059205E">
          <w:t xml:space="preserve"> in a </w:t>
        </w:r>
        <w:proofErr w:type="spellStart"/>
        <w:r w:rsidR="0059205E">
          <w:t>hierachyal</w:t>
        </w:r>
        <w:proofErr w:type="spellEnd"/>
        <w:r w:rsidR="0059205E">
          <w:t xml:space="preserve"> manner. </w:t>
        </w:r>
      </w:ins>
      <w:ins w:id="661" w:author="Wu, Steve (NIH/NIEHS) [E]" w:date="2021-09-15T16:55:00Z">
        <w:r w:rsidR="00266D69">
          <w:t xml:space="preserve">The gene signature of an upstream regulator </w:t>
        </w:r>
      </w:ins>
      <w:ins w:id="662" w:author="Wu, Steve (NIH/NIEHS) [E]" w:date="2021-09-15T16:56:00Z">
        <w:r w:rsidR="00217BC3">
          <w:t xml:space="preserve">is usually </w:t>
        </w:r>
      </w:ins>
      <w:ins w:id="663" w:author="Wu, Steve (NIH/NIEHS) [E]" w:date="2021-09-15T16:57:00Z">
        <w:r w:rsidR="00217BC3">
          <w:t xml:space="preserve">a summary </w:t>
        </w:r>
      </w:ins>
      <w:ins w:id="664" w:author="Wu, Steve (NIH/NIEHS) [E]" w:date="2021-09-15T16:58:00Z">
        <w:r w:rsidR="00827845">
          <w:t>presentation</w:t>
        </w:r>
      </w:ins>
      <w:ins w:id="665" w:author="Wu, Steve (NIH/NIEHS) [E]" w:date="2021-09-15T16:57:00Z">
        <w:r w:rsidR="00217BC3">
          <w:t xml:space="preserve"> of </w:t>
        </w:r>
      </w:ins>
      <w:ins w:id="666" w:author="Wu, Steve (NIH/NIEHS) [E]" w:date="2021-09-15T16:58:00Z">
        <w:r w:rsidR="00FC6C71">
          <w:t xml:space="preserve">activities of </w:t>
        </w:r>
      </w:ins>
      <w:ins w:id="667" w:author="Wu, Steve (NIH/NIEHS) [E]" w:date="2021-09-15T16:57:00Z">
        <w:r w:rsidR="00D7791E">
          <w:t>multiple downstream effectors</w:t>
        </w:r>
      </w:ins>
      <w:ins w:id="668" w:author="Wu, Steve (NIH/NIEHS) [E]" w:date="2021-09-15T16:58:00Z">
        <w:r w:rsidR="00FC6C71">
          <w:t xml:space="preserve"> whose </w:t>
        </w:r>
      </w:ins>
      <w:ins w:id="669" w:author="Wu, Steve (NIH/NIEHS) [E]" w:date="2021-09-15T16:59:00Z">
        <w:r w:rsidR="00726090">
          <w:t>mRNA abundance</w:t>
        </w:r>
      </w:ins>
      <w:ins w:id="670" w:author="Wu, Steve (NIH/NIEHS) [E]" w:date="2021-09-15T16:58:00Z">
        <w:r w:rsidR="00FC6C71">
          <w:t xml:space="preserve"> may or may not </w:t>
        </w:r>
      </w:ins>
      <w:ins w:id="671" w:author="Wu, Steve (NIH/NIEHS) [E]" w:date="2021-09-15T16:59:00Z">
        <w:r w:rsidR="00726090">
          <w:t xml:space="preserve">be altered </w:t>
        </w:r>
      </w:ins>
      <w:ins w:id="672" w:author="Wu, Steve (NIH/NIEHS) [E]" w:date="2021-09-15T17:00:00Z">
        <w:r w:rsidR="00A57D26">
          <w:t xml:space="preserve">upon stimulations. </w:t>
        </w:r>
        <w:r w:rsidR="00CC3B95">
          <w:t>In silico dissection of the contribut</w:t>
        </w:r>
      </w:ins>
      <w:ins w:id="673" w:author="Wu, Steve (NIH/NIEHS) [E]" w:date="2021-09-15T17:01:00Z">
        <w:r w:rsidR="00CC3B95">
          <w:t xml:space="preserve">ion of </w:t>
        </w:r>
        <w:r w:rsidR="00B2124C">
          <w:t xml:space="preserve">effectors </w:t>
        </w:r>
        <w:r w:rsidR="007F3690">
          <w:t xml:space="preserve">to the upstream </w:t>
        </w:r>
        <w:proofErr w:type="spellStart"/>
        <w:r w:rsidR="007F3690">
          <w:t>regualtor’s</w:t>
        </w:r>
        <w:proofErr w:type="spellEnd"/>
        <w:r w:rsidR="007F3690">
          <w:t xml:space="preserve"> </w:t>
        </w:r>
      </w:ins>
      <w:ins w:id="674" w:author="Wu, Steve (NIH/NIEHS) [E]" w:date="2021-09-15T17:02:00Z">
        <w:r w:rsidR="00E506A7">
          <w:t xml:space="preserve">effect has been utilized </w:t>
        </w:r>
      </w:ins>
      <w:ins w:id="675" w:author="Wu, Steve (NIH/NIEHS) [E]" w:date="2021-09-15T17:03:00Z">
        <w:r w:rsidR="00E506A7">
          <w:t xml:space="preserve">previously by removing </w:t>
        </w:r>
        <w:r w:rsidR="000745DA">
          <w:t xml:space="preserve">genes that reflect </w:t>
        </w:r>
        <w:r w:rsidR="00E506A7">
          <w:t xml:space="preserve">the </w:t>
        </w:r>
        <w:r w:rsidR="000745DA">
          <w:t xml:space="preserve">effector’s </w:t>
        </w:r>
        <w:r w:rsidR="00C90B5C">
          <w:t xml:space="preserve">activities </w:t>
        </w:r>
      </w:ins>
      <w:ins w:id="676" w:author="Wu, Steve (NIH/NIEHS) [E]" w:date="2021-09-15T17:04:00Z">
        <w:r w:rsidR="00C90B5C">
          <w:t>from the upstream regulator’s gene signature</w:t>
        </w:r>
        <w:r w:rsidR="0087147B">
          <w:t xml:space="preserve"> </w:t>
        </w:r>
        <w:r w:rsidR="0087147B" w:rsidRPr="1FDA6FA8">
          <w:t>(PMID: 18757322)</w:t>
        </w:r>
        <w:r w:rsidR="0087147B">
          <w:t xml:space="preserve">. </w:t>
        </w:r>
      </w:ins>
      <w:del w:id="677" w:author="Wu, Steve (NIH/NIEHS) [E]" w:date="2021-09-15T17:08:00Z">
        <w:r w:rsidR="00B40490" w:rsidDel="00F57BD0">
          <w:delText xml:space="preserve">This feature </w:delText>
        </w:r>
        <w:r w:rsidR="000B3E0F" w:rsidDel="00F57BD0">
          <w:delText xml:space="preserve">was designed to </w:delText>
        </w:r>
        <w:r w:rsidR="000B3E0F" w:rsidRPr="00C84EE8" w:rsidDel="00F57BD0">
          <w:rPr>
            <w:lang w:eastAsia="en-US"/>
          </w:rPr>
          <w:delText xml:space="preserve">assesses the potential impact from a perturbation on any downstream system. </w:delText>
        </w:r>
      </w:del>
      <w:del w:id="678" w:author="Wu, Steve (NIH/NIEHS) [E]" w:date="2021-09-15T17:09:00Z">
        <w:r w:rsidR="000B3E0F" w:rsidDel="004800CA">
          <w:rPr>
            <w:lang w:eastAsia="en-US"/>
          </w:rPr>
          <w:delText xml:space="preserve">For a gene signature list obtained from the perturbation, any </w:delText>
        </w:r>
      </w:del>
      <w:ins w:id="679" w:author="Wu, Steve (NIH/NIEHS) [E]" w:date="2021-09-15T17:09:00Z">
        <w:r w:rsidR="004800CA">
          <w:t xml:space="preserve">In SEMIPs, </w:t>
        </w:r>
      </w:ins>
      <w:del w:id="680" w:author="Wu, Steve (NIH/NIEHS) [E]" w:date="2021-09-15T17:09:00Z">
        <w:r w:rsidR="000B3E0F" w:rsidDel="004800CA">
          <w:rPr>
            <w:lang w:eastAsia="en-US"/>
          </w:rPr>
          <w:delText xml:space="preserve">gene or </w:delText>
        </w:r>
      </w:del>
      <w:r w:rsidR="000B3E0F">
        <w:rPr>
          <w:lang w:eastAsia="en-US"/>
        </w:rPr>
        <w:t>gene</w:t>
      </w:r>
      <w:ins w:id="681" w:author="Wu, Steve (NIH/NIEHS) [E]" w:date="2021-09-15T17:09:00Z">
        <w:r w:rsidR="004800CA">
          <w:rPr>
            <w:lang w:eastAsia="en-US"/>
          </w:rPr>
          <w:t>s</w:t>
        </w:r>
      </w:ins>
      <w:del w:id="682" w:author="Wu, Steve (NIH/NIEHS) [E]" w:date="2021-09-15T17:09:00Z">
        <w:r w:rsidR="000B3E0F" w:rsidDel="004800CA">
          <w:rPr>
            <w:lang w:eastAsia="en-US"/>
          </w:rPr>
          <w:delText xml:space="preserve"> sets</w:delText>
        </w:r>
      </w:del>
      <w:r w:rsidR="000B3E0F">
        <w:rPr>
          <w:lang w:eastAsia="en-US"/>
        </w:rPr>
        <w:t xml:space="preserve"> that are</w:t>
      </w:r>
      <w:ins w:id="683" w:author="Wu, Steve (NIH/NIEHS) [E]" w:date="2021-09-15T17:09:00Z">
        <w:r w:rsidR="00AC6680">
          <w:rPr>
            <w:lang w:eastAsia="en-US"/>
          </w:rPr>
          <w:t xml:space="preserve"> </w:t>
        </w:r>
      </w:ins>
      <w:del w:id="684" w:author="Wu, Steve (NIH/NIEHS) [E]" w:date="2021-09-15T17:09:00Z">
        <w:r w:rsidR="000B3E0F" w:rsidDel="00AC6680">
          <w:rPr>
            <w:lang w:eastAsia="en-US"/>
          </w:rPr>
          <w:delText xml:space="preserve"> biologically </w:delText>
        </w:r>
      </w:del>
      <w:r w:rsidR="000B3E0F">
        <w:rPr>
          <w:lang w:eastAsia="en-US"/>
        </w:rPr>
        <w:t>associated</w:t>
      </w:r>
      <w:ins w:id="685" w:author="Wu, Steve (NIH/NIEHS) [E]" w:date="2021-09-15T17:09:00Z">
        <w:r w:rsidR="00AC6680">
          <w:rPr>
            <w:lang w:eastAsia="en-US"/>
          </w:rPr>
          <w:t xml:space="preserve"> with biochemical pathways or belong to </w:t>
        </w:r>
      </w:ins>
      <w:ins w:id="686" w:author="Wu, Steve (NIH/NIEHS) [E]" w:date="2021-09-15T17:10:00Z">
        <w:r w:rsidR="00E10E14">
          <w:rPr>
            <w:lang w:eastAsia="en-US"/>
          </w:rPr>
          <w:t>the downstream effector’s gene signature</w:t>
        </w:r>
      </w:ins>
      <w:r w:rsidR="000B3E0F">
        <w:rPr>
          <w:lang w:eastAsia="en-US"/>
        </w:rPr>
        <w:t xml:space="preserve"> c</w:t>
      </w:r>
      <w:ins w:id="687" w:author="Wu, Steve (NIH/NIEHS) [E]" w:date="2021-09-15T17:10:00Z">
        <w:r w:rsidR="00E10E14">
          <w:rPr>
            <w:lang w:eastAsia="en-US"/>
          </w:rPr>
          <w:t>ould</w:t>
        </w:r>
      </w:ins>
      <w:del w:id="688" w:author="Wu, Steve (NIH/NIEHS) [E]" w:date="2021-09-15T17:10:00Z">
        <w:r w:rsidR="000B3E0F" w:rsidDel="00E10E14">
          <w:rPr>
            <w:lang w:eastAsia="en-US"/>
          </w:rPr>
          <w:delText>an</w:delText>
        </w:r>
      </w:del>
      <w:r w:rsidR="000B3E0F">
        <w:rPr>
          <w:lang w:eastAsia="en-US"/>
        </w:rPr>
        <w:t xml:space="preserve"> be tested with this</w:t>
      </w:r>
      <w:r w:rsidR="000B3E0F" w:rsidRPr="00C84EE8">
        <w:rPr>
          <w:lang w:eastAsia="en-US"/>
        </w:rPr>
        <w:t xml:space="preserve"> two-class (elimination with or without replacement) bootstrap resampling for statistical inference</w:t>
      </w:r>
      <w:r w:rsidR="000B3E0F">
        <w:rPr>
          <w:lang w:eastAsia="en-US"/>
        </w:rPr>
        <w:t xml:space="preserve"> (</w:t>
      </w:r>
      <w:commentRangeStart w:id="689"/>
      <w:r w:rsidR="00D11121" w:rsidRPr="00C82382">
        <w:rPr>
          <w:highlight w:val="yellow"/>
          <w:lang w:eastAsia="en-US"/>
          <w:rPrChange w:id="690" w:author="Wu, Steve (NIH/NIEHS) [E]" w:date="2021-09-15T17:08:00Z">
            <w:rPr>
              <w:lang w:eastAsia="en-US"/>
            </w:rPr>
          </w:rPrChange>
        </w:rPr>
        <w:t>Supplementary</w:t>
      </w:r>
      <w:r w:rsidR="000B3E0F" w:rsidRPr="00C82382">
        <w:rPr>
          <w:highlight w:val="yellow"/>
          <w:lang w:eastAsia="en-US"/>
          <w:rPrChange w:id="691" w:author="Wu, Steve (NIH/NIEHS) [E]" w:date="2021-09-15T17:08:00Z">
            <w:rPr>
              <w:lang w:eastAsia="en-US"/>
            </w:rPr>
          </w:rPrChange>
        </w:rPr>
        <w:t xml:space="preserve"> Figure 1</w:t>
      </w:r>
      <w:commentRangeEnd w:id="689"/>
      <w:r w:rsidR="00C82382" w:rsidRPr="00C82382">
        <w:rPr>
          <w:rStyle w:val="CommentReference"/>
          <w:rFonts w:eastAsiaTheme="minorHAnsi" w:cstheme="minorBidi"/>
          <w:highlight w:val="yellow"/>
          <w:lang w:eastAsia="en-US"/>
          <w:rPrChange w:id="692" w:author="Wu, Steve (NIH/NIEHS) [E]" w:date="2021-09-15T17:08:00Z">
            <w:rPr>
              <w:rStyle w:val="CommentReference"/>
              <w:rFonts w:eastAsiaTheme="minorHAnsi" w:cstheme="minorBidi"/>
              <w:lang w:eastAsia="en-US"/>
            </w:rPr>
          </w:rPrChange>
        </w:rPr>
        <w:commentReference w:id="689"/>
      </w:r>
      <w:r w:rsidR="000B3E0F">
        <w:rPr>
          <w:lang w:eastAsia="en-US"/>
        </w:rPr>
        <w:t xml:space="preserve">). In the </w:t>
      </w:r>
      <w:r w:rsidR="000B3E0F" w:rsidRPr="00C84EE8">
        <w:rPr>
          <w:lang w:eastAsia="en-US"/>
        </w:rPr>
        <w:t>test</w:t>
      </w:r>
      <w:r w:rsidR="000B3E0F">
        <w:rPr>
          <w:lang w:eastAsia="en-US"/>
        </w:rPr>
        <w:t xml:space="preserve"> data folder “/</w:t>
      </w:r>
      <w:proofErr w:type="spellStart"/>
      <w:r w:rsidR="000B3E0F" w:rsidRPr="00E41667">
        <w:t>app_installation_dir</w:t>
      </w:r>
      <w:proofErr w:type="spellEnd"/>
      <w:r w:rsidR="000B3E0F" w:rsidRPr="00E41667">
        <w:t>/</w:t>
      </w:r>
      <w:proofErr w:type="spellStart"/>
      <w:r w:rsidR="000B3E0F">
        <w:t>testD</w:t>
      </w:r>
      <w:r w:rsidR="000B3E0F" w:rsidRPr="00E41667">
        <w:t>ata</w:t>
      </w:r>
      <w:proofErr w:type="spellEnd"/>
      <w:r w:rsidR="000B3E0F" w:rsidRPr="00E41667">
        <w:t>/</w:t>
      </w:r>
      <w:r w:rsidR="000B3E0F">
        <w:t>bootstrap/</w:t>
      </w:r>
      <w:r w:rsidR="000B3E0F" w:rsidRPr="00E41667">
        <w:t>”</w:t>
      </w:r>
      <w:r w:rsidR="000B3E0F">
        <w:t xml:space="preserve">, four downstream gene sets are available. Under the “Bootstrap” tab, users can navigate to this location and run the bootstrap simulation analysis. </w:t>
      </w:r>
      <w:r w:rsidR="00A704FB">
        <w:t>The impact on the downstream system can be assessed by either eliminati</w:t>
      </w:r>
      <w:r w:rsidR="000732B2">
        <w:t>on</w:t>
      </w:r>
      <w:r w:rsidR="00A704FB">
        <w:t xml:space="preserve"> without replacement or with replacement.</w:t>
      </w:r>
      <w:r w:rsidR="000B3E0F" w:rsidRPr="00C84EE8">
        <w:rPr>
          <w:lang w:eastAsia="en-US"/>
        </w:rPr>
        <w:t xml:space="preserve"> To </w:t>
      </w:r>
      <w:r w:rsidR="00A704FB">
        <w:rPr>
          <w:lang w:eastAsia="en-US"/>
        </w:rPr>
        <w:t xml:space="preserve">ensure </w:t>
      </w:r>
      <w:r w:rsidR="000B3E0F" w:rsidRPr="00C84EE8">
        <w:rPr>
          <w:lang w:eastAsia="en-US"/>
        </w:rPr>
        <w:t xml:space="preserve">the rigor of the statistical test, it is recommended to run the bootstrap a minimum of 1,000 times. </w:t>
      </w:r>
      <w:r w:rsidR="00A704FB">
        <w:rPr>
          <w:lang w:eastAsia="en-US"/>
        </w:rPr>
        <w:t xml:space="preserve">Depending on the hardware configuration, this analysis can take </w:t>
      </w:r>
      <w:r w:rsidR="000732B2">
        <w:rPr>
          <w:lang w:eastAsia="en-US"/>
        </w:rPr>
        <w:t>a considerable amount of time</w:t>
      </w:r>
      <w:r w:rsidR="00A704FB">
        <w:rPr>
          <w:lang w:eastAsia="en-US"/>
        </w:rPr>
        <w:t xml:space="preserve">. Users can download the zipped results after the analysis is completed. </w:t>
      </w:r>
      <w:ins w:id="693" w:author="Wu, Steve (NIH/NIEHS) [E]" w:date="2021-09-15T17:11:00Z">
        <w:r w:rsidR="00D31D15">
          <w:rPr>
            <w:lang w:eastAsia="en-US"/>
          </w:rPr>
          <w:t xml:space="preserve">The results derived from this function </w:t>
        </w:r>
        <w:r w:rsidR="00493D1D">
          <w:rPr>
            <w:lang w:eastAsia="en-US"/>
          </w:rPr>
          <w:t xml:space="preserve">could serve as a rationale to further </w:t>
        </w:r>
      </w:ins>
      <w:ins w:id="694" w:author="Wu, Steve (NIH/NIEHS) [E]" w:date="2021-09-15T17:12:00Z">
        <w:r w:rsidR="005D5CAF">
          <w:rPr>
            <w:lang w:eastAsia="en-US"/>
          </w:rPr>
          <w:t xml:space="preserve">genetic or </w:t>
        </w:r>
        <w:proofErr w:type="spellStart"/>
        <w:r w:rsidR="005D5CAF">
          <w:rPr>
            <w:lang w:eastAsia="en-US"/>
          </w:rPr>
          <w:t>phama</w:t>
        </w:r>
      </w:ins>
      <w:ins w:id="695" w:author="Wu, Steve (NIH/NIEHS) [E]" w:date="2021-09-15T17:13:00Z">
        <w:r w:rsidR="005D5CAF">
          <w:rPr>
            <w:lang w:eastAsia="en-US"/>
          </w:rPr>
          <w:t>logical</w:t>
        </w:r>
        <w:proofErr w:type="spellEnd"/>
        <w:r w:rsidR="005D5CAF">
          <w:rPr>
            <w:lang w:eastAsia="en-US"/>
          </w:rPr>
          <w:t xml:space="preserve"> experimentations.</w:t>
        </w:r>
      </w:ins>
    </w:p>
    <w:p w14:paraId="7DA716DF" w14:textId="4010EC04" w:rsidR="00982B01" w:rsidRPr="00E41667" w:rsidRDefault="00982B01" w:rsidP="0091725F">
      <w:pPr>
        <w:pStyle w:val="Heading2"/>
        <w:tabs>
          <w:tab w:val="clear" w:pos="567"/>
        </w:tabs>
        <w:ind w:left="562" w:hanging="562"/>
        <w:rPr>
          <w:bCs/>
        </w:rPr>
      </w:pPr>
      <w:r>
        <w:t xml:space="preserve">A </w:t>
      </w:r>
      <w:r w:rsidR="00197909">
        <w:t>U</w:t>
      </w:r>
      <w:r>
        <w:t xml:space="preserve">ser </w:t>
      </w:r>
      <w:r w:rsidR="00197909">
        <w:t>C</w:t>
      </w:r>
      <w:r>
        <w:t xml:space="preserve">ase </w:t>
      </w:r>
      <w:r w:rsidR="00197909">
        <w:t>A</w:t>
      </w:r>
      <w:r>
        <w:t>pplicatio</w:t>
      </w:r>
      <w:r w:rsidR="00321121">
        <w:t>n</w:t>
      </w:r>
    </w:p>
    <w:p w14:paraId="6B4E74F7" w14:textId="10B47692" w:rsidR="00982B01" w:rsidRPr="00982B01" w:rsidRDefault="00982B01" w:rsidP="00721D81">
      <w:pPr>
        <w:spacing w:line="480" w:lineRule="auto"/>
        <w:jc w:val="both"/>
      </w:pPr>
      <w:r w:rsidRPr="00E41667">
        <w:rPr>
          <w:color w:val="333333"/>
          <w:shd w:val="clear" w:color="auto" w:fill="FFFFFF"/>
        </w:rPr>
        <w:t xml:space="preserve">Previously we demonstrated that the mouse gene signatures of GATA2 and PGR allow inference of the interaction between GATA2 and PGR for regulation of SOX17 expression in the human endometrial tissues </w:t>
      </w:r>
      <w:r w:rsidR="001D65F6">
        <w:rPr>
          <w:color w:val="333333"/>
          <w:shd w:val="clear" w:color="auto" w:fill="FFFFFF"/>
        </w:rPr>
        <w:t>{Rubel, 2016 #1}</w:t>
      </w:r>
      <w:r w:rsidRPr="00E41667">
        <w:t xml:space="preserve">. </w:t>
      </w:r>
      <w:r w:rsidRPr="00E41667">
        <w:rPr>
          <w:color w:val="333333"/>
          <w:shd w:val="clear" w:color="auto" w:fill="FFFFFF"/>
        </w:rPr>
        <w:t xml:space="preserve">The full GATA2 gene signature consists of both direct and indirect downstream genes of GATA2 in the uterus </w:t>
      </w:r>
      <w:r w:rsidR="001D65F6">
        <w:rPr>
          <w:color w:val="333333"/>
          <w:shd w:val="clear" w:color="auto" w:fill="FFFFFF"/>
        </w:rPr>
        <w:t>{Rubel, 2016 #1}</w:t>
      </w:r>
      <w:r w:rsidRPr="00E41667">
        <w:rPr>
          <w:color w:val="333333"/>
          <w:shd w:val="clear" w:color="auto" w:fill="FFFFFF"/>
        </w:rPr>
        <w:t xml:space="preserve">. Since GATA2 is known as a transcription factor that occupies cis-acting elements and confers genomic actions, we hypothesize that expression levels of GATA2’s direct downstream targets reflect its activities </w:t>
      </w:r>
      <w:r w:rsidRPr="00E41667">
        <w:rPr>
          <w:i/>
          <w:iCs/>
          <w:color w:val="333333"/>
          <w:shd w:val="clear" w:color="auto" w:fill="FFFFFF"/>
        </w:rPr>
        <w:t>in silico.</w:t>
      </w:r>
      <w:r w:rsidRPr="00E41667">
        <w:rPr>
          <w:color w:val="333333"/>
          <w:shd w:val="clear" w:color="auto" w:fill="FFFFFF"/>
        </w:rPr>
        <w:t xml:space="preserve"> Here</w:t>
      </w:r>
      <w:r>
        <w:rPr>
          <w:color w:val="333333"/>
          <w:shd w:val="clear" w:color="auto" w:fill="FFFFFF"/>
        </w:rPr>
        <w:t>,</w:t>
      </w:r>
      <w:r w:rsidRPr="00E41667">
        <w:rPr>
          <w:color w:val="333333"/>
          <w:shd w:val="clear" w:color="auto" w:fill="FFFFFF"/>
        </w:rPr>
        <w:t xml:space="preserve"> </w:t>
      </w:r>
      <w:r>
        <w:rPr>
          <w:color w:val="333333"/>
          <w:shd w:val="clear" w:color="auto" w:fill="FFFFFF"/>
        </w:rPr>
        <w:t>a</w:t>
      </w:r>
      <w:r w:rsidRPr="00E41667">
        <w:rPr>
          <w:color w:val="333333"/>
          <w:shd w:val="clear" w:color="auto" w:fill="FFFFFF"/>
        </w:rPr>
        <w:t xml:space="preserve"> GATA2 direct downstream target is defined as a GATA2 regulated gene with GATA2 genome occupancy </w:t>
      </w:r>
      <w:r w:rsidRPr="00E41667">
        <w:rPr>
          <w:color w:val="333333"/>
          <w:shd w:val="clear" w:color="auto" w:fill="FFFFFF"/>
        </w:rPr>
        <w:lastRenderedPageBreak/>
        <w:t xml:space="preserve">within 2-kilobase vicinity of the said gene’s transcription start site in the uterus </w:t>
      </w:r>
      <w:r w:rsidRPr="00E41667">
        <w:t>(</w:t>
      </w:r>
      <w:r>
        <w:rPr>
          <w:color w:val="333333"/>
          <w:shd w:val="clear" w:color="auto" w:fill="FFFFFF"/>
        </w:rPr>
        <w:t>Gene Expression Omnibus (GEO) accession</w:t>
      </w:r>
      <w:r w:rsidRPr="00E41667">
        <w:rPr>
          <w:color w:val="333333"/>
          <w:shd w:val="clear" w:color="auto" w:fill="FFFFFF"/>
        </w:rPr>
        <w:t xml:space="preserve">: </w:t>
      </w:r>
      <w:r w:rsidRPr="00E41667">
        <w:t xml:space="preserve">GSE40659, </w:t>
      </w:r>
      <w:r w:rsidR="001D65F6">
        <w:t>{Rubel, 2016 #1}</w:t>
      </w:r>
      <w:r w:rsidRPr="00E41667">
        <w:t>)</w:t>
      </w:r>
      <w:r w:rsidRPr="00E41667">
        <w:rPr>
          <w:color w:val="333333"/>
          <w:shd w:val="clear" w:color="auto" w:fill="FFFFFF"/>
        </w:rPr>
        <w:t xml:space="preserve">. This stringent criterion </w:t>
      </w:r>
      <w:r>
        <w:rPr>
          <w:color w:val="333333"/>
          <w:shd w:val="clear" w:color="auto" w:fill="FFFFFF"/>
        </w:rPr>
        <w:t>led to the identification of</w:t>
      </w:r>
      <w:r w:rsidRPr="00E41667">
        <w:rPr>
          <w:color w:val="333333"/>
          <w:shd w:val="clear" w:color="auto" w:fill="FFFFFF"/>
        </w:rPr>
        <w:t xml:space="preserve"> 634 genes (</w:t>
      </w:r>
      <w:r w:rsidR="00D11121">
        <w:rPr>
          <w:color w:val="333333"/>
          <w:shd w:val="clear" w:color="auto" w:fill="FFFFFF"/>
        </w:rPr>
        <w:t>Supplementary</w:t>
      </w:r>
      <w:r w:rsidRPr="00E41667">
        <w:rPr>
          <w:color w:val="333333"/>
          <w:shd w:val="clear" w:color="auto" w:fill="FFFFFF"/>
        </w:rPr>
        <w:t xml:space="preserve"> Table </w:t>
      </w:r>
      <w:r>
        <w:rPr>
          <w:color w:val="333333"/>
          <w:shd w:val="clear" w:color="auto" w:fill="FFFFFF"/>
        </w:rPr>
        <w:t>1</w:t>
      </w:r>
      <w:r w:rsidRPr="00E41667">
        <w:rPr>
          <w:color w:val="333333"/>
          <w:shd w:val="clear" w:color="auto" w:fill="FFFFFF"/>
        </w:rPr>
        <w:t>), which is termed “GATA2 direct signature”. The GATA2 activity, as represented by the GATA2 direct signature in a T-score, was quantified by the SEMIPs app from gene expression data of the endometrium tissue for each individual human subject (</w:t>
      </w:r>
      <w:r>
        <w:rPr>
          <w:color w:val="333333"/>
          <w:shd w:val="clear" w:color="auto" w:fill="FFFFFF"/>
        </w:rPr>
        <w:t>GEO accession</w:t>
      </w:r>
      <w:r w:rsidRPr="00E41667">
        <w:rPr>
          <w:color w:val="333333"/>
          <w:shd w:val="clear" w:color="auto" w:fill="FFFFFF"/>
        </w:rPr>
        <w:t xml:space="preserve">: GSE58144, </w:t>
      </w:r>
      <w:r w:rsidR="001D65F6">
        <w:t>{</w:t>
      </w:r>
      <w:proofErr w:type="spellStart"/>
      <w:r w:rsidR="001D65F6">
        <w:t>Koot</w:t>
      </w:r>
      <w:proofErr w:type="spellEnd"/>
      <w:r w:rsidR="001D65F6">
        <w:t>, 2016 #13}</w:t>
      </w:r>
      <w:r w:rsidRPr="00E41667">
        <w:t>)</w:t>
      </w:r>
      <w:r w:rsidRPr="00E41667">
        <w:rPr>
          <w:color w:val="333333"/>
          <w:shd w:val="clear" w:color="auto" w:fill="FFFFFF"/>
        </w:rPr>
        <w:t xml:space="preserve">. </w:t>
      </w:r>
      <w:r w:rsidRPr="00E41667">
        <w:t>T</w:t>
      </w:r>
      <w:r>
        <w:t xml:space="preserve"> </w:t>
      </w:r>
      <w:r w:rsidRPr="00E41667">
        <w:t xml:space="preserve">scores for the uterine GATA2 in all 115 patients were calculated by the app with the GATA2 direct signature and the data matrix of </w:t>
      </w:r>
      <w:r>
        <w:t>GEO accession</w:t>
      </w:r>
      <w:r w:rsidRPr="00E41667">
        <w:t>: GSE58144 (</w:t>
      </w:r>
      <w:r w:rsidR="00D11121">
        <w:t>Supplementary</w:t>
      </w:r>
      <w:r w:rsidRPr="00E41667">
        <w:t xml:space="preserve"> Table </w:t>
      </w:r>
      <w:r>
        <w:t>2</w:t>
      </w:r>
      <w:r w:rsidRPr="00E41667">
        <w:t>). Similarly, T</w:t>
      </w:r>
      <w:r>
        <w:t xml:space="preserve"> </w:t>
      </w:r>
      <w:r w:rsidRPr="00E41667">
        <w:t xml:space="preserve">scores for the uterine PGR (termed PGR signature) were obtained using the </w:t>
      </w:r>
      <w:r>
        <w:t>GEO accession</w:t>
      </w:r>
      <w:r w:rsidRPr="00E41667">
        <w:t xml:space="preserve">: GSE39920 dataset </w:t>
      </w:r>
      <w:r w:rsidR="001D65F6">
        <w:t>{Rubel, 2016 #1}</w:t>
      </w:r>
      <w:r w:rsidRPr="00E41667">
        <w:t xml:space="preserve"> on the same data matrix via the application’s T</w:t>
      </w:r>
      <w:r>
        <w:t xml:space="preserve"> </w:t>
      </w:r>
      <w:r w:rsidRPr="00E41667">
        <w:t xml:space="preserve">score calculation function. To test whether the GATA2 direct signature </w:t>
      </w:r>
      <w:r>
        <w:t>fits the model</w:t>
      </w:r>
      <w:r w:rsidRPr="00E41667">
        <w:t xml:space="preserve"> of the 3-node PGR-GATA2-SOX17 genetic network, the application was fed with T</w:t>
      </w:r>
      <w:r>
        <w:t xml:space="preserve"> </w:t>
      </w:r>
      <w:r w:rsidRPr="00E41667">
        <w:t xml:space="preserve">scores of GATA2 direct signature and PGR signature as exogenous variables and the SOX17 expression levels as the endogenous variable under the “SEM” function. The output data shows that, with GATA2 direct signature in place of the full gene signature, </w:t>
      </w:r>
      <w:r>
        <w:t xml:space="preserve">the </w:t>
      </w:r>
      <w:r w:rsidRPr="00E41667">
        <w:t xml:space="preserve">model significantly fits the </w:t>
      </w:r>
      <w:r>
        <w:t>GEO accession</w:t>
      </w:r>
      <w:r w:rsidRPr="00E41667">
        <w:t>: GSE58144 dataset with all proposed paths (</w:t>
      </w:r>
      <w:commentRangeStart w:id="696"/>
      <w:r w:rsidR="00D11121" w:rsidRPr="009A294A">
        <w:rPr>
          <w:highlight w:val="yellow"/>
          <w:rPrChange w:id="697" w:author="Wu, Steve (NIH/NIEHS) [E]" w:date="2021-09-15T17:17:00Z">
            <w:rPr/>
          </w:rPrChange>
        </w:rPr>
        <w:t>Supplementary</w:t>
      </w:r>
      <w:r w:rsidRPr="009A294A">
        <w:rPr>
          <w:highlight w:val="yellow"/>
          <w:rPrChange w:id="698" w:author="Wu, Steve (NIH/NIEHS) [E]" w:date="2021-09-15T17:17:00Z">
            <w:rPr/>
          </w:rPrChange>
        </w:rPr>
        <w:t xml:space="preserve"> Figure </w:t>
      </w:r>
      <w:r w:rsidR="00406D4D" w:rsidRPr="009A294A">
        <w:rPr>
          <w:highlight w:val="yellow"/>
          <w:rPrChange w:id="699" w:author="Wu, Steve (NIH/NIEHS) [E]" w:date="2021-09-15T17:17:00Z">
            <w:rPr/>
          </w:rPrChange>
        </w:rPr>
        <w:t>2</w:t>
      </w:r>
      <w:commentRangeEnd w:id="696"/>
      <w:r w:rsidR="009A294A">
        <w:rPr>
          <w:rStyle w:val="CommentReference"/>
          <w:rFonts w:eastAsiaTheme="minorHAnsi" w:cstheme="minorBidi"/>
          <w:lang w:eastAsia="en-US"/>
        </w:rPr>
        <w:commentReference w:id="696"/>
      </w:r>
      <w:r w:rsidRPr="00E41667">
        <w:t xml:space="preserve">) and this model is considered not rejected by the human data. This finding suggests that the expression levels of GATA2 direct downstream targets, a subset of the full GATA2 regulated genes, can mathematically serve as surrogate reporters of the GATA2 activities in the human endometrium tissues, which supports our hypothesis. Results of this analysis not only reduce the number of reporter genes for GATA2 activities to 634, but also implicate possibilities of a further reduction with additional filtering criteria on the gene list. A small and manageable panel of markers for GATA2 activities could serve as </w:t>
      </w:r>
      <w:r>
        <w:t xml:space="preserve">a </w:t>
      </w:r>
      <w:r w:rsidRPr="00E41667">
        <w:t xml:space="preserve">future diagnostic tool for pregnancy failure </w:t>
      </w:r>
      <w:r w:rsidR="001D65F6">
        <w:t>{Díaz-</w:t>
      </w:r>
      <w:proofErr w:type="spellStart"/>
      <w:r w:rsidR="001D65F6">
        <w:t>Gimeno</w:t>
      </w:r>
      <w:proofErr w:type="spellEnd"/>
      <w:r w:rsidR="001D65F6">
        <w:t>, 2011 #16}</w:t>
      </w:r>
      <w:r w:rsidRPr="00E41667">
        <w:t>.</w:t>
      </w:r>
    </w:p>
    <w:p w14:paraId="5CE88111" w14:textId="64BD2FCE" w:rsidR="00892139" w:rsidRPr="0091725F" w:rsidRDefault="00892139" w:rsidP="0091725F">
      <w:pPr>
        <w:pStyle w:val="Heading1"/>
        <w:tabs>
          <w:tab w:val="clear" w:pos="567"/>
        </w:tabs>
        <w:ind w:left="562" w:hanging="562"/>
      </w:pPr>
      <w:r w:rsidRPr="0091725F">
        <w:t>Discussion</w:t>
      </w:r>
    </w:p>
    <w:p w14:paraId="502F88D8" w14:textId="2BF607A0" w:rsidR="00E32876" w:rsidRPr="00E32876" w:rsidRDefault="00E32876" w:rsidP="0091725F">
      <w:pPr>
        <w:spacing w:line="480" w:lineRule="auto"/>
        <w:rPr>
          <w:lang w:eastAsia="en-US"/>
        </w:rPr>
      </w:pPr>
      <w:r w:rsidRPr="00E32876">
        <w:rPr>
          <w:color w:val="333333"/>
          <w:shd w:val="clear" w:color="auto" w:fill="FFFFFF"/>
          <w:lang w:eastAsia="en-US"/>
        </w:rPr>
        <w:lastRenderedPageBreak/>
        <w:t xml:space="preserve">The SEMIPs R Shiny app offers an easy to use </w:t>
      </w:r>
      <w:r w:rsidRPr="00E32876">
        <w:rPr>
          <w:i/>
          <w:iCs/>
          <w:color w:val="333333"/>
          <w:shd w:val="clear" w:color="auto" w:fill="FFFFFF"/>
          <w:lang w:eastAsia="en-US"/>
        </w:rPr>
        <w:t>in silico</w:t>
      </w:r>
      <w:r w:rsidRPr="00E32876">
        <w:rPr>
          <w:color w:val="333333"/>
          <w:shd w:val="clear" w:color="auto" w:fill="FFFFFF"/>
          <w:lang w:eastAsia="en-US"/>
        </w:rPr>
        <w:t xml:space="preserve"> perturbation testing system with several advantages. First, it has capability to calculate response activities using large datasets representative of biological systems. Second, it leverages the power of SEM to test the relationship among end points in a study and provides users with the flexibility for testing new hypotheses. Lastly, it integrates a non-parametric testing procedure </w:t>
      </w:r>
      <w:r w:rsidRPr="00E32876">
        <w:rPr>
          <w:color w:val="000000"/>
          <w:lang w:eastAsia="en-US"/>
        </w:rPr>
        <w:t xml:space="preserve">for assessing statistical significance. </w:t>
      </w:r>
    </w:p>
    <w:p w14:paraId="51E42E77" w14:textId="49BE1403" w:rsidR="00E32876" w:rsidRPr="00E32876" w:rsidRDefault="00E32876" w:rsidP="0091725F">
      <w:pPr>
        <w:spacing w:line="480" w:lineRule="auto"/>
        <w:rPr>
          <w:lang w:eastAsia="en-US"/>
        </w:rPr>
      </w:pPr>
      <w:r w:rsidRPr="00E32876">
        <w:rPr>
          <w:lang w:eastAsia="en-US"/>
        </w:rPr>
        <w:t xml:space="preserve">This user-friendly app allows quick assessments on genetic interactions and subsequent hypothesis generation without the requirement of extensive knowledge on computation languages and statistical analyses. Due to its simplicity in design, this app is limited to a 3-node model fitting capability. Models of higher complexity can be tested </w:t>
      </w:r>
      <w:r w:rsidR="007B2409">
        <w:rPr>
          <w:lang w:eastAsia="en-US"/>
        </w:rPr>
        <w:t>using</w:t>
      </w:r>
      <w:r w:rsidR="007B2409" w:rsidRPr="00E32876">
        <w:rPr>
          <w:lang w:eastAsia="en-US"/>
        </w:rPr>
        <w:t xml:space="preserve"> </w:t>
      </w:r>
      <w:r w:rsidRPr="00E32876">
        <w:rPr>
          <w:lang w:eastAsia="en-US"/>
        </w:rPr>
        <w:t>the</w:t>
      </w:r>
      <w:r w:rsidR="007B2409">
        <w:rPr>
          <w:lang w:eastAsia="en-US"/>
        </w:rPr>
        <w:t xml:space="preserve"> R package</w:t>
      </w:r>
      <w:r w:rsidRPr="00E32876">
        <w:rPr>
          <w:lang w:eastAsia="en-US"/>
        </w:rPr>
        <w:t xml:space="preserve"> </w:t>
      </w:r>
      <w:proofErr w:type="spellStart"/>
      <w:r w:rsidRPr="00E32876">
        <w:rPr>
          <w:lang w:eastAsia="en-US"/>
        </w:rPr>
        <w:t>MplusAutomation</w:t>
      </w:r>
      <w:proofErr w:type="spellEnd"/>
      <w:r w:rsidRPr="00E32876">
        <w:rPr>
          <w:lang w:eastAsia="en-US"/>
        </w:rPr>
        <w:t xml:space="preserve"> that focuses on automating the SEM modeling </w:t>
      </w:r>
      <w:r w:rsidR="007B2409">
        <w:rPr>
          <w:lang w:eastAsia="en-US"/>
        </w:rPr>
        <w:t>which was originally implemented in</w:t>
      </w:r>
      <w:r w:rsidRPr="00E32876">
        <w:rPr>
          <w:lang w:eastAsia="en-US"/>
        </w:rPr>
        <w:t xml:space="preserve"> </w:t>
      </w:r>
      <w:proofErr w:type="spellStart"/>
      <w:r w:rsidR="007B2409" w:rsidRPr="00E32876">
        <w:rPr>
          <w:lang w:eastAsia="en-US"/>
        </w:rPr>
        <w:t>Mplus</w:t>
      </w:r>
      <w:proofErr w:type="spellEnd"/>
      <w:r w:rsidR="007B2409">
        <w:rPr>
          <w:lang w:eastAsia="en-US"/>
        </w:rPr>
        <w:t xml:space="preserve"> </w:t>
      </w:r>
      <w:r w:rsidR="001D65F6">
        <w:rPr>
          <w:lang w:eastAsia="en-US"/>
        </w:rPr>
        <w:t>{</w:t>
      </w:r>
      <w:proofErr w:type="spellStart"/>
      <w:r w:rsidR="001D65F6">
        <w:rPr>
          <w:lang w:eastAsia="en-US"/>
        </w:rPr>
        <w:t>Hallquist</w:t>
      </w:r>
      <w:proofErr w:type="spellEnd"/>
      <w:r w:rsidR="001D65F6">
        <w:rPr>
          <w:lang w:eastAsia="en-US"/>
        </w:rPr>
        <w:t>, 2018 #12}</w:t>
      </w:r>
      <w:r w:rsidR="007B2409">
        <w:rPr>
          <w:lang w:eastAsia="en-US"/>
        </w:rPr>
        <w:t>,</w:t>
      </w:r>
      <w:r w:rsidR="007B2409" w:rsidRPr="00E32876">
        <w:rPr>
          <w:lang w:eastAsia="en-US"/>
        </w:rPr>
        <w:t xml:space="preserve"> </w:t>
      </w:r>
      <w:r w:rsidRPr="00E32876">
        <w:rPr>
          <w:lang w:eastAsia="en-US"/>
        </w:rPr>
        <w:t>a commercial software.</w:t>
      </w:r>
    </w:p>
    <w:p w14:paraId="4D4DE2DB" w14:textId="299064B3" w:rsidR="00197909" w:rsidRDefault="00E32876" w:rsidP="003700DA">
      <w:pPr>
        <w:spacing w:after="240" w:line="480" w:lineRule="auto"/>
        <w:rPr>
          <w:ins w:id="700" w:author="Wu, Steve (NIH/NIEHS) [E]" w:date="2021-09-12T03:08:00Z"/>
          <w:lang w:eastAsia="en-US"/>
        </w:rPr>
      </w:pPr>
      <w:r w:rsidRPr="00E32876">
        <w:rPr>
          <w:lang w:eastAsia="en-US"/>
        </w:rPr>
        <w:t xml:space="preserve">Currently, the two-class bootstrap analysis can only be conducted separately. Integration of these into the SEMIPs methodology for formulation into a single test will be investigated for future design, </w:t>
      </w:r>
      <w:proofErr w:type="gramStart"/>
      <w:r w:rsidRPr="00E32876">
        <w:rPr>
          <w:lang w:eastAsia="en-US"/>
        </w:rPr>
        <w:t>development</w:t>
      </w:r>
      <w:proofErr w:type="gramEnd"/>
      <w:r w:rsidRPr="00E32876">
        <w:rPr>
          <w:lang w:eastAsia="en-US"/>
        </w:rPr>
        <w:t xml:space="preserve"> and implementation. As noted in the manuscript and mentioned previously, the SEMIPs app has been adopted by </w:t>
      </w:r>
      <w:ins w:id="701" w:author="Wu, Steve (NIH/NIEHS) [E]" w:date="2021-09-15T17:14:00Z">
        <w:r w:rsidR="00E50F76">
          <w:rPr>
            <w:lang w:eastAsia="en-US"/>
          </w:rPr>
          <w:t xml:space="preserve">wet lab </w:t>
        </w:r>
      </w:ins>
      <w:r w:rsidRPr="00E32876">
        <w:rPr>
          <w:lang w:eastAsia="en-US"/>
        </w:rPr>
        <w:t xml:space="preserve">researchers </w:t>
      </w:r>
      <w:del w:id="702" w:author="Wu, Steve (NIH/NIEHS) [E]" w:date="2021-09-15T17:14:00Z">
        <w:r w:rsidRPr="00E32876" w:rsidDel="00E50F76">
          <w:rPr>
            <w:lang w:eastAsia="en-US"/>
          </w:rPr>
          <w:delText xml:space="preserve">in the field </w:delText>
        </w:r>
      </w:del>
      <w:r w:rsidRPr="00E32876">
        <w:rPr>
          <w:lang w:eastAsia="en-US"/>
        </w:rPr>
        <w:t xml:space="preserve">with a few papers published recently </w:t>
      </w:r>
      <w:r w:rsidR="001D65F6">
        <w:rPr>
          <w:lang w:eastAsia="en-US"/>
        </w:rPr>
        <w:t>{Liu, 2019 #</w:t>
      </w:r>
      <w:proofErr w:type="gramStart"/>
      <w:r w:rsidR="001D65F6">
        <w:rPr>
          <w:lang w:eastAsia="en-US"/>
        </w:rPr>
        <w:t>8;Wetendorf</w:t>
      </w:r>
      <w:proofErr w:type="gramEnd"/>
      <w:r w:rsidR="001D65F6">
        <w:rPr>
          <w:lang w:eastAsia="en-US"/>
        </w:rPr>
        <w:t>, 2020 #7}</w:t>
      </w:r>
      <w:r w:rsidRPr="00E32876">
        <w:rPr>
          <w:lang w:eastAsia="en-US"/>
        </w:rPr>
        <w:t xml:space="preserve">. We hope that it can serve a wider research community to address additional scientific questions. </w:t>
      </w:r>
    </w:p>
    <w:p w14:paraId="38BFAFA0" w14:textId="1DCD2682" w:rsidR="00376BF8" w:rsidRDefault="00376BF8" w:rsidP="003700DA">
      <w:pPr>
        <w:spacing w:after="240" w:line="480" w:lineRule="auto"/>
        <w:rPr>
          <w:ins w:id="703" w:author="Wu, Steve (NIH/NIEHS) [E]" w:date="2021-09-12T03:08:00Z"/>
          <w:lang w:eastAsia="en-US"/>
        </w:rPr>
      </w:pPr>
    </w:p>
    <w:p w14:paraId="494662D4" w14:textId="1BC7595C" w:rsidR="00C62A08" w:rsidRPr="004F7DE7" w:rsidDel="00164ADC" w:rsidRDefault="00C62A08" w:rsidP="003700DA">
      <w:pPr>
        <w:spacing w:after="240" w:line="480" w:lineRule="auto"/>
        <w:rPr>
          <w:del w:id="704" w:author="Wu, Steve (NIH/NIEHS) [E]" w:date="2021-09-15T17:15:00Z"/>
          <w:lang w:eastAsia="en-US"/>
        </w:rPr>
      </w:pPr>
    </w:p>
    <w:p w14:paraId="0D6553A8" w14:textId="1D6A533A" w:rsidR="00045678" w:rsidRPr="0091725F" w:rsidRDefault="00045678" w:rsidP="0091725F">
      <w:pPr>
        <w:spacing w:line="480" w:lineRule="auto"/>
        <w:rPr>
          <w:b/>
          <w:bCs/>
        </w:rPr>
      </w:pPr>
      <w:r w:rsidRPr="0091725F">
        <w:rPr>
          <w:b/>
          <w:bCs/>
        </w:rPr>
        <w:t>Author Contributions</w:t>
      </w:r>
    </w:p>
    <w:p w14:paraId="3EC51405" w14:textId="2FD657D3" w:rsidR="008159AC" w:rsidRDefault="008723FF" w:rsidP="004F7DE7">
      <w:pPr>
        <w:spacing w:line="480" w:lineRule="auto"/>
        <w:rPr>
          <w:lang w:eastAsia="en-US"/>
        </w:rPr>
      </w:pPr>
      <w:r>
        <w:rPr>
          <w:lang w:eastAsia="en-US"/>
        </w:rPr>
        <w:t>J</w:t>
      </w:r>
      <w:ins w:id="705" w:author="Wu, Steve (NIH/NIEHS) [E]" w:date="2021-09-12T03:15:00Z">
        <w:r w:rsidR="005031C2">
          <w:rPr>
            <w:lang w:eastAsia="en-US"/>
          </w:rPr>
          <w:t>Y</w:t>
        </w:r>
      </w:ins>
      <w:r>
        <w:rPr>
          <w:lang w:eastAsia="en-US"/>
        </w:rPr>
        <w:t>L and P</w:t>
      </w:r>
      <w:ins w:id="706" w:author="Wu, Steve (NIH/NIEHS) [E]" w:date="2021-09-12T03:17:00Z">
        <w:r w:rsidR="00A86083">
          <w:rPr>
            <w:lang w:eastAsia="en-US"/>
          </w:rPr>
          <w:t>R</w:t>
        </w:r>
      </w:ins>
      <w:r>
        <w:rPr>
          <w:lang w:eastAsia="en-US"/>
        </w:rPr>
        <w:t xml:space="preserve">B </w:t>
      </w:r>
      <w:r w:rsidRPr="008723FF">
        <w:rPr>
          <w:lang w:eastAsia="en-US"/>
        </w:rPr>
        <w:t xml:space="preserve">designed </w:t>
      </w:r>
      <w:r>
        <w:rPr>
          <w:lang w:eastAsia="en-US"/>
        </w:rPr>
        <w:t>the framework</w:t>
      </w:r>
      <w:r w:rsidRPr="008723FF">
        <w:rPr>
          <w:lang w:eastAsia="en-US"/>
        </w:rPr>
        <w:t xml:space="preserve">, performed the </w:t>
      </w:r>
      <w:proofErr w:type="gramStart"/>
      <w:r w:rsidRPr="008723FF">
        <w:rPr>
          <w:lang w:eastAsia="en-US"/>
        </w:rPr>
        <w:t>analyses</w:t>
      </w:r>
      <w:proofErr w:type="gramEnd"/>
      <w:r w:rsidRPr="008723FF">
        <w:rPr>
          <w:lang w:eastAsia="en-US"/>
        </w:rPr>
        <w:t xml:space="preserve"> and drafted the paper. </w:t>
      </w:r>
      <w:r>
        <w:rPr>
          <w:lang w:eastAsia="en-US"/>
        </w:rPr>
        <w:t>L</w:t>
      </w:r>
      <w:r w:rsidRPr="008723FF">
        <w:rPr>
          <w:lang w:eastAsia="en-US"/>
        </w:rPr>
        <w:t>L</w:t>
      </w:r>
      <w:r>
        <w:rPr>
          <w:lang w:eastAsia="en-US"/>
        </w:rPr>
        <w:t xml:space="preserve"> provided the guidance on SEM</w:t>
      </w:r>
      <w:ins w:id="707" w:author="Wu, Steve (NIH/NIEHS) [E]" w:date="2021-09-12T03:12:00Z">
        <w:r w:rsidR="00302897">
          <w:rPr>
            <w:lang w:eastAsia="en-US"/>
          </w:rPr>
          <w:t xml:space="preserve"> and wrote </w:t>
        </w:r>
        <w:r w:rsidR="00096290">
          <w:rPr>
            <w:lang w:eastAsia="en-US"/>
          </w:rPr>
          <w:t>part of the manuscript</w:t>
        </w:r>
        <w:r w:rsidR="00DE2AF4">
          <w:rPr>
            <w:lang w:eastAsia="en-US"/>
          </w:rPr>
          <w:t>.</w:t>
        </w:r>
      </w:ins>
      <w:del w:id="708" w:author="Wu, Steve (NIH/NIEHS) [E]" w:date="2021-09-12T03:12:00Z">
        <w:r w:rsidDel="00DE2AF4">
          <w:rPr>
            <w:lang w:eastAsia="en-US"/>
          </w:rPr>
          <w:delText>,</w:delText>
        </w:r>
      </w:del>
      <w:r>
        <w:rPr>
          <w:lang w:eastAsia="en-US"/>
        </w:rPr>
        <w:t xml:space="preserve"> KD developed </w:t>
      </w:r>
      <w:r w:rsidR="00A65F72">
        <w:rPr>
          <w:lang w:eastAsia="en-US"/>
        </w:rPr>
        <w:t xml:space="preserve">and draft </w:t>
      </w:r>
      <w:r>
        <w:rPr>
          <w:lang w:eastAsia="en-US"/>
        </w:rPr>
        <w:t xml:space="preserve">the </w:t>
      </w:r>
      <w:proofErr w:type="spellStart"/>
      <w:r>
        <w:rPr>
          <w:lang w:eastAsia="en-US"/>
        </w:rPr>
        <w:t>Rshiny</w:t>
      </w:r>
      <w:proofErr w:type="spellEnd"/>
      <w:r w:rsidR="00A65F72">
        <w:rPr>
          <w:lang w:eastAsia="en-US"/>
        </w:rPr>
        <w:t xml:space="preserve"> code</w:t>
      </w:r>
      <w:ins w:id="709" w:author="Wu, Steve (NIH/NIEHS) [E]" w:date="2021-09-12T03:13:00Z">
        <w:r w:rsidR="00DE2AF4">
          <w:rPr>
            <w:lang w:eastAsia="en-US"/>
          </w:rPr>
          <w:t>.</w:t>
        </w:r>
      </w:ins>
      <w:del w:id="710" w:author="Wu, Steve (NIH/NIEHS) [E]" w:date="2021-09-12T03:12:00Z">
        <w:r w:rsidR="00A65F72" w:rsidDel="00DE2AF4">
          <w:rPr>
            <w:lang w:eastAsia="en-US"/>
          </w:rPr>
          <w:delText>,</w:delText>
        </w:r>
      </w:del>
      <w:r w:rsidR="00A65F72">
        <w:rPr>
          <w:lang w:eastAsia="en-US"/>
        </w:rPr>
        <w:t xml:space="preserve"> TW</w:t>
      </w:r>
      <w:del w:id="711" w:author="Wu, Steve (NIH/NIEHS) [E]" w:date="2021-09-12T03:13:00Z">
        <w:r w:rsidR="00A65F72" w:rsidDel="000500F2">
          <w:rPr>
            <w:lang w:eastAsia="en-US"/>
          </w:rPr>
          <w:delText xml:space="preserve"> provided essential components for T-Score calculation</w:delText>
        </w:r>
        <w:r w:rsidR="00A65F72" w:rsidDel="00CE4F1A">
          <w:rPr>
            <w:lang w:eastAsia="en-US"/>
          </w:rPr>
          <w:delText xml:space="preserve"> and</w:delText>
        </w:r>
      </w:del>
      <w:r w:rsidR="00A65F72">
        <w:rPr>
          <w:lang w:eastAsia="en-US"/>
        </w:rPr>
        <w:t xml:space="preserve"> prepared gene signatures</w:t>
      </w:r>
      <w:ins w:id="712" w:author="Wu, Steve (NIH/NIEHS) [E]" w:date="2021-09-12T03:13:00Z">
        <w:r w:rsidR="00CE4F1A">
          <w:rPr>
            <w:lang w:eastAsia="en-US"/>
          </w:rPr>
          <w:t>,</w:t>
        </w:r>
      </w:ins>
      <w:del w:id="713" w:author="Wu, Steve (NIH/NIEHS) [E]" w:date="2021-09-12T03:13:00Z">
        <w:r w:rsidR="00A65F72" w:rsidDel="00CE4F1A">
          <w:rPr>
            <w:lang w:eastAsia="en-US"/>
          </w:rPr>
          <w:delText xml:space="preserve"> and</w:delText>
        </w:r>
      </w:del>
      <w:r w:rsidR="00A65F72">
        <w:rPr>
          <w:lang w:eastAsia="en-US"/>
        </w:rPr>
        <w:t xml:space="preserve"> processed </w:t>
      </w:r>
      <w:ins w:id="714" w:author="Wu, Steve (NIH/NIEHS) [E]" w:date="2021-09-12T03:14:00Z">
        <w:r w:rsidR="001D2061">
          <w:rPr>
            <w:lang w:eastAsia="en-US"/>
          </w:rPr>
          <w:t xml:space="preserve">gene expression </w:t>
        </w:r>
        <w:r w:rsidR="00BD5A4F">
          <w:rPr>
            <w:lang w:eastAsia="en-US"/>
          </w:rPr>
          <w:t>matrix</w:t>
        </w:r>
      </w:ins>
      <w:del w:id="715" w:author="Wu, Steve (NIH/NIEHS) [E]" w:date="2021-09-12T03:14:00Z">
        <w:r w:rsidR="00A65F72" w:rsidDel="001D2061">
          <w:rPr>
            <w:lang w:eastAsia="en-US"/>
          </w:rPr>
          <w:delText>public</w:delText>
        </w:r>
      </w:del>
      <w:r w:rsidR="00A65F72">
        <w:rPr>
          <w:lang w:eastAsia="en-US"/>
        </w:rPr>
        <w:t xml:space="preserve"> data,</w:t>
      </w:r>
      <w:ins w:id="716" w:author="Wu, Steve (NIH/NIEHS) [E]" w:date="2021-09-12T03:13:00Z">
        <w:r w:rsidR="000500F2">
          <w:rPr>
            <w:lang w:eastAsia="en-US"/>
          </w:rPr>
          <w:t xml:space="preserve"> </w:t>
        </w:r>
      </w:ins>
      <w:ins w:id="717" w:author="Wu, Steve (NIH/NIEHS) [E]" w:date="2021-09-12T03:14:00Z">
        <w:r w:rsidR="00BD5A4F">
          <w:rPr>
            <w:lang w:eastAsia="en-US"/>
          </w:rPr>
          <w:t xml:space="preserve">and wrote part of the </w:t>
        </w:r>
        <w:proofErr w:type="spellStart"/>
        <w:r w:rsidR="00BD5A4F">
          <w:rPr>
            <w:lang w:eastAsia="en-US"/>
          </w:rPr>
          <w:t>mans</w:t>
        </w:r>
      </w:ins>
      <w:ins w:id="718" w:author="Wu, Steve (NIH/NIEHS) [E]" w:date="2021-09-12T03:15:00Z">
        <w:r w:rsidR="00BD5A4F">
          <w:rPr>
            <w:lang w:eastAsia="en-US"/>
          </w:rPr>
          <w:t>cript</w:t>
        </w:r>
        <w:proofErr w:type="spellEnd"/>
        <w:r w:rsidR="00BD5A4F">
          <w:rPr>
            <w:lang w:eastAsia="en-US"/>
          </w:rPr>
          <w:t xml:space="preserve">. SPW </w:t>
        </w:r>
        <w:r w:rsidR="0008751C">
          <w:rPr>
            <w:lang w:eastAsia="en-US"/>
          </w:rPr>
          <w:t>wrote part of the manuscript.</w:t>
        </w:r>
      </w:ins>
      <w:ins w:id="719" w:author="Wu, Steve (NIH/NIEHS) [E]" w:date="2021-09-12T03:13:00Z">
        <w:r w:rsidR="000500F2">
          <w:rPr>
            <w:lang w:eastAsia="en-US"/>
          </w:rPr>
          <w:t xml:space="preserve"> </w:t>
        </w:r>
      </w:ins>
      <w:ins w:id="720" w:author="Wu, Steve (NIH/NIEHS) [E]" w:date="2021-09-12T03:16:00Z">
        <w:r w:rsidR="009D6608">
          <w:rPr>
            <w:lang w:eastAsia="en-US"/>
          </w:rPr>
          <w:t xml:space="preserve">JLL, SPW, and </w:t>
        </w:r>
      </w:ins>
      <w:del w:id="721" w:author="Wu, Steve (NIH/NIEHS) [E]" w:date="2021-09-12T03:15:00Z">
        <w:r w:rsidR="00A65F72" w:rsidDel="0008751C">
          <w:rPr>
            <w:lang w:eastAsia="en-US"/>
          </w:rPr>
          <w:delText xml:space="preserve"> </w:delText>
        </w:r>
      </w:del>
      <w:r w:rsidR="00410F17">
        <w:rPr>
          <w:lang w:eastAsia="en-US"/>
        </w:rPr>
        <w:t>F</w:t>
      </w:r>
      <w:ins w:id="722" w:author="Wu, Steve (NIH/NIEHS) [E]" w:date="2021-09-12T03:15:00Z">
        <w:r w:rsidR="0008751C">
          <w:rPr>
            <w:lang w:eastAsia="en-US"/>
          </w:rPr>
          <w:t>J</w:t>
        </w:r>
      </w:ins>
      <w:r w:rsidR="00410F17">
        <w:rPr>
          <w:lang w:eastAsia="en-US"/>
        </w:rPr>
        <w:t>D</w:t>
      </w:r>
      <w:del w:id="723" w:author="Wu, Steve (NIH/NIEHS) [E]" w:date="2021-09-12T03:16:00Z">
        <w:r w:rsidR="00410F17" w:rsidDel="009D6608">
          <w:rPr>
            <w:lang w:eastAsia="en-US"/>
          </w:rPr>
          <w:delText xml:space="preserve">, SW and </w:delText>
        </w:r>
        <w:r w:rsidR="00410F17" w:rsidDel="005031C2">
          <w:rPr>
            <w:lang w:eastAsia="en-US"/>
          </w:rPr>
          <w:delText>J</w:delText>
        </w:r>
        <w:r w:rsidR="00410F17" w:rsidDel="009D6608">
          <w:rPr>
            <w:lang w:eastAsia="en-US"/>
          </w:rPr>
          <w:delText>L</w:delText>
        </w:r>
      </w:del>
      <w:r w:rsidR="00410F17">
        <w:rPr>
          <w:lang w:eastAsia="en-US"/>
        </w:rPr>
        <w:t xml:space="preserve"> conceived the idea, provided overall </w:t>
      </w:r>
      <w:proofErr w:type="gramStart"/>
      <w:r w:rsidR="00410F17">
        <w:rPr>
          <w:lang w:eastAsia="en-US"/>
        </w:rPr>
        <w:t>guidance</w:t>
      </w:r>
      <w:proofErr w:type="gramEnd"/>
      <w:r w:rsidR="00410F17">
        <w:rPr>
          <w:lang w:eastAsia="en-US"/>
        </w:rPr>
        <w:t xml:space="preserve"> and </w:t>
      </w:r>
      <w:r w:rsidR="00A65F72">
        <w:rPr>
          <w:lang w:eastAsia="en-US"/>
        </w:rPr>
        <w:t xml:space="preserve">oversaw the project </w:t>
      </w:r>
      <w:r w:rsidR="00410F17">
        <w:rPr>
          <w:lang w:eastAsia="en-US"/>
        </w:rPr>
        <w:t>progression.</w:t>
      </w:r>
      <w:r w:rsidR="00A65F72">
        <w:rPr>
          <w:lang w:eastAsia="en-US"/>
        </w:rPr>
        <w:t xml:space="preserve"> </w:t>
      </w:r>
    </w:p>
    <w:p w14:paraId="5722F5F5" w14:textId="77777777" w:rsidR="00AC3EA3" w:rsidRPr="0091725F" w:rsidRDefault="00AC3EA3" w:rsidP="0091725F">
      <w:pPr>
        <w:spacing w:line="480" w:lineRule="auto"/>
        <w:rPr>
          <w:b/>
          <w:bCs/>
        </w:rPr>
      </w:pPr>
      <w:r w:rsidRPr="0091725F">
        <w:rPr>
          <w:b/>
          <w:bCs/>
        </w:rPr>
        <w:lastRenderedPageBreak/>
        <w:t>Funding</w:t>
      </w:r>
    </w:p>
    <w:p w14:paraId="53E68D1F" w14:textId="77777777" w:rsidR="005018F9" w:rsidRDefault="005018F9" w:rsidP="005018F9">
      <w:pPr>
        <w:spacing w:line="480" w:lineRule="auto"/>
        <w:rPr>
          <w:color w:val="333333"/>
          <w:shd w:val="clear" w:color="auto" w:fill="FFFFFF"/>
        </w:rPr>
      </w:pPr>
      <w:r w:rsidRPr="004900B6">
        <w:rPr>
          <w:color w:val="333333"/>
          <w:shd w:val="clear" w:color="auto" w:fill="FFFFFF"/>
        </w:rPr>
        <w:t>This research was supported by the</w:t>
      </w:r>
      <w:r>
        <w:rPr>
          <w:color w:val="333333"/>
          <w:shd w:val="clear" w:color="auto" w:fill="FFFFFF"/>
        </w:rPr>
        <w:t xml:space="preserve"> Intramural Research Program of the</w:t>
      </w:r>
      <w:r w:rsidRPr="004900B6">
        <w:rPr>
          <w:color w:val="333333"/>
          <w:shd w:val="clear" w:color="auto" w:fill="FFFFFF"/>
        </w:rPr>
        <w:t xml:space="preserve"> National Institute of Environmental Health Sciences</w:t>
      </w:r>
      <w:r>
        <w:rPr>
          <w:color w:val="333333"/>
          <w:shd w:val="clear" w:color="auto" w:fill="FFFFFF"/>
        </w:rPr>
        <w:t xml:space="preserve"> </w:t>
      </w:r>
      <w:r w:rsidRPr="003C7433">
        <w:rPr>
          <w:color w:val="333333"/>
          <w:shd w:val="clear" w:color="auto" w:fill="FFFFFF"/>
        </w:rPr>
        <w:t>Z1AES103311 (FJD)</w:t>
      </w:r>
      <w:r>
        <w:rPr>
          <w:color w:val="333333"/>
          <w:shd w:val="clear" w:color="auto" w:fill="FFFFFF"/>
        </w:rPr>
        <w:t>,</w:t>
      </w:r>
      <w:r w:rsidRPr="003C7433">
        <w:rPr>
          <w:color w:val="333333"/>
          <w:shd w:val="clear" w:color="auto" w:fill="FFFFFF"/>
        </w:rPr>
        <w:t xml:space="preserve"> Z99-ES999999 (SPW)</w:t>
      </w:r>
      <w:r>
        <w:rPr>
          <w:color w:val="333333"/>
          <w:shd w:val="clear" w:color="auto" w:fill="FFFFFF"/>
        </w:rPr>
        <w:t xml:space="preserve">, </w:t>
      </w:r>
      <w:r w:rsidRPr="0077073F">
        <w:rPr>
          <w:color w:val="333333"/>
          <w:shd w:val="clear" w:color="auto" w:fill="FFFFFF"/>
        </w:rPr>
        <w:t>Z01-ES102345 (PRB)</w:t>
      </w:r>
      <w:r>
        <w:rPr>
          <w:color w:val="333333"/>
          <w:shd w:val="clear" w:color="auto" w:fill="FFFFFF"/>
        </w:rPr>
        <w:t xml:space="preserve"> and by the</w:t>
      </w:r>
      <w:r w:rsidRPr="003C7433">
        <w:rPr>
          <w:color w:val="333333"/>
          <w:shd w:val="clear" w:color="auto" w:fill="FFFFFF"/>
        </w:rPr>
        <w:t xml:space="preserve"> </w:t>
      </w:r>
      <w:proofErr w:type="spellStart"/>
      <w:r w:rsidRPr="003C7433">
        <w:rPr>
          <w:color w:val="333333"/>
          <w:shd w:val="clear" w:color="auto" w:fill="FFFFFF"/>
        </w:rPr>
        <w:t>Gaine</w:t>
      </w:r>
      <w:proofErr w:type="spellEnd"/>
      <w:r w:rsidRPr="003C7433">
        <w:rPr>
          <w:color w:val="333333"/>
          <w:shd w:val="clear" w:color="auto" w:fill="FFFFFF"/>
        </w:rPr>
        <w:t xml:space="preserve"> Research Foundation GRF-2018-01 (LL)</w:t>
      </w:r>
      <w:r>
        <w:rPr>
          <w:color w:val="333333"/>
          <w:shd w:val="clear" w:color="auto" w:fill="FFFFFF"/>
        </w:rPr>
        <w:t>.</w:t>
      </w:r>
    </w:p>
    <w:p w14:paraId="5E0CBB2F" w14:textId="77777777" w:rsidR="006B2D5B" w:rsidRPr="0091725F" w:rsidRDefault="006B2D5B" w:rsidP="0091725F">
      <w:pPr>
        <w:spacing w:line="480" w:lineRule="auto"/>
        <w:rPr>
          <w:b/>
          <w:bCs/>
        </w:rPr>
      </w:pPr>
      <w:r w:rsidRPr="0091725F">
        <w:rPr>
          <w:b/>
          <w:bCs/>
        </w:rPr>
        <w:t>Acknowledgments</w:t>
      </w:r>
    </w:p>
    <w:p w14:paraId="760A76E6" w14:textId="1A00F725" w:rsidR="005018F9" w:rsidRDefault="005018F9" w:rsidP="005018F9">
      <w:pPr>
        <w:spacing w:line="480" w:lineRule="auto"/>
        <w:rPr>
          <w:color w:val="333333"/>
          <w:shd w:val="clear" w:color="auto" w:fill="FFFFFF"/>
        </w:rPr>
      </w:pPr>
      <w:r>
        <w:rPr>
          <w:color w:val="333333"/>
          <w:shd w:val="clear" w:color="auto" w:fill="FFFFFF"/>
        </w:rPr>
        <w:t xml:space="preserve">The authors would like to thank our colleagues Drs. Hamed </w:t>
      </w:r>
      <w:proofErr w:type="spellStart"/>
      <w:r>
        <w:rPr>
          <w:color w:val="333333"/>
          <w:shd w:val="clear" w:color="auto" w:fill="FFFFFF"/>
        </w:rPr>
        <w:t>Bostan</w:t>
      </w:r>
      <w:proofErr w:type="spellEnd"/>
      <w:r>
        <w:rPr>
          <w:color w:val="333333"/>
          <w:shd w:val="clear" w:color="auto" w:fill="FFFFFF"/>
        </w:rPr>
        <w:t xml:space="preserve">, Eric Thomson, James Ward and Matt Wheeler for kindly testing SEMIPs and for providing valuable feedbacks to improve the application. We also thank for Drs. John House and Rong Li for their critique of the draft of this manuscript. </w:t>
      </w:r>
    </w:p>
    <w:p w14:paraId="57D97FC7" w14:textId="5D523F4F" w:rsidR="001C1BB8" w:rsidRPr="0091725F" w:rsidRDefault="001C1BB8" w:rsidP="0091725F">
      <w:pPr>
        <w:spacing w:line="480" w:lineRule="auto"/>
        <w:rPr>
          <w:b/>
          <w:bCs/>
        </w:rPr>
      </w:pPr>
      <w:r w:rsidRPr="0091725F">
        <w:rPr>
          <w:b/>
          <w:bCs/>
        </w:rPr>
        <w:t>Conflict of Interest</w:t>
      </w:r>
    </w:p>
    <w:p w14:paraId="43F3E652" w14:textId="3BB8D44A" w:rsidR="00B3431B" w:rsidRDefault="001C1BB8" w:rsidP="00B40282">
      <w:pPr>
        <w:spacing w:line="480" w:lineRule="auto"/>
      </w:pPr>
      <w:r>
        <w:rPr>
          <w:color w:val="333333"/>
          <w:shd w:val="clear" w:color="auto" w:fill="FFFFFF"/>
        </w:rPr>
        <w:t xml:space="preserve">The authors would </w:t>
      </w:r>
      <w:r w:rsidR="002415C7" w:rsidRPr="002415C7">
        <w:rPr>
          <w:color w:val="333333"/>
          <w:shd w:val="clear" w:color="auto" w:fill="FFFFFF"/>
        </w:rPr>
        <w:t>declare that the research was conducted in the absence of any commercial or financial relationships that could be construed as a potential conflict of interest.</w:t>
      </w:r>
    </w:p>
    <w:p w14:paraId="32816DC6" w14:textId="38C3C4EF" w:rsidR="00B3431B" w:rsidRPr="00B3431B" w:rsidRDefault="00B3431B" w:rsidP="0091725F">
      <w:pPr>
        <w:pStyle w:val="Heading1"/>
        <w:tabs>
          <w:tab w:val="clear" w:pos="567"/>
        </w:tabs>
        <w:ind w:left="562" w:hanging="562"/>
      </w:pPr>
      <w:r w:rsidRPr="00B3431B">
        <w:t xml:space="preserve">Reference </w:t>
      </w:r>
    </w:p>
    <w:p w14:paraId="4C9311C9" w14:textId="119803F9" w:rsidR="00BA07B9" w:rsidRDefault="00BA07B9" w:rsidP="0091725F">
      <w:pPr>
        <w:spacing w:line="480" w:lineRule="auto"/>
      </w:pPr>
    </w:p>
    <w:p w14:paraId="0258AE9D" w14:textId="4658827F" w:rsidR="003D38CE" w:rsidRDefault="003D38CE" w:rsidP="0091725F">
      <w:pPr>
        <w:pStyle w:val="Heading1"/>
        <w:tabs>
          <w:tab w:val="clear" w:pos="567"/>
        </w:tabs>
        <w:ind w:left="562" w:hanging="562"/>
      </w:pPr>
      <w:r w:rsidRPr="00610045">
        <w:t>Figure Legends</w:t>
      </w:r>
    </w:p>
    <w:p w14:paraId="3D158ABD" w14:textId="28AFF8BC" w:rsidR="003D38CE" w:rsidRDefault="003D38CE" w:rsidP="0091725F">
      <w:pPr>
        <w:spacing w:after="240" w:line="480" w:lineRule="auto"/>
      </w:pPr>
      <w:r w:rsidRPr="00A72384">
        <w:rPr>
          <w:b/>
          <w:bCs/>
        </w:rPr>
        <w:t>Figure 1</w:t>
      </w:r>
      <w:r>
        <w:t xml:space="preserve">.  The workflow and application of SEMIPs. The left four rectangles and arrows indicate our hypothesis testing and generation schema. A biological hypothesis is tested in a model animal model </w:t>
      </w:r>
      <w:r w:rsidR="00565F0F">
        <w:t xml:space="preserve">system </w:t>
      </w:r>
      <w:r>
        <w:t>(mouse) on relationship between two interacting factors (Fac1 &amp; Fac2) and their endpoints. The hypothesis is translated to another species (</w:t>
      </w:r>
      <w:proofErr w:type="gramStart"/>
      <w:r>
        <w:t>i.e.</w:t>
      </w:r>
      <w:proofErr w:type="gramEnd"/>
      <w:r>
        <w:t xml:space="preserve"> human in our research) via T-score computation and verified with SEM model. This process is accomplished with our </w:t>
      </w:r>
      <w:proofErr w:type="spellStart"/>
      <w:r>
        <w:t>shinyapp</w:t>
      </w:r>
      <w:proofErr w:type="spellEnd"/>
      <w:r>
        <w:t xml:space="preserve"> indicated by two curved arrows. γ11 and γ21 are correlation efficient and ξ are model residuals. The two-class bootstrap analysis is shown in the red rectangle box. Hypothesis generating and exploring steps are explained by the bottom two rectangles. </w:t>
      </w:r>
    </w:p>
    <w:p w14:paraId="2DBC4980" w14:textId="6E0D808B" w:rsidR="003D38CE" w:rsidRPr="0088513A" w:rsidRDefault="003D38CE" w:rsidP="00610045">
      <w:pPr>
        <w:spacing w:line="480" w:lineRule="auto"/>
      </w:pPr>
      <w:r w:rsidRPr="00A72384">
        <w:rPr>
          <w:b/>
          <w:bCs/>
        </w:rPr>
        <w:lastRenderedPageBreak/>
        <w:t>Figure 2</w:t>
      </w:r>
      <w:r>
        <w:t>. The user interface is shown when it is launched. The main panel contains four tabs: “T-Scores”, “SEM”, “Bootstrap”, and “Instruction”. The right panel shows the screen when the “T-scores” is selected and generated. In the left panel, the application accepts two inputs, 1) a list of signatures (in Entrez gene symbol format) and 2) a data matrix of expression measurement with the top lines shown for viewing. The green “Go!” button is clicked to launch the T-score generation and grayed out to denote the process is running. The first 10 rows of the T-scores matrix are shown, which can be downloaded by clicking the “Download T-Scores” button.</w:t>
      </w:r>
    </w:p>
    <w:sectPr w:rsidR="003D38CE" w:rsidRPr="0088513A" w:rsidSect="00D537FA">
      <w:footerReference w:type="even" r:id="rId15"/>
      <w:footerReference w:type="default" r:id="rId16"/>
      <w:headerReference w:type="first" r:id="rId17"/>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45" w:author="Wu, Steve (NIH/NIEHS) [E]" w:date="2021-09-14T17:23:00Z" w:initials="WS([">
    <w:p w14:paraId="3B87544C" w14:textId="63022BE4" w:rsidR="00EE112A" w:rsidRDefault="00EE112A">
      <w:pPr>
        <w:pStyle w:val="CommentText"/>
      </w:pPr>
      <w:r>
        <w:rPr>
          <w:rStyle w:val="CommentReference"/>
        </w:rPr>
        <w:annotationRef/>
      </w:r>
      <w:r>
        <w:t xml:space="preserve">Hi Ty, I am a bit confused by this sentence. </w:t>
      </w:r>
      <w:r w:rsidR="00380D41">
        <w:t>Could you give an example on the“vice versa” scenario?</w:t>
      </w:r>
    </w:p>
  </w:comment>
  <w:comment w:id="689" w:author="Wu, Steve (NIH/NIEHS) [E]" w:date="2021-09-15T17:08:00Z" w:initials="WS([">
    <w:p w14:paraId="46825426" w14:textId="4EF4F6B7" w:rsidR="00C82382" w:rsidRDefault="00C82382">
      <w:pPr>
        <w:pStyle w:val="CommentText"/>
      </w:pPr>
      <w:r>
        <w:rPr>
          <w:rStyle w:val="CommentReference"/>
        </w:rPr>
        <w:annotationRef/>
      </w:r>
      <w:r>
        <w:t>Perhaps move to Figure 3?</w:t>
      </w:r>
    </w:p>
  </w:comment>
  <w:comment w:id="696" w:author="Wu, Steve (NIH/NIEHS) [E]" w:date="2021-09-15T17:17:00Z" w:initials="WS([">
    <w:p w14:paraId="002070CB" w14:textId="4C32FA05" w:rsidR="009A294A" w:rsidRDefault="009A294A">
      <w:pPr>
        <w:pStyle w:val="CommentText"/>
      </w:pPr>
      <w:r>
        <w:rPr>
          <w:rStyle w:val="CommentReference"/>
        </w:rPr>
        <w:annotationRef/>
      </w:r>
      <w:r>
        <w:t>Perhaps move to Figure 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87544C" w15:done="0"/>
  <w15:commentEx w15:paraId="46825426" w15:done="0"/>
  <w15:commentEx w15:paraId="002070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B5912" w16cex:dateUtc="2021-09-14T21:23:00Z"/>
  <w16cex:commentExtensible w16cex:durableId="24ECA715" w16cex:dateUtc="2021-09-15T21:08:00Z"/>
  <w16cex:commentExtensible w16cex:durableId="24ECA92F" w16cex:dateUtc="2021-09-15T2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87544C" w16cid:durableId="24EB5912"/>
  <w16cid:commentId w16cid:paraId="46825426" w16cid:durableId="24ECA715"/>
  <w16cid:commentId w16cid:paraId="002070CB" w16cid:durableId="24ECA9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F1673" w14:textId="77777777" w:rsidR="00AE1F9F" w:rsidRDefault="00AE1F9F" w:rsidP="00117666">
      <w:r>
        <w:separator/>
      </w:r>
    </w:p>
  </w:endnote>
  <w:endnote w:type="continuationSeparator" w:id="0">
    <w:p w14:paraId="4FCEAEA9" w14:textId="77777777" w:rsidR="00AE1F9F" w:rsidRDefault="00AE1F9F" w:rsidP="00117666">
      <w:r>
        <w:continuationSeparator/>
      </w:r>
    </w:p>
  </w:endnote>
  <w:endnote w:type="continuationNotice" w:id="1">
    <w:p w14:paraId="3780C263" w14:textId="77777777" w:rsidR="00AE1F9F" w:rsidRDefault="00AE1F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useoSlab">
    <w:altName w:val="Times New Roman"/>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D3D87" w14:textId="40473FCB" w:rsidR="00B40490" w:rsidRPr="00C76123" w:rsidRDefault="00B40490">
    <w:pPr>
      <w:pStyle w:val="Footer"/>
      <w:rPr>
        <w:szCs w:val="24"/>
      </w:rPr>
    </w:pPr>
    <w:r w:rsidRPr="00C76123">
      <w:rPr>
        <w:noProof/>
        <w:lang w:val="en-GB" w:eastAsia="en-GB"/>
      </w:rPr>
      <mc:AlternateContent>
        <mc:Choice Requires="wps">
          <w:drawing>
            <wp:anchor distT="0" distB="0" distL="114300" distR="114300" simplePos="0" relativeHeight="251658241" behindDoc="0" locked="0" layoutInCell="1" allowOverlap="1" wp14:anchorId="51D4B8BD" wp14:editId="08673660">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58241;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BFF2" w14:textId="77777777" w:rsidR="00B40490" w:rsidRPr="00577C4C" w:rsidRDefault="00B40490">
    <w:pPr>
      <w:pStyle w:val="Footer"/>
      <w:rPr>
        <w:b/>
        <w:sz w:val="20"/>
        <w:szCs w:val="24"/>
      </w:rPr>
    </w:pPr>
    <w:r>
      <w:rPr>
        <w:noProof/>
        <w:lang w:val="en-GB" w:eastAsia="en-GB"/>
      </w:rPr>
      <mc:AlternateContent>
        <mc:Choice Requires="wps">
          <w:drawing>
            <wp:anchor distT="0" distB="0" distL="114300" distR="114300" simplePos="0" relativeHeight="251658240"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5824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63350" w14:textId="77777777" w:rsidR="00AE1F9F" w:rsidRDefault="00AE1F9F" w:rsidP="00117666">
      <w:r>
        <w:separator/>
      </w:r>
    </w:p>
  </w:footnote>
  <w:footnote w:type="continuationSeparator" w:id="0">
    <w:p w14:paraId="3F6D5ACA" w14:textId="77777777" w:rsidR="00AE1F9F" w:rsidRDefault="00AE1F9F" w:rsidP="00117666">
      <w:r>
        <w:continuationSeparator/>
      </w:r>
    </w:p>
  </w:footnote>
  <w:footnote w:type="continuationNotice" w:id="1">
    <w:p w14:paraId="0D9635AB" w14:textId="77777777" w:rsidR="00AE1F9F" w:rsidRDefault="00AE1F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F27F1" w14:textId="6C89A83E" w:rsidR="00B40490" w:rsidRDefault="00B40490"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lvlText w:val="%1"/>
        <w:lvlJc w:val="left"/>
        <w:pPr>
          <w:tabs>
            <w:tab w:val="num" w:pos="567"/>
          </w:tabs>
          <w:ind w:left="567" w:hanging="567"/>
        </w:pPr>
        <w:rPr>
          <w:rFonts w:hint="default"/>
        </w:rPr>
      </w:lvl>
    </w:lvlOverride>
    <w:lvlOverride w:ilvl="1">
      <w:lvl w:ilvl="1">
        <w:start w:val="1"/>
        <w:numFmt w:val="decimal"/>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lvlText w:val="%1"/>
        <w:lvlJc w:val="left"/>
        <w:pPr>
          <w:tabs>
            <w:tab w:val="num" w:pos="567"/>
          </w:tabs>
          <w:ind w:left="567" w:hanging="567"/>
        </w:pPr>
      </w:lvl>
    </w:lvlOverride>
    <w:lvlOverride w:ilvl="1">
      <w:startOverride w:val="1"/>
      <w:lvl w:ilvl="1">
        <w:start w:val="1"/>
        <w:numFmt w:val="decimal"/>
        <w:lvlText w:val="%1.%2"/>
        <w:lvlJc w:val="left"/>
        <w:pPr>
          <w:tabs>
            <w:tab w:val="num" w:pos="567"/>
          </w:tabs>
          <w:ind w:left="567" w:hanging="567"/>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u, Steve (NIH/NIEHS) [E]">
    <w15:presenceInfo w15:providerId="AD" w15:userId="S::wus6@nih.gov::4b6a3165-4cf8-4daa-b149-c38ba7a25f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attachedTemplate r:id="rId1"/>
  <w:trackRevisions/>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1&lt;/Suspended&gt;&lt;/ENInstantFormat&gt;"/>
    <w:docVar w:name="EN.Layout" w:val="&lt;ENLayout&gt;&lt;Style&gt;Chicago 16th 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_frontier&lt;record-ids&gt;&lt;item&gt;1&lt;/item&gt;&lt;item&gt;5&lt;/item&gt;&lt;item&gt;6&lt;/item&gt;&lt;item&gt;7&lt;/item&gt;&lt;item&gt;8&lt;/item&gt;&lt;item&gt;9&lt;/item&gt;&lt;item&gt;10&lt;/item&gt;&lt;item&gt;11&lt;/item&gt;&lt;item&gt;12&lt;/item&gt;&lt;/record-ids&gt;&lt;/item&gt;&lt;/Libraries&gt;"/>
  </w:docVars>
  <w:rsids>
    <w:rsidRoot w:val="00681821"/>
    <w:rsid w:val="0000000F"/>
    <w:rsid w:val="0000198C"/>
    <w:rsid w:val="00002238"/>
    <w:rsid w:val="00004E1B"/>
    <w:rsid w:val="000062B1"/>
    <w:rsid w:val="00007358"/>
    <w:rsid w:val="000136B3"/>
    <w:rsid w:val="00014217"/>
    <w:rsid w:val="00016378"/>
    <w:rsid w:val="000306BA"/>
    <w:rsid w:val="000312BD"/>
    <w:rsid w:val="00032336"/>
    <w:rsid w:val="00034304"/>
    <w:rsid w:val="00035434"/>
    <w:rsid w:val="00035D63"/>
    <w:rsid w:val="000430CF"/>
    <w:rsid w:val="00043E1D"/>
    <w:rsid w:val="00043E39"/>
    <w:rsid w:val="00044987"/>
    <w:rsid w:val="00045678"/>
    <w:rsid w:val="000458E4"/>
    <w:rsid w:val="000500F2"/>
    <w:rsid w:val="00052363"/>
    <w:rsid w:val="00054339"/>
    <w:rsid w:val="0005533C"/>
    <w:rsid w:val="00057CBD"/>
    <w:rsid w:val="00060B20"/>
    <w:rsid w:val="00063D80"/>
    <w:rsid w:val="00063D84"/>
    <w:rsid w:val="00064BDF"/>
    <w:rsid w:val="0006636D"/>
    <w:rsid w:val="000673B8"/>
    <w:rsid w:val="00072147"/>
    <w:rsid w:val="00072A34"/>
    <w:rsid w:val="00072A97"/>
    <w:rsid w:val="000732B2"/>
    <w:rsid w:val="00074141"/>
    <w:rsid w:val="000745DA"/>
    <w:rsid w:val="00074F65"/>
    <w:rsid w:val="00075876"/>
    <w:rsid w:val="000774C5"/>
    <w:rsid w:val="00077D53"/>
    <w:rsid w:val="00081394"/>
    <w:rsid w:val="000832B3"/>
    <w:rsid w:val="0008751C"/>
    <w:rsid w:val="000915AD"/>
    <w:rsid w:val="000918CA"/>
    <w:rsid w:val="00093A0A"/>
    <w:rsid w:val="00094B75"/>
    <w:rsid w:val="0009602A"/>
    <w:rsid w:val="00096290"/>
    <w:rsid w:val="000A45E1"/>
    <w:rsid w:val="000A4FE5"/>
    <w:rsid w:val="000A5B65"/>
    <w:rsid w:val="000A75F2"/>
    <w:rsid w:val="000B34BD"/>
    <w:rsid w:val="000B3E0F"/>
    <w:rsid w:val="000B6D58"/>
    <w:rsid w:val="000B7665"/>
    <w:rsid w:val="000B7E94"/>
    <w:rsid w:val="000C371B"/>
    <w:rsid w:val="000C6E7B"/>
    <w:rsid w:val="000C7E2A"/>
    <w:rsid w:val="000D28B0"/>
    <w:rsid w:val="000E1EED"/>
    <w:rsid w:val="000F148E"/>
    <w:rsid w:val="000F4CFB"/>
    <w:rsid w:val="000F7A9B"/>
    <w:rsid w:val="001100CA"/>
    <w:rsid w:val="00110220"/>
    <w:rsid w:val="00113EE2"/>
    <w:rsid w:val="00117666"/>
    <w:rsid w:val="001223A7"/>
    <w:rsid w:val="00123988"/>
    <w:rsid w:val="0012448C"/>
    <w:rsid w:val="00126D2B"/>
    <w:rsid w:val="001333EF"/>
    <w:rsid w:val="00134256"/>
    <w:rsid w:val="00134517"/>
    <w:rsid w:val="00143FF8"/>
    <w:rsid w:val="00147395"/>
    <w:rsid w:val="0014798B"/>
    <w:rsid w:val="00150DC7"/>
    <w:rsid w:val="001545ED"/>
    <w:rsid w:val="001552C9"/>
    <w:rsid w:val="0015588F"/>
    <w:rsid w:val="00155B8E"/>
    <w:rsid w:val="00163AD5"/>
    <w:rsid w:val="00164ADC"/>
    <w:rsid w:val="00165DD3"/>
    <w:rsid w:val="0017132C"/>
    <w:rsid w:val="001724A9"/>
    <w:rsid w:val="00174734"/>
    <w:rsid w:val="00176D6D"/>
    <w:rsid w:val="00177D84"/>
    <w:rsid w:val="001804F8"/>
    <w:rsid w:val="001839DD"/>
    <w:rsid w:val="00187B22"/>
    <w:rsid w:val="00187B41"/>
    <w:rsid w:val="00192B1D"/>
    <w:rsid w:val="00194F0E"/>
    <w:rsid w:val="001964EF"/>
    <w:rsid w:val="00197909"/>
    <w:rsid w:val="001A714A"/>
    <w:rsid w:val="001B18EE"/>
    <w:rsid w:val="001B1A2C"/>
    <w:rsid w:val="001B4989"/>
    <w:rsid w:val="001B4CBC"/>
    <w:rsid w:val="001C0A35"/>
    <w:rsid w:val="001C1BB8"/>
    <w:rsid w:val="001C1F60"/>
    <w:rsid w:val="001C2D5A"/>
    <w:rsid w:val="001C3851"/>
    <w:rsid w:val="001C3C08"/>
    <w:rsid w:val="001D19BC"/>
    <w:rsid w:val="001D2061"/>
    <w:rsid w:val="001D5C23"/>
    <w:rsid w:val="001D5CFC"/>
    <w:rsid w:val="001D65F6"/>
    <w:rsid w:val="001D7E50"/>
    <w:rsid w:val="001E298E"/>
    <w:rsid w:val="001F4C07"/>
    <w:rsid w:val="002006D8"/>
    <w:rsid w:val="00201799"/>
    <w:rsid w:val="00201806"/>
    <w:rsid w:val="0020464C"/>
    <w:rsid w:val="002056B1"/>
    <w:rsid w:val="0020590D"/>
    <w:rsid w:val="002100E5"/>
    <w:rsid w:val="00213C00"/>
    <w:rsid w:val="00215782"/>
    <w:rsid w:val="00217BC3"/>
    <w:rsid w:val="00220AEA"/>
    <w:rsid w:val="00224AF8"/>
    <w:rsid w:val="002265FF"/>
    <w:rsid w:val="00226954"/>
    <w:rsid w:val="00227885"/>
    <w:rsid w:val="002308D5"/>
    <w:rsid w:val="00231FB1"/>
    <w:rsid w:val="002332AE"/>
    <w:rsid w:val="00233880"/>
    <w:rsid w:val="00235FB8"/>
    <w:rsid w:val="00236C4E"/>
    <w:rsid w:val="002415C7"/>
    <w:rsid w:val="002418E5"/>
    <w:rsid w:val="00256EF9"/>
    <w:rsid w:val="00261790"/>
    <w:rsid w:val="002620FD"/>
    <w:rsid w:val="002629A3"/>
    <w:rsid w:val="00265660"/>
    <w:rsid w:val="002665C2"/>
    <w:rsid w:val="00266D69"/>
    <w:rsid w:val="00267D18"/>
    <w:rsid w:val="00267E0F"/>
    <w:rsid w:val="00275711"/>
    <w:rsid w:val="00275941"/>
    <w:rsid w:val="002868E2"/>
    <w:rsid w:val="002869C3"/>
    <w:rsid w:val="002936E4"/>
    <w:rsid w:val="0029428D"/>
    <w:rsid w:val="00296B88"/>
    <w:rsid w:val="002A1887"/>
    <w:rsid w:val="002A4508"/>
    <w:rsid w:val="002C0B37"/>
    <w:rsid w:val="002C2AEA"/>
    <w:rsid w:val="002C41DD"/>
    <w:rsid w:val="002C664C"/>
    <w:rsid w:val="002C7452"/>
    <w:rsid w:val="002C74CA"/>
    <w:rsid w:val="002D7B08"/>
    <w:rsid w:val="002F0126"/>
    <w:rsid w:val="002F2994"/>
    <w:rsid w:val="002F3A17"/>
    <w:rsid w:val="002F4647"/>
    <w:rsid w:val="002F6641"/>
    <w:rsid w:val="002F744D"/>
    <w:rsid w:val="002F7D40"/>
    <w:rsid w:val="00302897"/>
    <w:rsid w:val="00303DE6"/>
    <w:rsid w:val="00306152"/>
    <w:rsid w:val="00310124"/>
    <w:rsid w:val="00313818"/>
    <w:rsid w:val="003157ED"/>
    <w:rsid w:val="00315A09"/>
    <w:rsid w:val="00316628"/>
    <w:rsid w:val="00316D44"/>
    <w:rsid w:val="00320BC0"/>
    <w:rsid w:val="00321121"/>
    <w:rsid w:val="00321602"/>
    <w:rsid w:val="0032223C"/>
    <w:rsid w:val="00326EF4"/>
    <w:rsid w:val="00327617"/>
    <w:rsid w:val="003312E3"/>
    <w:rsid w:val="00334588"/>
    <w:rsid w:val="00344BC5"/>
    <w:rsid w:val="00346F3F"/>
    <w:rsid w:val="003530C8"/>
    <w:rsid w:val="003544FB"/>
    <w:rsid w:val="003568C7"/>
    <w:rsid w:val="00356BF8"/>
    <w:rsid w:val="00357DBA"/>
    <w:rsid w:val="003602B6"/>
    <w:rsid w:val="00360467"/>
    <w:rsid w:val="00365D63"/>
    <w:rsid w:val="0036793B"/>
    <w:rsid w:val="003700DA"/>
    <w:rsid w:val="00372682"/>
    <w:rsid w:val="0037322B"/>
    <w:rsid w:val="003737ED"/>
    <w:rsid w:val="00376BF8"/>
    <w:rsid w:val="00376CC5"/>
    <w:rsid w:val="00380D41"/>
    <w:rsid w:val="00385E67"/>
    <w:rsid w:val="0038656E"/>
    <w:rsid w:val="00391ADC"/>
    <w:rsid w:val="00392213"/>
    <w:rsid w:val="00392305"/>
    <w:rsid w:val="0039693B"/>
    <w:rsid w:val="003A1BAB"/>
    <w:rsid w:val="003A2DAB"/>
    <w:rsid w:val="003A6DAC"/>
    <w:rsid w:val="003B0154"/>
    <w:rsid w:val="003B0809"/>
    <w:rsid w:val="003B256A"/>
    <w:rsid w:val="003B503B"/>
    <w:rsid w:val="003B50EC"/>
    <w:rsid w:val="003B6BF4"/>
    <w:rsid w:val="003D2F2D"/>
    <w:rsid w:val="003D3602"/>
    <w:rsid w:val="003D3765"/>
    <w:rsid w:val="003D38CE"/>
    <w:rsid w:val="003E1516"/>
    <w:rsid w:val="00401590"/>
    <w:rsid w:val="00405202"/>
    <w:rsid w:val="00406D4D"/>
    <w:rsid w:val="0041051E"/>
    <w:rsid w:val="00410F17"/>
    <w:rsid w:val="00422C94"/>
    <w:rsid w:val="00425E7C"/>
    <w:rsid w:val="00442E72"/>
    <w:rsid w:val="00444223"/>
    <w:rsid w:val="00450191"/>
    <w:rsid w:val="00454933"/>
    <w:rsid w:val="00463E3D"/>
    <w:rsid w:val="004645AE"/>
    <w:rsid w:val="00464C8E"/>
    <w:rsid w:val="00467355"/>
    <w:rsid w:val="00472115"/>
    <w:rsid w:val="004758B2"/>
    <w:rsid w:val="00476F3C"/>
    <w:rsid w:val="004800CA"/>
    <w:rsid w:val="00480444"/>
    <w:rsid w:val="00481F5D"/>
    <w:rsid w:val="0048335C"/>
    <w:rsid w:val="004913D7"/>
    <w:rsid w:val="00491665"/>
    <w:rsid w:val="00493D1D"/>
    <w:rsid w:val="00494097"/>
    <w:rsid w:val="004A1EE2"/>
    <w:rsid w:val="004A2AE4"/>
    <w:rsid w:val="004A7FB2"/>
    <w:rsid w:val="004B03F6"/>
    <w:rsid w:val="004B2C6C"/>
    <w:rsid w:val="004C3419"/>
    <w:rsid w:val="004C5BE8"/>
    <w:rsid w:val="004D3E33"/>
    <w:rsid w:val="004D515E"/>
    <w:rsid w:val="004E0A59"/>
    <w:rsid w:val="004E3304"/>
    <w:rsid w:val="004E3953"/>
    <w:rsid w:val="004E3CB2"/>
    <w:rsid w:val="004E47F0"/>
    <w:rsid w:val="004E6AD5"/>
    <w:rsid w:val="004F23C1"/>
    <w:rsid w:val="004F4585"/>
    <w:rsid w:val="004F4A6A"/>
    <w:rsid w:val="004F71F1"/>
    <w:rsid w:val="004F7DE7"/>
    <w:rsid w:val="005018F9"/>
    <w:rsid w:val="005031C2"/>
    <w:rsid w:val="005054CE"/>
    <w:rsid w:val="00505A75"/>
    <w:rsid w:val="00507F15"/>
    <w:rsid w:val="005159FD"/>
    <w:rsid w:val="00516087"/>
    <w:rsid w:val="00523B68"/>
    <w:rsid w:val="005250F2"/>
    <w:rsid w:val="00527530"/>
    <w:rsid w:val="00531D7C"/>
    <w:rsid w:val="00533F8D"/>
    <w:rsid w:val="00542993"/>
    <w:rsid w:val="00543A0C"/>
    <w:rsid w:val="005474B4"/>
    <w:rsid w:val="00551631"/>
    <w:rsid w:val="00554D51"/>
    <w:rsid w:val="00561F0A"/>
    <w:rsid w:val="00565F0F"/>
    <w:rsid w:val="005710C5"/>
    <w:rsid w:val="00573F7C"/>
    <w:rsid w:val="00576FD6"/>
    <w:rsid w:val="00577CE9"/>
    <w:rsid w:val="00587BFF"/>
    <w:rsid w:val="00590F2A"/>
    <w:rsid w:val="0059205E"/>
    <w:rsid w:val="0059241B"/>
    <w:rsid w:val="00593DFE"/>
    <w:rsid w:val="005A1D84"/>
    <w:rsid w:val="005A4667"/>
    <w:rsid w:val="005A70EA"/>
    <w:rsid w:val="005B34E0"/>
    <w:rsid w:val="005B648F"/>
    <w:rsid w:val="005C0CF5"/>
    <w:rsid w:val="005C3963"/>
    <w:rsid w:val="005C64FC"/>
    <w:rsid w:val="005D1840"/>
    <w:rsid w:val="005D35E4"/>
    <w:rsid w:val="005D5ABB"/>
    <w:rsid w:val="005D5AC2"/>
    <w:rsid w:val="005D5CAF"/>
    <w:rsid w:val="005D7910"/>
    <w:rsid w:val="005E3002"/>
    <w:rsid w:val="005E49E7"/>
    <w:rsid w:val="005E706B"/>
    <w:rsid w:val="005F3240"/>
    <w:rsid w:val="005F4AC4"/>
    <w:rsid w:val="00601B9F"/>
    <w:rsid w:val="00610045"/>
    <w:rsid w:val="006129AC"/>
    <w:rsid w:val="00617719"/>
    <w:rsid w:val="006208AB"/>
    <w:rsid w:val="0062154F"/>
    <w:rsid w:val="00622E09"/>
    <w:rsid w:val="006235DF"/>
    <w:rsid w:val="006239CD"/>
    <w:rsid w:val="006278AF"/>
    <w:rsid w:val="0063141E"/>
    <w:rsid w:val="00631A8C"/>
    <w:rsid w:val="00635CF9"/>
    <w:rsid w:val="006360E0"/>
    <w:rsid w:val="00640423"/>
    <w:rsid w:val="00642A76"/>
    <w:rsid w:val="00643083"/>
    <w:rsid w:val="00651CA2"/>
    <w:rsid w:val="00652276"/>
    <w:rsid w:val="006538A1"/>
    <w:rsid w:val="00653D60"/>
    <w:rsid w:val="00655104"/>
    <w:rsid w:val="006574F3"/>
    <w:rsid w:val="00660D05"/>
    <w:rsid w:val="00671D9A"/>
    <w:rsid w:val="006728BF"/>
    <w:rsid w:val="00673773"/>
    <w:rsid w:val="00673952"/>
    <w:rsid w:val="00676A7B"/>
    <w:rsid w:val="00681821"/>
    <w:rsid w:val="006839F1"/>
    <w:rsid w:val="00686C9D"/>
    <w:rsid w:val="00687832"/>
    <w:rsid w:val="00695C7D"/>
    <w:rsid w:val="00697B78"/>
    <w:rsid w:val="006A1BBB"/>
    <w:rsid w:val="006A46D9"/>
    <w:rsid w:val="006A4E25"/>
    <w:rsid w:val="006A539F"/>
    <w:rsid w:val="006B2D3F"/>
    <w:rsid w:val="006B2D5B"/>
    <w:rsid w:val="006B7899"/>
    <w:rsid w:val="006B7D14"/>
    <w:rsid w:val="006D2395"/>
    <w:rsid w:val="006D325F"/>
    <w:rsid w:val="006D5B93"/>
    <w:rsid w:val="006D60EC"/>
    <w:rsid w:val="006D71BD"/>
    <w:rsid w:val="006E1327"/>
    <w:rsid w:val="006E5DDD"/>
    <w:rsid w:val="006E6132"/>
    <w:rsid w:val="007001CC"/>
    <w:rsid w:val="00712CA5"/>
    <w:rsid w:val="00713A03"/>
    <w:rsid w:val="00715C9D"/>
    <w:rsid w:val="00721D81"/>
    <w:rsid w:val="00725A7D"/>
    <w:rsid w:val="00726090"/>
    <w:rsid w:val="00727F16"/>
    <w:rsid w:val="0073085C"/>
    <w:rsid w:val="00730DD0"/>
    <w:rsid w:val="0073100B"/>
    <w:rsid w:val="00731E2B"/>
    <w:rsid w:val="00733784"/>
    <w:rsid w:val="007423DA"/>
    <w:rsid w:val="00742A45"/>
    <w:rsid w:val="00744A35"/>
    <w:rsid w:val="00746505"/>
    <w:rsid w:val="00747B76"/>
    <w:rsid w:val="00765D01"/>
    <w:rsid w:val="00770D30"/>
    <w:rsid w:val="00772346"/>
    <w:rsid w:val="0077236E"/>
    <w:rsid w:val="007752A0"/>
    <w:rsid w:val="007777BD"/>
    <w:rsid w:val="00777949"/>
    <w:rsid w:val="00781476"/>
    <w:rsid w:val="00782846"/>
    <w:rsid w:val="00785F2B"/>
    <w:rsid w:val="00787771"/>
    <w:rsid w:val="00787FEF"/>
    <w:rsid w:val="00790BB3"/>
    <w:rsid w:val="00792043"/>
    <w:rsid w:val="007936A5"/>
    <w:rsid w:val="00793EA0"/>
    <w:rsid w:val="00797EDD"/>
    <w:rsid w:val="007A5E11"/>
    <w:rsid w:val="007B0322"/>
    <w:rsid w:val="007B2409"/>
    <w:rsid w:val="007C0E3F"/>
    <w:rsid w:val="007C0F41"/>
    <w:rsid w:val="007C14C7"/>
    <w:rsid w:val="007C206C"/>
    <w:rsid w:val="007C5729"/>
    <w:rsid w:val="007D1633"/>
    <w:rsid w:val="007D4CDB"/>
    <w:rsid w:val="007D4D79"/>
    <w:rsid w:val="007D6CF5"/>
    <w:rsid w:val="007E0A8D"/>
    <w:rsid w:val="007F08B3"/>
    <w:rsid w:val="007F2E1D"/>
    <w:rsid w:val="007F3690"/>
    <w:rsid w:val="007F3957"/>
    <w:rsid w:val="00802544"/>
    <w:rsid w:val="008111E4"/>
    <w:rsid w:val="00812251"/>
    <w:rsid w:val="0081301C"/>
    <w:rsid w:val="008159AC"/>
    <w:rsid w:val="00817DD6"/>
    <w:rsid w:val="00824EFC"/>
    <w:rsid w:val="00825F35"/>
    <w:rsid w:val="00826E9F"/>
    <w:rsid w:val="008273D1"/>
    <w:rsid w:val="00827845"/>
    <w:rsid w:val="00835EE5"/>
    <w:rsid w:val="00840CF5"/>
    <w:rsid w:val="00843813"/>
    <w:rsid w:val="008446B3"/>
    <w:rsid w:val="00845110"/>
    <w:rsid w:val="0085094F"/>
    <w:rsid w:val="00853E7B"/>
    <w:rsid w:val="008603E5"/>
    <w:rsid w:val="008612CA"/>
    <w:rsid w:val="00862680"/>
    <w:rsid w:val="008629A9"/>
    <w:rsid w:val="00862CC6"/>
    <w:rsid w:val="00867710"/>
    <w:rsid w:val="0087147B"/>
    <w:rsid w:val="008723FF"/>
    <w:rsid w:val="00874D24"/>
    <w:rsid w:val="00880531"/>
    <w:rsid w:val="00882D48"/>
    <w:rsid w:val="0088332D"/>
    <w:rsid w:val="0088513A"/>
    <w:rsid w:val="008855B6"/>
    <w:rsid w:val="00892139"/>
    <w:rsid w:val="00893C19"/>
    <w:rsid w:val="00894E3D"/>
    <w:rsid w:val="008979B6"/>
    <w:rsid w:val="008A258E"/>
    <w:rsid w:val="008A671E"/>
    <w:rsid w:val="008B133A"/>
    <w:rsid w:val="008C364D"/>
    <w:rsid w:val="008C3B9F"/>
    <w:rsid w:val="008D2079"/>
    <w:rsid w:val="008D5CAB"/>
    <w:rsid w:val="008D6C8D"/>
    <w:rsid w:val="008D7BFA"/>
    <w:rsid w:val="008E2895"/>
    <w:rsid w:val="008E2B54"/>
    <w:rsid w:val="008E40DF"/>
    <w:rsid w:val="008E4404"/>
    <w:rsid w:val="008E4B77"/>
    <w:rsid w:val="008E556B"/>
    <w:rsid w:val="008E58C7"/>
    <w:rsid w:val="008E687C"/>
    <w:rsid w:val="008E6980"/>
    <w:rsid w:val="008E794E"/>
    <w:rsid w:val="008F5021"/>
    <w:rsid w:val="00903B4E"/>
    <w:rsid w:val="0091552B"/>
    <w:rsid w:val="0091725F"/>
    <w:rsid w:val="00925F33"/>
    <w:rsid w:val="009338AB"/>
    <w:rsid w:val="00940349"/>
    <w:rsid w:val="009412A3"/>
    <w:rsid w:val="00943573"/>
    <w:rsid w:val="00950368"/>
    <w:rsid w:val="00952F01"/>
    <w:rsid w:val="00971B61"/>
    <w:rsid w:val="00972D90"/>
    <w:rsid w:val="0097324D"/>
    <w:rsid w:val="00973759"/>
    <w:rsid w:val="00980C31"/>
    <w:rsid w:val="00981DC7"/>
    <w:rsid w:val="009826B2"/>
    <w:rsid w:val="00982B01"/>
    <w:rsid w:val="009837C4"/>
    <w:rsid w:val="00987EBC"/>
    <w:rsid w:val="009900BA"/>
    <w:rsid w:val="00990AB9"/>
    <w:rsid w:val="00990E54"/>
    <w:rsid w:val="0099111B"/>
    <w:rsid w:val="009955FF"/>
    <w:rsid w:val="009A1FC1"/>
    <w:rsid w:val="009A294A"/>
    <w:rsid w:val="009A42AE"/>
    <w:rsid w:val="009A5ECD"/>
    <w:rsid w:val="009B194C"/>
    <w:rsid w:val="009B5320"/>
    <w:rsid w:val="009D259D"/>
    <w:rsid w:val="009D2F52"/>
    <w:rsid w:val="009D4500"/>
    <w:rsid w:val="009D50C2"/>
    <w:rsid w:val="009D6608"/>
    <w:rsid w:val="009E0BC2"/>
    <w:rsid w:val="009F0B20"/>
    <w:rsid w:val="009F27FD"/>
    <w:rsid w:val="009F75A9"/>
    <w:rsid w:val="00A0367F"/>
    <w:rsid w:val="00A04420"/>
    <w:rsid w:val="00A04730"/>
    <w:rsid w:val="00A11126"/>
    <w:rsid w:val="00A163AF"/>
    <w:rsid w:val="00A16450"/>
    <w:rsid w:val="00A16ACE"/>
    <w:rsid w:val="00A32AE6"/>
    <w:rsid w:val="00A3457B"/>
    <w:rsid w:val="00A373B7"/>
    <w:rsid w:val="00A374E4"/>
    <w:rsid w:val="00A41DB1"/>
    <w:rsid w:val="00A4462F"/>
    <w:rsid w:val="00A47B1A"/>
    <w:rsid w:val="00A50596"/>
    <w:rsid w:val="00A50D9D"/>
    <w:rsid w:val="00A51EBB"/>
    <w:rsid w:val="00A52C6E"/>
    <w:rsid w:val="00A53000"/>
    <w:rsid w:val="00A545C6"/>
    <w:rsid w:val="00A57D26"/>
    <w:rsid w:val="00A6492A"/>
    <w:rsid w:val="00A652D0"/>
    <w:rsid w:val="00A65F72"/>
    <w:rsid w:val="00A66A52"/>
    <w:rsid w:val="00A70110"/>
    <w:rsid w:val="00A704FB"/>
    <w:rsid w:val="00A71D8C"/>
    <w:rsid w:val="00A72384"/>
    <w:rsid w:val="00A754E7"/>
    <w:rsid w:val="00A75F87"/>
    <w:rsid w:val="00A86083"/>
    <w:rsid w:val="00A929A0"/>
    <w:rsid w:val="00A95D8B"/>
    <w:rsid w:val="00AA2510"/>
    <w:rsid w:val="00AA3A60"/>
    <w:rsid w:val="00AA40C7"/>
    <w:rsid w:val="00AA6E92"/>
    <w:rsid w:val="00AA7FA2"/>
    <w:rsid w:val="00AB0455"/>
    <w:rsid w:val="00AB77B9"/>
    <w:rsid w:val="00AC0270"/>
    <w:rsid w:val="00AC3670"/>
    <w:rsid w:val="00AC3BFE"/>
    <w:rsid w:val="00AC3EA3"/>
    <w:rsid w:val="00AC49BE"/>
    <w:rsid w:val="00AC542B"/>
    <w:rsid w:val="00AC6680"/>
    <w:rsid w:val="00AC7706"/>
    <w:rsid w:val="00AC792D"/>
    <w:rsid w:val="00AD1632"/>
    <w:rsid w:val="00AD3C19"/>
    <w:rsid w:val="00AE1361"/>
    <w:rsid w:val="00AE1727"/>
    <w:rsid w:val="00AE1F9F"/>
    <w:rsid w:val="00AE22F9"/>
    <w:rsid w:val="00AE6AD9"/>
    <w:rsid w:val="00AF0A69"/>
    <w:rsid w:val="00AF1FDC"/>
    <w:rsid w:val="00AF2308"/>
    <w:rsid w:val="00AF6322"/>
    <w:rsid w:val="00B04568"/>
    <w:rsid w:val="00B05B9D"/>
    <w:rsid w:val="00B05FBC"/>
    <w:rsid w:val="00B133BC"/>
    <w:rsid w:val="00B2124C"/>
    <w:rsid w:val="00B32A01"/>
    <w:rsid w:val="00B338B9"/>
    <w:rsid w:val="00B3431B"/>
    <w:rsid w:val="00B34A8D"/>
    <w:rsid w:val="00B40282"/>
    <w:rsid w:val="00B40490"/>
    <w:rsid w:val="00B439AB"/>
    <w:rsid w:val="00B44F07"/>
    <w:rsid w:val="00B451BC"/>
    <w:rsid w:val="00B46A50"/>
    <w:rsid w:val="00B516EB"/>
    <w:rsid w:val="00B5294C"/>
    <w:rsid w:val="00B534AB"/>
    <w:rsid w:val="00B54DD2"/>
    <w:rsid w:val="00B63C3C"/>
    <w:rsid w:val="00B657B8"/>
    <w:rsid w:val="00B719C6"/>
    <w:rsid w:val="00B75D90"/>
    <w:rsid w:val="00B802A6"/>
    <w:rsid w:val="00B81BCA"/>
    <w:rsid w:val="00B825C9"/>
    <w:rsid w:val="00B826F7"/>
    <w:rsid w:val="00B84920"/>
    <w:rsid w:val="00B8556A"/>
    <w:rsid w:val="00B859E2"/>
    <w:rsid w:val="00BA07B9"/>
    <w:rsid w:val="00BA0982"/>
    <w:rsid w:val="00BA1C70"/>
    <w:rsid w:val="00BA2B6A"/>
    <w:rsid w:val="00BC4263"/>
    <w:rsid w:val="00BC6045"/>
    <w:rsid w:val="00BC7BF4"/>
    <w:rsid w:val="00BD5A4F"/>
    <w:rsid w:val="00BD5AA5"/>
    <w:rsid w:val="00BD6110"/>
    <w:rsid w:val="00BE0245"/>
    <w:rsid w:val="00BF0D51"/>
    <w:rsid w:val="00BF2242"/>
    <w:rsid w:val="00BF4EA9"/>
    <w:rsid w:val="00BF7F8C"/>
    <w:rsid w:val="00C012A3"/>
    <w:rsid w:val="00C029A4"/>
    <w:rsid w:val="00C160C5"/>
    <w:rsid w:val="00C16F19"/>
    <w:rsid w:val="00C21B91"/>
    <w:rsid w:val="00C2202C"/>
    <w:rsid w:val="00C23180"/>
    <w:rsid w:val="00C27F78"/>
    <w:rsid w:val="00C32BF2"/>
    <w:rsid w:val="00C35A45"/>
    <w:rsid w:val="00C368CC"/>
    <w:rsid w:val="00C47930"/>
    <w:rsid w:val="00C52A7B"/>
    <w:rsid w:val="00C5792B"/>
    <w:rsid w:val="00C61AF4"/>
    <w:rsid w:val="00C62A08"/>
    <w:rsid w:val="00C6324C"/>
    <w:rsid w:val="00C679AA"/>
    <w:rsid w:val="00C723F8"/>
    <w:rsid w:val="00C724CF"/>
    <w:rsid w:val="00C72923"/>
    <w:rsid w:val="00C72C26"/>
    <w:rsid w:val="00C75972"/>
    <w:rsid w:val="00C76123"/>
    <w:rsid w:val="00C82382"/>
    <w:rsid w:val="00C82792"/>
    <w:rsid w:val="00C842E5"/>
    <w:rsid w:val="00C84EE8"/>
    <w:rsid w:val="00C87E1F"/>
    <w:rsid w:val="00C90B5C"/>
    <w:rsid w:val="00C91B9F"/>
    <w:rsid w:val="00C92FD7"/>
    <w:rsid w:val="00C9447A"/>
    <w:rsid w:val="00C948FD"/>
    <w:rsid w:val="00C9678E"/>
    <w:rsid w:val="00CA090B"/>
    <w:rsid w:val="00CB43D5"/>
    <w:rsid w:val="00CB57A5"/>
    <w:rsid w:val="00CB6FA3"/>
    <w:rsid w:val="00CB7A52"/>
    <w:rsid w:val="00CC1067"/>
    <w:rsid w:val="00CC3B95"/>
    <w:rsid w:val="00CC4505"/>
    <w:rsid w:val="00CC4B0D"/>
    <w:rsid w:val="00CC76F9"/>
    <w:rsid w:val="00CC778A"/>
    <w:rsid w:val="00CD066B"/>
    <w:rsid w:val="00CD42A8"/>
    <w:rsid w:val="00CD46E2"/>
    <w:rsid w:val="00CE3EBC"/>
    <w:rsid w:val="00CE4F1A"/>
    <w:rsid w:val="00CE6A78"/>
    <w:rsid w:val="00CE7BFD"/>
    <w:rsid w:val="00CF1682"/>
    <w:rsid w:val="00CF3C86"/>
    <w:rsid w:val="00CF3E11"/>
    <w:rsid w:val="00D00D0B"/>
    <w:rsid w:val="00D0293A"/>
    <w:rsid w:val="00D04B69"/>
    <w:rsid w:val="00D11121"/>
    <w:rsid w:val="00D20898"/>
    <w:rsid w:val="00D24622"/>
    <w:rsid w:val="00D31D15"/>
    <w:rsid w:val="00D34AE2"/>
    <w:rsid w:val="00D537FA"/>
    <w:rsid w:val="00D5547D"/>
    <w:rsid w:val="00D606F1"/>
    <w:rsid w:val="00D71CDE"/>
    <w:rsid w:val="00D71F18"/>
    <w:rsid w:val="00D73443"/>
    <w:rsid w:val="00D736CE"/>
    <w:rsid w:val="00D7791E"/>
    <w:rsid w:val="00D80D99"/>
    <w:rsid w:val="00D8444B"/>
    <w:rsid w:val="00D8473F"/>
    <w:rsid w:val="00D9503C"/>
    <w:rsid w:val="00DA5174"/>
    <w:rsid w:val="00DB17E2"/>
    <w:rsid w:val="00DD1CC4"/>
    <w:rsid w:val="00DD3681"/>
    <w:rsid w:val="00DD3E06"/>
    <w:rsid w:val="00DD73EF"/>
    <w:rsid w:val="00DE15C8"/>
    <w:rsid w:val="00DE23E8"/>
    <w:rsid w:val="00DE2AF4"/>
    <w:rsid w:val="00DE47EA"/>
    <w:rsid w:val="00DE4F53"/>
    <w:rsid w:val="00DE5FF2"/>
    <w:rsid w:val="00E005DC"/>
    <w:rsid w:val="00E0128B"/>
    <w:rsid w:val="00E077CE"/>
    <w:rsid w:val="00E105D0"/>
    <w:rsid w:val="00E10E14"/>
    <w:rsid w:val="00E1452C"/>
    <w:rsid w:val="00E14869"/>
    <w:rsid w:val="00E1781E"/>
    <w:rsid w:val="00E2223F"/>
    <w:rsid w:val="00E2323D"/>
    <w:rsid w:val="00E30210"/>
    <w:rsid w:val="00E32876"/>
    <w:rsid w:val="00E37701"/>
    <w:rsid w:val="00E37D21"/>
    <w:rsid w:val="00E42ECD"/>
    <w:rsid w:val="00E46E6E"/>
    <w:rsid w:val="00E47BBD"/>
    <w:rsid w:val="00E50044"/>
    <w:rsid w:val="00E504E3"/>
    <w:rsid w:val="00E506A7"/>
    <w:rsid w:val="00E50A3D"/>
    <w:rsid w:val="00E50F76"/>
    <w:rsid w:val="00E64E17"/>
    <w:rsid w:val="00E70589"/>
    <w:rsid w:val="00E71DD5"/>
    <w:rsid w:val="00E72D66"/>
    <w:rsid w:val="00E7308E"/>
    <w:rsid w:val="00E7393D"/>
    <w:rsid w:val="00E76B67"/>
    <w:rsid w:val="00E8074D"/>
    <w:rsid w:val="00E80E73"/>
    <w:rsid w:val="00E84C4A"/>
    <w:rsid w:val="00E94000"/>
    <w:rsid w:val="00E945CB"/>
    <w:rsid w:val="00EA3D3C"/>
    <w:rsid w:val="00EA404C"/>
    <w:rsid w:val="00EA796E"/>
    <w:rsid w:val="00EB7945"/>
    <w:rsid w:val="00EC4092"/>
    <w:rsid w:val="00EC7CC3"/>
    <w:rsid w:val="00ED0055"/>
    <w:rsid w:val="00ED0575"/>
    <w:rsid w:val="00ED162D"/>
    <w:rsid w:val="00ED2266"/>
    <w:rsid w:val="00ED43EC"/>
    <w:rsid w:val="00EE08BA"/>
    <w:rsid w:val="00EE112A"/>
    <w:rsid w:val="00EE2A86"/>
    <w:rsid w:val="00EE5BFC"/>
    <w:rsid w:val="00EE6445"/>
    <w:rsid w:val="00EF108E"/>
    <w:rsid w:val="00EF2404"/>
    <w:rsid w:val="00EF66F9"/>
    <w:rsid w:val="00EF709E"/>
    <w:rsid w:val="00F00D75"/>
    <w:rsid w:val="00F03004"/>
    <w:rsid w:val="00F04824"/>
    <w:rsid w:val="00F0574E"/>
    <w:rsid w:val="00F05A6F"/>
    <w:rsid w:val="00F07C77"/>
    <w:rsid w:val="00F2038E"/>
    <w:rsid w:val="00F214F6"/>
    <w:rsid w:val="00F250EF"/>
    <w:rsid w:val="00F25A1A"/>
    <w:rsid w:val="00F34996"/>
    <w:rsid w:val="00F4230F"/>
    <w:rsid w:val="00F4509C"/>
    <w:rsid w:val="00F45B17"/>
    <w:rsid w:val="00F46494"/>
    <w:rsid w:val="00F543C7"/>
    <w:rsid w:val="00F558AB"/>
    <w:rsid w:val="00F562D2"/>
    <w:rsid w:val="00F57BD0"/>
    <w:rsid w:val="00F61D89"/>
    <w:rsid w:val="00F70BA9"/>
    <w:rsid w:val="00F71DC4"/>
    <w:rsid w:val="00F72AEC"/>
    <w:rsid w:val="00F7433A"/>
    <w:rsid w:val="00F83FDF"/>
    <w:rsid w:val="00F86ABB"/>
    <w:rsid w:val="00F86EED"/>
    <w:rsid w:val="00F91390"/>
    <w:rsid w:val="00F934B2"/>
    <w:rsid w:val="00F93E74"/>
    <w:rsid w:val="00F976BA"/>
    <w:rsid w:val="00FA25FB"/>
    <w:rsid w:val="00FB0607"/>
    <w:rsid w:val="00FB2FE6"/>
    <w:rsid w:val="00FB5B33"/>
    <w:rsid w:val="00FC4A53"/>
    <w:rsid w:val="00FC5392"/>
    <w:rsid w:val="00FC6C71"/>
    <w:rsid w:val="00FD11A5"/>
    <w:rsid w:val="00FD3274"/>
    <w:rsid w:val="00FD7648"/>
    <w:rsid w:val="00FE0A48"/>
    <w:rsid w:val="00FE6816"/>
    <w:rsid w:val="00FE7634"/>
    <w:rsid w:val="00FF0C29"/>
    <w:rsid w:val="00FF69C7"/>
    <w:rsid w:val="00FF72CE"/>
    <w:rsid w:val="014D84CA"/>
    <w:rsid w:val="0B22F9F8"/>
    <w:rsid w:val="0E12C902"/>
    <w:rsid w:val="11BD3873"/>
    <w:rsid w:val="12D32A3C"/>
    <w:rsid w:val="169D6515"/>
    <w:rsid w:val="16E03A24"/>
    <w:rsid w:val="18F3542A"/>
    <w:rsid w:val="1C373133"/>
    <w:rsid w:val="1E41276A"/>
    <w:rsid w:val="1E7EA915"/>
    <w:rsid w:val="1F4CCDCB"/>
    <w:rsid w:val="1FDA6FA8"/>
    <w:rsid w:val="2132E5B0"/>
    <w:rsid w:val="21BA8E01"/>
    <w:rsid w:val="2246058C"/>
    <w:rsid w:val="22E4E835"/>
    <w:rsid w:val="24288F93"/>
    <w:rsid w:val="2623C162"/>
    <w:rsid w:val="2AFB341C"/>
    <w:rsid w:val="2BDE9122"/>
    <w:rsid w:val="3099D79C"/>
    <w:rsid w:val="30F6AB53"/>
    <w:rsid w:val="31E5D147"/>
    <w:rsid w:val="3498FCCA"/>
    <w:rsid w:val="35C4C6EB"/>
    <w:rsid w:val="36E19A00"/>
    <w:rsid w:val="3941B3BE"/>
    <w:rsid w:val="3A91DC9A"/>
    <w:rsid w:val="3FE64EB6"/>
    <w:rsid w:val="422AB2DA"/>
    <w:rsid w:val="427C58A0"/>
    <w:rsid w:val="42BE1938"/>
    <w:rsid w:val="43947FF0"/>
    <w:rsid w:val="458E789E"/>
    <w:rsid w:val="479BDDA0"/>
    <w:rsid w:val="49A802FC"/>
    <w:rsid w:val="4B05D955"/>
    <w:rsid w:val="4BB96FFE"/>
    <w:rsid w:val="4E63D858"/>
    <w:rsid w:val="521B9A71"/>
    <w:rsid w:val="557E1649"/>
    <w:rsid w:val="563631CD"/>
    <w:rsid w:val="5E47F710"/>
    <w:rsid w:val="5EBC0495"/>
    <w:rsid w:val="60ED80E1"/>
    <w:rsid w:val="64101FFE"/>
    <w:rsid w:val="69CFDE93"/>
    <w:rsid w:val="69FF2F1E"/>
    <w:rsid w:val="6A750CF2"/>
    <w:rsid w:val="6CAD82F1"/>
    <w:rsid w:val="6CC3A47A"/>
    <w:rsid w:val="6CC490FB"/>
    <w:rsid w:val="6F77C505"/>
    <w:rsid w:val="724D0531"/>
    <w:rsid w:val="733FF151"/>
    <w:rsid w:val="78397887"/>
    <w:rsid w:val="7B187B40"/>
    <w:rsid w:val="7D6B493C"/>
    <w:rsid w:val="7DD9DD1F"/>
    <w:rsid w:val="7ED63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174"/>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ListParagraph"/>
    <w:next w:val="Normal"/>
    <w:link w:val="Heading1Char"/>
    <w:uiPriority w:val="2"/>
    <w:qFormat/>
    <w:rsid w:val="00464C8E"/>
    <w:pPr>
      <w:numPr>
        <w:numId w:val="0"/>
      </w:numPr>
      <w:tabs>
        <w:tab w:val="num" w:pos="567"/>
      </w:tabs>
      <w:spacing w:before="240"/>
      <w:ind w:left="567" w:hanging="567"/>
      <w:contextualSpacing w:val="0"/>
      <w:outlineLvl w:val="0"/>
    </w:pPr>
    <w:rPr>
      <w:b/>
    </w:rPr>
  </w:style>
  <w:style w:type="paragraph" w:styleId="Heading2">
    <w:name w:val="heading 2"/>
    <w:basedOn w:val="Heading1"/>
    <w:next w:val="Normal"/>
    <w:link w:val="Heading2Char"/>
    <w:uiPriority w:val="2"/>
    <w:qFormat/>
    <w:rsid w:val="00464C8E"/>
    <w:pPr>
      <w:spacing w:before="0" w:after="0" w:line="480" w:lineRule="auto"/>
      <w:outlineLvl w:val="1"/>
    </w:pPr>
  </w:style>
  <w:style w:type="paragraph" w:styleId="Heading3">
    <w:name w:val="heading 3"/>
    <w:basedOn w:val="Normal"/>
    <w:next w:val="Normal"/>
    <w:link w:val="Heading3Char"/>
    <w:uiPriority w:val="2"/>
    <w:qFormat/>
    <w:rsid w:val="00D80D99"/>
    <w:pPr>
      <w:keepNext/>
      <w:keepLines/>
      <w:tabs>
        <w:tab w:val="num" w:pos="567"/>
      </w:tabs>
      <w:spacing w:before="40" w:after="120"/>
      <w:ind w:left="567" w:hanging="567"/>
      <w:outlineLvl w:val="2"/>
    </w:pPr>
    <w:rPr>
      <w:rFonts w:eastAsiaTheme="majorEastAsia" w:cstheme="majorBidi"/>
      <w:b/>
      <w:lang w:eastAsia="en-US"/>
    </w:rPr>
  </w:style>
  <w:style w:type="paragraph" w:styleId="Heading4">
    <w:name w:val="heading 4"/>
    <w:basedOn w:val="Heading3"/>
    <w:next w:val="Normal"/>
    <w:link w:val="Heading4Char"/>
    <w:uiPriority w:val="2"/>
    <w:qFormat/>
    <w:rsid w:val="00D80D99"/>
    <w:pPr>
      <w:outlineLvl w:val="3"/>
    </w:pPr>
    <w:rPr>
      <w:iCs/>
    </w:rPr>
  </w:style>
  <w:style w:type="paragraph" w:styleId="Heading5">
    <w:name w:val="heading 5"/>
    <w:basedOn w:val="Heading4"/>
    <w:next w:val="Normal"/>
    <w:link w:val="Heading5Char"/>
    <w:uiPriority w:val="2"/>
    <w:qFormat/>
    <w:rsid w:val="00D80D9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64C8E"/>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464C8E"/>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spacing w:before="120" w:after="240"/>
      <w:ind w:left="1434" w:hanging="357"/>
      <w:contextualSpacing/>
    </w:pPr>
    <w:rPr>
      <w:rFonts w:eastAsia="Cambria"/>
      <w:lang w:eastAsia="en-US"/>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lang w:eastAsia="en-US"/>
    </w:rPr>
  </w:style>
  <w:style w:type="paragraph" w:styleId="Header">
    <w:name w:val="header"/>
    <w:basedOn w:val="Normal"/>
    <w:link w:val="HeaderChar"/>
    <w:uiPriority w:val="99"/>
    <w:unhideWhenUsed/>
    <w:rsid w:val="00A53000"/>
    <w:pPr>
      <w:tabs>
        <w:tab w:val="center" w:pos="4844"/>
        <w:tab w:val="right" w:pos="9689"/>
      </w:tabs>
      <w:spacing w:before="120" w:after="240"/>
    </w:pPr>
    <w:rPr>
      <w:rFonts w:eastAsiaTheme="minorHAnsi" w:cstheme="minorBidi"/>
      <w:b/>
      <w:szCs w:val="22"/>
      <w:lang w:eastAsia="en-US"/>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before="120"/>
    </w:pPr>
    <w:rPr>
      <w:rFonts w:eastAsiaTheme="minorHAnsi" w:cstheme="minorBidi"/>
      <w:szCs w:val="22"/>
      <w:lang w:eastAsia="en-US"/>
    </w:r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before="120"/>
    </w:pPr>
    <w:rPr>
      <w:rFonts w:eastAsia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spacing w:before="120" w:after="240"/>
    </w:pPr>
    <w:rPr>
      <w:rFonts w:eastAsiaTheme="minorHAnsi"/>
      <w:b/>
      <w:bCs/>
      <w:lang w:eastAsia="en-US"/>
    </w:rPr>
  </w:style>
  <w:style w:type="paragraph" w:styleId="BalloonText">
    <w:name w:val="Balloon Text"/>
    <w:basedOn w:val="Normal"/>
    <w:link w:val="BalloonTextChar"/>
    <w:uiPriority w:val="99"/>
    <w:semiHidden/>
    <w:unhideWhenUsed/>
    <w:rsid w:val="00117666"/>
    <w:pPr>
      <w:spacing w:before="12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before="120"/>
    </w:pPr>
    <w:rPr>
      <w:rFonts w:eastAsiaTheme="minorHAnsi" w:cstheme="minorBidi"/>
      <w:sz w:val="20"/>
      <w:szCs w:val="20"/>
      <w:lang w:eastAsia="en-US"/>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pPr>
      <w:spacing w:before="120" w:after="240"/>
    </w:pPr>
    <w:rPr>
      <w:rFonts w:eastAsiaTheme="minorHAnsi" w:cstheme="minorBidi"/>
      <w:sz w:val="20"/>
      <w:szCs w:val="20"/>
      <w:lang w:eastAsia="en-US"/>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eastAsiaTheme="minorHAnsi"/>
      <w:b/>
      <w:sz w:val="32"/>
      <w:szCs w:val="32"/>
      <w:lang w:eastAsia="en-US"/>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eastAsiaTheme="minorHAnsi"/>
      <w:b/>
      <w:lang w:eastAsia="en-US"/>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rFonts w:eastAsia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CE7BFD"/>
    <w:rPr>
      <w:color w:val="605E5C"/>
      <w:shd w:val="clear" w:color="auto" w:fill="E1DFDD"/>
    </w:rPr>
  </w:style>
  <w:style w:type="paragraph" w:customStyle="1" w:styleId="mb15">
    <w:name w:val="mb15"/>
    <w:basedOn w:val="Normal"/>
    <w:rsid w:val="001C1BB8"/>
    <w:pPr>
      <w:spacing w:before="100" w:beforeAutospacing="1" w:after="100" w:afterAutospacing="1"/>
    </w:pPr>
  </w:style>
  <w:style w:type="paragraph" w:customStyle="1" w:styleId="EndNoteBibliographyTitle">
    <w:name w:val="EndNote Bibliography Title"/>
    <w:basedOn w:val="Normal"/>
    <w:link w:val="EndNoteBibliographyTitleChar"/>
    <w:rsid w:val="00B3431B"/>
    <w:pPr>
      <w:jc w:val="center"/>
    </w:pPr>
    <w:rPr>
      <w:noProof/>
    </w:rPr>
  </w:style>
  <w:style w:type="character" w:customStyle="1" w:styleId="EndNoteBibliographyTitleChar">
    <w:name w:val="EndNote Bibliography Title Char"/>
    <w:basedOn w:val="DefaultParagraphFont"/>
    <w:link w:val="EndNoteBibliographyTitle"/>
    <w:rsid w:val="00B3431B"/>
    <w:rPr>
      <w:rFonts w:ascii="Times New Roman" w:eastAsia="Times New Roman" w:hAnsi="Times New Roman" w:cs="Times New Roman"/>
      <w:noProof/>
      <w:sz w:val="24"/>
      <w:szCs w:val="24"/>
      <w:lang w:eastAsia="zh-CN"/>
    </w:rPr>
  </w:style>
  <w:style w:type="paragraph" w:customStyle="1" w:styleId="EndNoteBibliography">
    <w:name w:val="EndNote Bibliography"/>
    <w:basedOn w:val="Normal"/>
    <w:link w:val="EndNoteBibliographyChar"/>
    <w:rsid w:val="00B3431B"/>
    <w:rPr>
      <w:noProof/>
    </w:rPr>
  </w:style>
  <w:style w:type="character" w:customStyle="1" w:styleId="EndNoteBibliographyChar">
    <w:name w:val="EndNote Bibliography Char"/>
    <w:basedOn w:val="DefaultParagraphFont"/>
    <w:link w:val="EndNoteBibliography"/>
    <w:rsid w:val="00B3431B"/>
    <w:rPr>
      <w:rFonts w:ascii="Times New Roman" w:eastAsia="Times New Roman" w:hAnsi="Times New Roman" w:cs="Times New Roman"/>
      <w:noProo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775099604">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035498003">
      <w:bodyDiv w:val="1"/>
      <w:marLeft w:val="0"/>
      <w:marRight w:val="0"/>
      <w:marTop w:val="0"/>
      <w:marBottom w:val="0"/>
      <w:divBdr>
        <w:top w:val="none" w:sz="0" w:space="0" w:color="auto"/>
        <w:left w:val="none" w:sz="0" w:space="0" w:color="auto"/>
        <w:bottom w:val="none" w:sz="0" w:space="0" w:color="auto"/>
        <w:right w:val="none" w:sz="0" w:space="0" w:color="auto"/>
      </w:divBdr>
      <w:divsChild>
        <w:div w:id="1455098394">
          <w:marLeft w:val="0"/>
          <w:marRight w:val="0"/>
          <w:marTop w:val="0"/>
          <w:marBottom w:val="0"/>
          <w:divBdr>
            <w:top w:val="none" w:sz="0" w:space="0" w:color="auto"/>
            <w:left w:val="none" w:sz="0" w:space="0" w:color="auto"/>
            <w:bottom w:val="none" w:sz="0" w:space="0" w:color="auto"/>
            <w:right w:val="none" w:sz="0" w:space="0" w:color="auto"/>
          </w:divBdr>
        </w:div>
        <w:div w:id="369964894">
          <w:marLeft w:val="0"/>
          <w:marRight w:val="0"/>
          <w:marTop w:val="0"/>
          <w:marBottom w:val="0"/>
          <w:divBdr>
            <w:top w:val="none" w:sz="0" w:space="0" w:color="auto"/>
            <w:left w:val="none" w:sz="0" w:space="0" w:color="auto"/>
            <w:bottom w:val="none" w:sz="0" w:space="0" w:color="auto"/>
            <w:right w:val="none" w:sz="0" w:space="0" w:color="auto"/>
          </w:divBdr>
        </w:div>
        <w:div w:id="611285949">
          <w:marLeft w:val="0"/>
          <w:marRight w:val="0"/>
          <w:marTop w:val="0"/>
          <w:marBottom w:val="0"/>
          <w:divBdr>
            <w:top w:val="none" w:sz="0" w:space="0" w:color="auto"/>
            <w:left w:val="none" w:sz="0" w:space="0" w:color="auto"/>
            <w:bottom w:val="none" w:sz="0" w:space="0" w:color="auto"/>
            <w:right w:val="none" w:sz="0" w:space="0" w:color="auto"/>
          </w:divBdr>
        </w:div>
      </w:divsChild>
    </w:div>
    <w:div w:id="1121613403">
      <w:bodyDiv w:val="1"/>
      <w:marLeft w:val="0"/>
      <w:marRight w:val="0"/>
      <w:marTop w:val="0"/>
      <w:marBottom w:val="0"/>
      <w:divBdr>
        <w:top w:val="none" w:sz="0" w:space="0" w:color="auto"/>
        <w:left w:val="none" w:sz="0" w:space="0" w:color="auto"/>
        <w:bottom w:val="none" w:sz="0" w:space="0" w:color="auto"/>
        <w:right w:val="none" w:sz="0" w:space="0" w:color="auto"/>
      </w:divBdr>
      <w:divsChild>
        <w:div w:id="1460950219">
          <w:marLeft w:val="0"/>
          <w:marRight w:val="0"/>
          <w:marTop w:val="0"/>
          <w:marBottom w:val="0"/>
          <w:divBdr>
            <w:top w:val="none" w:sz="0" w:space="0" w:color="auto"/>
            <w:left w:val="none" w:sz="0" w:space="0" w:color="auto"/>
            <w:bottom w:val="none" w:sz="0" w:space="0" w:color="auto"/>
            <w:right w:val="none" w:sz="0" w:space="0" w:color="auto"/>
          </w:divBdr>
        </w:div>
        <w:div w:id="500239240">
          <w:marLeft w:val="0"/>
          <w:marRight w:val="0"/>
          <w:marTop w:val="0"/>
          <w:marBottom w:val="0"/>
          <w:divBdr>
            <w:top w:val="none" w:sz="0" w:space="0" w:color="auto"/>
            <w:left w:val="none" w:sz="0" w:space="0" w:color="auto"/>
            <w:bottom w:val="none" w:sz="0" w:space="0" w:color="auto"/>
            <w:right w:val="none" w:sz="0" w:space="0" w:color="auto"/>
          </w:divBdr>
        </w:div>
        <w:div w:id="1924414314">
          <w:marLeft w:val="0"/>
          <w:marRight w:val="0"/>
          <w:marTop w:val="0"/>
          <w:marBottom w:val="0"/>
          <w:divBdr>
            <w:top w:val="none" w:sz="0" w:space="0" w:color="auto"/>
            <w:left w:val="none" w:sz="0" w:space="0" w:color="auto"/>
            <w:bottom w:val="none" w:sz="0" w:space="0" w:color="auto"/>
            <w:right w:val="none" w:sz="0" w:space="0" w:color="auto"/>
          </w:divBdr>
        </w:div>
        <w:div w:id="1547840183">
          <w:marLeft w:val="0"/>
          <w:marRight w:val="0"/>
          <w:marTop w:val="0"/>
          <w:marBottom w:val="0"/>
          <w:divBdr>
            <w:top w:val="none" w:sz="0" w:space="0" w:color="auto"/>
            <w:left w:val="none" w:sz="0" w:space="0" w:color="auto"/>
            <w:bottom w:val="none" w:sz="0" w:space="0" w:color="auto"/>
            <w:right w:val="none" w:sz="0" w:space="0" w:color="auto"/>
          </w:divBdr>
        </w:div>
      </w:divsChild>
    </w:div>
    <w:div w:id="1614046991">
      <w:bodyDiv w:val="1"/>
      <w:marLeft w:val="0"/>
      <w:marRight w:val="0"/>
      <w:marTop w:val="0"/>
      <w:marBottom w:val="0"/>
      <w:divBdr>
        <w:top w:val="none" w:sz="0" w:space="0" w:color="auto"/>
        <w:left w:val="none" w:sz="0" w:space="0" w:color="auto"/>
        <w:bottom w:val="none" w:sz="0" w:space="0" w:color="auto"/>
        <w:right w:val="none" w:sz="0" w:space="0" w:color="auto"/>
      </w:divBdr>
    </w:div>
    <w:div w:id="172362653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anliang.li@nih.gov" TargetMode="Externa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NIEHS/SEMIPs"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steve.wu@nih.gov" TargetMode="External"/><Relationship Id="rId14"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C:\Users\joshua.stocco\Documents\Templates\Frontiers_Word_Templates\Frontiers_template.dotx</Template>
  <TotalTime>0</TotalTime>
  <Pages>15</Pages>
  <Words>5134</Words>
  <Characters>29265</Characters>
  <Application>Microsoft Office Word</Application>
  <DocSecurity>0</DocSecurity>
  <Lines>243</Lines>
  <Paragraphs>68</Paragraphs>
  <ScaleCrop>false</ScaleCrop>
  <Company/>
  <LinksUpToDate>false</LinksUpToDate>
  <CharactersWithSpaces>34331</CharactersWithSpaces>
  <SharedDoc>false</SharedDoc>
  <HLinks>
    <vt:vector size="18" baseType="variant">
      <vt:variant>
        <vt:i4>6946922</vt:i4>
      </vt:variant>
      <vt:variant>
        <vt:i4>6</vt:i4>
      </vt:variant>
      <vt:variant>
        <vt:i4>0</vt:i4>
      </vt:variant>
      <vt:variant>
        <vt:i4>5</vt:i4>
      </vt:variant>
      <vt:variant>
        <vt:lpwstr>https://github.com/NIEHS/SEMIPs</vt:lpwstr>
      </vt:variant>
      <vt:variant>
        <vt:lpwstr/>
      </vt:variant>
      <vt:variant>
        <vt:i4>917618</vt:i4>
      </vt:variant>
      <vt:variant>
        <vt:i4>3</vt:i4>
      </vt:variant>
      <vt:variant>
        <vt:i4>0</vt:i4>
      </vt:variant>
      <vt:variant>
        <vt:i4>5</vt:i4>
      </vt:variant>
      <vt:variant>
        <vt:lpwstr>mailto:steve.wu@nih.gov</vt:lpwstr>
      </vt:variant>
      <vt:variant>
        <vt:lpwstr/>
      </vt:variant>
      <vt:variant>
        <vt:i4>458860</vt:i4>
      </vt:variant>
      <vt:variant>
        <vt:i4>0</vt:i4>
      </vt:variant>
      <vt:variant>
        <vt:i4>0</vt:i4>
      </vt:variant>
      <vt:variant>
        <vt:i4>5</vt:i4>
      </vt:variant>
      <vt:variant>
        <vt:lpwstr>mailto:jianliang.li@nih.gov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2</cp:revision>
  <cp:lastPrinted>2013-10-03T12:51:00Z</cp:lastPrinted>
  <dcterms:created xsi:type="dcterms:W3CDTF">2021-09-16T20:41:00Z</dcterms:created>
  <dcterms:modified xsi:type="dcterms:W3CDTF">2021-09-16T20:41:00Z</dcterms:modified>
</cp:coreProperties>
</file>