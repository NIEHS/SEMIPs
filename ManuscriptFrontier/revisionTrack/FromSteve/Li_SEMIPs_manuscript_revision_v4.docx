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A9C2C94"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2"/>
      <w:r w:rsidR="00450191">
        <w:t>2249</w:t>
      </w:r>
      <w:commentRangeEnd w:id="2"/>
      <w:r w:rsidR="000D5BB4">
        <w:rPr>
          <w:rStyle w:val="CommentReference"/>
          <w:rFonts w:eastAsiaTheme="minorHAnsi" w:cstheme="minorBidi"/>
          <w:lang w:eastAsia="en-US"/>
        </w:rPr>
        <w:commentReference w:id="2"/>
      </w:r>
    </w:p>
    <w:p w14:paraId="02C0B0A1" w14:textId="4A807AD3" w:rsidR="00697B78" w:rsidRDefault="003D38CE">
      <w:pPr>
        <w:spacing w:after="200" w:line="276" w:lineRule="auto"/>
      </w:pPr>
      <w:r>
        <w:t xml:space="preserve">Number of Figures: </w:t>
      </w:r>
      <w:del w:id="3" w:author="Pierre Bushel" w:date="2021-10-11T10:08:00Z">
        <w:r w:rsidR="00697B78" w:rsidDel="000D5BB4">
          <w:delText>2</w:delText>
        </w:r>
      </w:del>
      <w:ins w:id="4" w:author="Pierre Bushel" w:date="2021-10-11T10:08:00Z">
        <w:r w:rsidR="000D5BB4">
          <w:t>4</w:t>
        </w:r>
      </w:ins>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r>
      <w:commentRangeStart w:id="5"/>
      <w:r w:rsidR="00903B4E">
        <w:t>Number of Supplementary Tables: 2</w:t>
      </w:r>
      <w:commentRangeEnd w:id="5"/>
      <w:r w:rsidR="00134BF4">
        <w:rPr>
          <w:rStyle w:val="CommentReference"/>
          <w:rFonts w:eastAsiaTheme="minorHAnsi" w:cstheme="minorBidi"/>
          <w:lang w:eastAsia="en-US"/>
        </w:rPr>
        <w:commentReference w:id="5"/>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04C04DA9" w:rsidR="00747B76" w:rsidRPr="00E55885" w:rsidRDefault="00165DD3" w:rsidP="00E55885">
      <w:pPr>
        <w:spacing w:line="480" w:lineRule="auto"/>
        <w:jc w:val="both"/>
        <w:rPr>
          <w:color w:val="333333"/>
          <w:shd w:val="clear" w:color="auto" w:fill="FFFFFF"/>
        </w:rPr>
      </w:pPr>
      <w:bookmarkStart w:id="6"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del w:id="7" w:author="Wu, Steve (NIH/NIEHS) [E]" w:date="2021-10-12T13:15:00Z">
        <w:r w:rsidR="004E403B" w:rsidDel="008F47C9">
          <w:rPr>
            <w:color w:val="333333"/>
            <w:shd w:val="clear" w:color="auto" w:fill="FFFFFF"/>
          </w:rPr>
          <w:delText>non-human</w:delText>
        </w:r>
      </w:del>
      <w:ins w:id="8" w:author="Wu, Steve (NIH/NIEHS) [E]" w:date="2021-10-12T13:15:00Z">
        <w:r w:rsidR="008F47C9">
          <w:rPr>
            <w:color w:val="333333"/>
            <w:shd w:val="clear" w:color="auto" w:fill="FFFFFF"/>
          </w:rPr>
          <w:t>model</w:t>
        </w:r>
      </w:ins>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w:t>
      </w:r>
      <w:ins w:id="9" w:author="Pierre Bushel" w:date="2021-10-11T10:10:00Z">
        <w:r w:rsidR="000B26BC">
          <w:rPr>
            <w:color w:val="333333"/>
            <w:shd w:val="clear" w:color="auto" w:fill="FFFFFF"/>
          </w:rPr>
          <w:t>a</w:t>
        </w:r>
        <w:r w:rsidR="00213179">
          <w:rPr>
            <w:color w:val="333333"/>
            <w:shd w:val="clear" w:color="auto" w:fill="FFFFFF"/>
          </w:rPr>
          <w:t xml:space="preserve"> </w:t>
        </w:r>
      </w:ins>
      <w:r w:rsidR="00A3457B" w:rsidRPr="00A3457B">
        <w:rPr>
          <w:color w:val="333333"/>
          <w:shd w:val="clear" w:color="auto" w:fill="FFFFFF"/>
        </w:rPr>
        <w:t>human</w:t>
      </w:r>
      <w:r w:rsidR="00952F01">
        <w:rPr>
          <w:color w:val="333333"/>
          <w:shd w:val="clear" w:color="auto" w:fill="FFFFFF"/>
        </w:rPr>
        <w:t xml:space="preserve"> </w:t>
      </w:r>
      <w:del w:id="10" w:author="Wu, Steve (NIH/NIEHS) [E]" w:date="2021-10-12T13:15:00Z">
        <w:r w:rsidR="00C51384" w:rsidDel="00EC6AA2">
          <w:rPr>
            <w:color w:val="333333"/>
            <w:shd w:val="clear" w:color="auto" w:fill="FFFFFF"/>
          </w:rPr>
          <w:delText>system</w:delText>
        </w:r>
        <w:r w:rsidR="00642A76" w:rsidDel="00EC6AA2">
          <w:rPr>
            <w:color w:val="333333"/>
            <w:shd w:val="clear" w:color="auto" w:fill="FFFFFF"/>
          </w:rPr>
          <w:delText xml:space="preserve"> </w:delText>
        </w:r>
      </w:del>
      <w:ins w:id="11" w:author="Wu, Steve (NIH/NIEHS) [E]" w:date="2021-10-12T13:15:00Z">
        <w:r w:rsidR="00EC6AA2">
          <w:rPr>
            <w:color w:val="333333"/>
            <w:shd w:val="clear" w:color="auto" w:fill="FFFFFF"/>
          </w:rPr>
          <w:t xml:space="preserve">tissue </w:t>
        </w:r>
      </w:ins>
      <w:r w:rsidR="00321602">
        <w:rPr>
          <w:color w:val="333333"/>
          <w:shd w:val="clear" w:color="auto" w:fill="FFFFFF"/>
        </w:rPr>
        <w:t>using</w:t>
      </w:r>
      <w:r w:rsidR="00642A76">
        <w:rPr>
          <w:color w:val="333333"/>
          <w:shd w:val="clear" w:color="auto" w:fill="FFFFFF"/>
        </w:rPr>
        <w:t xml:space="preserve"> a T-score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6"/>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or</w:t>
      </w:r>
      <w:r w:rsidR="00747B76" w:rsidRPr="00E55885">
        <w:t xml:space="preserve"> T</w:t>
      </w:r>
      <w:r w:rsidR="00576FD6" w:rsidRPr="00E55885">
        <w:t>-</w:t>
      </w:r>
      <w:r w:rsidR="00747B76" w:rsidRPr="00E55885">
        <w:t xml:space="preserve">score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del w:id="12" w:author="Pierre Bushel" w:date="2021-10-11T10:10:00Z">
        <w:r w:rsidR="008855B6" w:rsidRPr="00E55885" w:rsidDel="00213179">
          <w:delText xml:space="preserve">, </w:delText>
        </w:r>
      </w:del>
      <w:ins w:id="13" w:author="Pierre Bushel" w:date="2021-10-11T10:10:00Z">
        <w:r w:rsidR="00213179">
          <w:t>.</w:t>
        </w:r>
        <w:r w:rsidR="00213179" w:rsidRPr="00E55885">
          <w:t xml:space="preserve"> </w:t>
        </w:r>
      </w:ins>
      <w:del w:id="14" w:author="Pierre Bushel" w:date="2021-10-11T10:11:00Z">
        <w:r w:rsidR="008855B6" w:rsidRPr="00E55885" w:rsidDel="00213179">
          <w:delText xml:space="preserve">which </w:delText>
        </w:r>
      </w:del>
      <w:ins w:id="15" w:author="Pierre Bushel" w:date="2021-10-11T10:11:00Z">
        <w:r w:rsidR="00213179">
          <w:t>SEMIPs</w:t>
        </w:r>
        <w:r w:rsidR="00213179" w:rsidRPr="00E55885">
          <w:t xml:space="preserve"> </w:t>
        </w:r>
      </w:ins>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E55885">
        <w:rPr>
          <w:color w:val="FF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del w:id="16" w:author="Pierre Bushel" w:date="2021-10-11T10:11:00Z">
        <w:r w:rsidR="002A06B2" w:rsidDel="00213179">
          <w:rPr>
            <w:color w:val="000000"/>
          </w:rPr>
          <w:delText>with</w:delText>
        </w:r>
        <w:r w:rsidR="001B18EE" w:rsidDel="00213179">
          <w:rPr>
            <w:color w:val="000000"/>
          </w:rPr>
          <w:delText xml:space="preserve"> </w:delText>
        </w:r>
        <w:r w:rsidR="008446B3" w:rsidDel="00213179">
          <w:rPr>
            <w:color w:val="000000"/>
          </w:rPr>
          <w:delText xml:space="preserve">non-bioinformatic </w:delText>
        </w:r>
        <w:r w:rsidR="00533F8D" w:rsidDel="00213179">
          <w:rPr>
            <w:color w:val="000000"/>
          </w:rPr>
          <w:delText>background</w:delText>
        </w:r>
        <w:r w:rsidR="00391ADC" w:rsidDel="00213179">
          <w:rPr>
            <w:color w:val="000000"/>
          </w:rPr>
          <w:delText xml:space="preserve"> </w:delText>
        </w:r>
      </w:del>
      <w:r w:rsidR="00391ADC">
        <w:rPr>
          <w:color w:val="000000"/>
        </w:rPr>
        <w:t xml:space="preserve">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w:t>
      </w:r>
      <w:del w:id="17" w:author="Pierre Bushel" w:date="2021-10-11T10:11:00Z">
        <w:r w:rsidR="00747B76" w:rsidDel="00213179">
          <w:rPr>
            <w:color w:val="333333"/>
            <w:shd w:val="clear" w:color="auto" w:fill="FFFFFF"/>
          </w:rPr>
          <w:delText>ed</w:delText>
        </w:r>
      </w:del>
      <w:r w:rsidR="00747B76">
        <w:rPr>
          <w:color w:val="333333"/>
          <w:shd w:val="clear" w:color="auto" w:fill="FFFFFF"/>
        </w:rPr>
        <w:t xml:space="preserve"> that putative direct downstream genes of the</w:t>
      </w:r>
      <w:ins w:id="18" w:author="Pierre Bushel" w:date="2021-10-11T10:13:00Z">
        <w:r w:rsidR="00213179" w:rsidRPr="00213179">
          <w:t xml:space="preserve"> </w:t>
        </w:r>
        <w:commentRangeStart w:id="19"/>
        <w:r w:rsidR="00213179" w:rsidRPr="00213179">
          <w:rPr>
            <w:color w:val="333333"/>
            <w:shd w:val="clear" w:color="auto" w:fill="FFFFFF"/>
          </w:rPr>
          <w:t xml:space="preserve">GATA Binding Protein </w:t>
        </w:r>
        <w:proofErr w:type="gramStart"/>
        <w:r w:rsidR="00213179" w:rsidRPr="00213179">
          <w:rPr>
            <w:color w:val="333333"/>
            <w:shd w:val="clear" w:color="auto" w:fill="FFFFFF"/>
          </w:rPr>
          <w:t>2</w:t>
        </w:r>
        <w:r w:rsidR="00213179">
          <w:rPr>
            <w:color w:val="333333"/>
            <w:shd w:val="clear" w:color="auto" w:fill="FFFFFF"/>
          </w:rPr>
          <w:t xml:space="preserve"> </w:t>
        </w:r>
      </w:ins>
      <w:r w:rsidR="00747B76">
        <w:rPr>
          <w:color w:val="333333"/>
          <w:shd w:val="clear" w:color="auto" w:fill="FFFFFF"/>
        </w:rPr>
        <w:t xml:space="preserve"> </w:t>
      </w:r>
      <w:ins w:id="20" w:author="Pierre Bushel" w:date="2021-10-11T10:13:00Z">
        <w:r w:rsidR="00213179">
          <w:rPr>
            <w:color w:val="333333"/>
            <w:shd w:val="clear" w:color="auto" w:fill="FFFFFF"/>
          </w:rPr>
          <w:t>(</w:t>
        </w:r>
        <w:proofErr w:type="gramEnd"/>
        <w:r w:rsidR="00213179">
          <w:rPr>
            <w:color w:val="333333"/>
            <w:shd w:val="clear" w:color="auto" w:fill="FFFFFF"/>
          </w:rPr>
          <w:t xml:space="preserve">GATA2) </w:t>
        </w:r>
      </w:ins>
      <w:r w:rsidR="00747B76">
        <w:rPr>
          <w:color w:val="333333"/>
          <w:shd w:val="clear" w:color="auto" w:fill="FFFFFF"/>
        </w:rPr>
        <w:t xml:space="preserve">transcription factor </w:t>
      </w:r>
      <w:del w:id="21" w:author="Pierre Bushel" w:date="2021-10-11T10:13:00Z">
        <w:r w:rsidR="002A06B2" w:rsidDel="00213179">
          <w:rPr>
            <w:color w:val="333333"/>
            <w:shd w:val="clear" w:color="auto" w:fill="FFFFFF"/>
          </w:rPr>
          <w:delText xml:space="preserve">GATA2 </w:delText>
        </w:r>
      </w:del>
      <w:r w:rsidR="00747B76">
        <w:rPr>
          <w:color w:val="333333"/>
          <w:shd w:val="clear" w:color="auto" w:fill="FFFFFF"/>
        </w:rPr>
        <w:t xml:space="preserve">are sufficient to infer </w:t>
      </w:r>
      <w:del w:id="22" w:author="Pierre Bushel" w:date="2021-10-11T10:17:00Z">
        <w:r w:rsidR="00747B76" w:rsidDel="00C73D1C">
          <w:rPr>
            <w:color w:val="333333"/>
            <w:shd w:val="clear" w:color="auto" w:fill="FFFFFF"/>
          </w:rPr>
          <w:delText xml:space="preserve">GATA2’s </w:delText>
        </w:r>
      </w:del>
      <w:ins w:id="23" w:author="Pierre Bushel" w:date="2021-10-11T10:17:00Z">
        <w:r w:rsidR="00C73D1C">
          <w:rPr>
            <w:color w:val="333333"/>
            <w:shd w:val="clear" w:color="auto" w:fill="FFFFFF"/>
          </w:rPr>
          <w:t xml:space="preserve">its </w:t>
        </w:r>
      </w:ins>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ins w:id="24" w:author="Pierre Bushel" w:date="2021-10-11T10:14:00Z">
        <w:r w:rsidR="0082435B">
          <w:rPr>
            <w:color w:val="333333"/>
            <w:shd w:val="clear" w:color="auto" w:fill="FFFFFF"/>
          </w:rPr>
          <w:t xml:space="preserve"> </w:t>
        </w:r>
      </w:ins>
      <w:ins w:id="25" w:author="Pierre Bushel" w:date="2021-10-11T11:53:00Z">
        <w:r w:rsidR="00034446">
          <w:rPr>
            <w:color w:val="333333"/>
            <w:shd w:val="clear" w:color="auto" w:fill="FFFFFF"/>
          </w:rPr>
          <w:t>p</w:t>
        </w:r>
      </w:ins>
      <w:ins w:id="26" w:author="Pierre Bushel" w:date="2021-10-11T10:14:00Z">
        <w:r w:rsidR="0082435B" w:rsidRPr="0082435B">
          <w:rPr>
            <w:color w:val="333333"/>
            <w:shd w:val="clear" w:color="auto" w:fill="FFFFFF"/>
          </w:rPr>
          <w:t xml:space="preserve">rogesterone </w:t>
        </w:r>
      </w:ins>
      <w:ins w:id="27" w:author="Pierre Bushel" w:date="2021-10-11T11:53:00Z">
        <w:r w:rsidR="00034446">
          <w:rPr>
            <w:color w:val="333333"/>
            <w:shd w:val="clear" w:color="auto" w:fill="FFFFFF"/>
          </w:rPr>
          <w:t>r</w:t>
        </w:r>
      </w:ins>
      <w:ins w:id="28" w:author="Pierre Bushel" w:date="2021-10-11T10:14:00Z">
        <w:r w:rsidR="0082435B" w:rsidRPr="0082435B">
          <w:rPr>
            <w:color w:val="333333"/>
            <w:shd w:val="clear" w:color="auto" w:fill="FFFFFF"/>
          </w:rPr>
          <w:t>eceptor</w:t>
        </w:r>
      </w:ins>
      <w:r w:rsidR="00747B76">
        <w:rPr>
          <w:color w:val="333333"/>
          <w:shd w:val="clear" w:color="auto" w:fill="FFFFFF"/>
        </w:rPr>
        <w:t xml:space="preserve"> </w:t>
      </w:r>
      <w:ins w:id="29" w:author="Pierre Bushel" w:date="2021-10-11T10:15:00Z">
        <w:r w:rsidR="0082435B">
          <w:rPr>
            <w:color w:val="333333"/>
            <w:shd w:val="clear" w:color="auto" w:fill="FFFFFF"/>
          </w:rPr>
          <w:t>(</w:t>
        </w:r>
      </w:ins>
      <w:r w:rsidR="00747B76">
        <w:rPr>
          <w:color w:val="333333"/>
          <w:shd w:val="clear" w:color="auto" w:fill="FFFFFF"/>
        </w:rPr>
        <w:t>PGR</w:t>
      </w:r>
      <w:ins w:id="30" w:author="Pierre Bushel" w:date="2021-10-11T10:15:00Z">
        <w:r w:rsidR="0082435B">
          <w:rPr>
            <w:color w:val="333333"/>
            <w:shd w:val="clear" w:color="auto" w:fill="FFFFFF"/>
          </w:rPr>
          <w:t>)</w:t>
        </w:r>
      </w:ins>
      <w:r w:rsidR="00747B76">
        <w:rPr>
          <w:color w:val="333333"/>
          <w:shd w:val="clear" w:color="auto" w:fill="FFFFFF"/>
        </w:rPr>
        <w:t>-GATA2-</w:t>
      </w:r>
      <w:ins w:id="31" w:author="Pierre Bushel" w:date="2021-10-11T10:15:00Z">
        <w:r w:rsidR="0082435B" w:rsidRPr="0082435B">
          <w:rPr>
            <w:color w:val="333333"/>
            <w:shd w:val="clear" w:color="auto" w:fill="FFFFFF"/>
          </w:rPr>
          <w:t>SRY-</w:t>
        </w:r>
      </w:ins>
      <w:ins w:id="32" w:author="Pierre Bushel" w:date="2021-10-11T11:54:00Z">
        <w:r w:rsidR="00AC031E">
          <w:rPr>
            <w:color w:val="333333"/>
            <w:shd w:val="clear" w:color="auto" w:fill="FFFFFF"/>
          </w:rPr>
          <w:t>b</w:t>
        </w:r>
      </w:ins>
      <w:ins w:id="33" w:author="Pierre Bushel" w:date="2021-10-11T10:15:00Z">
        <w:r w:rsidR="0082435B" w:rsidRPr="0082435B">
          <w:rPr>
            <w:color w:val="333333"/>
            <w:shd w:val="clear" w:color="auto" w:fill="FFFFFF"/>
          </w:rPr>
          <w:t>ox</w:t>
        </w:r>
      </w:ins>
      <w:ins w:id="34" w:author="Pierre Bushel" w:date="2021-10-11T11:54:00Z">
        <w:r w:rsidR="00AC031E">
          <w:rPr>
            <w:color w:val="333333"/>
            <w:shd w:val="clear" w:color="auto" w:fill="FFFFFF"/>
          </w:rPr>
          <w:t xml:space="preserve"> t</w:t>
        </w:r>
      </w:ins>
      <w:ins w:id="35" w:author="Pierre Bushel" w:date="2021-10-11T10:15:00Z">
        <w:r w:rsidR="0082435B" w:rsidRPr="0082435B">
          <w:rPr>
            <w:color w:val="333333"/>
            <w:shd w:val="clear" w:color="auto" w:fill="FFFFFF"/>
          </w:rPr>
          <w:t xml:space="preserve">ranscription </w:t>
        </w:r>
      </w:ins>
      <w:ins w:id="36" w:author="Pierre Bushel" w:date="2021-10-11T11:54:00Z">
        <w:r w:rsidR="00AC031E">
          <w:rPr>
            <w:color w:val="333333"/>
            <w:shd w:val="clear" w:color="auto" w:fill="FFFFFF"/>
          </w:rPr>
          <w:t>f</w:t>
        </w:r>
      </w:ins>
      <w:ins w:id="37" w:author="Pierre Bushel" w:date="2021-10-11T10:15:00Z">
        <w:r w:rsidR="0082435B" w:rsidRPr="0082435B">
          <w:rPr>
            <w:color w:val="333333"/>
            <w:shd w:val="clear" w:color="auto" w:fill="FFFFFF"/>
          </w:rPr>
          <w:t>actor 17</w:t>
        </w:r>
        <w:r w:rsidR="0082435B">
          <w:rPr>
            <w:color w:val="333333"/>
            <w:shd w:val="clear" w:color="auto" w:fill="FFFFFF"/>
          </w:rPr>
          <w:t xml:space="preserve"> (</w:t>
        </w:r>
      </w:ins>
      <w:r w:rsidR="00747B76">
        <w:rPr>
          <w:color w:val="333333"/>
          <w:shd w:val="clear" w:color="auto" w:fill="FFFFFF"/>
        </w:rPr>
        <w:t>SOX17</w:t>
      </w:r>
      <w:ins w:id="38" w:author="Pierre Bushel" w:date="2021-10-11T10:15:00Z">
        <w:r w:rsidR="0082435B">
          <w:rPr>
            <w:color w:val="333333"/>
            <w:shd w:val="clear" w:color="auto" w:fill="FFFFFF"/>
          </w:rPr>
          <w:t>)</w:t>
        </w:r>
      </w:ins>
      <w:r w:rsidR="00747B76">
        <w:rPr>
          <w:color w:val="333333"/>
          <w:shd w:val="clear" w:color="auto" w:fill="FFFFFF"/>
        </w:rPr>
        <w:t xml:space="preserve"> genetic network in </w:t>
      </w:r>
      <w:ins w:id="39" w:author="Pierre Bushel" w:date="2021-10-11T10:17:00Z">
        <w:r w:rsidR="00C73D1C">
          <w:rPr>
            <w:color w:val="333333"/>
            <w:shd w:val="clear" w:color="auto" w:fill="FFFFFF"/>
          </w:rPr>
          <w:t xml:space="preserve">the </w:t>
        </w:r>
      </w:ins>
      <w:r w:rsidR="00747B76" w:rsidRPr="00BA4D2B">
        <w:rPr>
          <w:color w:val="000000"/>
        </w:rPr>
        <w:t>human</w:t>
      </w:r>
      <w:r w:rsidR="00747B76">
        <w:rPr>
          <w:color w:val="000000"/>
        </w:rPr>
        <w:t xml:space="preserve"> uterine endometrium.</w:t>
      </w:r>
      <w:commentRangeEnd w:id="19"/>
      <w:r w:rsidR="00D56301">
        <w:rPr>
          <w:rStyle w:val="CommentReference"/>
          <w:rFonts w:eastAsiaTheme="minorHAnsi" w:cstheme="minorBidi"/>
          <w:lang w:eastAsia="en-US"/>
        </w:rPr>
        <w:commentReference w:id="19"/>
      </w:r>
    </w:p>
    <w:p w14:paraId="57F6A29A" w14:textId="77777777" w:rsidR="00EA3D3C" w:rsidRPr="00376CC5" w:rsidRDefault="00EA3D3C" w:rsidP="00892139">
      <w:pPr>
        <w:pStyle w:val="Heading1"/>
        <w:tabs>
          <w:tab w:val="clear" w:pos="567"/>
        </w:tabs>
      </w:pPr>
      <w:r w:rsidRPr="00376CC5">
        <w:t>Introduction</w:t>
      </w:r>
    </w:p>
    <w:p w14:paraId="305356F9" w14:textId="77777777" w:rsidR="00C73D1C" w:rsidRDefault="00064BDF" w:rsidP="00E55885">
      <w:pPr>
        <w:spacing w:line="480" w:lineRule="auto"/>
        <w:jc w:val="both"/>
        <w:rPr>
          <w:ins w:id="40" w:author="Pierre Bushel" w:date="2021-10-11T10:19:00Z"/>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system. Moreover, it is challenging to test the knowledge obtained from experimental model systems in human</w:t>
      </w:r>
      <w:ins w:id="41" w:author="Pierre Bushel" w:date="2021-10-11T10:17:00Z">
        <w:r w:rsidR="00C73D1C">
          <w:t>s</w:t>
        </w:r>
      </w:ins>
      <w:r w:rsidR="002F7D40">
        <w:t xml:space="preserve"> due to undetermined clinical </w:t>
      </w:r>
      <w:r w:rsidR="002F7D40">
        <w:lastRenderedPageBreak/>
        <w:t>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del w:id="42" w:author="Pierre Bushel" w:date="2021-10-11T10:17:00Z">
        <w:r w:rsidR="00867710" w:rsidDel="00C73D1C">
          <w:rPr>
            <w:color w:val="333333"/>
            <w:shd w:val="clear" w:color="auto" w:fill="FFFFFF"/>
          </w:rPr>
          <w:delText>manifested by</w:delText>
        </w:r>
      </w:del>
      <w:ins w:id="43" w:author="Pierre Bushel" w:date="2021-10-11T10:17:00Z">
        <w:r w:rsidR="00C73D1C">
          <w:rPr>
            <w:color w:val="333333"/>
            <w:shd w:val="clear" w:color="auto" w:fill="FFFFFF"/>
          </w:rPr>
          <w:t>compr</w:t>
        </w:r>
      </w:ins>
      <w:ins w:id="44" w:author="Pierre Bushel" w:date="2021-10-11T10:18:00Z">
        <w:r w:rsidR="00C73D1C">
          <w:rPr>
            <w:color w:val="333333"/>
            <w:shd w:val="clear" w:color="auto" w:fill="FFFFFF"/>
          </w:rPr>
          <w:t>ised from</w:t>
        </w:r>
      </w:ins>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del w:id="45" w:author="Pierre Bushel" w:date="2021-10-11T10:18:00Z">
        <w:r w:rsidR="009900BA" w:rsidDel="00C73D1C">
          <w:rPr>
            <w:color w:val="333333"/>
            <w:shd w:val="clear" w:color="auto" w:fill="FFFFFF"/>
          </w:rPr>
          <w:delText xml:space="preserve">behavior </w:delText>
        </w:r>
      </w:del>
      <w:ins w:id="46" w:author="Pierre Bushel" w:date="2021-10-11T10:18:00Z">
        <w:r w:rsidR="00C73D1C">
          <w:rPr>
            <w:color w:val="333333"/>
            <w:shd w:val="clear" w:color="auto" w:fill="FFFFFF"/>
          </w:rPr>
          <w:t xml:space="preserve">expression </w:t>
        </w:r>
      </w:ins>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T-score calculation to rep</w:t>
      </w:r>
      <w:r w:rsidR="009856FC">
        <w:rPr>
          <w:color w:val="333333"/>
          <w:shd w:val="clear" w:color="auto" w:fill="FFFFFF"/>
        </w:rPr>
        <w:t>re</w:t>
      </w:r>
      <w:r w:rsidR="009900BA">
        <w:rPr>
          <w:color w:val="333333"/>
          <w:shd w:val="clear" w:color="auto" w:fill="FFFFFF"/>
        </w:rPr>
        <w:t xml:space="preserve">sent activities of the </w:t>
      </w:r>
      <w:del w:id="47" w:author="Pierre Bushel" w:date="2021-10-11T10:18:00Z">
        <w:r w:rsidR="0085094F" w:rsidDel="00C73D1C">
          <w:rPr>
            <w:color w:val="333333"/>
            <w:shd w:val="clear" w:color="auto" w:fill="FFFFFF"/>
          </w:rPr>
          <w:delText>factor</w:delText>
        </w:r>
        <w:r w:rsidR="009900BA" w:rsidDel="00C73D1C">
          <w:rPr>
            <w:color w:val="333333"/>
            <w:shd w:val="clear" w:color="auto" w:fill="FFFFFF"/>
          </w:rPr>
          <w:delText xml:space="preserve"> of interest</w:delText>
        </w:r>
      </w:del>
      <w:ins w:id="48" w:author="Pierre Bushel" w:date="2021-10-11T10:18:00Z">
        <w:r w:rsidR="00C73D1C">
          <w:rPr>
            <w:color w:val="333333"/>
            <w:shd w:val="clear" w:color="auto" w:fill="FFFFFF"/>
          </w:rPr>
          <w:t>regulator</w:t>
        </w:r>
      </w:ins>
      <w:r w:rsidR="009900BA">
        <w:rPr>
          <w:color w:val="333333"/>
          <w:shd w:val="clear" w:color="auto" w:fill="FFFFFF"/>
        </w:rPr>
        <w:t xml:space="preserve">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T-score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(Edgar, Domrachev et al. 2002, Grace 2006)</w:t>
      </w:r>
      <w:r w:rsidR="00EF158F">
        <w:rPr>
          <w:color w:val="333333"/>
          <w:shd w:val="clear" w:color="auto" w:fill="FFFFFF"/>
        </w:rPr>
        <w:fldChar w:fldCharType="end"/>
      </w:r>
      <w:r w:rsidR="00EF158F">
        <w:rPr>
          <w:color w:val="333333"/>
          <w:shd w:val="clear" w:color="auto" w:fill="FFFFFF"/>
        </w:rPr>
        <w:t>.</w:t>
      </w:r>
    </w:p>
    <w:p w14:paraId="05827372" w14:textId="05B63D20" w:rsidR="00C73D1C" w:rsidDel="00D311C6" w:rsidRDefault="00C73D1C" w:rsidP="00E55885">
      <w:pPr>
        <w:spacing w:line="480" w:lineRule="auto"/>
        <w:jc w:val="both"/>
        <w:rPr>
          <w:ins w:id="49" w:author="Pierre Bushel" w:date="2021-10-11T10:19:00Z"/>
          <w:del w:id="50" w:author="Wu, Steve (NIH/NIEHS) [E]" w:date="2021-10-12T13:11:00Z"/>
          <w:color w:val="333333"/>
          <w:shd w:val="clear" w:color="auto" w:fill="FFFFFF"/>
        </w:rPr>
      </w:pPr>
    </w:p>
    <w:p w14:paraId="62C43694" w14:textId="41850F59" w:rsidR="00442E72" w:rsidRPr="00E55885" w:rsidDel="00D311C6" w:rsidRDefault="009900BA" w:rsidP="00E55885">
      <w:pPr>
        <w:spacing w:line="480" w:lineRule="auto"/>
        <w:jc w:val="both"/>
        <w:rPr>
          <w:del w:id="51" w:author="Wu, Steve (NIH/NIEHS) [E]" w:date="2021-10-12T13:11:00Z"/>
          <w:color w:val="333333"/>
          <w:shd w:val="clear" w:color="auto" w:fill="FFFFFF"/>
        </w:rPr>
      </w:pPr>
      <w:del w:id="52" w:author="Pierre Bushel" w:date="2021-10-11T10:26:00Z">
        <w:r w:rsidRPr="00CF3C86" w:rsidDel="007267D4">
          <w:rPr>
            <w:color w:val="333333"/>
            <w:shd w:val="clear" w:color="auto" w:fill="FFFFFF"/>
          </w:rPr>
          <w:delText xml:space="preserve">To determine the </w:delText>
        </w:r>
        <w:r w:rsidR="003E1F8D" w:rsidDel="007267D4">
          <w:rPr>
            <w:color w:val="333333"/>
            <w:shd w:val="clear" w:color="auto" w:fill="FFFFFF"/>
          </w:rPr>
          <w:delText>relationships</w:delText>
        </w:r>
        <w:r w:rsidRPr="00CF3C86" w:rsidDel="007267D4">
          <w:rPr>
            <w:color w:val="333333"/>
            <w:shd w:val="clear" w:color="auto" w:fill="FFFFFF"/>
          </w:rPr>
          <w:delText xml:space="preserve"> among multiple variables, structural equation modeling (SEM) is </w:delText>
        </w:r>
      </w:del>
      <w:del w:id="53" w:author="Pierre Bushel" w:date="2021-10-11T10:20:00Z">
        <w:r w:rsidRPr="00CF3C86" w:rsidDel="005B5FDD">
          <w:rPr>
            <w:color w:val="333333"/>
            <w:shd w:val="clear" w:color="auto" w:fill="FFFFFF"/>
          </w:rPr>
          <w:delText>one of the</w:delText>
        </w:r>
      </w:del>
      <w:del w:id="54" w:author="Pierre Bushel" w:date="2021-10-11T10:26:00Z">
        <w:r w:rsidRPr="00CF3C86" w:rsidDel="007267D4">
          <w:rPr>
            <w:color w:val="333333"/>
            <w:shd w:val="clear" w:color="auto" w:fill="FFFFFF"/>
          </w:rPr>
          <w:delText xml:space="preserve"> statistical technique</w:delText>
        </w:r>
      </w:del>
      <w:del w:id="55" w:author="Pierre Bushel" w:date="2021-10-11T10:20:00Z">
        <w:r w:rsidRPr="00CF3C86" w:rsidDel="005B5FDD">
          <w:rPr>
            <w:color w:val="333333"/>
            <w:shd w:val="clear" w:color="auto" w:fill="FFFFFF"/>
          </w:rPr>
          <w:delText>s</w:delText>
        </w:r>
      </w:del>
      <w:del w:id="56" w:author="Pierre Bushel" w:date="2021-10-11T10:26:00Z">
        <w:r w:rsidRPr="00CF3C86" w:rsidDel="007267D4">
          <w:rPr>
            <w:color w:val="333333"/>
            <w:shd w:val="clear" w:color="auto" w:fill="FFFFFF"/>
          </w:rPr>
          <w:delText xml:space="preserve"> to indicate the strength of influence among variables</w:delText>
        </w:r>
      </w:del>
      <w:del w:id="57" w:author="Pierre Bushel" w:date="2021-10-11T10:21:00Z">
        <w:r w:rsidRPr="00CF3C86" w:rsidDel="005B5FDD">
          <w:rPr>
            <w:color w:val="333333"/>
            <w:shd w:val="clear" w:color="auto" w:fill="FFFFFF"/>
          </w:rPr>
          <w:delText xml:space="preserve"> by getting an overall fit of model with existing data</w:delText>
        </w:r>
      </w:del>
      <w:del w:id="58" w:author="Wu, Steve (NIH/NIEHS) [E]" w:date="2021-10-12T13:11:00Z">
        <w:r w:rsidRPr="00CF3C86" w:rsidDel="00D311C6">
          <w:rPr>
            <w:color w:val="333333"/>
            <w:shd w:val="clear" w:color="auto" w:fill="FFFFFF"/>
          </w:rPr>
          <w:delText xml:space="preserve">. </w:delText>
        </w:r>
      </w:del>
      <w:commentRangeStart w:id="59"/>
      <w:del w:id="60" w:author="Wu, Steve (NIH/NIEHS) [E]" w:date="2021-10-12T13:10:00Z">
        <w:r w:rsidRPr="00CF3C86" w:rsidDel="00D311C6">
          <w:rPr>
            <w:color w:val="333333"/>
            <w:shd w:val="clear" w:color="auto" w:fill="FFFFFF"/>
          </w:rPr>
          <w:delText>The fit of the model</w:delText>
        </w:r>
      </w:del>
      <w:ins w:id="61" w:author="Pierre Bushel" w:date="2021-10-11T10:24:00Z">
        <w:del w:id="62" w:author="Wu, Steve (NIH/NIEHS) [E]" w:date="2021-10-12T13:10:00Z">
          <w:r w:rsidR="005B5FDD" w:rsidDel="00D311C6">
            <w:rPr>
              <w:color w:val="333333"/>
              <w:shd w:val="clear" w:color="auto" w:fill="FFFFFF"/>
            </w:rPr>
            <w:delText xml:space="preserve"> </w:delText>
          </w:r>
        </w:del>
      </w:ins>
      <w:ins w:id="63" w:author="Pierre Bushel" w:date="2021-10-11T10:21:00Z">
        <w:del w:id="64" w:author="Wu, Steve (NIH/NIEHS) [E]" w:date="2021-10-12T13:10:00Z">
          <w:r w:rsidR="005B5FDD" w:rsidDel="00D311C6">
            <w:rPr>
              <w:color w:val="333333"/>
              <w:shd w:val="clear" w:color="auto" w:fill="FFFFFF"/>
            </w:rPr>
            <w:delText>SEM</w:delText>
          </w:r>
        </w:del>
      </w:ins>
      <w:del w:id="65" w:author="Wu, Steve (NIH/NIEHS) [E]" w:date="2021-10-12T13:10:00Z">
        <w:r w:rsidRPr="00CF3C86" w:rsidDel="00D311C6">
          <w:rPr>
            <w:color w:val="333333"/>
            <w:shd w:val="clear" w:color="auto" w:fill="FFFFFF"/>
          </w:rPr>
          <w:delText xml:space="preserve"> </w:delText>
        </w:r>
      </w:del>
      <w:ins w:id="66" w:author="Pierre Bushel" w:date="2021-10-11T10:24:00Z">
        <w:del w:id="67" w:author="Wu, Steve (NIH/NIEHS) [E]" w:date="2021-10-12T13:10:00Z">
          <w:r w:rsidR="005B5FDD" w:rsidDel="00D311C6">
            <w:rPr>
              <w:color w:val="333333"/>
              <w:shd w:val="clear" w:color="auto" w:fill="FFFFFF"/>
            </w:rPr>
            <w:delText xml:space="preserve">fit </w:delText>
          </w:r>
        </w:del>
      </w:ins>
      <w:del w:id="68" w:author="Wu, Steve (NIH/NIEHS) [E]" w:date="2021-10-12T13:10:00Z">
        <w:r w:rsidRPr="00CF3C86" w:rsidDel="00D311C6">
          <w:rPr>
            <w:color w:val="333333"/>
            <w:shd w:val="clear" w:color="auto" w:fill="FFFFFF"/>
          </w:rPr>
          <w:delTex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delText>
        </w:r>
      </w:del>
      <w:ins w:id="69" w:author="Pierre Bushel" w:date="2021-10-11T10:22:00Z">
        <w:del w:id="70" w:author="Wu, Steve (NIH/NIEHS) [E]" w:date="2021-10-12T13:10:00Z">
          <w:r w:rsidR="005B5FDD" w:rsidDel="00D311C6">
            <w:rPr>
              <w:color w:val="333333"/>
              <w:shd w:val="clear" w:color="auto" w:fill="FFFFFF"/>
            </w:rPr>
            <w:delText>0</w:delText>
          </w:r>
        </w:del>
      </w:ins>
      <w:del w:id="71" w:author="Wu, Steve (NIH/NIEHS) [E]" w:date="2021-10-12T13:10:00Z">
        <w:r w:rsidRPr="00CF3C86" w:rsidDel="00D311C6">
          <w:rPr>
            <w:color w:val="333333"/>
            <w:shd w:val="clear" w:color="auto" w:fill="FFFFFF"/>
          </w:rPr>
          <w:delText xml:space="preserve">.05 indicate close fit, values between .05 and .10 indicate marginal fit, and values &gt;.10 indicate poor fit </w:delText>
        </w:r>
        <w:r w:rsidR="008B3D84" w:rsidDel="00D311C6">
          <w:rPr>
            <w:color w:val="333333"/>
            <w:shd w:val="clear" w:color="auto" w:fill="FFFFFF"/>
          </w:rPr>
          <w:fldChar w:fldCharType="begin"/>
        </w:r>
        <w:r w:rsidR="008B3D84" w:rsidDel="00D311C6">
          <w:rPr>
            <w:color w:val="333333"/>
            <w:shd w:val="clear" w:color="auto" w:fill="FFFFFF"/>
          </w:rPr>
          <w:del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delInstrText>
        </w:r>
        <w:r w:rsidR="008B3D84" w:rsidDel="00D311C6">
          <w:rPr>
            <w:color w:val="333333"/>
            <w:shd w:val="clear" w:color="auto" w:fill="FFFFFF"/>
          </w:rPr>
          <w:fldChar w:fldCharType="separate"/>
        </w:r>
        <w:r w:rsidR="008B3D84" w:rsidDel="00D311C6">
          <w:rPr>
            <w:noProof/>
            <w:color w:val="333333"/>
            <w:shd w:val="clear" w:color="auto" w:fill="FFFFFF"/>
          </w:rPr>
          <w:delText>(MacCallum 1996)</w:delText>
        </w:r>
        <w:r w:rsidR="008B3D84" w:rsidDel="00D311C6">
          <w:rPr>
            <w:color w:val="333333"/>
            <w:shd w:val="clear" w:color="auto" w:fill="FFFFFF"/>
          </w:rPr>
          <w:fldChar w:fldCharType="end"/>
        </w:r>
        <w:r w:rsidRPr="00CF3C86" w:rsidDel="00D311C6">
          <w:rPr>
            <w:color w:val="333333"/>
            <w:shd w:val="clear" w:color="auto" w:fill="FFFFFF"/>
          </w:rPr>
          <w:delText>. For both the CFI and the TLI, a value of 1 indicates perfect fit, and the general rule of thumb is that values &gt;</w:delText>
        </w:r>
      </w:del>
      <w:ins w:id="72" w:author="Pierre Bushel" w:date="2021-10-11T10:22:00Z">
        <w:del w:id="73" w:author="Wu, Steve (NIH/NIEHS) [E]" w:date="2021-10-12T13:10:00Z">
          <w:r w:rsidR="005B5FDD" w:rsidDel="00D311C6">
            <w:rPr>
              <w:color w:val="333333"/>
              <w:shd w:val="clear" w:color="auto" w:fill="FFFFFF"/>
            </w:rPr>
            <w:delText>0</w:delText>
          </w:r>
        </w:del>
      </w:ins>
      <w:del w:id="74" w:author="Wu, Steve (NIH/NIEHS) [E]" w:date="2021-10-12T13:10:00Z">
        <w:r w:rsidRPr="00CF3C86" w:rsidDel="00D311C6">
          <w:rPr>
            <w:color w:val="333333"/>
            <w:shd w:val="clear" w:color="auto" w:fill="FFFFFF"/>
          </w:rPr>
          <w:delText xml:space="preserve">.90 indicate adequate fit </w:delText>
        </w:r>
        <w:r w:rsidR="008B3D84" w:rsidDel="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sidDel="00D311C6">
          <w:rPr>
            <w:color w:val="333333"/>
            <w:shd w:val="clear" w:color="auto" w:fill="FFFFFF"/>
          </w:rPr>
          <w:delInstrText xml:space="preserve"> ADDIN EN.CITE </w:delInstrText>
        </w:r>
        <w:r w:rsidR="008B3D84" w:rsidDel="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sidDel="00D311C6">
          <w:rPr>
            <w:color w:val="333333"/>
            <w:shd w:val="clear" w:color="auto" w:fill="FFFFFF"/>
          </w:rPr>
          <w:delInstrText xml:space="preserve"> ADDIN EN.CITE.DATA </w:delInstrText>
        </w:r>
        <w:r w:rsidR="008B3D84" w:rsidDel="00D311C6">
          <w:rPr>
            <w:color w:val="333333"/>
            <w:shd w:val="clear" w:color="auto" w:fill="FFFFFF"/>
          </w:rPr>
        </w:r>
        <w:r w:rsidR="008B3D84" w:rsidDel="00D311C6">
          <w:rPr>
            <w:color w:val="333333"/>
            <w:shd w:val="clear" w:color="auto" w:fill="FFFFFF"/>
          </w:rPr>
          <w:fldChar w:fldCharType="end"/>
        </w:r>
        <w:r w:rsidR="008B3D84" w:rsidDel="00D311C6">
          <w:rPr>
            <w:color w:val="333333"/>
            <w:shd w:val="clear" w:color="auto" w:fill="FFFFFF"/>
          </w:rPr>
        </w:r>
        <w:r w:rsidR="008B3D84" w:rsidDel="00D311C6">
          <w:rPr>
            <w:color w:val="333333"/>
            <w:shd w:val="clear" w:color="auto" w:fill="FFFFFF"/>
          </w:rPr>
          <w:fldChar w:fldCharType="separate"/>
        </w:r>
        <w:r w:rsidR="008B3D84" w:rsidDel="00D311C6">
          <w:rPr>
            <w:noProof/>
            <w:color w:val="333333"/>
            <w:shd w:val="clear" w:color="auto" w:fill="FFFFFF"/>
          </w:rPr>
          <w:delText>(Hu and Bentler 1998, Hu and Bentler 1999)</w:delText>
        </w:r>
        <w:r w:rsidR="008B3D84" w:rsidDel="00D311C6">
          <w:rPr>
            <w:color w:val="333333"/>
            <w:shd w:val="clear" w:color="auto" w:fill="FFFFFF"/>
          </w:rPr>
          <w:fldChar w:fldCharType="end"/>
        </w:r>
        <w:r w:rsidR="003E1F8D" w:rsidDel="00D311C6">
          <w:rPr>
            <w:color w:val="333333"/>
            <w:shd w:val="clear" w:color="auto" w:fill="FFFFFF"/>
          </w:rPr>
          <w:delText xml:space="preserve">. </w:delText>
        </w:r>
        <w:r w:rsidRPr="00CF3C86" w:rsidDel="00D311C6">
          <w:rPr>
            <w:color w:val="333333"/>
            <w:shd w:val="clear" w:color="auto" w:fill="FFFFFF"/>
          </w:rPr>
          <w:delText>Also, SRMR values &lt;.08 indicate a very good fit between the model and the data.</w:delText>
        </w:r>
        <w:r w:rsidR="00CC778A" w:rsidDel="00D311C6">
          <w:rPr>
            <w:color w:val="333333"/>
            <w:shd w:val="clear" w:color="auto" w:fill="FFFFFF"/>
          </w:rPr>
          <w:delText xml:space="preserve"> Therefore, </w:delText>
        </w:r>
        <w:r w:rsidR="00F543C7" w:rsidDel="00D311C6">
          <w:delText>SEM offers a statistical framework to make casual inferences about the causality of</w:delText>
        </w:r>
        <w:r w:rsidR="00BF2242" w:rsidDel="00D311C6">
          <w:delText xml:space="preserve"> multiple </w:delText>
        </w:r>
        <w:r w:rsidR="00F543C7" w:rsidRPr="00E6116F" w:rsidDel="00D311C6">
          <w:delText>variables</w:delText>
        </w:r>
        <w:r w:rsidR="00F543C7" w:rsidDel="00D311C6">
          <w:delText xml:space="preserve"> in a system</w:delText>
        </w:r>
        <w:r w:rsidR="00EF158F" w:rsidDel="00D311C6">
          <w:delText xml:space="preserve"> </w:delText>
        </w:r>
        <w:r w:rsidR="00EF158F" w:rsidDel="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sidDel="00D311C6">
          <w:delInstrText xml:space="preserve"> ADDIN EN.CITE </w:delInstrText>
        </w:r>
        <w:r w:rsidR="00EF158F" w:rsidDel="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sidDel="00D311C6">
          <w:delInstrText xml:space="preserve"> ADDIN EN.CITE.DATA </w:delInstrText>
        </w:r>
        <w:r w:rsidR="00EF158F" w:rsidDel="00D311C6">
          <w:fldChar w:fldCharType="end"/>
        </w:r>
        <w:r w:rsidR="00EF158F" w:rsidDel="00D311C6">
          <w:fldChar w:fldCharType="separate"/>
        </w:r>
        <w:r w:rsidR="00EF158F" w:rsidDel="00D311C6">
          <w:rPr>
            <w:noProof/>
          </w:rPr>
          <w:delText>(Edgar, Domrachev et al. 2002, Grace 2006)</w:delText>
        </w:r>
        <w:r w:rsidR="00EF158F" w:rsidDel="00D311C6">
          <w:fldChar w:fldCharType="end"/>
        </w:r>
        <w:r w:rsidR="00EF158F" w:rsidDel="00D311C6">
          <w:delText xml:space="preserve">. </w:delText>
        </w:r>
        <w:commentRangeEnd w:id="59"/>
        <w:r w:rsidR="007267D4" w:rsidDel="00D311C6">
          <w:rPr>
            <w:rStyle w:val="CommentReference"/>
            <w:rFonts w:eastAsiaTheme="minorHAnsi" w:cstheme="minorBidi"/>
            <w:lang w:eastAsia="en-US"/>
          </w:rPr>
          <w:commentReference w:id="59"/>
        </w:r>
      </w:del>
    </w:p>
    <w:p w14:paraId="22E5D409" w14:textId="21730772" w:rsidR="00C27F78" w:rsidRDefault="007267D4" w:rsidP="00E55885">
      <w:pPr>
        <w:spacing w:line="480" w:lineRule="auto"/>
        <w:jc w:val="both"/>
        <w:rPr>
          <w:ins w:id="75" w:author="Pierre Bushel" w:date="2021-10-11T10:30:00Z"/>
        </w:rPr>
      </w:pPr>
      <w:ins w:id="76" w:author="Pierre Bushel" w:date="2021-10-11T10:26:00Z">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ins>
      <w:ins w:id="77" w:author="Wu, Steve (NIH/NIEHS) [E]" w:date="2021-10-12T13:10:00Z">
        <w:r w:rsidR="00D311C6">
          <w:t xml:space="preserve"> </w: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ins>
      <w:ins w:id="78" w:author="Pierre Bushel" w:date="2021-10-11T10:26:00Z">
        <w:r>
          <w:t xml:space="preserve">. </w:t>
        </w:r>
      </w:ins>
      <w:r w:rsidR="00C27F78">
        <w:t xml:space="preserve">We were motivated to develop </w:t>
      </w:r>
      <w:proofErr w:type="gramStart"/>
      <w:r w:rsidR="00C27F78">
        <w:t xml:space="preserve">a </w:t>
      </w:r>
      <w:ins w:id="79" w:author="Pierre Bushel" w:date="2021-10-11T10:27:00Z">
        <w:r w:rsidR="00916E48">
          <w:t>the</w:t>
        </w:r>
        <w:proofErr w:type="gramEnd"/>
        <w:r w:rsidR="00916E48">
          <w:t xml:space="preserve"> </w:t>
        </w:r>
      </w:ins>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r w:rsidR="00C27F78">
        <w:rPr>
          <w:color w:val="333333"/>
          <w:shd w:val="clear" w:color="auto" w:fill="FFFFFF"/>
        </w:rPr>
        <w:t>In silico</w:t>
      </w:r>
      <w:r w:rsidR="00C27F78" w:rsidRPr="00B353AE">
        <w:rPr>
          <w:color w:val="333333"/>
          <w:shd w:val="clear" w:color="auto" w:fill="FFFFFF"/>
        </w:rPr>
        <w:t xml:space="preserve"> Perturbations</w:t>
      </w:r>
      <w:r w:rsidR="00C27F78">
        <w:rPr>
          <w:color w:val="333333"/>
          <w:shd w:val="clear" w:color="auto" w:fill="FFFFFF"/>
        </w:rPr>
        <w:t xml:space="preserve"> (SEMIPs</w:t>
      </w:r>
      <w:r w:rsidR="00C27F78" w:rsidRPr="00B353AE">
        <w:rPr>
          <w:color w:val="333333"/>
          <w:shd w:val="clear" w:color="auto" w:fill="FFFFFF"/>
        </w:rPr>
        <w:t>)</w:t>
      </w:r>
      <w:ins w:id="80" w:author="Pierre Bushel" w:date="2021-10-11T10:27:00Z">
        <w:r w:rsidR="00916E48">
          <w:rPr>
            <w:color w:val="333333"/>
            <w:shd w:val="clear" w:color="auto" w:fill="FFFFFF"/>
          </w:rPr>
          <w:t xml:space="preserve"> R</w:t>
        </w:r>
      </w:ins>
      <w:r w:rsidR="00C27F78">
        <w:rPr>
          <w:color w:val="333333"/>
          <w:shd w:val="clear" w:color="auto" w:fill="FFFFFF"/>
        </w:rPr>
        <w:t xml:space="preserve"> Shiny application</w:t>
      </w:r>
      <w:ins w:id="81" w:author="Pierre Bushel" w:date="2021-10-11T10:27:00Z">
        <w:r w:rsidR="00916E48">
          <w:rPr>
            <w:color w:val="333333"/>
            <w:shd w:val="clear" w:color="auto" w:fill="FFFFFF"/>
          </w:rPr>
          <w:t xml:space="preserve"> (app)</w:t>
        </w:r>
      </w:ins>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(T</w:t>
      </w:r>
      <w:r w:rsidR="008E6980">
        <w:rPr>
          <w:color w:val="000000"/>
        </w:rPr>
        <w:t>-</w:t>
      </w:r>
      <w:r w:rsidR="00C27F78" w:rsidRPr="00AD27CC">
        <w:rPr>
          <w:color w:val="000000"/>
        </w:rPr>
        <w:t>score</w:t>
      </w:r>
      <w:r w:rsidR="00C27F78">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254FBF">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w:t>
      </w:r>
      <w:r w:rsidR="00C27F78">
        <w:rPr>
          <w:color w:val="000000"/>
        </w:rPr>
        <w:lastRenderedPageBreak/>
        <w:t>desired SEM models using 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a model</w:t>
      </w:r>
      <w:r w:rsidR="00EE6445">
        <w:rPr>
          <w:color w:val="000000"/>
        </w:rPr>
        <w:t xml:space="preserve"> </w:t>
      </w:r>
      <w:del w:id="82" w:author="Pierre Bushel" w:date="2021-10-11T10:28:00Z">
        <w:r w:rsidR="00EE6445" w:rsidDel="002209E8">
          <w:rPr>
            <w:color w:val="000000"/>
          </w:rPr>
          <w:delText xml:space="preserve">after </w:delText>
        </w:r>
        <w:r w:rsidR="00254FBF" w:rsidDel="002209E8">
          <w:rPr>
            <w:color w:val="000000"/>
          </w:rPr>
          <w:delText xml:space="preserve">the removal of </w:delText>
        </w:r>
        <w:r w:rsidR="00EE6445" w:rsidDel="002209E8">
          <w:rPr>
            <w:color w:val="000000"/>
          </w:rPr>
          <w:delText xml:space="preserve">a </w:delText>
        </w:r>
        <w:r w:rsidR="00094469" w:rsidDel="002209E8">
          <w:rPr>
            <w:color w:val="000000"/>
          </w:rPr>
          <w:delText>subtest</w:delText>
        </w:r>
        <w:r w:rsidR="00EE6445" w:rsidDel="002209E8">
          <w:rPr>
            <w:color w:val="000000"/>
          </w:rPr>
          <w:delText xml:space="preserve"> of downstream targets that are pertinent to </w:delText>
        </w:r>
        <w:r w:rsidR="00444223" w:rsidDel="002209E8">
          <w:rPr>
            <w:color w:val="000000"/>
          </w:rPr>
          <w:delText xml:space="preserve">pathways of interest in the </w:delText>
        </w:r>
        <w:r w:rsidR="00FD11A5" w:rsidDel="002209E8">
          <w:rPr>
            <w:color w:val="000000"/>
          </w:rPr>
          <w:delText xml:space="preserve">gene signature </w:delText>
        </w:r>
      </w:del>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T-score </w:t>
      </w:r>
      <w:del w:id="83" w:author="Pierre Bushel" w:date="2021-10-11T10:28:00Z">
        <w:r w:rsidR="00E46E6E" w:rsidDel="002209E8">
          <w:rPr>
            <w:color w:val="000000"/>
          </w:rPr>
          <w:delText xml:space="preserve">system </w:delText>
        </w:r>
      </w:del>
      <w:r w:rsidR="00E46E6E">
        <w:rPr>
          <w:color w:val="000000"/>
        </w:rPr>
        <w:t xml:space="preserve">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w:t>
      </w:r>
      <w:del w:id="84" w:author="Pierre Bushel" w:date="2021-10-11T10:29:00Z">
        <w:r w:rsidR="00E80E73" w:rsidDel="002209E8">
          <w:rPr>
            <w:color w:val="000000"/>
          </w:rPr>
          <w:delText>ence</w:delText>
        </w:r>
      </w:del>
      <w:r w:rsidR="00E80E73">
        <w:rPr>
          <w:color w:val="000000"/>
        </w:rPr>
        <w:t xml:space="preserve"> </w:t>
      </w:r>
      <w:del w:id="85" w:author="Pierre Bushel" w:date="2021-10-11T10:29:00Z">
        <w:r w:rsidR="00E80E73" w:rsidDel="002209E8">
          <w:rPr>
            <w:color w:val="000000"/>
          </w:rPr>
          <w:delText xml:space="preserve">of the </w:delText>
        </w:r>
      </w:del>
      <w:r w:rsidR="00E80E73">
        <w:rPr>
          <w:color w:val="000000"/>
        </w:rPr>
        <w:t>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del w:id="86" w:author="Pierre Bushel" w:date="2021-10-11T10:29:00Z">
        <w:r w:rsidR="00254FBF" w:rsidDel="002209E8">
          <w:rPr>
            <w:color w:val="000000"/>
          </w:rPr>
          <w:delText xml:space="preserve">with </w:delText>
        </w:r>
        <w:r w:rsidR="003D3765" w:rsidDel="002209E8">
          <w:rPr>
            <w:color w:val="000000"/>
          </w:rPr>
          <w:delText>limited</w:delText>
        </w:r>
        <w:r w:rsidR="006235DF" w:rsidDel="002209E8">
          <w:rPr>
            <w:color w:val="000000"/>
          </w:rPr>
          <w:delText xml:space="preserve"> </w:delText>
        </w:r>
        <w:r w:rsidR="0063141E" w:rsidDel="002209E8">
          <w:rPr>
            <w:color w:val="000000"/>
          </w:rPr>
          <w:delText xml:space="preserve">bioinformatic </w:delText>
        </w:r>
        <w:r w:rsidR="003D3765" w:rsidDel="002209E8">
          <w:rPr>
            <w:color w:val="000000"/>
          </w:rPr>
          <w:delText xml:space="preserve">background </w:delText>
        </w:r>
      </w:del>
      <w:r w:rsidR="00C27F78">
        <w:rPr>
          <w:color w:val="000000"/>
        </w:rPr>
        <w:t xml:space="preserve">to perform </w:t>
      </w:r>
      <w:ins w:id="87" w:author="Pierre Bushel" w:date="2021-10-11T10:29:00Z">
        <w:r w:rsidR="002209E8">
          <w:rPr>
            <w:color w:val="000000"/>
          </w:rPr>
          <w:t xml:space="preserve">the </w:t>
        </w:r>
      </w:ins>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rPr>
          <w:ins w:id="88" w:author="Pierre Bushel" w:date="2021-10-11T10:30:00Z"/>
        </w:rPr>
      </w:pPr>
      <w:r>
        <w:t xml:space="preserve">Materials and </w:t>
      </w:r>
      <w:r w:rsidR="00892139">
        <w:t>Method</w:t>
      </w:r>
      <w:r>
        <w:t>s</w:t>
      </w:r>
    </w:p>
    <w:p w14:paraId="7018CC19" w14:textId="77777777" w:rsidR="007C4D6E" w:rsidRPr="007C4D6E" w:rsidRDefault="007C4D6E">
      <w:pPr>
        <w:rPr>
          <w:rPrChange w:id="89" w:author="Pierre Bushel" w:date="2021-10-11T10:30:00Z">
            <w:rPr/>
          </w:rPrChange>
        </w:rPr>
        <w:pPrChange w:id="90" w:author="Pierre Bushel" w:date="2021-10-11T10:30:00Z">
          <w:pPr>
            <w:pStyle w:val="Heading1"/>
            <w:tabs>
              <w:tab w:val="clear" w:pos="567"/>
            </w:tabs>
          </w:pPr>
        </w:pPrChange>
      </w:pPr>
    </w:p>
    <w:p w14:paraId="128FE9FB" w14:textId="77777777" w:rsidR="00197909" w:rsidRDefault="00FE6816" w:rsidP="00464C8E">
      <w:pPr>
        <w:pStyle w:val="Heading2"/>
        <w:tabs>
          <w:tab w:val="clear" w:pos="567"/>
        </w:tabs>
      </w:pPr>
      <w:r w:rsidRPr="001333EF">
        <w:t>Overview of SEMIPs</w:t>
      </w:r>
    </w:p>
    <w:p w14:paraId="18EF3873" w14:textId="3B0D9B91" w:rsidR="00FE6816" w:rsidRDefault="001333EF" w:rsidP="0099111B">
      <w:pPr>
        <w:spacing w:line="480" w:lineRule="auto"/>
        <w:jc w:val="both"/>
        <w:rPr>
          <w:ins w:id="91" w:author="Pierre Bushel" w:date="2021-10-11T10:32:00Z"/>
          <w:color w:val="000000"/>
        </w:rPr>
      </w:pPr>
      <w:del w:id="92" w:author="Pierre Bushel" w:date="2021-10-11T10:30:00Z">
        <w:r w:rsidRPr="00E41667" w:rsidDel="006A4380">
          <w:rPr>
            <w:color w:val="333333"/>
            <w:shd w:val="clear" w:color="auto" w:fill="FFFFFF"/>
          </w:rPr>
          <w:delText xml:space="preserve">This </w:delText>
        </w:r>
      </w:del>
      <w:ins w:id="93" w:author="Pierre Bushel" w:date="2021-10-11T10:30:00Z">
        <w:r w:rsidR="006A4380" w:rsidRPr="00E41667">
          <w:rPr>
            <w:color w:val="333333"/>
            <w:shd w:val="clear" w:color="auto" w:fill="FFFFFF"/>
          </w:rPr>
          <w:t>Th</w:t>
        </w:r>
        <w:r w:rsidR="006A4380">
          <w:rPr>
            <w:color w:val="333333"/>
            <w:shd w:val="clear" w:color="auto" w:fill="FFFFFF"/>
          </w:rPr>
          <w:t>e</w:t>
        </w:r>
        <w:r w:rsidR="006A4380" w:rsidRPr="00E41667">
          <w:rPr>
            <w:color w:val="333333"/>
            <w:shd w:val="clear" w:color="auto" w:fill="FFFFFF"/>
          </w:rPr>
          <w:t xml:space="preserve"> </w:t>
        </w:r>
      </w:ins>
      <w:r w:rsidRPr="00E41667">
        <w:rPr>
          <w:color w:val="333333"/>
          <w:shd w:val="clear" w:color="auto" w:fill="FFFFFF"/>
        </w:rPr>
        <w:t xml:space="preserve">SEMIPs </w:t>
      </w:r>
      <w:proofErr w:type="spellStart"/>
      <w:r w:rsidRPr="00E41667">
        <w:rPr>
          <w:color w:val="333333"/>
          <w:shd w:val="clear" w:color="auto" w:fill="FFFFFF"/>
        </w:rPr>
        <w:t>RShiny</w:t>
      </w:r>
      <w:proofErr w:type="spellEnd"/>
      <w:r w:rsidRPr="00E41667">
        <w:rPr>
          <w:color w:val="333333"/>
          <w:shd w:val="clear" w:color="auto" w:fill="FFFFFF"/>
        </w:rPr>
        <w:t xml:space="preserve"> </w:t>
      </w:r>
      <w:del w:id="94" w:author="Pierre Bushel" w:date="2021-10-11T10:30:00Z">
        <w:r w:rsidRPr="00E41667" w:rsidDel="006A4380">
          <w:rPr>
            <w:color w:val="333333"/>
            <w:shd w:val="clear" w:color="auto" w:fill="FFFFFF"/>
          </w:rPr>
          <w:delText xml:space="preserve">App </w:delText>
        </w:r>
      </w:del>
      <w:ins w:id="95" w:author="Pierre Bushel" w:date="2021-10-11T10:30:00Z">
        <w:r w:rsidR="006A4380">
          <w:rPr>
            <w:color w:val="333333"/>
            <w:shd w:val="clear" w:color="auto" w:fill="FFFFFF"/>
          </w:rPr>
          <w:t>a</w:t>
        </w:r>
        <w:r w:rsidR="006A4380" w:rsidRPr="00E41667">
          <w:rPr>
            <w:color w:val="333333"/>
            <w:shd w:val="clear" w:color="auto" w:fill="FFFFFF"/>
          </w:rPr>
          <w:t xml:space="preserve">pp </w:t>
        </w:r>
      </w:ins>
      <w:r w:rsidRPr="00E41667">
        <w:rPr>
          <w:color w:val="333333"/>
          <w:shd w:val="clear" w:color="auto" w:fill="FFFFFF"/>
        </w:rPr>
        <w:t>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w:t>
      </w:r>
      <w:del w:id="96" w:author="Pierre Bushel" w:date="2021-10-11T10:31:00Z">
        <w:r w:rsidRPr="00E41667" w:rsidDel="006A4380">
          <w:rPr>
            <w:color w:val="000000"/>
          </w:rPr>
          <w:delText>a two-sided t-statistic (</w:delText>
        </w:r>
      </w:del>
      <w:r w:rsidRPr="00E41667">
        <w:rPr>
          <w:color w:val="000000"/>
        </w:rPr>
        <w:t>T score</w:t>
      </w:r>
      <w:del w:id="97" w:author="Pierre Bushel" w:date="2021-10-11T10:31:00Z">
        <w:r w:rsidRPr="00E41667" w:rsidDel="006A4380">
          <w:rPr>
            <w:color w:val="000000"/>
          </w:rPr>
          <w:delText xml:space="preserve">) </w:delText>
        </w:r>
      </w:del>
      <w:ins w:id="98" w:author="Pierre Bushel" w:date="2021-10-11T10:31:00Z">
        <w:r w:rsidR="006A4380">
          <w:rPr>
            <w:color w:val="000000"/>
          </w:rPr>
          <w:t>s</w:t>
        </w:r>
        <w:r w:rsidR="006A4380" w:rsidRPr="00E41667">
          <w:rPr>
            <w:color w:val="000000"/>
          </w:rPr>
          <w:t xml:space="preserve"> </w:t>
        </w:r>
      </w:ins>
      <w:r w:rsidRPr="00E41667">
        <w:rPr>
          <w:color w:val="000000"/>
        </w:rPr>
        <w:t xml:space="preserve">from gene expression data to infer the activities of genes of interest in a quantitative manner. </w:t>
      </w:r>
      <w:r w:rsidR="00B54DD2">
        <w:rPr>
          <w:color w:val="000000"/>
        </w:rPr>
        <w:t xml:space="preserve">Shown in Figure 1, </w:t>
      </w:r>
      <w:ins w:id="99" w:author="Pierre Bushel" w:date="2021-10-11T10:31:00Z">
        <w:r w:rsidR="006A4380">
          <w:rPr>
            <w:color w:val="000000"/>
          </w:rPr>
          <w:t xml:space="preserve">the </w:t>
        </w:r>
      </w:ins>
      <w:r w:rsidR="00B54DD2" w:rsidRPr="00E41667">
        <w:rPr>
          <w:color w:val="333333"/>
          <w:shd w:val="clear" w:color="auto" w:fill="FFFFFF"/>
        </w:rPr>
        <w:t>SEMIPs</w:t>
      </w:r>
      <w:r w:rsidR="00B54DD2" w:rsidRPr="00E41667">
        <w:rPr>
          <w:color w:val="000000"/>
        </w:rPr>
        <w:t xml:space="preserve"> </w:t>
      </w:r>
      <w:del w:id="100" w:author="Pierre Bushel" w:date="2021-10-11T10:31:00Z">
        <w:r w:rsidR="00B54DD2" w:rsidDel="006A4380">
          <w:rPr>
            <w:color w:val="000000"/>
          </w:rPr>
          <w:delText>App,</w:delText>
        </w:r>
      </w:del>
      <w:ins w:id="101" w:author="Pierre Bushel" w:date="2021-10-11T10:31:00Z">
        <w:r w:rsidR="006A4380">
          <w:rPr>
            <w:color w:val="000000"/>
          </w:rPr>
          <w:t>app</w:t>
        </w:r>
      </w:ins>
      <w:r w:rsidR="00B54DD2">
        <w:rPr>
          <w:color w:val="000000"/>
        </w:rPr>
        <w:t xml:space="preserve"> </w:t>
      </w:r>
      <w:del w:id="102" w:author="Pierre Bushel" w:date="2021-10-11T10:32:00Z">
        <w:r w:rsidR="00B54DD2" w:rsidDel="006A4380">
          <w:rPr>
            <w:color w:val="000000"/>
          </w:rPr>
          <w:delText>which is</w:delText>
        </w:r>
      </w:del>
      <w:ins w:id="103" w:author="Pierre Bushel" w:date="2021-10-11T10:32:00Z">
        <w:r w:rsidR="006A4380">
          <w:rPr>
            <w:color w:val="000000"/>
          </w:rPr>
          <w:t>(</w:t>
        </w:r>
      </w:ins>
      <w:del w:id="104" w:author="Pierre Bushel" w:date="2021-10-11T10:32:00Z">
        <w:r w:rsidR="00B54DD2" w:rsidDel="006A4380">
          <w:rPr>
            <w:color w:val="000000"/>
          </w:rPr>
          <w:delText xml:space="preserve"> </w:delText>
        </w:r>
      </w:del>
      <w:r w:rsidR="00B54DD2">
        <w:rPr>
          <w:color w:val="000000"/>
        </w:rPr>
        <w:t>highlighted in the orange dotted rectangle</w:t>
      </w:r>
      <w:del w:id="105" w:author="Pierre Bushel" w:date="2021-10-11T10:32:00Z">
        <w:r w:rsidR="00B54DD2" w:rsidDel="006A4380">
          <w:rPr>
            <w:color w:val="000000"/>
          </w:rPr>
          <w:delText xml:space="preserve">, </w:delText>
        </w:r>
      </w:del>
      <w:ins w:id="106" w:author="Pierre Bushel" w:date="2021-10-11T10:32:00Z">
        <w:r w:rsidR="006A4380">
          <w:rPr>
            <w:color w:val="000000"/>
          </w:rPr>
          <w:t xml:space="preserve">) </w:t>
        </w:r>
      </w:ins>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w:t>
      </w:r>
      <w:del w:id="107" w:author="Pierre Bushel" w:date="2021-10-11T10:32:00Z">
        <w:r w:rsidRPr="00E41667" w:rsidDel="006A4380">
          <w:rPr>
            <w:color w:val="000000"/>
          </w:rPr>
          <w:delText>structural equation modeling</w:delText>
        </w:r>
      </w:del>
      <w:ins w:id="108" w:author="Pierre Bushel" w:date="2021-10-11T10:32:00Z">
        <w:r w:rsidR="006A4380">
          <w:rPr>
            <w:color w:val="000000"/>
          </w:rPr>
          <w:t>the SEM</w:t>
        </w:r>
      </w:ins>
      <w:r w:rsidRPr="00E41667">
        <w:rPr>
          <w:color w:val="000000"/>
        </w:rPr>
        <w:t xml:space="preserve">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662C369B" w:rsidR="00197909" w:rsidRDefault="00FE6816" w:rsidP="00464C8E">
      <w:pPr>
        <w:pStyle w:val="Heading2"/>
        <w:tabs>
          <w:tab w:val="clear" w:pos="567"/>
        </w:tabs>
        <w:ind w:left="562" w:hanging="562"/>
      </w:pPr>
      <w:r w:rsidRPr="00D34AE2">
        <w:t>T-</w:t>
      </w:r>
      <w:del w:id="109" w:author="Pierre Bushel" w:date="2021-10-11T12:25:00Z">
        <w:r w:rsidRPr="00D34AE2" w:rsidDel="00AF0C4C">
          <w:delText xml:space="preserve">score </w:delText>
        </w:r>
      </w:del>
      <w:ins w:id="110" w:author="Pierre Bushel" w:date="2021-10-11T12:25:00Z">
        <w:r w:rsidR="00AF0C4C">
          <w:t>S</w:t>
        </w:r>
        <w:r w:rsidR="00AF0C4C" w:rsidRPr="00D34AE2">
          <w:t xml:space="preserve">core </w:t>
        </w:r>
      </w:ins>
      <w:r w:rsidR="00357DBA">
        <w:t>C</w:t>
      </w:r>
      <w:r w:rsidRPr="00D34AE2">
        <w:t>alculation</w:t>
      </w:r>
      <w:r w:rsidR="00197909">
        <w:t xml:space="preserve"> </w:t>
      </w:r>
    </w:p>
    <w:p w14:paraId="566F5A12" w14:textId="71EBBF0F" w:rsidR="0B22F9F8" w:rsidRDefault="479BDDA0" w:rsidP="1FDA6FA8">
      <w:pPr>
        <w:spacing w:line="480" w:lineRule="auto"/>
      </w:pPr>
      <w:r>
        <w:t>The T-</w:t>
      </w:r>
      <w:del w:id="111" w:author="Pierre Bushel" w:date="2021-10-11T12:25:00Z">
        <w:r w:rsidDel="00EF2E5E">
          <w:delText xml:space="preserve">score </w:delText>
        </w:r>
      </w:del>
      <w:ins w:id="112" w:author="Pierre Bushel" w:date="2021-10-11T12:25:00Z">
        <w:r w:rsidR="00EF2E5E">
          <w:t xml:space="preserve">Score </w:t>
        </w:r>
      </w:ins>
      <w:r w:rsidR="4E63D858">
        <w:t xml:space="preserve">calculation requires </w:t>
      </w:r>
      <w:r w:rsidR="49A802FC">
        <w:t xml:space="preserve">the input of </w:t>
      </w:r>
      <w:r w:rsidR="4E63D858">
        <w:t>two components</w:t>
      </w:r>
      <w:del w:id="113" w:author="Pierre Bushel" w:date="2021-10-11T10:36:00Z">
        <w:r w:rsidR="0E12C902" w:rsidDel="005571CC">
          <w:delText xml:space="preserve">, </w:delText>
        </w:r>
      </w:del>
      <w:ins w:id="114" w:author="Pierre Bushel" w:date="2021-10-11T10:36:00Z">
        <w:r w:rsidR="005571CC">
          <w:t xml:space="preserve">: 1) </w:t>
        </w:r>
      </w:ins>
      <w:r w:rsidR="0E12C902">
        <w:t xml:space="preserve">a normalized gene expression matrix of the </w:t>
      </w:r>
      <w:r w:rsidR="16E03A24">
        <w:t>human specimens and</w:t>
      </w:r>
      <w:ins w:id="115" w:author="Pierre Bushel" w:date="2021-10-11T10:36:00Z">
        <w:r w:rsidR="005571CC">
          <w:t xml:space="preserve"> 2)</w:t>
        </w:r>
      </w:ins>
      <w:r w:rsidR="16E03A24">
        <w:t xml:space="preserve"> a gene signature</w:t>
      </w:r>
      <w:r w:rsidR="49A802FC">
        <w:t xml:space="preserve"> </w:t>
      </w:r>
      <w:r w:rsidR="4B05D955">
        <w:t xml:space="preserve">of the factor of interest. </w:t>
      </w:r>
      <w:r w:rsidR="2246058C">
        <w:t xml:space="preserve"> To generate the normalized gene expression matrix of human tissues</w:t>
      </w:r>
      <w:del w:id="116" w:author="Pierre Bushel" w:date="2021-10-11T10:37:00Z">
        <w:r w:rsidR="2246058C" w:rsidDel="005571CC">
          <w:delText>,</w:delText>
        </w:r>
      </w:del>
      <w:r w:rsidR="2246058C">
        <w:t xml:space="preserve"> </w:t>
      </w:r>
      <w:del w:id="117" w:author="Pierre Bushel" w:date="2021-10-11T10:37:00Z">
        <w:r w:rsidR="2246058C" w:rsidDel="005571CC">
          <w:delText>such as</w:delText>
        </w:r>
      </w:del>
      <w:ins w:id="118" w:author="Pierre Bushel" w:date="2021-10-11T10:37:00Z">
        <w:r w:rsidR="005571CC">
          <w:t>(</w:t>
        </w:r>
      </w:ins>
      <w:del w:id="119" w:author="Pierre Bushel" w:date="2021-10-11T10:37:00Z">
        <w:r w:rsidR="2246058C" w:rsidDel="005571CC">
          <w:delText xml:space="preserve"> </w:delText>
        </w:r>
      </w:del>
      <w:r w:rsidR="2246058C">
        <w:t xml:space="preserve">microarray </w:t>
      </w:r>
      <w:r w:rsidR="00394E01">
        <w:t>or</w:t>
      </w:r>
      <w:r w:rsidR="2246058C">
        <w:t xml:space="preserve"> </w:t>
      </w:r>
      <w:proofErr w:type="spellStart"/>
      <w:r w:rsidR="2246058C">
        <w:t>RNAseq</w:t>
      </w:r>
      <w:proofErr w:type="spellEnd"/>
      <w:r w:rsidR="2246058C">
        <w:t xml:space="preserve"> data</w:t>
      </w:r>
      <w:del w:id="120" w:author="Pierre Bushel" w:date="2021-10-11T10:37:00Z">
        <w:r w:rsidR="2246058C" w:rsidDel="005571CC">
          <w:delText xml:space="preserve">, </w:delText>
        </w:r>
      </w:del>
      <w:ins w:id="121" w:author="Pierre Bushel" w:date="2021-10-11T10:37:00Z">
        <w:r w:rsidR="005571CC">
          <w:t xml:space="preserve">) </w:t>
        </w:r>
      </w:ins>
      <w:r w:rsidR="2246058C">
        <w:t xml:space="preserve">the expression values of each gene </w:t>
      </w:r>
      <w:del w:id="122" w:author="Pierre Bushel" w:date="2021-10-11T10:37:00Z">
        <w:r w:rsidR="2246058C" w:rsidDel="005571CC">
          <w:delText xml:space="preserve">were </w:delText>
        </w:r>
      </w:del>
      <w:ins w:id="123" w:author="Pierre Bushel" w:date="2021-10-11T10:37:00Z">
        <w:r w:rsidR="005571CC">
          <w:t xml:space="preserve">are </w:t>
        </w:r>
      </w:ins>
      <w:r w:rsidR="2246058C">
        <w:t xml:space="preserve">centered to the median across all samples. If </w:t>
      </w:r>
      <w:r w:rsidR="00254FBF">
        <w:t xml:space="preserve">a </w:t>
      </w:r>
      <w:r w:rsidR="2246058C">
        <w:t xml:space="preserve">gene </w:t>
      </w:r>
      <w:del w:id="124" w:author="Pierre Bushel" w:date="2021-10-11T10:37:00Z">
        <w:r w:rsidR="2246058C" w:rsidDel="005571CC">
          <w:delText xml:space="preserve">had </w:delText>
        </w:r>
      </w:del>
      <w:ins w:id="125" w:author="Pierre Bushel" w:date="2021-10-11T10:37:00Z">
        <w:r w:rsidR="005571CC">
          <w:t xml:space="preserve">has </w:t>
        </w:r>
      </w:ins>
      <w:r w:rsidR="2246058C">
        <w:t>multiple probes</w:t>
      </w:r>
      <w:r w:rsidR="00F17BEB">
        <w:t xml:space="preserve"> or </w:t>
      </w:r>
      <w:r w:rsidR="00F17BEB">
        <w:lastRenderedPageBreak/>
        <w:t>transcripts</w:t>
      </w:r>
      <w:r w:rsidR="2246058C">
        <w:t>, the probe</w:t>
      </w:r>
      <w:r w:rsidR="00F17BEB">
        <w:t>/transcript</w:t>
      </w:r>
      <w:r w:rsidR="2246058C">
        <w:t xml:space="preserve"> with the highest variation (</w:t>
      </w:r>
      <w:proofErr w:type="gramStart"/>
      <w:ins w:id="126" w:author="Pierre Bushel" w:date="2021-10-11T10:38:00Z">
        <w:r w:rsidR="005571CC">
          <w:t>i.e.</w:t>
        </w:r>
        <w:proofErr w:type="gramEnd"/>
        <w:r w:rsidR="005571CC">
          <w:t xml:space="preserve"> the </w:t>
        </w:r>
      </w:ins>
      <w:r w:rsidR="2246058C">
        <w:t>standard deviation) was chosen to represent that gene.</w:t>
      </w:r>
      <w:r w:rsidR="16E03A24">
        <w:t xml:space="preserve"> </w:t>
      </w:r>
      <w:r w:rsidR="3FE64EB6">
        <w:t xml:space="preserve">The gene signature </w:t>
      </w:r>
      <w:del w:id="127" w:author="Pierre Bushel" w:date="2021-10-11T10:38:00Z">
        <w:r w:rsidR="3FE64EB6" w:rsidDel="005571CC">
          <w:delText xml:space="preserve">was </w:delText>
        </w:r>
      </w:del>
      <w:ins w:id="128" w:author="Pierre Bushel" w:date="2021-10-11T10:38:00Z">
        <w:r w:rsidR="005571CC">
          <w:t xml:space="preserve">is </w:t>
        </w:r>
      </w:ins>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del w:id="129" w:author="Pierre Bushel" w:date="2021-10-11T10:38:00Z">
        <w:r w:rsidR="6F77C505" w:rsidDel="005571CC">
          <w:delText xml:space="preserve"> in a given</w:delText>
        </w:r>
        <w:r w:rsidR="35C4C6EB" w:rsidDel="005571CC">
          <w:delText xml:space="preserve"> set of</w:delText>
        </w:r>
        <w:r w:rsidR="6F77C505" w:rsidDel="005571CC">
          <w:delText xml:space="preserve"> stat</w:delText>
        </w:r>
        <w:r w:rsidR="35C4C6EB" w:rsidDel="005571CC">
          <w:delText xml:space="preserve">istical </w:delText>
        </w:r>
        <w:r w:rsidR="69CFDE93" w:rsidDel="005571CC">
          <w:delText>criteria</w:delText>
        </w:r>
      </w:del>
      <w:r w:rsidR="69CFDE93">
        <w:t>. Th</w:t>
      </w:r>
      <w:r w:rsidR="3498FCCA">
        <w:t>e</w:t>
      </w:r>
      <w:del w:id="130" w:author="Pierre Bushel" w:date="2021-10-11T10:39:00Z">
        <w:r w:rsidR="3498FCCA" w:rsidDel="005571CC">
          <w:delText>se associated</w:delText>
        </w:r>
      </w:del>
      <w:r w:rsidR="3498FCCA">
        <w:t xml:space="preserve"> downstream tar</w:t>
      </w:r>
      <w:r w:rsidR="427C58A0">
        <w:t xml:space="preserve">gets </w:t>
      </w:r>
      <w:del w:id="131" w:author="Pierre Bushel" w:date="2021-10-11T10:39:00Z">
        <w:r w:rsidR="427C58A0" w:rsidDel="005571CC">
          <w:delText xml:space="preserve">were </w:delText>
        </w:r>
      </w:del>
      <w:ins w:id="132" w:author="Pierre Bushel" w:date="2021-10-11T10:39:00Z">
        <w:r w:rsidR="005571CC">
          <w:t xml:space="preserve">are </w:t>
        </w:r>
      </w:ins>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del w:id="133" w:author="Pierre Bushel" w:date="2021-10-11T12:25:00Z">
        <w:r w:rsidR="458E789E" w:rsidDel="00EF2E5E">
          <w:delText xml:space="preserve">score </w:delText>
        </w:r>
      </w:del>
      <w:ins w:id="134" w:author="Pierre Bushel" w:date="2021-10-11T12:25:00Z">
        <w:r w:rsidR="00EF2E5E">
          <w:t xml:space="preserve">Score </w:t>
        </w:r>
      </w:ins>
      <w:del w:id="135" w:author="Pierre Bushel" w:date="2021-10-11T10:39:00Z">
        <w:r w:rsidR="0B22F9F8" w:rsidDel="005571CC">
          <w:delText>was</w:delText>
        </w:r>
        <w:r w:rsidR="3FE64EB6" w:rsidDel="005571CC">
          <w:delText xml:space="preserve"> </w:delText>
        </w:r>
      </w:del>
      <w:ins w:id="136" w:author="Pierre Bushel" w:date="2021-10-11T10:39:00Z">
        <w:r w:rsidR="005571CC">
          <w:t xml:space="preserve">is </w:t>
        </w:r>
      </w:ins>
      <w:r w:rsidR="3FE64EB6">
        <w:t>then</w:t>
      </w:r>
      <w:r w:rsidR="0B22F9F8">
        <w:t xml:space="preserve"> calculated based on the following formula:</w:t>
      </w:r>
    </w:p>
    <w:p w14:paraId="1B498572" w14:textId="77777777" w:rsidR="00D2760D" w:rsidRDefault="00D2760D" w:rsidP="1FDA6FA8">
      <w:pPr>
        <w:spacing w:line="480" w:lineRule="auto"/>
        <w:rPr>
          <w:ins w:id="137" w:author="Pierre Bushel" w:date="2021-10-11T10:44:00Z"/>
        </w:rPr>
      </w:pPr>
    </w:p>
    <w:p w14:paraId="66F301FF" w14:textId="40B2829D" w:rsidR="2AFB341C" w:rsidRDefault="2AFB341C" w:rsidP="1FDA6FA8">
      <w:pPr>
        <w:spacing w:line="480" w:lineRule="auto"/>
        <w:rPr>
          <w:ins w:id="138" w:author="Pierre Bushel" w:date="2021-10-11T10:44:00Z"/>
        </w:rPr>
      </w:pPr>
      <w:r>
        <w:t>T</w:t>
      </w:r>
      <w:ins w:id="139" w:author="Pierre Bushel" w:date="2021-10-11T10:40:00Z">
        <w:r w:rsidR="00D2760D">
          <w:t>-</w:t>
        </w:r>
      </w:ins>
      <w:del w:id="140" w:author="Pierre Bushel" w:date="2021-10-11T10:40:00Z">
        <w:r w:rsidDel="00D2760D">
          <w:delText xml:space="preserve">score </w:delText>
        </w:r>
      </w:del>
      <w:ins w:id="141" w:author="Pierre Bushel" w:date="2021-10-11T10:40:00Z">
        <w:r w:rsidR="00D2760D">
          <w:t xml:space="preserve">Score </w:t>
        </w:r>
      </w:ins>
      <w:r>
        <w:t xml:space="preserve">= </w:t>
      </w:r>
      <w:r w:rsidRPr="00D2760D">
        <w:rPr>
          <w:i/>
          <w:iCs/>
          <w:rPrChange w:id="142" w:author="Pierre Bushel" w:date="2021-10-11T10:40:00Z">
            <w:rPr/>
          </w:rPrChange>
        </w:rPr>
        <w:t>d</w:t>
      </w:r>
      <w:r>
        <w:t>*</w:t>
      </w:r>
      <w:proofErr w:type="gramStart"/>
      <w:r>
        <w:t>TINV(</w:t>
      </w:r>
      <w:proofErr w:type="gramEnd"/>
      <w:r w:rsidRPr="00D2760D">
        <w:rPr>
          <w:i/>
          <w:iCs/>
          <w:rPrChange w:id="143" w:author="Pierre Bushel" w:date="2021-10-11T10:40:00Z">
            <w:rPr/>
          </w:rPrChange>
        </w:rPr>
        <w:t>p</w:t>
      </w:r>
      <w:r>
        <w:t xml:space="preserve">, </w:t>
      </w:r>
      <w:r w:rsidRPr="00D2760D">
        <w:rPr>
          <w:i/>
          <w:iCs/>
          <w:rPrChange w:id="144" w:author="Pierre Bushel" w:date="2021-10-11T10:41:00Z">
            <w:rPr/>
          </w:rPrChange>
        </w:rPr>
        <w:t>df</w:t>
      </w:r>
      <w:r>
        <w:t>)</w:t>
      </w:r>
      <w:del w:id="145" w:author="Pierre Bushel" w:date="2021-10-11T10:44:00Z">
        <w:r w:rsidDel="00D2760D">
          <w:delText>;</w:delText>
        </w:r>
      </w:del>
    </w:p>
    <w:p w14:paraId="1624F68C" w14:textId="77777777" w:rsidR="00D2760D" w:rsidRDefault="00D2760D" w:rsidP="1FDA6FA8">
      <w:pPr>
        <w:spacing w:line="480" w:lineRule="auto"/>
      </w:pPr>
    </w:p>
    <w:p w14:paraId="6BB6F970" w14:textId="097E649E" w:rsidR="2AFB341C" w:rsidRDefault="2AFB341C" w:rsidP="1FDA6FA8">
      <w:pPr>
        <w:spacing w:line="480" w:lineRule="auto"/>
      </w:pPr>
      <w:del w:id="146" w:author="Pierre Bushel" w:date="2021-10-11T10:41:00Z">
        <w:r w:rsidDel="00D2760D">
          <w:delText xml:space="preserve">Where </w:delText>
        </w:r>
      </w:del>
      <w:ins w:id="147" w:author="Pierre Bushel" w:date="2021-10-11T10:41:00Z">
        <w:r w:rsidR="00D2760D">
          <w:t xml:space="preserve">where </w:t>
        </w:r>
      </w:ins>
      <w:del w:id="148" w:author="Pierre Bushel" w:date="2021-10-11T10:42:00Z">
        <w:r w:rsidDel="00D2760D">
          <w:delText>as,</w:delText>
        </w:r>
        <w:r w:rsidR="00D2760D" w:rsidDel="00D2760D">
          <w:delText xml:space="preserve"> </w:delText>
        </w:r>
      </w:del>
      <w:r w:rsidRPr="00D2760D">
        <w:rPr>
          <w:i/>
          <w:iCs/>
          <w:rPrChange w:id="149" w:author="Pierre Bushel" w:date="2021-10-11T10:42:00Z">
            <w:rPr/>
          </w:rPrChange>
        </w:rPr>
        <w:t>d</w:t>
      </w:r>
      <w:r>
        <w:t xml:space="preserve"> =1</w:t>
      </w:r>
      <w:del w:id="150" w:author="Pierre Bushel" w:date="2021-10-11T10:43:00Z">
        <w:r w:rsidDel="00D2760D">
          <w:delText>,</w:delText>
        </w:r>
      </w:del>
      <w:r>
        <w:t xml:space="preserve"> if the average expressions of homologous genes of up-regulated signature genes is larger than the average expressions of homologous genes of down-regulated signature genes</w:t>
      </w:r>
      <w:del w:id="151" w:author="Pierre Bushel" w:date="2021-10-11T10:44:00Z">
        <w:r w:rsidDel="00D2760D">
          <w:delText>.</w:delText>
        </w:r>
        <w:r w:rsidR="00D2760D" w:rsidDel="00D2760D">
          <w:delText xml:space="preserve"> </w:delText>
        </w:r>
      </w:del>
      <w:ins w:id="152" w:author="Pierre Bushel" w:date="2021-10-11T10:44:00Z">
        <w:r w:rsidR="00D2760D">
          <w:t xml:space="preserve">, </w:t>
        </w:r>
      </w:ins>
      <w:del w:id="153" w:author="Pierre Bushel" w:date="2021-10-11T10:45:00Z">
        <w:r w:rsidDel="00D2760D">
          <w:delText>Otherwise</w:delText>
        </w:r>
      </w:del>
      <w:ins w:id="154" w:author="Pierre Bushel" w:date="2021-10-11T10:45:00Z">
        <w:r w:rsidR="00D2760D">
          <w:t>otherwise</w:t>
        </w:r>
      </w:ins>
      <w:del w:id="155" w:author="Pierre Bushel" w:date="2021-10-11T10:45:00Z">
        <w:r w:rsidDel="00D2760D">
          <w:delText>,</w:delText>
        </w:r>
      </w:del>
      <w:r>
        <w:t xml:space="preserve"> </w:t>
      </w:r>
      <w:r w:rsidRPr="00D2760D">
        <w:rPr>
          <w:i/>
          <w:iCs/>
          <w:rPrChange w:id="156" w:author="Pierre Bushel" w:date="2021-10-11T10:45:00Z">
            <w:rPr/>
          </w:rPrChange>
        </w:rPr>
        <w:t>d</w:t>
      </w:r>
      <w:r>
        <w:t xml:space="preserve"> = -1.</w:t>
      </w:r>
      <w:r w:rsidR="00D2760D">
        <w:t xml:space="preserve"> </w:t>
      </w:r>
      <w:r>
        <w:t>TINV</w:t>
      </w:r>
      <w:del w:id="157" w:author="Pierre Bushel" w:date="2021-10-11T10:45:00Z">
        <w:r w:rsidDel="00D2760D">
          <w:delText xml:space="preserve">: </w:delText>
        </w:r>
      </w:del>
      <w:ins w:id="158" w:author="Pierre Bushel" w:date="2021-10-11T10:45:00Z">
        <w:r w:rsidR="00D2760D">
          <w:t xml:space="preserve"> is </w:t>
        </w:r>
      </w:ins>
      <w:r>
        <w:t xml:space="preserve">the function </w:t>
      </w:r>
      <w:del w:id="159" w:author="Pierre Bushel" w:date="2021-10-11T10:46:00Z">
        <w:r w:rsidDel="00D2760D">
          <w:delText xml:space="preserve">of inverting </w:delText>
        </w:r>
        <w:r w:rsidRPr="00D2760D" w:rsidDel="00D2760D">
          <w:rPr>
            <w:i/>
            <w:iCs/>
            <w:rPrChange w:id="160" w:author="Pierre Bushel" w:date="2021-10-11T10:45:00Z">
              <w:rPr/>
            </w:rPrChange>
          </w:rPr>
          <w:delText>t</w:delText>
        </w:r>
        <w:r w:rsidDel="00D2760D">
          <w:delText xml:space="preserve"> statistic</w:delText>
        </w:r>
      </w:del>
      <w:ins w:id="161" w:author="Pierre Bushel" w:date="2021-10-11T10:46:00Z">
        <w:r w:rsidR="00D2760D">
          <w:t xml:space="preserve">for the two-tailed inverse of the </w:t>
        </w:r>
        <w:r w:rsidR="00D2760D" w:rsidRPr="00D2760D">
          <w:rPr>
            <w:i/>
            <w:iCs/>
            <w:rPrChange w:id="162" w:author="Pierre Bushel" w:date="2021-10-11T10:46:00Z">
              <w:rPr/>
            </w:rPrChange>
          </w:rPr>
          <w:t>t</w:t>
        </w:r>
        <w:r w:rsidR="00D2760D">
          <w:t>-distribution</w:t>
        </w:r>
      </w:ins>
      <w:del w:id="163" w:author="Pierre Bushel" w:date="2021-10-11T10:45:00Z">
        <w:r w:rsidDel="00D2760D">
          <w:delText>.</w:delText>
        </w:r>
        <w:r w:rsidR="00D2760D" w:rsidDel="00D2760D">
          <w:delText xml:space="preserve"> </w:delText>
        </w:r>
      </w:del>
      <w:ins w:id="164" w:author="Pierre Bushel" w:date="2021-10-11T10:45:00Z">
        <w:r w:rsidR="00D2760D">
          <w:t xml:space="preserve">, </w:t>
        </w:r>
      </w:ins>
      <w:r w:rsidRPr="00D2760D">
        <w:rPr>
          <w:i/>
          <w:iCs/>
          <w:rPrChange w:id="165" w:author="Pierre Bushel" w:date="2021-10-11T10:45:00Z">
            <w:rPr/>
          </w:rPrChange>
        </w:rPr>
        <w:t>p</w:t>
      </w:r>
      <w:r>
        <w:t xml:space="preserve">: </w:t>
      </w:r>
      <w:del w:id="166" w:author="Pierre Bushel" w:date="2021-10-11T10:47:00Z">
        <w:r w:rsidRPr="00D2760D" w:rsidDel="00D2760D">
          <w:rPr>
            <w:i/>
            <w:iCs/>
            <w:rPrChange w:id="167" w:author="Pierre Bushel" w:date="2021-10-11T10:45:00Z">
              <w:rPr/>
            </w:rPrChange>
          </w:rPr>
          <w:delText>p</w:delText>
        </w:r>
        <w:r w:rsidDel="00D2760D">
          <w:delText xml:space="preserve"> </w:delText>
        </w:r>
      </w:del>
      <w:ins w:id="168" w:author="Pierre Bushel" w:date="2021-10-11T10:47:00Z">
        <w:r w:rsidR="00D2760D">
          <w:t xml:space="preserve">is the </w:t>
        </w:r>
        <w:r w:rsidR="00D2760D" w:rsidRPr="00D2760D">
          <w:rPr>
            <w:i/>
            <w:iCs/>
            <w:rPrChange w:id="169" w:author="Pierre Bushel" w:date="2021-10-11T10:45:00Z">
              <w:rPr/>
            </w:rPrChange>
          </w:rPr>
          <w:t>p</w:t>
        </w:r>
        <w:r w:rsidR="00D2760D">
          <w:t>-</w:t>
        </w:r>
      </w:ins>
      <w:r>
        <w:t xml:space="preserve">value </w:t>
      </w:r>
      <w:del w:id="170" w:author="Pierre Bushel" w:date="2021-10-11T10:47:00Z">
        <w:r w:rsidDel="00D2760D">
          <w:delText xml:space="preserve">of </w:delText>
        </w:r>
      </w:del>
      <w:ins w:id="171" w:author="Pierre Bushel" w:date="2021-10-11T10:47:00Z">
        <w:r w:rsidR="00D2760D">
          <w:t xml:space="preserve">from </w:t>
        </w:r>
      </w:ins>
      <w:del w:id="172" w:author="Pierre Bushel" w:date="2021-10-11T10:47:00Z">
        <w:r w:rsidDel="00D2760D">
          <w:delText xml:space="preserve">2 </w:delText>
        </w:r>
      </w:del>
      <w:ins w:id="173" w:author="Pierre Bushel" w:date="2021-10-11T10:47:00Z">
        <w:r w:rsidR="00D2760D">
          <w:t xml:space="preserve"> two-</w:t>
        </w:r>
      </w:ins>
      <w:r>
        <w:t xml:space="preserve">tailed </w:t>
      </w:r>
      <w:r w:rsidRPr="00D2760D">
        <w:rPr>
          <w:i/>
          <w:iCs/>
          <w:rPrChange w:id="174" w:author="Pierre Bushel" w:date="2021-10-11T10:48:00Z">
            <w:rPr/>
          </w:rPrChange>
        </w:rPr>
        <w:t>t</w:t>
      </w:r>
      <w:r>
        <w:t xml:space="preserve">-test of the expressions of homologous genes of up-regulated signature genes and the expressions of homologous genes of down-regulated signature genes </w:t>
      </w:r>
      <w:del w:id="175" w:author="Pierre Bushel" w:date="2021-10-11T10:48:00Z">
        <w:r w:rsidDel="00D2760D">
          <w:delText xml:space="preserve">with </w:delText>
        </w:r>
      </w:del>
      <w:ins w:id="176" w:author="Pierre Bushel" w:date="2021-10-11T10:48:00Z">
        <w:r w:rsidR="00D2760D">
          <w:t xml:space="preserve">assuming </w:t>
        </w:r>
      </w:ins>
      <w:r>
        <w:t>equal variance</w:t>
      </w:r>
      <w:del w:id="177" w:author="Pierre Bushel" w:date="2021-10-11T10:48:00Z">
        <w:r w:rsidDel="00D2760D">
          <w:delText>.</w:delText>
        </w:r>
        <w:r w:rsidR="00D2760D" w:rsidDel="00D2760D">
          <w:delText xml:space="preserve"> </w:delText>
        </w:r>
      </w:del>
      <w:ins w:id="178" w:author="Pierre Bushel" w:date="2021-10-11T10:48:00Z">
        <w:r w:rsidR="00D2760D">
          <w:t xml:space="preserve">, and </w:t>
        </w:r>
      </w:ins>
      <w:r w:rsidRPr="00D2760D">
        <w:rPr>
          <w:i/>
          <w:iCs/>
          <w:rPrChange w:id="179" w:author="Pierre Bushel" w:date="2021-10-11T10:48:00Z">
            <w:rPr/>
          </w:rPrChange>
        </w:rPr>
        <w:t>df</w:t>
      </w:r>
      <w:del w:id="180" w:author="Pierre Bushel" w:date="2021-10-11T10:48:00Z">
        <w:r w:rsidDel="00D2760D">
          <w:delText xml:space="preserve">: </w:delText>
        </w:r>
      </w:del>
      <w:ins w:id="181" w:author="Pierre Bushel" w:date="2021-10-11T10:48:00Z">
        <w:r w:rsidR="00D2760D">
          <w:t xml:space="preserve"> is the </w:t>
        </w:r>
      </w:ins>
      <w:r>
        <w:t>degree</w:t>
      </w:r>
      <w:ins w:id="182" w:author="Pierre Bushel" w:date="2021-10-11T10:48:00Z">
        <w:r w:rsidR="00D2760D">
          <w:t>s</w:t>
        </w:r>
      </w:ins>
      <w:r>
        <w:t xml:space="preserve"> of freedom</w:t>
      </w:r>
      <w:del w:id="183" w:author="Pierre Bushel" w:date="2021-10-11T10:49:00Z">
        <w:r w:rsidDel="00D2760D">
          <w:delText xml:space="preserve">; </w:delText>
        </w:r>
      </w:del>
      <w:ins w:id="184" w:author="Pierre Bushel" w:date="2021-10-11T10:49:00Z">
        <w:r w:rsidR="00D2760D">
          <w:t xml:space="preserve"> (the </w:t>
        </w:r>
      </w:ins>
      <w:r>
        <w:t>total number of the homologous genes of signature genes minus 2</w:t>
      </w:r>
      <w:ins w:id="185" w:author="Pierre Bushel" w:date="2021-10-11T10:49:00Z">
        <w:r w:rsidR="00D2760D">
          <w:t>)</w:t>
        </w:r>
      </w:ins>
      <w:r>
        <w:t>.</w:t>
      </w:r>
    </w:p>
    <w:p w14:paraId="05CAAD48" w14:textId="77777777" w:rsidR="00E65ADC" w:rsidRDefault="00E65ADC" w:rsidP="00E55885">
      <w:pPr>
        <w:spacing w:line="480" w:lineRule="auto"/>
        <w:jc w:val="both"/>
        <w:rPr>
          <w:ins w:id="186" w:author="Pierre Bushel" w:date="2021-10-11T10:49:00Z"/>
        </w:rPr>
      </w:pPr>
    </w:p>
    <w:p w14:paraId="1227E486" w14:textId="1B7B6BB0" w:rsidR="00E7308E" w:rsidRDefault="00D34AE2" w:rsidP="00E55885">
      <w:pPr>
        <w:spacing w:line="480" w:lineRule="auto"/>
        <w:jc w:val="both"/>
      </w:pPr>
      <w:r>
        <w:t xml:space="preserve">The </w:t>
      </w:r>
      <w:del w:id="187" w:author="Pierre Bushel" w:date="2021-10-11T10:49:00Z">
        <w:r w:rsidDel="00E65ADC">
          <w:delText xml:space="preserve">biological </w:delText>
        </w:r>
      </w:del>
      <w:r>
        <w:t xml:space="preserve">hypothesis generation relies on results obtained from </w:t>
      </w:r>
      <w:del w:id="188" w:author="Pierre Bushel" w:date="2021-10-11T10:49:00Z">
        <w:r w:rsidDel="002F5F1D">
          <w:delText xml:space="preserve">the </w:delText>
        </w:r>
      </w:del>
      <w:ins w:id="189" w:author="Pierre Bushel" w:date="2021-10-11T10:49:00Z">
        <w:r w:rsidR="002F5F1D">
          <w:t xml:space="preserve">a </w:t>
        </w:r>
      </w:ins>
      <w:ins w:id="190" w:author="Pierre Bushel" w:date="2021-10-11T10:50:00Z">
        <w:r w:rsidR="002F5F1D">
          <w:t xml:space="preserve">perturbation of an animal  </w:t>
        </w:r>
      </w:ins>
      <w:r>
        <w:t xml:space="preserve">model </w:t>
      </w:r>
      <w:del w:id="191" w:author="Pierre Bushel" w:date="2021-10-11T10:50:00Z">
        <w:r w:rsidDel="002F5F1D">
          <w:delText xml:space="preserve">animal perturbation </w:delText>
        </w:r>
      </w:del>
      <w:r>
        <w:t xml:space="preserve">system, </w:t>
      </w:r>
      <w:del w:id="192" w:author="Pierre Bushel" w:date="2021-10-11T10:50:00Z">
        <w:r w:rsidDel="002F5F1D">
          <w:delText xml:space="preserve">normally with experimental mice or rats, </w:delText>
        </w:r>
      </w:del>
      <w:r>
        <w:t xml:space="preserve">then projects into human or other animal </w:t>
      </w:r>
      <w:ins w:id="193" w:author="Pierre Bushel" w:date="2021-10-11T10:51:00Z">
        <w:r w:rsidR="002F5F1D">
          <w:t xml:space="preserve">model </w:t>
        </w:r>
      </w:ins>
      <w:r>
        <w:t xml:space="preserve">systems when either direct perturbation is not possible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6B3AE9">
        <w:rPr>
          <w:color w:val="000000"/>
        </w:rPr>
        <w:t xml:space="preserve">. </w:t>
      </w:r>
      <w:r w:rsidR="00B3431B">
        <w:rPr>
          <w:color w:val="000000"/>
        </w:rPr>
        <w:t xml:space="preserve">The </w:t>
      </w:r>
      <w:r w:rsidR="00B3431B" w:rsidRPr="00E41667">
        <w:rPr>
          <w:color w:val="333333"/>
          <w:shd w:val="clear" w:color="auto" w:fill="FFFFFF"/>
        </w:rPr>
        <w:t>SEMIPs R</w:t>
      </w:r>
      <w:ins w:id="194" w:author="Pierre Bushel" w:date="2021-10-11T10:51:00Z">
        <w:r w:rsidR="002F5F1D">
          <w:rPr>
            <w:color w:val="333333"/>
            <w:shd w:val="clear" w:color="auto" w:fill="FFFFFF"/>
          </w:rPr>
          <w:t xml:space="preserve"> </w:t>
        </w:r>
      </w:ins>
      <w:r w:rsidR="00B3431B" w:rsidRPr="00E41667">
        <w:rPr>
          <w:color w:val="333333"/>
          <w:shd w:val="clear" w:color="auto" w:fill="FFFFFF"/>
        </w:rPr>
        <w:t xml:space="preserve">Shiny </w:t>
      </w:r>
      <w:del w:id="195" w:author="Pierre Bushel" w:date="2021-10-11T10:51:00Z">
        <w:r w:rsidR="00B3431B" w:rsidRPr="00E41667" w:rsidDel="002F5F1D">
          <w:rPr>
            <w:color w:val="333333"/>
            <w:shd w:val="clear" w:color="auto" w:fill="FFFFFF"/>
          </w:rPr>
          <w:delText>App</w:delText>
        </w:r>
        <w:r w:rsidR="00B3431B" w:rsidDel="002F5F1D">
          <w:rPr>
            <w:color w:val="333333"/>
            <w:shd w:val="clear" w:color="auto" w:fill="FFFFFF"/>
          </w:rPr>
          <w:delText xml:space="preserve"> </w:delText>
        </w:r>
      </w:del>
      <w:ins w:id="196" w:author="Pierre Bushel" w:date="2021-10-11T10:51:00Z">
        <w:r w:rsidR="002F5F1D">
          <w:rPr>
            <w:color w:val="333333"/>
            <w:shd w:val="clear" w:color="auto" w:fill="FFFFFF"/>
          </w:rPr>
          <w:t>a</w:t>
        </w:r>
        <w:r w:rsidR="002F5F1D" w:rsidRPr="00E41667">
          <w:rPr>
            <w:color w:val="333333"/>
            <w:shd w:val="clear" w:color="auto" w:fill="FFFFFF"/>
          </w:rPr>
          <w:t>pp</w:t>
        </w:r>
        <w:r w:rsidR="002F5F1D">
          <w:rPr>
            <w:color w:val="333333"/>
            <w:shd w:val="clear" w:color="auto" w:fill="FFFFFF"/>
          </w:rPr>
          <w:t xml:space="preserve"> </w:t>
        </w:r>
      </w:ins>
      <w:r w:rsidR="00B3431B">
        <w:rPr>
          <w:color w:val="333333"/>
          <w:shd w:val="clear" w:color="auto" w:fill="FFFFFF"/>
        </w:rPr>
        <w:t>provides a</w:t>
      </w:r>
      <w:del w:id="197" w:author="Pierre Bushel" w:date="2021-10-11T10:51:00Z">
        <w:r w:rsidR="00B3431B" w:rsidDel="002F5F1D">
          <w:rPr>
            <w:color w:val="333333"/>
            <w:shd w:val="clear" w:color="auto" w:fill="FFFFFF"/>
          </w:rPr>
          <w:delText>n</w:delText>
        </w:r>
      </w:del>
      <w:r w:rsidR="00B3431B">
        <w:rPr>
          <w:color w:val="333333"/>
          <w:shd w:val="clear" w:color="auto" w:fill="FFFFFF"/>
        </w:rPr>
        <w:t xml:space="preserve"> </w:t>
      </w:r>
      <w:del w:id="198" w:author="Pierre Bushel" w:date="2021-10-11T10:51:00Z">
        <w:r w:rsidR="00B3431B" w:rsidDel="002F5F1D">
          <w:rPr>
            <w:color w:val="333333"/>
            <w:shd w:val="clear" w:color="auto" w:fill="FFFFFF"/>
          </w:rPr>
          <w:delText>automated route</w:delText>
        </w:r>
      </w:del>
      <w:ins w:id="199" w:author="Pierre Bushel" w:date="2021-10-11T10:51:00Z">
        <w:r w:rsidR="002F5F1D">
          <w:rPr>
            <w:color w:val="333333"/>
            <w:shd w:val="clear" w:color="auto" w:fill="FFFFFF"/>
          </w:rPr>
          <w:t>user-friendly way</w:t>
        </w:r>
      </w:ins>
      <w:r w:rsidR="00B3431B">
        <w:rPr>
          <w:color w:val="333333"/>
          <w:shd w:val="clear" w:color="auto" w:fill="FFFFFF"/>
        </w:rPr>
        <w:t xml:space="preserve"> to calculate </w:t>
      </w:r>
      <w:del w:id="200" w:author="Pierre Bushel" w:date="2021-10-11T10:52:00Z">
        <w:r w:rsidR="00B3431B" w:rsidDel="0009678A">
          <w:rPr>
            <w:color w:val="333333"/>
            <w:shd w:val="clear" w:color="auto" w:fill="FFFFFF"/>
          </w:rPr>
          <w:delText xml:space="preserve">such </w:delText>
        </w:r>
      </w:del>
      <w:ins w:id="201" w:author="Pierre Bushel" w:date="2021-10-11T10:52:00Z">
        <w:r w:rsidR="0009678A">
          <w:rPr>
            <w:color w:val="333333"/>
            <w:shd w:val="clear" w:color="auto" w:fill="FFFFFF"/>
          </w:rPr>
          <w:t xml:space="preserve">the </w:t>
        </w:r>
      </w:ins>
      <w:r w:rsidR="00B3431B">
        <w:rPr>
          <w:color w:val="333333"/>
          <w:shd w:val="clear" w:color="auto" w:fill="FFFFFF"/>
        </w:rPr>
        <w:t>T-score</w:t>
      </w:r>
      <w:ins w:id="202" w:author="Pierre Bushel" w:date="2021-10-11T10:52:00Z">
        <w:r w:rsidR="0009678A">
          <w:rPr>
            <w:color w:val="333333"/>
            <w:shd w:val="clear" w:color="auto" w:fill="FFFFFF"/>
          </w:rPr>
          <w:t>s</w:t>
        </w:r>
      </w:ins>
      <w:r w:rsidR="00B3431B">
        <w:rPr>
          <w:color w:val="333333"/>
          <w:shd w:val="clear" w:color="auto" w:fill="FFFFFF"/>
        </w:rPr>
        <w:t xml:space="preserve"> </w:t>
      </w:r>
      <w:del w:id="203" w:author="Pierre Bushel" w:date="2021-10-11T10:52:00Z">
        <w:r w:rsidR="00B3431B" w:rsidDel="0009678A">
          <w:rPr>
            <w:color w:val="333333"/>
            <w:shd w:val="clear" w:color="auto" w:fill="FFFFFF"/>
          </w:rPr>
          <w:delText>with a separated</w:delText>
        </w:r>
      </w:del>
      <w:ins w:id="204" w:author="Pierre Bushel" w:date="2021-10-11T10:52:00Z">
        <w:r w:rsidR="0009678A">
          <w:rPr>
            <w:color w:val="333333"/>
            <w:shd w:val="clear" w:color="auto" w:fill="FFFFFF"/>
          </w:rPr>
          <w:t>via the</w:t>
        </w:r>
      </w:ins>
      <w:r w:rsidR="00B3431B">
        <w:rPr>
          <w:color w:val="333333"/>
          <w:shd w:val="clear" w:color="auto" w:fill="FFFFFF"/>
        </w:rPr>
        <w:t xml:space="preserve"> tab</w:t>
      </w:r>
      <w:ins w:id="205" w:author="Pierre Bushel" w:date="2021-10-11T10:53:00Z">
        <w:r w:rsidR="0009678A">
          <w:rPr>
            <w:color w:val="333333"/>
            <w:shd w:val="clear" w:color="auto" w:fill="FFFFFF"/>
          </w:rPr>
          <w:t xml:space="preserve"> </w:t>
        </w:r>
        <w:proofErr w:type="spellStart"/>
        <w:r w:rsidR="0009678A">
          <w:rPr>
            <w:color w:val="333333"/>
            <w:shd w:val="clear" w:color="auto" w:fill="FFFFFF"/>
          </w:rPr>
          <w:t>labled</w:t>
        </w:r>
      </w:ins>
      <w:proofErr w:type="spellEnd"/>
      <w:r w:rsidR="00B3431B">
        <w:rPr>
          <w:color w:val="333333"/>
          <w:shd w:val="clear" w:color="auto" w:fill="FFFFFF"/>
        </w:rPr>
        <w:t xml:space="preserve"> “T-Scores” </w:t>
      </w:r>
      <w:ins w:id="206" w:author="Pierre Bushel" w:date="2021-10-11T10:53:00Z">
        <w:r w:rsidR="0009678A">
          <w:rPr>
            <w:color w:val="333333"/>
            <w:shd w:val="clear" w:color="auto" w:fill="FFFFFF"/>
          </w:rPr>
          <w:t xml:space="preserve">as </w:t>
        </w:r>
      </w:ins>
      <w:r w:rsidR="00B3431B">
        <w:rPr>
          <w:color w:val="333333"/>
          <w:shd w:val="clear" w:color="auto" w:fill="FFFFFF"/>
        </w:rPr>
        <w:t xml:space="preserve">shown in Figure 2. </w:t>
      </w:r>
      <w:r w:rsidR="00640423">
        <w:t>The application will conduct the analysis and produce inferred activity results that can be used in subsequent downstream analyses.</w:t>
      </w:r>
      <w:r w:rsidR="000127E5">
        <w:t xml:space="preserve"> Users can use the “T-Scores”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del w:id="207" w:author="Pierre Bushel" w:date="2021-10-11T10:53:00Z">
        <w:r w:rsidR="000127E5" w:rsidDel="00867E61">
          <w:delText xml:space="preserve">figure </w:delText>
        </w:r>
      </w:del>
      <w:ins w:id="208" w:author="Pierre Bushel" w:date="2021-10-11T10:53:00Z">
        <w:r w:rsidR="00867E61">
          <w:t xml:space="preserve">Figure </w:t>
        </w:r>
      </w:ins>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lastRenderedPageBreak/>
        <w:t>Structural Equation Modeling</w:t>
      </w:r>
    </w:p>
    <w:p w14:paraId="03C0B65F" w14:textId="7265A30E" w:rsidR="00D311C6" w:rsidRDefault="00126D2B" w:rsidP="00AE1361">
      <w:pPr>
        <w:spacing w:line="480" w:lineRule="auto"/>
        <w:rPr>
          <w:ins w:id="209" w:author="Wu, Steve (NIH/NIEHS) [E]" w:date="2021-10-12T13:11:00Z"/>
          <w:color w:val="000000"/>
        </w:rPr>
      </w:pPr>
      <w:r>
        <w:t xml:space="preserve">The second feature </w:t>
      </w:r>
      <w:r w:rsidR="00E077CE">
        <w:t>of</w:t>
      </w:r>
      <w:r>
        <w:t xml:space="preserve"> </w:t>
      </w:r>
      <w:ins w:id="210" w:author="Pierre Bushel" w:date="2021-10-11T10:54:00Z">
        <w:r w:rsidR="00B071D2">
          <w:t xml:space="preserve">the </w:t>
        </w:r>
      </w:ins>
      <w:r>
        <w:t xml:space="preserve">SEMIPs </w:t>
      </w:r>
      <w:del w:id="211" w:author="Pierre Bushel" w:date="2021-10-11T10:54:00Z">
        <w:r w:rsidDel="00B071D2">
          <w:delText xml:space="preserve">App </w:delText>
        </w:r>
      </w:del>
      <w:ins w:id="212" w:author="Pierre Bushel" w:date="2021-10-11T10:54:00Z">
        <w:r w:rsidR="00B071D2">
          <w:t xml:space="preserve">app </w:t>
        </w:r>
      </w:ins>
      <w:r>
        <w:t xml:space="preserve">is the </w:t>
      </w:r>
      <w:del w:id="213" w:author="Pierre Bushel" w:date="2021-10-11T10:54:00Z">
        <w:r w:rsidDel="00B071D2">
          <w:delText>structural equation modeling (</w:delText>
        </w:r>
      </w:del>
      <w:r>
        <w:t>SEM</w:t>
      </w:r>
      <w:del w:id="214" w:author="Pierre Bushel" w:date="2021-10-11T10:54:00Z">
        <w:r w:rsidR="00254FBF" w:rsidDel="00B071D2">
          <w:delText>)</w:delText>
        </w:r>
      </w:del>
      <w:r w:rsidR="00254FBF">
        <w:t>.</w:t>
      </w:r>
      <w:r w:rsidR="00254FBF">
        <w:rPr>
          <w:strike/>
        </w:rPr>
        <w:t xml:space="preserve"> </w:t>
      </w:r>
      <w:ins w:id="215" w:author="Pierre Bushel" w:date="2021-10-11T10:54:00Z">
        <w:r w:rsidR="00B071D2">
          <w:rPr>
            <w:strike/>
          </w:rPr>
          <w:t xml:space="preserve"> </w:t>
        </w:r>
      </w:ins>
      <w:r w:rsidR="00E077CE">
        <w:t>We implement</w:t>
      </w:r>
      <w:ins w:id="216" w:author="Pierre Bushel" w:date="2021-10-11T10:54:00Z">
        <w:r w:rsidR="00E21CF9">
          <w:t>ed</w:t>
        </w:r>
      </w:ins>
      <w:r w:rsidR="00E077CE">
        <w:t xml:space="preserve"> the SEM </w:t>
      </w:r>
      <w:del w:id="217" w:author="Pierre Bushel" w:date="2021-10-11T10:55:00Z">
        <w:r w:rsidR="00E077CE" w:rsidDel="00E21CF9">
          <w:delText xml:space="preserve">with </w:delText>
        </w:r>
      </w:del>
      <w:ins w:id="218" w:author="Pierre Bushel" w:date="2021-10-11T10:55:00Z">
        <w:r w:rsidR="00E21CF9">
          <w:t xml:space="preserve">using the </w:t>
        </w:r>
      </w:ins>
      <w:proofErr w:type="spellStart"/>
      <w:r w:rsidR="00E077CE">
        <w:t>lavaan</w:t>
      </w:r>
      <w:proofErr w:type="spellEnd"/>
      <w:ins w:id="219" w:author="Pierre Bushel" w:date="2021-10-11T10:55:00Z">
        <w:r w:rsidR="00E21CF9">
          <w:t xml:space="preserve"> R</w:t>
        </w:r>
      </w:ins>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w:t>
      </w:r>
      <w:del w:id="220" w:author="Pierre Bushel" w:date="2021-10-11T10:55:00Z">
        <w:r w:rsidR="00E077CE" w:rsidRPr="00E41667" w:rsidDel="00E21CF9">
          <w:rPr>
            <w:color w:val="000000"/>
          </w:rPr>
          <w:delText xml:space="preserve">using structural equation modeling </w:delText>
        </w:r>
      </w:del>
      <w:r w:rsidR="00E077CE" w:rsidRPr="00E41667">
        <w:rPr>
          <w:color w:val="000000"/>
        </w:rPr>
        <w:t xml:space="preserve">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del w:id="221" w:author="Pierre Bushel" w:date="2021-10-11T12:25:00Z">
        <w:r w:rsidR="00235FB8" w:rsidDel="00EF2E5E">
          <w:rPr>
            <w:color w:val="000000"/>
          </w:rPr>
          <w:delText>scores</w:delText>
        </w:r>
        <w:r w:rsidR="003E1516" w:rsidDel="00EF2E5E">
          <w:rPr>
            <w:color w:val="000000"/>
          </w:rPr>
          <w:delText xml:space="preserve"> </w:delText>
        </w:r>
      </w:del>
      <w:ins w:id="222" w:author="Pierre Bushel" w:date="2021-10-11T12:25:00Z">
        <w:r w:rsidR="00EF2E5E">
          <w:rPr>
            <w:color w:val="000000"/>
          </w:rPr>
          <w:t xml:space="preserve">Scores </w:t>
        </w:r>
      </w:ins>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del w:id="223" w:author="Pierre Bushel" w:date="2021-10-11T10:55:00Z">
        <w:r w:rsidR="00334588" w:rsidDel="00E21CF9">
          <w:rPr>
            <w:color w:val="000000"/>
          </w:rPr>
          <w:delText xml:space="preserve">are </w:delText>
        </w:r>
      </w:del>
      <w:ins w:id="224" w:author="Pierre Bushel" w:date="2021-10-11T10:55:00Z">
        <w:r w:rsidR="00E21CF9">
          <w:rPr>
            <w:color w:val="000000"/>
          </w:rPr>
          <w:t xml:space="preserve">is </w:t>
        </w:r>
      </w:ins>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commentRangeStart w:id="225"/>
      <w:ins w:id="226" w:author="Wu, Steve (NIH/NIEHS) [E]" w:date="2021-10-12T13:11:00Z">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commentRangeEnd w:id="225"/>
        <w:r w:rsidR="00D311C6">
          <w:rPr>
            <w:rStyle w:val="CommentReference"/>
            <w:rFonts w:eastAsiaTheme="minorHAnsi" w:cstheme="minorBidi"/>
            <w:lang w:eastAsia="en-US"/>
          </w:rPr>
          <w:commentReference w:id="225"/>
        </w:r>
      </w:ins>
    </w:p>
    <w:p w14:paraId="74BC7DA6" w14:textId="4AD5B655" w:rsidR="0000000F" w:rsidRDefault="00E077CE" w:rsidP="00AE1361">
      <w:pPr>
        <w:spacing w:line="480" w:lineRule="auto"/>
        <w:rPr>
          <w:ins w:id="227" w:author="Pierre Bushel" w:date="2021-10-11T10:57:00Z"/>
          <w:color w:val="000000"/>
        </w:rPr>
      </w:pPr>
      <w:r>
        <w:rPr>
          <w:color w:val="000000"/>
        </w:rPr>
        <w:t xml:space="preserve">The app comes </w:t>
      </w:r>
      <w:ins w:id="228" w:author="Pierre Bushel" w:date="2021-10-11T10:56:00Z">
        <w:r w:rsidR="00E21CF9">
          <w:rPr>
            <w:color w:val="000000"/>
          </w:rPr>
          <w:t xml:space="preserve">packaged </w:t>
        </w:r>
      </w:ins>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will be loaded</w:t>
      </w:r>
      <w:del w:id="229" w:author="Pierre Bushel" w:date="2021-10-11T10:56:00Z">
        <w:r w:rsidDel="00E21CF9">
          <w:rPr>
            <w:color w:val="000000"/>
          </w:rPr>
          <w:delText xml:space="preserve">, </w:delText>
        </w:r>
      </w:del>
      <w:ins w:id="230" w:author="Pierre Bushel" w:date="2021-10-11T10:56:00Z">
        <w:r w:rsidR="00E21CF9">
          <w:rPr>
            <w:color w:val="000000"/>
          </w:rPr>
          <w:t xml:space="preserve"> and </w:t>
        </w:r>
      </w:ins>
      <w:r>
        <w:rPr>
          <w:color w:val="000000"/>
        </w:rPr>
        <w:t xml:space="preserve">users can select three variables from the </w:t>
      </w:r>
      <w:r w:rsidR="0000000F">
        <w:rPr>
          <w:color w:val="000000"/>
        </w:rPr>
        <w:t>drop-down</w:t>
      </w:r>
      <w:r>
        <w:rPr>
          <w:color w:val="000000"/>
        </w:rPr>
        <w:t xml:space="preserve"> list to test the SEM model. The SEMIPs </w:t>
      </w:r>
      <w:del w:id="231" w:author="Pierre Bushel" w:date="2021-10-11T10:56:00Z">
        <w:r w:rsidDel="00E21CF9">
          <w:rPr>
            <w:color w:val="000000"/>
          </w:rPr>
          <w:delText xml:space="preserve">App </w:delText>
        </w:r>
      </w:del>
      <w:ins w:id="232" w:author="Pierre Bushel" w:date="2021-10-11T10:56:00Z">
        <w:r w:rsidR="00E21CF9">
          <w:rPr>
            <w:color w:val="000000"/>
          </w:rPr>
          <w:t xml:space="preserve">app </w:t>
        </w:r>
      </w:ins>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ins w:id="233" w:author="Pierre Bushel" w:date="2021-10-11T10:57:00Z">
        <w:r w:rsidR="00E21CF9">
          <w:rPr>
            <w:color w:val="000000"/>
          </w:rPr>
          <w:t xml:space="preserve">the </w:t>
        </w:r>
      </w:ins>
      <w:r w:rsidR="0000000F">
        <w:rPr>
          <w:color w:val="000000"/>
        </w:rPr>
        <w:t xml:space="preserve">users’ data will be loaded when the </w:t>
      </w:r>
      <w:del w:id="234" w:author="Pierre Bushel" w:date="2021-10-11T10:57:00Z">
        <w:r w:rsidR="0000000F" w:rsidDel="00E21CF9">
          <w:rPr>
            <w:color w:val="000000"/>
          </w:rPr>
          <w:delText xml:space="preserve">App </w:delText>
        </w:r>
      </w:del>
      <w:ins w:id="235" w:author="Pierre Bushel" w:date="2021-10-11T10:57:00Z">
        <w:r w:rsidR="00E21CF9">
          <w:rPr>
            <w:color w:val="000000"/>
          </w:rPr>
          <w:t xml:space="preserve">app </w:t>
        </w:r>
      </w:ins>
      <w:r w:rsidR="0000000F">
        <w:rPr>
          <w:color w:val="000000"/>
        </w:rPr>
        <w:t xml:space="preserve">is launched </w:t>
      </w:r>
      <w:del w:id="236" w:author="Pierre Bushel" w:date="2021-10-11T10:57:00Z">
        <w:r w:rsidR="0000000F" w:rsidDel="00E21CF9">
          <w:rPr>
            <w:color w:val="000000"/>
          </w:rPr>
          <w:delText>next time</w:delText>
        </w:r>
      </w:del>
      <w:ins w:id="237" w:author="Pierre Bushel" w:date="2021-10-11T10:57:00Z">
        <w:r w:rsidR="00E21CF9">
          <w:rPr>
            <w:color w:val="000000"/>
          </w:rPr>
          <w:t>subsequently</w:t>
        </w:r>
      </w:ins>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ACA53C6" w:rsidR="00197909" w:rsidRDefault="733FF151" w:rsidP="1FDA6FA8">
      <w:pPr>
        <w:spacing w:line="480" w:lineRule="auto"/>
        <w:rPr>
          <w:ins w:id="238" w:author="Pierre Bushel" w:date="2021-10-11T11:08:00Z"/>
          <w:lang w:eastAsia="en-US"/>
        </w:rPr>
      </w:pPr>
      <w:r w:rsidRPr="1FDA6FA8">
        <w:rPr>
          <w:lang w:eastAsia="en-US"/>
        </w:rPr>
        <w:t xml:space="preserve">The third feature (the </w:t>
      </w:r>
      <w:ins w:id="239" w:author="Pierre Bushel" w:date="2021-10-11T10:58:00Z">
        <w:r w:rsidR="00A61077">
          <w:rPr>
            <w:lang w:eastAsia="en-US"/>
          </w:rPr>
          <w:t>“</w:t>
        </w:r>
      </w:ins>
      <w:del w:id="240" w:author="Pierre Bushel" w:date="2021-10-11T10:58:00Z">
        <w:r w:rsidRPr="1FDA6FA8" w:rsidDel="00A61077">
          <w:rPr>
            <w:lang w:eastAsia="en-US"/>
          </w:rPr>
          <w:delText xml:space="preserve">bootstrap </w:delText>
        </w:r>
      </w:del>
      <w:ins w:id="241" w:author="Pierre Bushel" w:date="2021-10-11T10:58:00Z">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ins>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w:t>
      </w:r>
      <w:r w:rsidR="11BD3873" w:rsidRPr="1FDA6FA8">
        <w:lastRenderedPageBreak/>
        <w:t xml:space="preserve">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w:t>
      </w:r>
      <w:del w:id="242" w:author="Pierre Bushel" w:date="2021-10-11T10:58:00Z">
        <w:r w:rsidRPr="1FDA6FA8" w:rsidDel="00A61077">
          <w:rPr>
            <w:lang w:eastAsia="en-US"/>
          </w:rPr>
          <w:delText>s</w:delText>
        </w:r>
      </w:del>
      <w:r w:rsidRPr="1FDA6FA8">
        <w:rPr>
          <w:lang w:eastAsia="en-US"/>
        </w:rPr>
        <w:t xml:space="preserve"> </w:t>
      </w:r>
      <w:del w:id="243" w:author="Pierre Bushel" w:date="2021-10-11T10:58:00Z">
        <w:r w:rsidRPr="1FDA6FA8" w:rsidDel="00A61077">
          <w:rPr>
            <w:lang w:eastAsia="en-US"/>
          </w:rPr>
          <w:delText xml:space="preserve">have </w:delText>
        </w:r>
      </w:del>
      <w:ins w:id="244" w:author="Pierre Bushel" w:date="2021-10-11T10:58:00Z">
        <w:r w:rsidR="00A61077" w:rsidRPr="1FDA6FA8">
          <w:rPr>
            <w:lang w:eastAsia="en-US"/>
          </w:rPr>
          <w:t>ha</w:t>
        </w:r>
        <w:r w:rsidR="00A61077">
          <w:rPr>
            <w:lang w:eastAsia="en-US"/>
          </w:rPr>
          <w:t>s</w:t>
        </w:r>
        <w:r w:rsidR="00A61077" w:rsidRPr="1FDA6FA8">
          <w:rPr>
            <w:lang w:eastAsia="en-US"/>
          </w:rPr>
          <w:t xml:space="preserve"> </w:t>
        </w:r>
      </w:ins>
      <w:r w:rsidRPr="1FDA6FA8">
        <w:rPr>
          <w:lang w:eastAsia="en-US"/>
        </w:rPr>
        <w:t>successfully run a T</w:t>
      </w:r>
      <w:r w:rsidR="00C61AF4">
        <w:rPr>
          <w:lang w:eastAsia="en-US"/>
        </w:rPr>
        <w:t>-</w:t>
      </w:r>
      <w:del w:id="245" w:author="Pierre Bushel" w:date="2021-10-11T12:26:00Z">
        <w:r w:rsidRPr="1FDA6FA8" w:rsidDel="00C2729A">
          <w:rPr>
            <w:lang w:eastAsia="en-US"/>
          </w:rPr>
          <w:delText xml:space="preserve">score </w:delText>
        </w:r>
      </w:del>
      <w:ins w:id="246" w:author="Pierre Bushel" w:date="2021-10-11T12:26:00Z">
        <w:r w:rsidR="00C2729A">
          <w:rPr>
            <w:lang w:eastAsia="en-US"/>
          </w:rPr>
          <w:t>S</w:t>
        </w:r>
        <w:r w:rsidR="00C2729A" w:rsidRPr="1FDA6FA8">
          <w:rPr>
            <w:lang w:eastAsia="en-US"/>
          </w:rPr>
          <w:t xml:space="preserve">core </w:t>
        </w:r>
      </w:ins>
      <w:r w:rsidRPr="1FDA6FA8">
        <w:rPr>
          <w:lang w:eastAsia="en-US"/>
        </w:rPr>
        <w:t>analysis. The user</w:t>
      </w:r>
      <w:del w:id="247" w:author="Pierre Bushel" w:date="2021-10-11T10:58:00Z">
        <w:r w:rsidRPr="1FDA6FA8" w:rsidDel="00A61077">
          <w:rPr>
            <w:lang w:eastAsia="en-US"/>
          </w:rPr>
          <w:delText>s</w:delText>
        </w:r>
      </w:del>
      <w:r w:rsidRPr="1FDA6FA8">
        <w:rPr>
          <w:lang w:eastAsia="en-US"/>
        </w:rPr>
        <w:t xml:space="preserve"> also need to enter the signatures associated with the downstream system of interest to evaluate. To improve the rigor of the statistical test, it is recommended to run the bootstrap a minimum of 1,000 </w:t>
      </w:r>
      <w:del w:id="248" w:author="Pierre Bushel" w:date="2021-10-11T11:08:00Z">
        <w:r w:rsidRPr="1FDA6FA8" w:rsidDel="00E93FE8">
          <w:rPr>
            <w:lang w:eastAsia="en-US"/>
          </w:rPr>
          <w:delText>times</w:delText>
        </w:r>
      </w:del>
      <w:ins w:id="249" w:author="Pierre Bushel" w:date="2021-10-11T11:08:00Z">
        <w:r w:rsidR="00E93FE8">
          <w:rPr>
            <w:lang w:eastAsia="en-US"/>
          </w:rPr>
          <w:t xml:space="preserve">iterations </w:t>
        </w:r>
      </w:ins>
      <w:ins w:id="250" w:author="Pierre Bushel" w:date="2021-10-11T11:00:00Z">
        <w:r w:rsidR="00214019">
          <w:rPr>
            <w:lang w:eastAsia="en-US"/>
          </w:rPr>
          <w:t xml:space="preserve">to </w:t>
        </w:r>
      </w:ins>
      <w:ins w:id="251" w:author="Pierre Bushel" w:date="2021-10-11T11:01:00Z">
        <w:r w:rsidR="00214019">
          <w:rPr>
            <w:lang w:eastAsia="en-US"/>
          </w:rPr>
          <w:t xml:space="preserve">potentially </w:t>
        </w:r>
      </w:ins>
      <w:ins w:id="252" w:author="Pierre Bushel" w:date="2021-10-11T11:00:00Z">
        <w:r w:rsidR="00214019">
          <w:rPr>
            <w:lang w:eastAsia="en-US"/>
          </w:rPr>
          <w:t xml:space="preserve">obtain a </w:t>
        </w:r>
        <w:r w:rsidR="00214019" w:rsidRPr="00214019">
          <w:rPr>
            <w:i/>
            <w:iCs/>
            <w:lang w:eastAsia="en-US"/>
            <w:rPrChange w:id="253" w:author="Pierre Bushel" w:date="2021-10-11T11:01:00Z">
              <w:rPr>
                <w:lang w:eastAsia="en-US"/>
              </w:rPr>
            </w:rPrChange>
          </w:rPr>
          <w:t>p</w:t>
        </w:r>
        <w:r w:rsidR="00214019">
          <w:rPr>
            <w:lang w:eastAsia="en-US"/>
          </w:rPr>
          <w:t xml:space="preserve">-value </w:t>
        </w:r>
      </w:ins>
      <w:ins w:id="254" w:author="Pierre Bushel" w:date="2021-10-11T11:07:00Z">
        <w:r w:rsidR="00E93FE8">
          <w:rPr>
            <w:lang w:eastAsia="en-US"/>
          </w:rPr>
          <w:t>as small as</w:t>
        </w:r>
      </w:ins>
      <w:ins w:id="255" w:author="Pierre Bushel" w:date="2021-10-11T11:00:00Z">
        <w:r w:rsidR="00214019">
          <w:rPr>
            <w:lang w:eastAsia="en-US"/>
          </w:rPr>
          <w:t xml:space="preserve"> 0.001</w:t>
        </w:r>
      </w:ins>
      <w:r w:rsidRPr="1FDA6FA8">
        <w:rPr>
          <w:lang w:eastAsia="en-US"/>
        </w:rPr>
        <w:t xml:space="preserve">. </w:t>
      </w:r>
      <w:ins w:id="256" w:author="Pierre Bushel" w:date="2021-10-11T11:06:00Z">
        <w:r w:rsidR="00E93FE8">
          <w:rPr>
            <w:lang w:eastAsia="en-US"/>
          </w:rPr>
          <w:t xml:space="preserve">Since </w:t>
        </w:r>
      </w:ins>
      <w:del w:id="257" w:author="Pierre Bushel" w:date="2021-10-11T11:06:00Z">
        <w:r w:rsidR="2132E5B0" w:rsidRPr="1FDA6FA8" w:rsidDel="00E93FE8">
          <w:rPr>
            <w:lang w:eastAsia="en-US"/>
          </w:rPr>
          <w:delText xml:space="preserve">This </w:delText>
        </w:r>
      </w:del>
      <w:ins w:id="258" w:author="Pierre Bushel" w:date="2021-10-11T11:06:00Z">
        <w:r w:rsidR="00E93FE8">
          <w:rPr>
            <w:lang w:eastAsia="en-US"/>
          </w:rPr>
          <w:t>t</w:t>
        </w:r>
        <w:r w:rsidR="00E93FE8" w:rsidRPr="1FDA6FA8">
          <w:rPr>
            <w:lang w:eastAsia="en-US"/>
          </w:rPr>
          <w:t xml:space="preserve">his </w:t>
        </w:r>
      </w:ins>
      <w:r w:rsidR="2132E5B0" w:rsidRPr="1FDA6FA8">
        <w:rPr>
          <w:lang w:eastAsia="en-US"/>
        </w:rPr>
        <w:t xml:space="preserve">feature involves bootstrapping simulation, it </w:t>
      </w:r>
      <w:del w:id="259" w:author="Pierre Bushel" w:date="2021-10-11T11:06:00Z">
        <w:r w:rsidR="2132E5B0" w:rsidRPr="1FDA6FA8" w:rsidDel="00E93FE8">
          <w:rPr>
            <w:lang w:eastAsia="en-US"/>
          </w:rPr>
          <w:delText xml:space="preserve">needs </w:delText>
        </w:r>
      </w:del>
      <w:ins w:id="260" w:author="Pierre Bushel" w:date="2021-10-11T11:06:00Z">
        <w:r w:rsidR="00E93FE8">
          <w:rPr>
            <w:lang w:eastAsia="en-US"/>
          </w:rPr>
          <w:t>requires</w:t>
        </w:r>
        <w:r w:rsidR="00E93FE8" w:rsidRPr="1FDA6FA8">
          <w:rPr>
            <w:lang w:eastAsia="en-US"/>
          </w:rPr>
          <w:t xml:space="preserve"> </w:t>
        </w:r>
      </w:ins>
      <w:r w:rsidR="2132E5B0" w:rsidRPr="1FDA6FA8">
        <w:rPr>
          <w:lang w:eastAsia="en-US"/>
        </w:rPr>
        <w:t xml:space="preserve">multicore hardware and can take </w:t>
      </w:r>
      <w:del w:id="261" w:author="Pierre Bushel" w:date="2021-10-11T11:07:00Z">
        <w:r w:rsidR="2132E5B0" w:rsidRPr="1FDA6FA8" w:rsidDel="00E93FE8">
          <w:rPr>
            <w:lang w:eastAsia="en-US"/>
          </w:rPr>
          <w:delText>more times</w:delText>
        </w:r>
      </w:del>
      <w:ins w:id="262" w:author="Pierre Bushel" w:date="2021-10-11T11:07:00Z">
        <w:r w:rsidR="00E93FE8">
          <w:rPr>
            <w:lang w:eastAsia="en-US"/>
          </w:rPr>
          <w:t>longer to complete the computations</w:t>
        </w:r>
      </w:ins>
      <w:r w:rsidR="2132E5B0" w:rsidRPr="1FDA6FA8">
        <w:rPr>
          <w:lang w:eastAsia="en-US"/>
        </w:rPr>
        <w:t xml:space="preserve"> depending on how many iterations </w:t>
      </w:r>
      <w:ins w:id="263" w:author="Pierre Bushel" w:date="2021-10-11T11:08:00Z">
        <w:r w:rsidR="00E93FE8">
          <w:rPr>
            <w:lang w:eastAsia="en-US"/>
          </w:rPr>
          <w:t xml:space="preserve">the </w:t>
        </w:r>
      </w:ins>
      <w:r w:rsidR="2132E5B0" w:rsidRPr="1FDA6FA8">
        <w:rPr>
          <w:lang w:eastAsia="en-US"/>
        </w:rPr>
        <w:t>user</w:t>
      </w:r>
      <w:del w:id="264" w:author="Pierre Bushel" w:date="2021-10-11T11:08:00Z">
        <w:r w:rsidR="2132E5B0" w:rsidRPr="1FDA6FA8" w:rsidDel="00E93FE8">
          <w:rPr>
            <w:lang w:eastAsia="en-US"/>
          </w:rPr>
          <w:delText>s</w:delText>
        </w:r>
      </w:del>
      <w:r w:rsidR="2132E5B0" w:rsidRPr="1FDA6FA8">
        <w:rPr>
          <w:lang w:eastAsia="en-US"/>
        </w:rPr>
        <w:t xml:space="preserve">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5DDAD2DA" w:rsidR="00197909" w:rsidRDefault="00F03004" w:rsidP="00925F33">
      <w:pPr>
        <w:spacing w:line="480" w:lineRule="auto"/>
        <w:rPr>
          <w:ins w:id="265" w:author="Pierre Bushel" w:date="2021-10-11T11:11:00Z"/>
          <w:lang w:eastAsia="en-US"/>
        </w:rPr>
      </w:pPr>
      <w:r>
        <w:t xml:space="preserve">The SEMIPs </w:t>
      </w:r>
      <w:del w:id="266" w:author="Pierre Bushel" w:date="2021-10-11T11:09:00Z">
        <w:r w:rsidDel="00AA57D0">
          <w:delText xml:space="preserve">App </w:delText>
        </w:r>
      </w:del>
      <w:ins w:id="267" w:author="Pierre Bushel" w:date="2021-10-11T11:09:00Z">
        <w:r w:rsidR="00AA57D0">
          <w:t xml:space="preserve">app </w:t>
        </w:r>
      </w:ins>
      <w:del w:id="268" w:author="Pierre Bushel" w:date="2021-10-11T11:09:00Z">
        <w:r w:rsidDel="00AA57D0">
          <w:delText xml:space="preserve">comes </w:delText>
        </w:r>
      </w:del>
      <w:ins w:id="269" w:author="Pierre Bushel" w:date="2021-10-11T11:09:00Z">
        <w:r w:rsidR="00AA57D0">
          <w:t xml:space="preserve">is packaged </w:t>
        </w:r>
      </w:ins>
      <w:r>
        <w:t xml:space="preserve">with </w:t>
      </w:r>
      <w:r w:rsidR="00C72C26">
        <w:t xml:space="preserve">four </w:t>
      </w:r>
      <w:del w:id="270" w:author="Pierre Bushel" w:date="2021-10-11T11:09:00Z">
        <w:r w:rsidR="00C72C26" w:rsidDel="003E02B7">
          <w:delText xml:space="preserve">sets of </w:delText>
        </w:r>
      </w:del>
      <w:r>
        <w:t>test</w:t>
      </w:r>
      <w:del w:id="271" w:author="Pierre Bushel" w:date="2021-10-11T11:10:00Z">
        <w:r w:rsidDel="003E02B7">
          <w:delText>ing</w:delText>
        </w:r>
      </w:del>
      <w:r>
        <w:t xml:space="preserve"> data</w:t>
      </w:r>
      <w:del w:id="272" w:author="Pierre Bushel" w:date="2021-10-11T11:21:00Z">
        <w:r w:rsidDel="00D27513">
          <w:delText xml:space="preserve"> </w:delText>
        </w:r>
      </w:del>
      <w:ins w:id="273" w:author="Pierre Bushel" w:date="2021-10-11T11:10:00Z">
        <w:r w:rsidR="003E02B7">
          <w:t xml:space="preserve">sets </w:t>
        </w:r>
      </w:ins>
      <w:r>
        <w:t xml:space="preserve">and data templates for </w:t>
      </w:r>
      <w:ins w:id="274" w:author="Pierre Bushel" w:date="2021-10-11T11:10:00Z">
        <w:r w:rsidR="003E02B7">
          <w:t xml:space="preserve">the </w:t>
        </w:r>
      </w:ins>
      <w:r>
        <w:t xml:space="preserve">user to </w:t>
      </w:r>
      <w:del w:id="275" w:author="Pierre Bushel" w:date="2021-10-11T11:10:00Z">
        <w:r w:rsidDel="003E02B7">
          <w:delText>use</w:delText>
        </w:r>
        <w:r w:rsidR="00C72C26" w:rsidDel="003E02B7">
          <w:delText xml:space="preserve"> </w:delText>
        </w:r>
      </w:del>
      <w:ins w:id="276" w:author="Pierre Bushel" w:date="2021-10-11T11:10:00Z">
        <w:r w:rsidR="003E02B7">
          <w:t xml:space="preserve">test </w:t>
        </w:r>
      </w:ins>
      <w:r w:rsidR="00C72C26">
        <w:t xml:space="preserve">the </w:t>
      </w:r>
      <w:del w:id="277" w:author="Pierre Bushel" w:date="2021-10-11T11:10:00Z">
        <w:r w:rsidR="00C72C26" w:rsidDel="003E02B7">
          <w:delText xml:space="preserve">application </w:delText>
        </w:r>
      </w:del>
      <w:ins w:id="278" w:author="Pierre Bushel" w:date="2021-10-11T11:10:00Z">
        <w:r w:rsidR="003E02B7">
          <w:t xml:space="preserve">app </w:t>
        </w:r>
      </w:ins>
      <w:r w:rsidR="00C72C26">
        <w:t xml:space="preserve">and further modify </w:t>
      </w:r>
      <w:ins w:id="279" w:author="Pierre Bushel" w:date="2021-10-11T11:11:00Z">
        <w:r w:rsidR="00E41610">
          <w:t xml:space="preserve">to suit </w:t>
        </w:r>
      </w:ins>
      <w:r w:rsidR="00C72C26">
        <w:t xml:space="preserve">their own </w:t>
      </w:r>
      <w:del w:id="280" w:author="Pierre Bushel" w:date="2021-10-11T11:11:00Z">
        <w:r w:rsidR="00C72C26" w:rsidDel="00E41610">
          <w:delText>data</w:delText>
        </w:r>
      </w:del>
      <w:ins w:id="281" w:author="Pierre Bushel" w:date="2021-10-11T11:11:00Z">
        <w:r w:rsidR="00E41610">
          <w:t>study</w:t>
        </w:r>
      </w:ins>
      <w:del w:id="282" w:author="Pierre Bushel" w:date="2021-10-11T11:10:00Z">
        <w:r w:rsidR="00C72C26" w:rsidDel="003E02B7">
          <w:delText xml:space="preserve"> for any customized research projects</w:delText>
        </w:r>
      </w:del>
      <w:r w:rsidR="00C72C26">
        <w:t xml:space="preserve">. </w:t>
      </w:r>
      <w:del w:id="283" w:author="Pierre Bushel" w:date="2021-10-11T11:11:00Z">
        <w:r w:rsidR="00C72C26" w:rsidDel="003E02B7">
          <w:delText xml:space="preserve">They </w:delText>
        </w:r>
      </w:del>
      <w:ins w:id="284" w:author="Pierre Bushel" w:date="2021-10-11T11:11:00Z">
        <w:r w:rsidR="003E02B7">
          <w:t xml:space="preserve">The test data </w:t>
        </w:r>
      </w:ins>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3F028D66" w:rsidR="00197909" w:rsidRDefault="00925F33" w:rsidP="00925F33">
      <w:pPr>
        <w:spacing w:line="480" w:lineRule="auto"/>
        <w:rPr>
          <w:ins w:id="285" w:author="Pierre Bushel" w:date="2021-10-11T11:15:00Z"/>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del w:id="286" w:author="Pierre Bushel" w:date="2021-10-11T11:12:00Z">
        <w:r w:rsidR="00FB2FE6" w:rsidDel="00CD70D9">
          <w:rPr>
            <w:color w:val="000000"/>
          </w:rPr>
          <w:delText xml:space="preserve">, </w:delText>
        </w:r>
      </w:del>
      <w:ins w:id="287" w:author="Pierre Bushel" w:date="2021-10-11T11:12:00Z">
        <w:r w:rsidR="00CD70D9">
          <w:rPr>
            <w:color w:val="000000"/>
          </w:rPr>
          <w:t xml:space="preserve">. </w:t>
        </w:r>
      </w:ins>
      <w:del w:id="288" w:author="Pierre Bushel" w:date="2021-10-11T11:12:00Z">
        <w:r w:rsidR="00FB2FE6" w:rsidDel="00CD70D9">
          <w:rPr>
            <w:color w:val="000000"/>
          </w:rPr>
          <w:delText xml:space="preserve">other </w:delText>
        </w:r>
      </w:del>
      <w:ins w:id="289" w:author="Pierre Bushel" w:date="2021-10-11T11:12:00Z">
        <w:r w:rsidR="00CD70D9">
          <w:rPr>
            <w:color w:val="000000"/>
          </w:rPr>
          <w:t>D</w:t>
        </w:r>
      </w:ins>
      <w:del w:id="290" w:author="Pierre Bushel" w:date="2021-10-11T11:12:00Z">
        <w:r w:rsidR="00FB2FE6" w:rsidDel="00CD70D9">
          <w:rPr>
            <w:color w:val="000000"/>
          </w:rPr>
          <w:delText>d</w:delText>
        </w:r>
      </w:del>
      <w:r w:rsidR="00FB2FE6">
        <w:rPr>
          <w:color w:val="000000"/>
        </w:rPr>
        <w:t>epend</w:t>
      </w:r>
      <w:del w:id="291" w:author="Pierre Bushel" w:date="2021-10-11T11:12:00Z">
        <w:r w:rsidR="00FB2FE6" w:rsidDel="00CD70D9">
          <w:rPr>
            <w:color w:val="000000"/>
          </w:rPr>
          <w:delText>ing</w:delText>
        </w:r>
      </w:del>
      <w:ins w:id="292" w:author="Pierre Bushel" w:date="2021-10-11T11:12:00Z">
        <w:r w:rsidR="00CD70D9">
          <w:rPr>
            <w:color w:val="000000"/>
          </w:rPr>
          <w:t>ent</w:t>
        </w:r>
      </w:ins>
      <w:r w:rsidR="00FB2FE6">
        <w:rPr>
          <w:color w:val="000000"/>
        </w:rPr>
        <w:t xml:space="preserve"> packages will be </w:t>
      </w:r>
      <w:del w:id="293" w:author="Pierre Bushel" w:date="2021-10-11T11:13:00Z">
        <w:r w:rsidR="00FB2FE6" w:rsidDel="00CD70D9">
          <w:rPr>
            <w:color w:val="000000"/>
          </w:rPr>
          <w:delText>checked at the installation and</w:delText>
        </w:r>
      </w:del>
      <w:proofErr w:type="spellStart"/>
      <w:ins w:id="294" w:author="Pierre Bushel" w:date="2021-10-11T11:13:00Z">
        <w:r w:rsidR="00CD70D9">
          <w:rPr>
            <w:color w:val="000000"/>
          </w:rPr>
          <w:t>instansiate</w:t>
        </w:r>
      </w:ins>
      <w:ins w:id="295" w:author="Pierre Bushel" w:date="2021-10-11T11:14:00Z">
        <w:r w:rsidR="00CD70D9">
          <w:rPr>
            <w:color w:val="000000"/>
          </w:rPr>
          <w:t>d</w:t>
        </w:r>
      </w:ins>
      <w:proofErr w:type="spellEnd"/>
      <w:r w:rsidR="00FB2FE6">
        <w:rPr>
          <w:color w:val="000000"/>
        </w:rPr>
        <w:t xml:space="preserve"> </w:t>
      </w:r>
      <w:ins w:id="296" w:author="Pierre Bushel" w:date="2021-10-11T11:14:00Z">
        <w:r w:rsidR="00CD70D9">
          <w:rPr>
            <w:color w:val="000000"/>
          </w:rPr>
          <w:t xml:space="preserve">or they </w:t>
        </w:r>
      </w:ins>
      <w:r w:rsidR="00FB2FE6">
        <w:rPr>
          <w:color w:val="000000"/>
        </w:rPr>
        <w:t>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rPr>
          <w:ins w:id="297" w:author="Pierre Bushel" w:date="2021-10-11T11:15:00Z"/>
        </w:rPr>
      </w:pPr>
      <w:r w:rsidRPr="0091725F">
        <w:lastRenderedPageBreak/>
        <w:t>Results</w:t>
      </w:r>
    </w:p>
    <w:p w14:paraId="38196FA8" w14:textId="77777777" w:rsidR="007713EC" w:rsidRPr="007713EC" w:rsidRDefault="007713EC">
      <w:pPr>
        <w:rPr>
          <w:rPrChange w:id="298" w:author="Pierre Bushel" w:date="2021-10-11T11:15:00Z">
            <w:rPr/>
          </w:rPrChange>
        </w:rPr>
        <w:pPrChange w:id="299" w:author="Pierre Bushel" w:date="2021-10-11T11:15:00Z">
          <w:pPr>
            <w:pStyle w:val="Heading1"/>
            <w:tabs>
              <w:tab w:val="clear" w:pos="567"/>
            </w:tabs>
            <w:ind w:left="562" w:hanging="562"/>
          </w:pPr>
        </w:pPrChange>
      </w:pP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7F30FFE9"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del w:id="300" w:author="Pierre Bushel" w:date="2021-10-11T11:16:00Z">
        <w:r w:rsidR="22E4E835" w:rsidRPr="1FDA6FA8" w:rsidDel="008664EF">
          <w:delText xml:space="preserve">could </w:delText>
        </w:r>
      </w:del>
      <w:ins w:id="301" w:author="Pierre Bushel" w:date="2021-10-11T11:16:00Z">
        <w:r w:rsidR="008664EF">
          <w:t>can</w:t>
        </w:r>
        <w:r w:rsidR="008664EF" w:rsidRPr="1FDA6FA8">
          <w:t xml:space="preserve"> </w:t>
        </w:r>
      </w:ins>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dataset that are derived from human biopsies) through the T-</w:t>
      </w:r>
      <w:del w:id="302" w:author="Pierre Bushel" w:date="2021-10-11T12:26:00Z">
        <w:r w:rsidR="22E4E835" w:rsidRPr="1FDA6FA8" w:rsidDel="00C2729A">
          <w:delText xml:space="preserve">score </w:delText>
        </w:r>
      </w:del>
      <w:ins w:id="303" w:author="Pierre Bushel" w:date="2021-10-11T12:26:00Z">
        <w:r w:rsidR="00C2729A">
          <w:t>S</w:t>
        </w:r>
        <w:r w:rsidR="00C2729A" w:rsidRPr="1FDA6FA8">
          <w:t xml:space="preserve">core </w:t>
        </w:r>
      </w:ins>
      <w:r w:rsidR="22E4E835" w:rsidRPr="1FDA6FA8">
        <w:t xml:space="preserve">calculation function. The resulting T-scores will serve as the surrogate molecular activities to test for the manifestation of the proposed genetic network in human specimens via model fitting. </w:t>
      </w:r>
      <w:r w:rsidR="21BA8E01" w:rsidRPr="1FDA6FA8">
        <w:t xml:space="preserve"> </w:t>
      </w:r>
    </w:p>
    <w:p w14:paraId="582D40D4" w14:textId="77777777" w:rsidR="008664EF" w:rsidRDefault="008664EF" w:rsidP="1FDA6FA8">
      <w:pPr>
        <w:spacing w:line="480" w:lineRule="auto"/>
        <w:rPr>
          <w:ins w:id="304" w:author="Pierre Bushel" w:date="2021-10-11T11:16:00Z"/>
        </w:rPr>
      </w:pPr>
    </w:p>
    <w:p w14:paraId="6DA70959" w14:textId="49D7D0CC" w:rsidR="00197909" w:rsidRDefault="21BA8E01" w:rsidP="1FDA6FA8">
      <w:pPr>
        <w:spacing w:line="480" w:lineRule="auto"/>
        <w:rPr>
          <w:ins w:id="305" w:author="Pierre Bushel" w:date="2021-10-11T11:18:00Z"/>
        </w:rPr>
      </w:pPr>
      <w:r w:rsidRPr="1FDA6FA8">
        <w:t xml:space="preserve">For </w:t>
      </w:r>
      <w:del w:id="306" w:author="Pierre Bushel" w:date="2021-10-11T11:16:00Z">
        <w:r w:rsidRPr="1FDA6FA8" w:rsidDel="008664EF">
          <w:delText xml:space="preserve">the </w:delText>
        </w:r>
      </w:del>
      <w:r w:rsidRPr="1FDA6FA8">
        <w:t>hypothesis generat</w:t>
      </w:r>
      <w:r w:rsidR="001545ED">
        <w:t>i</w:t>
      </w:r>
      <w:r w:rsidRPr="1FDA6FA8">
        <w:t>on purpose</w:t>
      </w:r>
      <w:ins w:id="307" w:author="Pierre Bushel" w:date="2021-10-11T11:16:00Z">
        <w:r w:rsidR="008664EF">
          <w:t>s</w:t>
        </w:r>
      </w:ins>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w:t>
      </w:r>
      <w:del w:id="308" w:author="Pierre Bushel" w:date="2021-10-11T11:16:00Z">
        <w:r w:rsidR="000A45E1" w:rsidDel="008664EF">
          <w:delText xml:space="preserve">The </w:delText>
        </w:r>
      </w:del>
      <w:ins w:id="309" w:author="Pierre Bushel" w:date="2021-10-11T11:16:00Z">
        <w:r w:rsidR="008664EF">
          <w:t xml:space="preserve">Any </w:t>
        </w:r>
      </w:ins>
      <w:r w:rsidR="000A45E1">
        <w:t xml:space="preserve">resulting perturbed pathways </w:t>
      </w:r>
      <w:ins w:id="310" w:author="Pierre Bushel" w:date="2021-10-11T11:16:00Z">
        <w:r w:rsidR="008664EF">
          <w:t>that ar</w:t>
        </w:r>
      </w:ins>
      <w:ins w:id="311" w:author="Pierre Bushel" w:date="2021-10-11T11:17:00Z">
        <w:r w:rsidR="008664EF">
          <w:t xml:space="preserve">e significant </w:t>
        </w:r>
      </w:ins>
      <w:r w:rsidR="5EBC0495" w:rsidRPr="1FDA6FA8">
        <w:t xml:space="preserve">would help to prioritize </w:t>
      </w:r>
      <w:del w:id="312" w:author="Pierre Bushel" w:date="2021-10-11T11:17:00Z">
        <w:r w:rsidR="5EBC0495" w:rsidRPr="1FDA6FA8" w:rsidDel="008664EF">
          <w:delText xml:space="preserve">experimentations </w:delText>
        </w:r>
      </w:del>
      <w:ins w:id="313" w:author="Pierre Bushel" w:date="2021-10-11T11:17:00Z">
        <w:r w:rsidR="008664EF" w:rsidRPr="1FDA6FA8">
          <w:t>experiment</w:t>
        </w:r>
        <w:r w:rsidR="008664EF">
          <w:t xml:space="preserve">s </w:t>
        </w:r>
      </w:ins>
      <w:r w:rsidR="5EBC0495" w:rsidRPr="1FDA6FA8">
        <w:t>in model systems.</w:t>
      </w:r>
      <w:r w:rsidR="000A45E1">
        <w:t xml:space="preserve"> These workflow steps are shown within the dotted rectangle on the right side of Figure </w:t>
      </w:r>
      <w:r w:rsidR="7B187B40">
        <w:t>1 with</w:t>
      </w:r>
      <w:ins w:id="314" w:author="Pierre Bushel" w:date="2021-10-11T11:17:00Z">
        <w:r w:rsidR="008664EF">
          <w:t xml:space="preserve"> the</w:t>
        </w:r>
      </w:ins>
      <w:r w:rsidR="7B187B40">
        <w:t xml:space="preserve"> three major </w:t>
      </w:r>
      <w:r w:rsidR="12D32A3C">
        <w:t>features implemented in the SEM</w:t>
      </w:r>
      <w:del w:id="315" w:author="Pierre Bushel" w:date="2021-10-11T11:17:00Z">
        <w:r w:rsidR="12D32A3C" w:rsidDel="008664EF">
          <w:delText>P</w:delText>
        </w:r>
      </w:del>
      <w:r w:rsidR="12D32A3C">
        <w:t xml:space="preserve">IPs </w:t>
      </w:r>
      <w:del w:id="316" w:author="Pierre Bushel" w:date="2021-10-11T11:17:00Z">
        <w:r w:rsidR="12D32A3C" w:rsidDel="008664EF">
          <w:delText xml:space="preserve">App </w:delText>
        </w:r>
      </w:del>
      <w:ins w:id="317" w:author="Pierre Bushel" w:date="2021-10-11T11:17:00Z">
        <w:r w:rsidR="008664EF">
          <w:t xml:space="preserve">app </w:t>
        </w:r>
      </w:ins>
      <w:r w:rsidR="12D32A3C">
        <w:t xml:space="preserve">as the function tabs </w:t>
      </w:r>
      <w:del w:id="318" w:author="Pierre Bushel" w:date="2021-10-11T11:17:00Z">
        <w:r w:rsidR="12D32A3C" w:rsidDel="00C80F1A">
          <w:delText xml:space="preserve">when the Shiny App is launched </w:delText>
        </w:r>
      </w:del>
      <w:r w:rsidR="12D32A3C">
        <w:t>(Figure 2).</w:t>
      </w:r>
    </w:p>
    <w:p w14:paraId="7771FE45" w14:textId="77777777" w:rsidR="007436B4" w:rsidRDefault="007436B4" w:rsidP="1FDA6FA8">
      <w:pPr>
        <w:spacing w:line="480" w:lineRule="auto"/>
      </w:pPr>
    </w:p>
    <w:p w14:paraId="2AC60EFB" w14:textId="053F2698" w:rsidR="00197909" w:rsidRDefault="00AD3C19" w:rsidP="0091725F">
      <w:pPr>
        <w:pStyle w:val="Heading2"/>
        <w:tabs>
          <w:tab w:val="clear" w:pos="567"/>
        </w:tabs>
        <w:ind w:left="562" w:hanging="562"/>
      </w:pPr>
      <w:r w:rsidRPr="00321121">
        <w:lastRenderedPageBreak/>
        <w:t xml:space="preserve">T-Score </w:t>
      </w:r>
      <w:r w:rsidR="00197909">
        <w:t>C</w:t>
      </w:r>
      <w:r w:rsidRPr="00321121">
        <w:t xml:space="preserve">alculation </w:t>
      </w:r>
      <w:ins w:id="319" w:author="Pierre Bushel" w:date="2021-10-11T11:18:00Z">
        <w:r w:rsidR="002A47AA">
          <w:t xml:space="preserve">to </w:t>
        </w:r>
      </w:ins>
      <w:del w:id="320" w:author="Pierre Bushel" w:date="2021-10-11T11:18:00Z">
        <w:r w:rsidR="00197909" w:rsidDel="002A47AA">
          <w:delText>A</w:delText>
        </w:r>
        <w:r w:rsidRPr="00321121" w:rsidDel="002A47AA">
          <w:delText xml:space="preserve">ssisted </w:delText>
        </w:r>
      </w:del>
      <w:ins w:id="321" w:author="Pierre Bushel" w:date="2021-10-11T11:18:00Z">
        <w:r w:rsidR="002A47AA">
          <w:t>Aid in</w:t>
        </w:r>
        <w:r w:rsidR="002A47AA" w:rsidRPr="00321121">
          <w:t xml:space="preserve"> </w:t>
        </w:r>
      </w:ins>
      <w:r w:rsidR="00197909">
        <w:t>T</w:t>
      </w:r>
      <w:r w:rsidRPr="00321121">
        <w:t xml:space="preserve">ranslational </w:t>
      </w:r>
      <w:r w:rsidR="00197909">
        <w:t>R</w:t>
      </w:r>
      <w:r w:rsidRPr="00321121">
        <w:t>esearch</w:t>
      </w:r>
    </w:p>
    <w:p w14:paraId="55927DFD" w14:textId="31A623A6" w:rsidR="00F250EF" w:rsidRDefault="00F250EF" w:rsidP="00F250EF">
      <w:pPr>
        <w:spacing w:line="480" w:lineRule="auto"/>
        <w:rPr>
          <w:ins w:id="322" w:author="Pierre Bushel" w:date="2021-10-11T11:22:00Z"/>
        </w:rPr>
      </w:pPr>
      <w:r>
        <w:t>T</w:t>
      </w:r>
      <w:r w:rsidR="001839DD">
        <w:t>he T</w:t>
      </w:r>
      <w:r>
        <w:t>-</w:t>
      </w:r>
      <w:del w:id="323" w:author="Pierre Bushel" w:date="2021-10-11T12:26:00Z">
        <w:r w:rsidDel="00C2729A">
          <w:delText xml:space="preserve">score </w:delText>
        </w:r>
      </w:del>
      <w:ins w:id="324" w:author="Pierre Bushel" w:date="2021-10-11T12:26:00Z">
        <w:r w:rsidR="00C2729A">
          <w:t xml:space="preserve">Score </w:t>
        </w:r>
      </w:ins>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del w:id="325" w:author="Pierre Bushel" w:date="2021-10-11T11:19:00Z">
        <w:r w:rsidR="00EF709E" w:rsidDel="006C1679">
          <w:delText>biological replicates</w:delText>
        </w:r>
      </w:del>
      <w:ins w:id="326" w:author="Pierre Bushel" w:date="2021-10-11T11:19:00Z">
        <w:r w:rsidR="006C1679">
          <w:t>subjects</w:t>
        </w:r>
      </w:ins>
      <w:r>
        <w:t xml:space="preserve"> are randomly assigned into two groups, where one group will receive “placebo” and/or no treatment and </w:t>
      </w:r>
      <w:r w:rsidR="00254FBF">
        <w:t xml:space="preserve">the other </w:t>
      </w:r>
      <w:r>
        <w:t xml:space="preserve">group will receive </w:t>
      </w:r>
      <w:del w:id="327" w:author="Pierre Bushel" w:date="2021-10-11T11:19:00Z">
        <w:r w:rsidDel="006C1679">
          <w:delText xml:space="preserve">the </w:delText>
        </w:r>
      </w:del>
      <w:ins w:id="328" w:author="Pierre Bushel" w:date="2021-10-11T11:19:00Z">
        <w:r w:rsidR="006C1679">
          <w:t xml:space="preserve">a treatment as a </w:t>
        </w:r>
      </w:ins>
      <w:r>
        <w:t>perturbation</w:t>
      </w:r>
      <w:del w:id="329" w:author="Pierre Bushel" w:date="2021-10-11T11:19:00Z">
        <w:r w:rsidDel="006C1679">
          <w:delText xml:space="preserve"> treatment</w:delText>
        </w:r>
      </w:del>
      <w:r>
        <w:t>.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del w:id="330" w:author="Pierre Bushel" w:date="2021-10-11T11:19:00Z">
        <w:r w:rsidDel="006C1679">
          <w:delText xml:space="preserve">And </w:delText>
        </w:r>
      </w:del>
      <w:ins w:id="331" w:author="Pierre Bushel" w:date="2021-10-11T11:19:00Z">
        <w:r w:rsidR="006C1679">
          <w:t xml:space="preserve">In addition, </w:t>
        </w:r>
      </w:ins>
      <w:r>
        <w:t>these</w:t>
      </w:r>
      <w:r w:rsidR="00A50596">
        <w:t xml:space="preserve"> downstream target</w:t>
      </w:r>
      <w:r>
        <w:t xml:space="preserve"> genes</w:t>
      </w:r>
      <w:r w:rsidR="00A50596">
        <w:t xml:space="preserve"> of the </w:t>
      </w:r>
      <w:r w:rsidR="00CE6A78">
        <w:t xml:space="preserve">perturbed </w:t>
      </w:r>
      <w:del w:id="332" w:author="Pierre Bushel" w:date="2021-10-11T11:20:00Z">
        <w:r w:rsidR="008603E5" w:rsidDel="00616E6B">
          <w:delText>molecule</w:delText>
        </w:r>
        <w:r w:rsidDel="00616E6B">
          <w:delText xml:space="preserve"> </w:delText>
        </w:r>
      </w:del>
      <w:ins w:id="333" w:author="Pierre Bushel" w:date="2021-10-11T11:20:00Z">
        <w:r w:rsidR="00616E6B">
          <w:t xml:space="preserve">system </w:t>
        </w:r>
      </w:ins>
      <w:r>
        <w:t>are referred as “signature genes”</w:t>
      </w:r>
      <w:del w:id="334" w:author="Pierre Bushel" w:date="2021-10-11T11:20:00Z">
        <w:r w:rsidR="00CE6A78" w:rsidDel="00616E6B">
          <w:delText xml:space="preserve"> of th</w:delText>
        </w:r>
        <w:r w:rsidR="0041051E" w:rsidDel="00616E6B">
          <w:delText xml:space="preserve">e </w:delText>
        </w:r>
        <w:r w:rsidR="002F3A17" w:rsidDel="00616E6B">
          <w:delText>molecule</w:delText>
        </w:r>
        <w:r w:rsidR="0041051E" w:rsidDel="00616E6B">
          <w:delText xml:space="preserve"> of interest</w:delText>
        </w:r>
      </w:del>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ins w:id="335" w:author="Pierre Bushel" w:date="2021-10-11T11:20:00Z">
        <w:r w:rsidR="00D27513">
          <w:t>s</w:t>
        </w:r>
      </w:ins>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75650B1A" w:rsidR="00F250EF" w:rsidRDefault="00F250EF" w:rsidP="00F250EF">
      <w:pPr>
        <w:spacing w:line="480" w:lineRule="auto"/>
        <w:rPr>
          <w:ins w:id="336" w:author="Pierre Bushel" w:date="2021-10-11T11:26:00Z"/>
        </w:rPr>
      </w:pPr>
      <w:r>
        <w:t xml:space="preserve">In </w:t>
      </w:r>
      <w:r w:rsidR="00187B22">
        <w:t xml:space="preserve">the </w:t>
      </w:r>
      <w:r w:rsidR="00507F15">
        <w:t xml:space="preserve">gene expression dataset </w:t>
      </w:r>
      <w:r w:rsidR="002F3A17">
        <w:t>(</w:t>
      </w:r>
      <w:r w:rsidR="00156AB3">
        <w:t>i.e.,</w:t>
      </w:r>
      <w:r w:rsidR="002F3A17">
        <w:t xml:space="preserve"> human) </w:t>
      </w:r>
      <w:del w:id="337" w:author="Pierre Bushel" w:date="2021-10-11T11:22:00Z">
        <w:r w:rsidR="00507F15" w:rsidDel="00532A6F">
          <w:delText xml:space="preserve">that </w:delText>
        </w:r>
      </w:del>
      <w:ins w:id="338" w:author="Pierre Bushel" w:date="2021-10-11T11:22:00Z">
        <w:r w:rsidR="00532A6F">
          <w:t xml:space="preserve">of which the </w:t>
        </w:r>
      </w:ins>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del w:id="339" w:author="Pierre Bushel" w:date="2021-10-11T11:22:00Z">
        <w:r w:rsidR="005B648F" w:rsidDel="00532A6F">
          <w:delText>were</w:delText>
        </w:r>
        <w:r w:rsidR="009B194C" w:rsidDel="00532A6F">
          <w:delText xml:space="preserve"> </w:delText>
        </w:r>
      </w:del>
      <w:ins w:id="340" w:author="Pierre Bushel" w:date="2021-10-11T11:22:00Z">
        <w:r w:rsidR="00532A6F">
          <w:t xml:space="preserve">are </w:t>
        </w:r>
      </w:ins>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del w:id="341" w:author="Pierre Bushel" w:date="2021-10-11T12:26:00Z">
        <w:r w:rsidR="00E50044" w:rsidDel="00C2729A">
          <w:delText>scores</w:delText>
        </w:r>
        <w:r w:rsidR="005C0CF5" w:rsidDel="00C2729A">
          <w:delText xml:space="preserve"> </w:delText>
        </w:r>
      </w:del>
      <w:ins w:id="342" w:author="Pierre Bushel" w:date="2021-10-11T12:26:00Z">
        <w:r w:rsidR="00C2729A">
          <w:t xml:space="preserve">Scores </w:t>
        </w:r>
      </w:ins>
      <w:r w:rsidR="00E50044">
        <w:t xml:space="preserve">of individual samples in the dataset </w:t>
      </w:r>
      <w:del w:id="343" w:author="Pierre Bushel" w:date="2021-10-11T11:23:00Z">
        <w:r w:rsidR="00155B8E" w:rsidDel="00532A6F">
          <w:delText xml:space="preserve">were </w:delText>
        </w:r>
      </w:del>
      <w:ins w:id="344" w:author="Pierre Bushel" w:date="2021-10-11T11:23:00Z">
        <w:r w:rsidR="00532A6F">
          <w:t xml:space="preserve">are </w:t>
        </w:r>
      </w:ins>
      <w:del w:id="345" w:author="Pierre Bushel" w:date="2021-10-11T11:23:00Z">
        <w:r w:rsidR="00155B8E" w:rsidDel="00532A6F">
          <w:delText>calculated by a</w:delText>
        </w:r>
        <w:r w:rsidDel="00532A6F">
          <w:delText xml:space="preserve"> normal t-statistics from these </w:delText>
        </w:r>
      </w:del>
      <w:ins w:id="346" w:author="Pierre Bushel" w:date="2021-10-11T11:23:00Z">
        <w:r w:rsidR="00532A6F">
          <w:t xml:space="preserve">derived from a </w:t>
        </w:r>
        <w:r w:rsidR="00532A6F" w:rsidRPr="00532A6F">
          <w:rPr>
            <w:i/>
            <w:iCs/>
            <w:rPrChange w:id="347" w:author="Pierre Bushel" w:date="2021-10-11T11:23:00Z">
              <w:rPr/>
            </w:rPrChange>
          </w:rPr>
          <w:t>t</w:t>
        </w:r>
        <w:r w:rsidR="00532A6F">
          <w:t xml:space="preserve">-test between the </w:t>
        </w:r>
      </w:ins>
      <w:r>
        <w:t>two groups of measurement</w:t>
      </w:r>
      <w:r w:rsidR="00853E7B">
        <w:t>s</w:t>
      </w:r>
      <w:r>
        <w:t xml:space="preserve"> to </w:t>
      </w:r>
      <w:del w:id="348" w:author="Pierre Bushel" w:date="2021-10-11T11:23:00Z">
        <w:r w:rsidR="002D7B08" w:rsidDel="00532A6F">
          <w:delText xml:space="preserve">derive </w:delText>
        </w:r>
      </w:del>
      <w:ins w:id="349" w:author="Pierre Bushel" w:date="2021-10-11T11:24:00Z">
        <w:r w:rsidR="00532A6F">
          <w:t>compose</w:t>
        </w:r>
      </w:ins>
      <w:ins w:id="350" w:author="Pierre Bushel" w:date="2021-10-11T11:23:00Z">
        <w:r w:rsidR="00532A6F">
          <w:t xml:space="preserve"> </w:t>
        </w:r>
      </w:ins>
      <w:r w:rsidR="002D7B08">
        <w:t xml:space="preserve">a single number as a </w:t>
      </w:r>
      <w:r w:rsidR="003602B6">
        <w:t>quantitative surrogate of</w:t>
      </w:r>
      <w:r>
        <w:t xml:space="preserve"> </w:t>
      </w:r>
      <w:r w:rsidR="00853E7B">
        <w:t>molecular activities</w:t>
      </w:r>
      <w:r w:rsidR="003602B6">
        <w:t xml:space="preserve"> of interest.</w:t>
      </w:r>
      <w:r w:rsidR="00853E7B">
        <w:t xml:space="preserve"> </w:t>
      </w:r>
      <w:del w:id="351" w:author="Pierre Bushel" w:date="2021-10-11T11:25:00Z">
        <w:r w:rsidDel="00532A6F">
          <w:delText>S</w:delText>
        </w:r>
        <w:r w:rsidR="00F70BA9" w:rsidDel="00532A6F">
          <w:delText>pecimens</w:delText>
        </w:r>
        <w:r w:rsidDel="00532A6F">
          <w:delText xml:space="preserve"> </w:delText>
        </w:r>
      </w:del>
      <w:ins w:id="352" w:author="Pierre Bushel" w:date="2021-10-11T11:25:00Z">
        <w:r w:rsidR="00532A6F">
          <w:t xml:space="preserve">Samples </w:t>
        </w:r>
      </w:ins>
      <w:r>
        <w:t>with T-</w:t>
      </w:r>
      <w:del w:id="353" w:author="Pierre Bushel" w:date="2021-10-11T12:27:00Z">
        <w:r w:rsidDel="00C2729A">
          <w:delText>score</w:delText>
        </w:r>
        <w:r w:rsidR="00874D24" w:rsidDel="00C2729A">
          <w:delText>s</w:delText>
        </w:r>
        <w:r w:rsidDel="00C2729A">
          <w:delText xml:space="preserve"> </w:delText>
        </w:r>
      </w:del>
      <w:ins w:id="354" w:author="Pierre Bushel" w:date="2021-10-11T12:27:00Z">
        <w:r w:rsidR="00C2729A">
          <w:t xml:space="preserve">Scores </w:t>
        </w:r>
      </w:ins>
      <w:r>
        <w:t xml:space="preserve">larger than 0, which share a similar signature gene expression profile from the model </w:t>
      </w:r>
      <w:r w:rsidR="00874D24">
        <w:t>system</w:t>
      </w:r>
      <w:r>
        <w:t>, were classified as having gene signature activities and vice versa.</w:t>
      </w:r>
    </w:p>
    <w:p w14:paraId="04097599" w14:textId="77777777" w:rsidR="00532A6F" w:rsidRDefault="00532A6F" w:rsidP="00F250EF">
      <w:pPr>
        <w:spacing w:line="480" w:lineRule="auto"/>
      </w:pPr>
    </w:p>
    <w:p w14:paraId="2F92096B" w14:textId="2435CDC4" w:rsidR="00197909" w:rsidRDefault="00AC3BFE" w:rsidP="00AA6E92">
      <w:pPr>
        <w:spacing w:line="480" w:lineRule="auto"/>
        <w:rPr>
          <w:ins w:id="355" w:author="Pierre Bushel" w:date="2021-10-11T11:34:00Z"/>
        </w:rPr>
      </w:pPr>
      <w:r>
        <w:lastRenderedPageBreak/>
        <w:t>As an example</w:t>
      </w:r>
      <w:ins w:id="356" w:author="Pierre Bushel" w:date="2021-10-11T11:26:00Z">
        <w:r w:rsidR="00532A6F">
          <w:t xml:space="preserve"> of how to use the</w:t>
        </w:r>
      </w:ins>
      <w:r>
        <w:t xml:space="preserve"> </w:t>
      </w:r>
      <w:del w:id="357" w:author="Pierre Bushel" w:date="2021-10-11T11:26:00Z">
        <w:r w:rsidR="00254FBF" w:rsidDel="00532A6F">
          <w:delText>using this</w:delText>
        </w:r>
        <w:r w:rsidR="009B5320" w:rsidDel="00532A6F">
          <w:delText xml:space="preserve"> </w:delText>
        </w:r>
      </w:del>
      <w:r w:rsidR="009B5320">
        <w:t>SEM</w:t>
      </w:r>
      <w:r w:rsidR="00A70110">
        <w:t>I</w:t>
      </w:r>
      <w:r w:rsidR="009B5320">
        <w:t>Ps</w:t>
      </w:r>
      <w:r w:rsidR="00254FBF">
        <w:t xml:space="preserve"> app</w:t>
      </w:r>
      <w:del w:id="358" w:author="Pierre Bushel" w:date="2021-10-11T11:27:00Z">
        <w:r w:rsidR="00254FBF" w:rsidDel="00532A6F">
          <w:delText>lication</w:delText>
        </w:r>
      </w:del>
      <w:r w:rsidR="009B5320">
        <w:t xml:space="preserve">, </w:t>
      </w:r>
      <w:proofErr w:type="spellStart"/>
      <w:r w:rsidR="009B5320">
        <w:t>u</w:t>
      </w:r>
      <w:del w:id="359" w:author="Pierre Bushel" w:date="2021-10-11T11:27:00Z">
        <w:r w:rsidR="006D60EC" w:rsidDel="00532A6F">
          <w:delText>sers can upload</w:delText>
        </w:r>
        <w:r w:rsidR="006D60EC" w:rsidRPr="00465DB5" w:rsidDel="00532A6F">
          <w:delText xml:space="preserve"> </w:delText>
        </w:r>
      </w:del>
      <w:ins w:id="360" w:author="Pierre Bushel" w:date="2021-10-11T11:27:00Z">
        <w:r w:rsidR="00532A6F">
          <w:t>we</w:t>
        </w:r>
        <w:proofErr w:type="spellEnd"/>
        <w:r w:rsidR="00532A6F">
          <w:t xml:space="preserve"> provide: </w:t>
        </w:r>
      </w:ins>
      <w:del w:id="361" w:author="Pierre Bushel" w:date="2021-10-11T11:27:00Z">
        <w:r w:rsidR="006D60EC" w:rsidDel="00532A6F">
          <w:delText>(</w:delText>
        </w:r>
      </w:del>
      <w:r w:rsidR="006D60EC" w:rsidRPr="00465DB5">
        <w:t>1</w:t>
      </w:r>
      <w:r w:rsidR="006D60EC">
        <w:t xml:space="preserve">) </w:t>
      </w:r>
      <w:del w:id="362" w:author="Pierre Bushel" w:date="2021-10-11T11:27:00Z">
        <w:r w:rsidR="006D60EC" w:rsidRPr="00465DB5" w:rsidDel="00532A6F">
          <w:delText xml:space="preserve">A </w:delText>
        </w:r>
      </w:del>
      <w:ins w:id="363" w:author="Pierre Bushel" w:date="2021-10-11T11:27:00Z">
        <w:r w:rsidR="00532A6F">
          <w:t>a</w:t>
        </w:r>
        <w:r w:rsidR="00532A6F" w:rsidRPr="00465DB5">
          <w:t xml:space="preserve"> </w:t>
        </w:r>
      </w:ins>
      <w:r w:rsidR="006D60EC" w:rsidRPr="00465DB5">
        <w:t xml:space="preserve">list of </w:t>
      </w:r>
      <w:ins w:id="364" w:author="Pierre Bushel" w:date="2021-10-11T11:28:00Z">
        <w:r w:rsidR="00532A6F">
          <w:t xml:space="preserve">human </w:t>
        </w:r>
      </w:ins>
      <w:r w:rsidR="006D60EC">
        <w:t xml:space="preserve">gene </w:t>
      </w:r>
      <w:r w:rsidR="006D60EC" w:rsidRPr="00465DB5">
        <w:t xml:space="preserve">signature </w:t>
      </w:r>
      <w:del w:id="365" w:author="Pierre Bushel" w:date="2021-10-11T11:28:00Z">
        <w:r w:rsidR="006D60EC" w:rsidRPr="00465DB5" w:rsidDel="00532A6F">
          <w:delText>(</w:delText>
        </w:r>
      </w:del>
      <w:r w:rsidR="006D60EC" w:rsidRPr="00465DB5">
        <w:t xml:space="preserve">in Entrez </w:t>
      </w:r>
      <w:r w:rsidR="006D60EC">
        <w:t xml:space="preserve">gene </w:t>
      </w:r>
      <w:r w:rsidR="006D60EC" w:rsidRPr="00465DB5">
        <w:t>symbol format</w:t>
      </w:r>
      <w:del w:id="366" w:author="Pierre Bushel" w:date="2021-10-11T11:28:00Z">
        <w:r w:rsidR="006D60EC" w:rsidRPr="00465DB5" w:rsidDel="00532A6F">
          <w:delText xml:space="preserve">) </w:delText>
        </w:r>
        <w:r w:rsidR="006D60EC" w:rsidDel="00532A6F">
          <w:delText>obtained from a study of interest</w:delText>
        </w:r>
      </w:del>
      <w:r w:rsidR="00B63C3C">
        <w:t xml:space="preserve"> (</w:t>
      </w:r>
      <w:del w:id="367" w:author="Pierre Bushel" w:date="2021-10-11T11:28:00Z">
        <w:r w:rsidR="00FA25FB" w:rsidDel="00532A6F">
          <w:delText>e.g.</w:delText>
        </w:r>
        <w:r w:rsidR="00B63C3C" w:rsidDel="00532A6F">
          <w:delText xml:space="preserve"> </w:delText>
        </w:r>
      </w:del>
      <w:r w:rsidR="00B63C3C">
        <w:t>Human Sig.xlsx)</w:t>
      </w:r>
      <w:r w:rsidR="006D60EC">
        <w:t xml:space="preserve"> </w:t>
      </w:r>
      <w:r w:rsidR="006D60EC" w:rsidRPr="00465DB5">
        <w:t xml:space="preserve">and </w:t>
      </w:r>
      <w:del w:id="368" w:author="Pierre Bushel" w:date="2021-10-11T11:28:00Z">
        <w:r w:rsidR="006D60EC" w:rsidDel="00532A6F">
          <w:delText>(</w:delText>
        </w:r>
      </w:del>
      <w:r w:rsidR="006D60EC" w:rsidRPr="00465DB5">
        <w:t>2</w:t>
      </w:r>
      <w:r w:rsidR="006D60EC">
        <w:t>)</w:t>
      </w:r>
      <w:r w:rsidR="006D60EC" w:rsidRPr="00465DB5">
        <w:t xml:space="preserve"> </w:t>
      </w:r>
      <w:del w:id="369" w:author="Pierre Bushel" w:date="2021-10-11T11:28:00Z">
        <w:r w:rsidR="006D60EC" w:rsidRPr="00465DB5" w:rsidDel="00532A6F">
          <w:delText>A</w:delText>
        </w:r>
        <w:r w:rsidR="006D60EC" w:rsidDel="00532A6F">
          <w:delText xml:space="preserve"> </w:delText>
        </w:r>
      </w:del>
      <w:ins w:id="370" w:author="Pierre Bushel" w:date="2021-10-11T11:28:00Z">
        <w:r w:rsidR="00532A6F">
          <w:t xml:space="preserve">a </w:t>
        </w:r>
      </w:ins>
      <w:del w:id="371" w:author="Pierre Bushel" w:date="2021-10-11T11:28:00Z">
        <w:r w:rsidR="006D60EC" w:rsidDel="00532A6F">
          <w:delText>gene</w:delText>
        </w:r>
        <w:r w:rsidR="006D60EC" w:rsidRPr="00465DB5" w:rsidDel="00532A6F">
          <w:delText xml:space="preserve"> expression </w:delText>
        </w:r>
      </w:del>
      <w:r w:rsidR="006D60EC">
        <w:t xml:space="preserve">data matrix </w:t>
      </w:r>
      <w:del w:id="372" w:author="Pierre Bushel" w:date="2021-10-11T11:29:00Z">
        <w:r w:rsidR="006D60EC" w:rsidDel="00532A6F">
          <w:delText xml:space="preserve">that consists </w:delText>
        </w:r>
      </w:del>
      <w:r w:rsidR="006D60EC">
        <w:t xml:space="preserve">of </w:t>
      </w:r>
      <w:ins w:id="373" w:author="Pierre Bushel" w:date="2021-10-11T11:29:00Z">
        <w:r w:rsidR="00532A6F">
          <w:t xml:space="preserve">human </w:t>
        </w:r>
      </w:ins>
      <w:r w:rsidR="006D60EC">
        <w:t xml:space="preserve">gene expression profiles </w:t>
      </w:r>
      <w:del w:id="374" w:author="Pierre Bushel" w:date="2021-10-11T11:29:00Z">
        <w:r w:rsidR="006D60EC" w:rsidDel="00532A6F">
          <w:delText xml:space="preserve">in a given context </w:delText>
        </w:r>
      </w:del>
      <w:r w:rsidR="00B63C3C">
        <w:t>(</w:t>
      </w:r>
      <w:del w:id="375" w:author="Pierre Bushel" w:date="2021-10-11T11:29:00Z">
        <w:r w:rsidR="00FA25FB" w:rsidDel="00532A6F">
          <w:delText>e.g.</w:delText>
        </w:r>
        <w:r w:rsidR="00B63C3C" w:rsidDel="00532A6F">
          <w:delText xml:space="preserve"> </w:delText>
        </w:r>
      </w:del>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ins w:id="376" w:author="Pierre Bushel" w:date="2021-10-11T11:29:00Z">
        <w:r w:rsidR="00532A6F">
          <w:t xml:space="preserve">data files are </w:t>
        </w:r>
      </w:ins>
      <w:del w:id="377" w:author="Pierre Bushel" w:date="2021-10-11T11:29:00Z">
        <w:r w:rsidR="00254FBF" w:rsidDel="00532A6F">
          <w:delText xml:space="preserve">uploads </w:delText>
        </w:r>
      </w:del>
      <w:ins w:id="378" w:author="Pierre Bushel" w:date="2021-10-11T11:29:00Z">
        <w:r w:rsidR="00532A6F">
          <w:t>uploaded</w:t>
        </w:r>
      </w:ins>
      <w:del w:id="379" w:author="Pierre Bushel" w:date="2021-10-11T11:29:00Z">
        <w:r w:rsidR="00254FBF" w:rsidDel="00532A6F">
          <w:delText>are complete</w:delText>
        </w:r>
      </w:del>
      <w:r w:rsidR="00254FBF">
        <w:t xml:space="preserve">, </w:t>
      </w:r>
      <w:r w:rsidR="006D60EC">
        <w:t xml:space="preserve"> </w:t>
      </w:r>
      <w:ins w:id="380" w:author="Pierre Bushel" w:date="2021-10-11T11:29:00Z">
        <w:r w:rsidR="00532A6F">
          <w:t xml:space="preserve">the </w:t>
        </w:r>
      </w:ins>
      <w:r w:rsidR="006D60EC">
        <w:t xml:space="preserve">top few lines of data </w:t>
      </w:r>
      <w:del w:id="381" w:author="Pierre Bushel" w:date="2021-10-11T11:30:00Z">
        <w:r w:rsidR="006D60EC" w:rsidDel="00013377">
          <w:delText>will be</w:delText>
        </w:r>
      </w:del>
      <w:ins w:id="382" w:author="Pierre Bushel" w:date="2021-10-11T11:30:00Z">
        <w:r w:rsidR="00013377">
          <w:t>are</w:t>
        </w:r>
      </w:ins>
      <w:r w:rsidR="006D60EC">
        <w:t xml:space="preserve"> visible for preview</w:t>
      </w:r>
      <w:r w:rsidR="00B63C3C">
        <w:t xml:space="preserve"> (Figure 2)</w:t>
      </w:r>
      <w:r w:rsidR="006D60EC">
        <w:t xml:space="preserve">. </w:t>
      </w:r>
      <w:del w:id="383" w:author="Pierre Bushel" w:date="2021-10-11T11:30:00Z">
        <w:r w:rsidR="006D60EC" w:rsidDel="00013377">
          <w:delText>For illustration purposes</w:delText>
        </w:r>
      </w:del>
      <w:ins w:id="384" w:author="Pierre Bushel" w:date="2021-10-11T11:30:00Z">
        <w:r w:rsidR="00013377">
          <w:t>As an additional example</w:t>
        </w:r>
      </w:ins>
      <w:r w:rsidR="006D60EC">
        <w:t xml:space="preserve">, we </w:t>
      </w:r>
      <w:ins w:id="385" w:author="Pierre Bushel" w:date="2021-10-11T11:30:00Z">
        <w:r w:rsidR="00013377">
          <w:t xml:space="preserve">also </w:t>
        </w:r>
      </w:ins>
      <w:r w:rsidR="006D60EC">
        <w:t xml:space="preserve">provide </w:t>
      </w:r>
      <w:del w:id="386" w:author="Pierre Bushel" w:date="2021-10-11T11:30:00Z">
        <w:r w:rsidR="006D60EC" w:rsidDel="00013377">
          <w:delText xml:space="preserve">both </w:delText>
        </w:r>
      </w:del>
      <w:ins w:id="387" w:author="Pierre Bushel" w:date="2021-10-11T11:30:00Z">
        <w:r w:rsidR="00013377">
          <w:t xml:space="preserve">the </w:t>
        </w:r>
      </w:ins>
      <w:r w:rsidR="006D60EC">
        <w:t>mouse signature</w:t>
      </w:r>
      <w:ins w:id="388" w:author="Pierre Bushel" w:date="2021-10-11T11:30:00Z">
        <w:r w:rsidR="00013377">
          <w:t xml:space="preserve"> genes</w:t>
        </w:r>
      </w:ins>
      <w:r w:rsidR="00472115">
        <w:t xml:space="preserve"> (</w:t>
      </w:r>
      <w:del w:id="389" w:author="Pierre Bushel" w:date="2021-10-11T11:31:00Z">
        <w:r w:rsidR="00156AB3" w:rsidDel="00013377">
          <w:delText>e.g.,</w:delText>
        </w:r>
        <w:r w:rsidR="00472115" w:rsidDel="00013377">
          <w:delText xml:space="preserve"> </w:delText>
        </w:r>
      </w:del>
      <w:r w:rsidR="00472115">
        <w:t>Mouse Sig.xlsx)</w:t>
      </w:r>
      <w:r w:rsidR="006D60EC">
        <w:t xml:space="preserve"> and </w:t>
      </w:r>
      <w:proofErr w:type="spellStart"/>
      <w:ins w:id="390" w:author="Pierre Bushel" w:date="2021-10-11T11:31:00Z">
        <w:r w:rsidR="00013377">
          <w:t>homologus</w:t>
        </w:r>
        <w:proofErr w:type="spellEnd"/>
        <w:r w:rsidR="00013377">
          <w:t xml:space="preserve"> </w:t>
        </w:r>
      </w:ins>
      <w:r w:rsidR="006D60EC">
        <w:t>human signature file</w:t>
      </w:r>
      <w:del w:id="391" w:author="Pierre Bushel" w:date="2021-10-11T11:31:00Z">
        <w:r w:rsidR="006D60EC" w:rsidDel="00013377">
          <w:delText>s</w:delText>
        </w:r>
      </w:del>
      <w:r w:rsidR="00254FBF">
        <w:t>. After</w:t>
      </w:r>
      <w:r w:rsidR="006D60EC">
        <w:t xml:space="preserve"> the </w:t>
      </w:r>
      <w:del w:id="392" w:author="Pierre Bushel" w:date="2021-10-11T11:32:00Z">
        <w:r w:rsidR="006D60EC" w:rsidDel="00013377">
          <w:delText xml:space="preserve">proper matched </w:delText>
        </w:r>
      </w:del>
      <w:r w:rsidR="006D60EC">
        <w:t>specie</w:t>
      </w:r>
      <w:ins w:id="393" w:author="Pierre Bushel" w:date="2021-10-11T11:31:00Z">
        <w:r w:rsidR="00013377">
          <w:t>s</w:t>
        </w:r>
      </w:ins>
      <w:r w:rsidR="006D60EC">
        <w:t xml:space="preserve"> </w:t>
      </w:r>
      <w:ins w:id="394" w:author="Pierre Bushel" w:date="2021-10-11T11:32:00Z">
        <w:r w:rsidR="00013377">
          <w:t xml:space="preserve">is properly matched </w:t>
        </w:r>
      </w:ins>
      <w:del w:id="395" w:author="Pierre Bushel" w:date="2021-10-11T11:32:00Z">
        <w:r w:rsidR="00254FBF" w:rsidDel="00013377">
          <w:delText>is</w:delText>
        </w:r>
        <w:r w:rsidR="006D60EC" w:rsidDel="00013377">
          <w:delText xml:space="preserve"> </w:delText>
        </w:r>
      </w:del>
      <w:ins w:id="396" w:author="Pierre Bushel" w:date="2021-10-11T11:32:00Z">
        <w:r w:rsidR="00013377">
          <w:t xml:space="preserve">by </w:t>
        </w:r>
      </w:ins>
      <w:del w:id="397" w:author="Pierre Bushel" w:date="2021-10-11T11:33:00Z">
        <w:r w:rsidR="006D60EC" w:rsidDel="00013377">
          <w:delText>selected</w:delText>
        </w:r>
      </w:del>
      <w:ins w:id="398" w:author="Pierre Bushel" w:date="2021-10-11T11:33:00Z">
        <w:r w:rsidR="00013377">
          <w:t>selection</w:t>
        </w:r>
      </w:ins>
      <w:r w:rsidR="00254FBF">
        <w:t>,</w:t>
      </w:r>
      <w:r w:rsidR="006D60EC">
        <w:t xml:space="preserve"> </w:t>
      </w:r>
      <w:ins w:id="399" w:author="Pierre Bushel" w:date="2021-10-11T11:33:00Z">
        <w:r w:rsidR="00013377">
          <w:t xml:space="preserve">the </w:t>
        </w:r>
      </w:ins>
      <w:r w:rsidR="006D60EC">
        <w:t>T-</w:t>
      </w:r>
      <w:del w:id="400" w:author="Pierre Bushel" w:date="2021-10-11T12:27:00Z">
        <w:r w:rsidR="006D60EC" w:rsidDel="00C2729A">
          <w:delText>sc</w:delText>
        </w:r>
        <w:r w:rsidR="00B63C3C" w:rsidDel="00C2729A">
          <w:delText xml:space="preserve">ores </w:delText>
        </w:r>
      </w:del>
      <w:ins w:id="401" w:author="Pierre Bushel" w:date="2021-10-11T12:27:00Z">
        <w:r w:rsidR="00C2729A">
          <w:t xml:space="preserve">Scores </w:t>
        </w:r>
      </w:ins>
      <w:r w:rsidR="00B63C3C">
        <w:t>will be calculated by clicking the green “Go!” button</w:t>
      </w:r>
      <w:r w:rsidR="00254FBF">
        <w:t>.</w:t>
      </w:r>
      <w:r w:rsidR="00B63C3C">
        <w:t xml:space="preserve"> </w:t>
      </w:r>
      <w:r w:rsidR="00254FBF">
        <w:t>T</w:t>
      </w:r>
      <w:r w:rsidR="00B63C3C">
        <w:t>he top 10 rows of the T-</w:t>
      </w:r>
      <w:del w:id="402" w:author="Pierre Bushel" w:date="2021-10-11T12:27:00Z">
        <w:r w:rsidR="00B63C3C" w:rsidDel="00C2729A">
          <w:delText xml:space="preserve">scores </w:delText>
        </w:r>
      </w:del>
      <w:ins w:id="403" w:author="Pierre Bushel" w:date="2021-10-11T12:27:00Z">
        <w:r w:rsidR="00C2729A">
          <w:t xml:space="preserve">Scores </w:t>
        </w:r>
      </w:ins>
      <w:r w:rsidR="00B63C3C">
        <w:t xml:space="preserve">will be shown for preview. The </w:t>
      </w:r>
      <w:proofErr w:type="spellStart"/>
      <w:r w:rsidR="00B63C3C">
        <w:t>user</w:t>
      </w:r>
      <w:del w:id="404" w:author="Pierre Bushel" w:date="2021-10-11T11:33:00Z">
        <w:r w:rsidR="00B63C3C" w:rsidDel="00013377">
          <w:delText>s are encouraged to</w:delText>
        </w:r>
      </w:del>
      <w:ins w:id="405" w:author="Pierre Bushel" w:date="2021-10-11T11:33:00Z">
        <w:r w:rsidR="00013377">
          <w:t>can</w:t>
        </w:r>
      </w:ins>
      <w:proofErr w:type="spellEnd"/>
      <w:r w:rsidR="00B63C3C">
        <w:t xml:space="preserve"> download the T-Scores for further analysis.</w:t>
      </w:r>
      <w:r w:rsidR="00CC4505">
        <w:t xml:space="preserve"> Since </w:t>
      </w:r>
      <w:ins w:id="406" w:author="Pierre Bushel" w:date="2021-10-11T12:27:00Z">
        <w:r w:rsidR="00C2729A">
          <w:t xml:space="preserve">the </w:t>
        </w:r>
      </w:ins>
      <w:r w:rsidR="00CC4505">
        <w:t xml:space="preserve">T-Scores are calculated from </w:t>
      </w:r>
      <w:ins w:id="407" w:author="Pierre Bushel" w:date="2021-10-11T11:34:00Z">
        <w:r w:rsidR="00013377">
          <w:t xml:space="preserve">a </w:t>
        </w:r>
      </w:ins>
      <w:r w:rsidR="00CC4505">
        <w:t xml:space="preserve">two-side </w:t>
      </w:r>
      <w:del w:id="408" w:author="Pierre Bushel" w:date="2021-10-11T11:34:00Z">
        <w:r w:rsidR="00CC4505" w:rsidDel="00013377">
          <w:delText>T</w:delText>
        </w:r>
      </w:del>
      <w:ins w:id="409" w:author="Pierre Bushel" w:date="2021-10-11T11:34:00Z">
        <w:r w:rsidR="00013377" w:rsidRPr="00013377">
          <w:rPr>
            <w:i/>
            <w:iCs/>
            <w:rPrChange w:id="410" w:author="Pierre Bushel" w:date="2021-10-11T11:34:00Z">
              <w:rPr/>
            </w:rPrChange>
          </w:rPr>
          <w:t>t</w:t>
        </w:r>
      </w:ins>
      <w:r w:rsidR="00CC4505">
        <w:t xml:space="preserve">-test, the corresponding </w:t>
      </w:r>
      <w:r w:rsidR="00CC4505" w:rsidRPr="00013377">
        <w:rPr>
          <w:i/>
          <w:iCs/>
          <w:rPrChange w:id="411" w:author="Pierre Bushel" w:date="2021-10-11T11:34:00Z">
            <w:rPr/>
          </w:rPrChange>
        </w:rPr>
        <w:t>p</w:t>
      </w:r>
      <w:r w:rsidR="00CC4505">
        <w:t>-values are also reported (the second column in T-Scores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37EC1B10" w:rsidR="00197909" w:rsidRDefault="00AD3C19" w:rsidP="0091725F">
      <w:pPr>
        <w:pStyle w:val="Heading2"/>
        <w:tabs>
          <w:tab w:val="clear" w:pos="567"/>
        </w:tabs>
        <w:ind w:left="562" w:hanging="562"/>
      </w:pPr>
      <w:del w:id="412" w:author="Pierre Bushel" w:date="2021-10-11T11:34:00Z">
        <w:r w:rsidRPr="00321121" w:rsidDel="005D472C">
          <w:delText xml:space="preserve">Flexible </w:delText>
        </w:r>
      </w:del>
      <w:r w:rsidRPr="00321121">
        <w:t>S</w:t>
      </w:r>
      <w:r w:rsidR="00F00D75">
        <w:t xml:space="preserve">tructural </w:t>
      </w:r>
      <w:r w:rsidR="00F00D75" w:rsidRPr="00321121">
        <w:t>E</w:t>
      </w:r>
      <w:r w:rsidR="00F00D75">
        <w:t xml:space="preserve">quation </w:t>
      </w:r>
      <w:r w:rsidRPr="00321121">
        <w:t>M</w:t>
      </w:r>
      <w:r w:rsidR="00F00D75">
        <w:t>odeling</w:t>
      </w:r>
    </w:p>
    <w:p w14:paraId="3D3B38FE" w14:textId="2417AB57" w:rsidR="00AD3C19" w:rsidRDefault="00F0574E" w:rsidP="00321121">
      <w:pPr>
        <w:tabs>
          <w:tab w:val="left" w:pos="2024"/>
        </w:tabs>
        <w:spacing w:line="480" w:lineRule="auto"/>
        <w:rPr>
          <w:ins w:id="413" w:author="Pierre Bushel" w:date="2021-10-11T11:44:00Z"/>
        </w:rPr>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ins w:id="414" w:author="Pierre Bushel" w:date="2021-10-11T11:36:00Z">
        <w:r w:rsidR="00092B8F">
          <w:t>ing</w:t>
        </w:r>
      </w:ins>
      <w:r w:rsidR="00843813">
        <w:t xml:space="preserve"> o</w:t>
      </w:r>
      <w:r w:rsidR="006239CD">
        <w:t>f</w:t>
      </w:r>
      <w:r w:rsidR="00843813">
        <w:t xml:space="preserve"> </w:t>
      </w:r>
      <w:del w:id="415" w:author="Pierre Bushel" w:date="2021-10-11T11:36:00Z">
        <w:r w:rsidR="00843813" w:rsidDel="00092B8F">
          <w:delText xml:space="preserve">a </w:delText>
        </w:r>
        <w:r w:rsidR="00EC4092" w:rsidDel="00092B8F">
          <w:delText xml:space="preserve">hypothesis </w:delText>
        </w:r>
      </w:del>
      <w:ins w:id="416" w:author="Pierre Bushel" w:date="2021-10-11T11:36:00Z">
        <w:r w:rsidR="00092B8F">
          <w:t xml:space="preserve">hypotheses </w:t>
        </w:r>
      </w:ins>
      <w:r w:rsidR="006B7899">
        <w:t>in which</w:t>
      </w:r>
      <w:r w:rsidR="00F72AEC" w:rsidRPr="00F72AEC">
        <w:t xml:space="preserve"> </w:t>
      </w:r>
      <w:r w:rsidR="00F72AEC">
        <w:t>two upstream regulators</w:t>
      </w:r>
      <w:r w:rsidR="00EC4092">
        <w:t xml:space="preserve"> </w:t>
      </w:r>
      <w:r w:rsidR="00117C2F">
        <w:t>(“Fac1” and “Fac2”</w:t>
      </w:r>
      <w:del w:id="417" w:author="Pierre Bushel" w:date="2021-10-11T11:36:00Z">
        <w:r w:rsidR="00117C2F" w:rsidDel="00092B8F">
          <w:delText xml:space="preserve"> in Figure 1</w:delText>
        </w:r>
      </w:del>
      <w:r w:rsidR="00117C2F">
        <w:t xml:space="preserve">)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(Endpoint</w:t>
      </w:r>
      <w:del w:id="418" w:author="Pierre Bushel" w:date="2021-10-11T11:36:00Z">
        <w:r w:rsidR="00117C2F" w:rsidDel="00092B8F">
          <w:delText xml:space="preserve"> in Figure 1</w:delText>
        </w:r>
      </w:del>
      <w:r w:rsidR="00117C2F">
        <w:t xml:space="preserve">) </w:t>
      </w:r>
      <w:r w:rsidR="00BA0982">
        <w:t>in a 3-node model</w:t>
      </w:r>
      <w:r w:rsidR="00117C2F">
        <w:t xml:space="preserve"> (Figure 1)</w:t>
      </w:r>
      <w:r w:rsidR="00BA0982">
        <w:t xml:space="preserve">. </w:t>
      </w:r>
      <w:r w:rsidR="00843813">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w:t>
      </w:r>
      <w:del w:id="419" w:author="Pierre Bushel" w:date="2021-10-11T11:36:00Z">
        <w:r w:rsidR="00A929A0" w:rsidDel="00092B8F">
          <w:delText xml:space="preserve">a </w:delText>
        </w:r>
      </w:del>
      <w:r w:rsidR="00A929A0">
        <w:t>T-</w:t>
      </w:r>
      <w:del w:id="420" w:author="Pierre Bushel" w:date="2021-10-11T11:37:00Z">
        <w:r w:rsidR="00A929A0" w:rsidDel="00092B8F">
          <w:delText xml:space="preserve">score </w:delText>
        </w:r>
      </w:del>
      <w:ins w:id="421" w:author="Pierre Bushel" w:date="2021-10-11T11:37:00Z">
        <w:r w:rsidR="00092B8F">
          <w:t xml:space="preserve">Score </w:t>
        </w:r>
      </w:ins>
      <w:r w:rsidR="00A929A0">
        <w:t xml:space="preserve">format. </w:t>
      </w:r>
      <w:r w:rsidR="00117C2F">
        <w:t xml:space="preserve">Our current SEM model tests both upstream regulators in </w:t>
      </w:r>
      <w:del w:id="422" w:author="Pierre Bushel" w:date="2021-10-11T11:37:00Z">
        <w:r w:rsidR="00117C2F" w:rsidDel="00092B8F">
          <w:delText>a regression model on</w:delText>
        </w:r>
      </w:del>
      <w:ins w:id="423" w:author="Pierre Bushel" w:date="2021-10-11T11:37:00Z">
        <w:r w:rsidR="00092B8F">
          <w:t>relation to</w:t>
        </w:r>
      </w:ins>
      <w:r w:rsidR="00117C2F">
        <w:t xml:space="preserve"> the “endpoint”, where </w:t>
      </w:r>
      <w:r w:rsidR="00224AF8" w:rsidRPr="00D311C6">
        <w:rPr>
          <w:rPrChange w:id="424" w:author="Wu, Steve (NIH/NIEHS) [E]" w:date="2021-10-12T13:08:00Z">
            <w:rPr>
              <w:highlight w:val="yellow"/>
            </w:rPr>
          </w:rPrChange>
        </w:rPr>
        <w:sym w:font="Symbol" w:char="F067"/>
      </w:r>
      <w:r w:rsidR="006A1BBB" w:rsidRPr="00D311C6">
        <w:rPr>
          <w:rPrChange w:id="425" w:author="Wu, Steve (NIH/NIEHS) [E]" w:date="2021-10-12T13:08:00Z">
            <w:rPr>
              <w:highlight w:val="yellow"/>
            </w:rPr>
          </w:rPrChange>
        </w:rPr>
        <w:t>11</w:t>
      </w:r>
      <w:r w:rsidR="00117C2F" w:rsidRPr="00D311C6">
        <w:rPr>
          <w:rPrChange w:id="426" w:author="Wu, Steve (NIH/NIEHS) [E]" w:date="2021-10-12T13:08:00Z">
            <w:rPr>
              <w:highlight w:val="yellow"/>
            </w:rPr>
          </w:rPrChange>
        </w:rPr>
        <w:t xml:space="preserve"> and</w:t>
      </w:r>
      <w:r w:rsidR="006A1BBB" w:rsidRPr="00D311C6">
        <w:rPr>
          <w:rPrChange w:id="427" w:author="Wu, Steve (NIH/NIEHS) [E]" w:date="2021-10-12T13:08:00Z">
            <w:rPr>
              <w:highlight w:val="yellow"/>
            </w:rPr>
          </w:rPrChange>
        </w:rPr>
        <w:t xml:space="preserve"> </w:t>
      </w:r>
      <w:r w:rsidR="006A1BBB" w:rsidRPr="00D311C6">
        <w:rPr>
          <w:rPrChange w:id="428" w:author="Wu, Steve (NIH/NIEHS) [E]" w:date="2021-10-12T13:08:00Z">
            <w:rPr>
              <w:highlight w:val="yellow"/>
            </w:rPr>
          </w:rPrChange>
        </w:rPr>
        <w:sym w:font="Symbol" w:char="F067"/>
      </w:r>
      <w:r w:rsidR="006A1BBB" w:rsidRPr="00D311C6">
        <w:rPr>
          <w:rPrChange w:id="429" w:author="Wu, Steve (NIH/NIEHS) [E]" w:date="2021-10-12T13:08:00Z">
            <w:rPr>
              <w:highlight w:val="yellow"/>
            </w:rPr>
          </w:rPrChange>
        </w:rPr>
        <w:t>21</w:t>
      </w:r>
      <w:r w:rsidR="00117C2F" w:rsidRPr="00D311C6">
        <w:rPr>
          <w:rPrChange w:id="430" w:author="Wu, Steve (NIH/NIEHS) [E]" w:date="2021-10-12T13:08:00Z">
            <w:rPr>
              <w:highlight w:val="yellow"/>
            </w:rPr>
          </w:rPrChange>
        </w:rPr>
        <w:t xml:space="preserve"> are the coefficients in the regression model and</w:t>
      </w:r>
      <w:r w:rsidR="006A1BBB" w:rsidRPr="00D311C6">
        <w:rPr>
          <w:rPrChange w:id="431" w:author="Wu, Steve (NIH/NIEHS) [E]" w:date="2021-10-12T13:08:00Z">
            <w:rPr>
              <w:highlight w:val="yellow"/>
            </w:rPr>
          </w:rPrChange>
        </w:rPr>
        <w:t xml:space="preserve"> </w:t>
      </w:r>
      <w:r w:rsidR="000306BA" w:rsidRPr="00D311C6">
        <w:rPr>
          <w:rPrChange w:id="432" w:author="Wu, Steve (NIH/NIEHS) [E]" w:date="2021-10-12T13:08:00Z">
            <w:rPr>
              <w:highlight w:val="yellow"/>
            </w:rPr>
          </w:rPrChange>
        </w:rPr>
        <w:sym w:font="Symbol" w:char="F065"/>
      </w:r>
      <w:r w:rsidR="000306BA" w:rsidRPr="00D311C6">
        <w:rPr>
          <w:rPrChange w:id="433" w:author="Wu, Steve (NIH/NIEHS) [E]" w:date="2021-10-12T13:08:00Z">
            <w:rPr>
              <w:highlight w:val="yellow"/>
            </w:rPr>
          </w:rPrChange>
        </w:rPr>
        <w:t xml:space="preserve">1 </w:t>
      </w:r>
      <w:r w:rsidR="00117C2F" w:rsidRPr="00D311C6">
        <w:rPr>
          <w:rPrChange w:id="434" w:author="Wu, Steve (NIH/NIEHS) [E]" w:date="2021-10-12T13:08:00Z">
            <w:rPr>
              <w:highlight w:val="yellow"/>
            </w:rPr>
          </w:rPrChange>
        </w:rPr>
        <w:t xml:space="preserve">is the </w:t>
      </w:r>
      <w:del w:id="435" w:author="Pierre Bushel" w:date="2021-10-11T11:37:00Z">
        <w:r w:rsidR="00117C2F" w:rsidRPr="00D311C6" w:rsidDel="00092B8F">
          <w:rPr>
            <w:rPrChange w:id="436" w:author="Wu, Steve (NIH/NIEHS) [E]" w:date="2021-10-12T13:08:00Z">
              <w:rPr>
                <w:highlight w:val="yellow"/>
              </w:rPr>
            </w:rPrChange>
          </w:rPr>
          <w:delText xml:space="preserve">model </w:delText>
        </w:r>
      </w:del>
      <w:r w:rsidR="00117C2F" w:rsidRPr="00D311C6">
        <w:rPr>
          <w:rPrChange w:id="437" w:author="Wu, Steve (NIH/NIEHS) [E]" w:date="2021-10-12T13:08:00Z">
            <w:rPr>
              <w:highlight w:val="yellow"/>
            </w:rPr>
          </w:rPrChange>
        </w:rPr>
        <w:t>residual</w:t>
      </w:r>
      <w:r w:rsidR="000B6D58" w:rsidRPr="00D311C6">
        <w:rPr>
          <w:rPrChange w:id="438" w:author="Wu, Steve (NIH/NIEHS) [E]" w:date="2021-10-12T13:08:00Z">
            <w:rPr>
              <w:highlight w:val="yellow"/>
            </w:rPr>
          </w:rPrChange>
        </w:rPr>
        <w:t xml:space="preserve"> </w:t>
      </w:r>
      <w:r w:rsidR="00117C2F" w:rsidRPr="00D311C6">
        <w:rPr>
          <w:rPrChange w:id="439" w:author="Wu, Steve (NIH/NIEHS) [E]" w:date="2021-10-12T13:08:00Z">
            <w:rPr>
              <w:highlight w:val="yellow"/>
            </w:rPr>
          </w:rPrChange>
        </w:rPr>
        <w:t>(F</w:t>
      </w:r>
      <w:r w:rsidR="000B6D58" w:rsidRPr="00D311C6">
        <w:rPr>
          <w:rPrChange w:id="440" w:author="Wu, Steve (NIH/NIEHS) [E]" w:date="2021-10-12T13:08:00Z">
            <w:rPr>
              <w:highlight w:val="yellow"/>
            </w:rPr>
          </w:rPrChange>
        </w:rPr>
        <w:t>igure 1</w:t>
      </w:r>
      <w:r w:rsidR="00117C2F" w:rsidRPr="00D311C6">
        <w:t>)</w:t>
      </w:r>
      <w:r w:rsidR="000B6D58">
        <w:t>.</w:t>
      </w:r>
      <w:r w:rsidR="00EE08BA">
        <w:t xml:space="preserve"> </w:t>
      </w:r>
      <w:del w:id="441" w:author="Wu, Steve (NIH/NIEHS) [E]" w:date="2021-10-12T13:09:00Z">
        <w:r w:rsidR="00351474" w:rsidDel="00D311C6">
          <w:delText xml:space="preserve">The model also assumes and tests the </w:delText>
        </w:r>
        <w:r w:rsidR="007B066F" w:rsidDel="00D311C6">
          <w:delText>correlations</w:delText>
        </w:r>
        <w:r w:rsidR="00351474" w:rsidDel="00D311C6">
          <w:delText xml:space="preserve"> between these two upstream regulators represented by the arc </w:delText>
        </w:r>
      </w:del>
      <w:ins w:id="442" w:author="Pierre Bushel" w:date="2021-10-11T11:38:00Z">
        <w:del w:id="443" w:author="Wu, Steve (NIH/NIEHS) [E]" w:date="2021-10-12T13:09:00Z">
          <w:r w:rsidR="00092B8F" w:rsidDel="00D311C6">
            <w:delText>(</w:delText>
          </w:r>
        </w:del>
      </w:ins>
      <w:commentRangeStart w:id="444"/>
      <w:del w:id="445" w:author="Wu, Steve (NIH/NIEHS) [E]" w:date="2021-10-12T13:09:00Z">
        <w:r w:rsidR="00351474" w:rsidDel="00D311C6">
          <w:delText xml:space="preserve">both-ended error </w:delText>
        </w:r>
        <w:commentRangeEnd w:id="444"/>
        <w:r w:rsidR="00092B8F" w:rsidDel="00D311C6">
          <w:rPr>
            <w:rStyle w:val="CommentReference"/>
            <w:rFonts w:eastAsiaTheme="minorHAnsi" w:cstheme="minorBidi"/>
            <w:lang w:eastAsia="en-US"/>
          </w:rPr>
          <w:commentReference w:id="444"/>
        </w:r>
        <w:r w:rsidR="00351474" w:rsidDel="00D311C6">
          <w:delText>pointing to each other</w:delText>
        </w:r>
      </w:del>
      <w:ins w:id="446" w:author="Pierre Bushel" w:date="2021-10-11T11:38:00Z">
        <w:del w:id="447" w:author="Wu, Steve (NIH/NIEHS) [E]" w:date="2021-10-12T13:09:00Z">
          <w:r w:rsidR="00092B8F" w:rsidDel="00D311C6">
            <w:delText>)</w:delText>
          </w:r>
        </w:del>
      </w:ins>
      <w:del w:id="448" w:author="Wu, Steve (NIH/NIEHS) [E]" w:date="2021-10-12T13:09:00Z">
        <w:r w:rsidR="00351474" w:rsidDel="00D311C6">
          <w:delText xml:space="preserve">. </w:delText>
        </w:r>
        <w:r w:rsidR="007C14C7" w:rsidDel="00D311C6">
          <w:delText xml:space="preserve">This </w:delText>
        </w:r>
      </w:del>
      <w:commentRangeStart w:id="449"/>
      <w:ins w:id="450" w:author="Pierre Bushel" w:date="2021-10-11T11:39:00Z">
        <w:del w:id="451" w:author="Wu, Steve (NIH/NIEHS) [E]" w:date="2021-10-12T13:09:00Z">
          <w:r w:rsidR="00A92F7F" w:rsidDel="00D311C6">
            <w:delText xml:space="preserve">The </w:delText>
          </w:r>
        </w:del>
      </w:ins>
      <w:del w:id="452" w:author="Wu, Steve (NIH/NIEHS) [E]" w:date="2021-10-12T13:09:00Z">
        <w:r w:rsidR="007C14C7" w:rsidDel="00D311C6">
          <w:delText>model also examine</w:delText>
        </w:r>
        <w:r w:rsidR="0012448C" w:rsidDel="00D311C6">
          <w:delText>s</w:delText>
        </w:r>
        <w:r w:rsidR="007C14C7" w:rsidDel="00D311C6">
          <w:delText xml:space="preserve"> the </w:delText>
        </w:r>
        <w:r w:rsidR="00322FC6" w:rsidDel="00D311C6">
          <w:delText>mutual</w:delText>
        </w:r>
        <w:r w:rsidR="0097324D" w:rsidDel="00D311C6">
          <w:delText xml:space="preserve"> influence </w:delText>
        </w:r>
        <w:r w:rsidR="00DE5FF2" w:rsidDel="00D311C6">
          <w:delText>between</w:delText>
        </w:r>
        <w:r w:rsidR="006D71BD" w:rsidDel="00D311C6">
          <w:delText xml:space="preserve"> </w:delText>
        </w:r>
        <w:r w:rsidR="006A46D9" w:rsidDel="00D311C6">
          <w:delText xml:space="preserve">the two upstream </w:delText>
        </w:r>
        <w:r w:rsidR="00322FC6" w:rsidDel="00D311C6">
          <w:delText>regulators</w:delText>
        </w:r>
        <w:r w:rsidR="005D3278" w:rsidDel="00D311C6">
          <w:delText>’</w:delText>
        </w:r>
        <w:r w:rsidR="006A46D9" w:rsidDel="00D311C6">
          <w:delText xml:space="preserve"> </w:delText>
        </w:r>
        <w:r w:rsidR="00322FC6" w:rsidDel="00D311C6">
          <w:delText>activities</w:delText>
        </w:r>
        <w:r w:rsidR="006A46D9" w:rsidDel="00D311C6">
          <w:delText xml:space="preserve"> or levels</w:delText>
        </w:r>
        <w:r w:rsidR="00DE5FF2" w:rsidDel="00D311C6">
          <w:delText>, which</w:delText>
        </w:r>
        <w:r w:rsidR="0012448C" w:rsidDel="00D311C6">
          <w:delText xml:space="preserve"> </w:delText>
        </w:r>
        <w:r w:rsidR="00DB17E2" w:rsidDel="00D311C6">
          <w:delText>may serve as</w:delText>
        </w:r>
        <w:r w:rsidR="006A46D9" w:rsidDel="00D311C6">
          <w:delText xml:space="preserve"> </w:delText>
        </w:r>
        <w:r w:rsidR="00DB17E2" w:rsidDel="00D311C6">
          <w:delText xml:space="preserve">a </w:delText>
        </w:r>
        <w:r w:rsidR="00315A09" w:rsidDel="00D311C6">
          <w:delText>predication on candidate genetic interactions between the</w:delText>
        </w:r>
        <w:r w:rsidR="00DB17E2" w:rsidDel="00D311C6">
          <w:delText xml:space="preserve"> two factors</w:delText>
        </w:r>
        <w:r w:rsidR="00315A09" w:rsidDel="00D311C6">
          <w:delText xml:space="preserve"> </w:delText>
        </w:r>
        <w:r w:rsidR="0073100B" w:rsidDel="00D311C6">
          <w:delText xml:space="preserve">within the context of the gene expression data matrix. </w:delText>
        </w:r>
        <w:commentRangeEnd w:id="449"/>
        <w:r w:rsidR="00A92F7F" w:rsidDel="00D311C6">
          <w:rPr>
            <w:rStyle w:val="CommentReference"/>
            <w:rFonts w:eastAsiaTheme="minorHAnsi" w:cstheme="minorBidi"/>
            <w:lang w:eastAsia="en-US"/>
          </w:rPr>
          <w:commentReference w:id="449"/>
        </w:r>
      </w:del>
      <w:del w:id="453" w:author="Pierre Bushel" w:date="2021-10-11T11:40:00Z">
        <w:r w:rsidR="00A6492A" w:rsidDel="0050178C">
          <w:delText>Operationally,</w:delText>
        </w:r>
      </w:del>
      <w:del w:id="454" w:author="Wu, Steve (NIH/NIEHS) [E]" w:date="2021-10-12T13:09:00Z">
        <w:r w:rsidR="00A6492A" w:rsidDel="00D311C6">
          <w:delText xml:space="preserve"> </w:delText>
        </w:r>
      </w:del>
      <w:del w:id="455" w:author="Pierre Bushel" w:date="2021-10-11T11:40:00Z">
        <w:r w:rsidR="00A6492A" w:rsidDel="0050178C">
          <w:delText>o</w:delText>
        </w:r>
        <w:r w:rsidR="006D2395" w:rsidDel="0050178C">
          <w:delText xml:space="preserve">nce </w:delText>
        </w:r>
      </w:del>
      <w:ins w:id="456" w:author="Pierre Bushel" w:date="2021-10-11T11:40:00Z">
        <w:r w:rsidR="0050178C">
          <w:t xml:space="preserve">Once </w:t>
        </w:r>
      </w:ins>
      <w:r w:rsidR="006D2395">
        <w:t xml:space="preserve">the SEM tab is selected, the default data </w:t>
      </w:r>
      <w:del w:id="457" w:author="Pierre Bushel" w:date="2021-10-11T11:41:00Z">
        <w:r w:rsidR="00B40490" w:rsidDel="0050178C">
          <w:delText>(</w:delText>
        </w:r>
        <w:r w:rsidR="00B40490" w:rsidDel="0050178C">
          <w:rPr>
            <w:color w:val="000000"/>
          </w:rPr>
          <w:delText>“</w:delText>
        </w:r>
        <w:r w:rsidR="00B40490" w:rsidRPr="00E077CE" w:rsidDel="0050178C">
          <w:rPr>
            <w:lang w:eastAsia="en-US"/>
          </w:rPr>
          <w:delText>app_installation_dir/dataSEM/sampleDAT.txt</w:delText>
        </w:r>
        <w:r w:rsidR="00B40490" w:rsidDel="0050178C">
          <w:rPr>
            <w:color w:val="000000"/>
          </w:rPr>
          <w:delText>”</w:delText>
        </w:r>
        <w:r w:rsidR="00B40490" w:rsidDel="0050178C">
          <w:delText xml:space="preserve">) </w:delText>
        </w:r>
      </w:del>
      <w:r w:rsidR="006D2395">
        <w:t>will be loaded</w:t>
      </w:r>
      <w:del w:id="458" w:author="Pierre Bushel" w:date="2021-10-11T11:41:00Z">
        <w:r w:rsidR="006D2395" w:rsidDel="0050178C">
          <w:delText>,</w:delText>
        </w:r>
      </w:del>
      <w:r w:rsidR="006D2395">
        <w:t xml:space="preserve"> and all features are available for </w:t>
      </w:r>
      <w:ins w:id="459" w:author="Pierre Bushel" w:date="2021-10-11T11:41:00Z">
        <w:r w:rsidR="0050178C">
          <w:t xml:space="preserve">the </w:t>
        </w:r>
      </w:ins>
      <w:r w:rsidR="006D2395">
        <w:t>user</w:t>
      </w:r>
      <w:del w:id="460" w:author="Pierre Bushel" w:date="2021-10-11T11:41:00Z">
        <w:r w:rsidR="006D2395" w:rsidDel="0050178C">
          <w:delText>s</w:delText>
        </w:r>
      </w:del>
      <w:r w:rsidR="006D2395">
        <w:t xml:space="preserve"> to choose from the drop-down windows</w:t>
      </w:r>
      <w:r w:rsidR="00C160C5">
        <w:t xml:space="preserve"> (Figure 2)</w:t>
      </w:r>
      <w:r w:rsidR="006D2395">
        <w:t xml:space="preserve">. </w:t>
      </w:r>
      <w:ins w:id="461" w:author="Pierre Bushel" w:date="2021-10-11T11:42:00Z">
        <w:r w:rsidR="0050178C">
          <w:t xml:space="preserve">The </w:t>
        </w:r>
      </w:ins>
      <w:del w:id="462" w:author="Pierre Bushel" w:date="2021-10-11T11:42:00Z">
        <w:r w:rsidR="006D2395" w:rsidDel="0050178C">
          <w:delText xml:space="preserve">Two </w:delText>
        </w:r>
      </w:del>
      <w:ins w:id="463" w:author="Pierre Bushel" w:date="2021-10-11T11:42:00Z">
        <w:r w:rsidR="0050178C">
          <w:t xml:space="preserve">two </w:t>
        </w:r>
      </w:ins>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del w:id="464" w:author="Pierre Bushel" w:date="2021-10-11T11:42:00Z">
        <w:r w:rsidR="006D2395" w:rsidDel="0050178C">
          <w:lastRenderedPageBreak/>
          <w:delText xml:space="preserve">tool </w:delText>
        </w:r>
      </w:del>
      <w:ins w:id="465" w:author="Pierre Bushel" w:date="2021-10-11T11:42:00Z">
        <w:r w:rsidR="0050178C">
          <w:t xml:space="preserve">app </w:t>
        </w:r>
      </w:ins>
      <w:r w:rsidR="006D2395">
        <w:t>reports model fitting statistics</w:t>
      </w:r>
      <w:ins w:id="466" w:author="Pierre Bushel" w:date="2021-10-11T11:42:00Z">
        <w:r w:rsidR="0050178C">
          <w:t xml:space="preserve"> and</w:t>
        </w:r>
      </w:ins>
      <w:r w:rsidR="006D2395">
        <w:t xml:space="preserve"> </w:t>
      </w:r>
      <w:del w:id="467" w:author="Pierre Bushel" w:date="2021-10-11T11:42:00Z">
        <w:r w:rsidR="006D2395" w:rsidDel="0050178C">
          <w:delText xml:space="preserve">in a compressed (zipped) file that can be downloaded, </w:delText>
        </w:r>
      </w:del>
      <w:r w:rsidR="006D2395">
        <w:t xml:space="preserve">the three-node SEM figure </w:t>
      </w:r>
      <w:ins w:id="468" w:author="Pierre Bushel" w:date="2021-10-11T11:43:00Z">
        <w:r w:rsidR="0050178C">
          <w:t xml:space="preserve">both of which </w:t>
        </w:r>
      </w:ins>
      <w:r w:rsidR="006D2395">
        <w:t xml:space="preserve">can </w:t>
      </w:r>
      <w:del w:id="469" w:author="Pierre Bushel" w:date="2021-10-11T11:43:00Z">
        <w:r w:rsidR="006D2395" w:rsidDel="0050178C">
          <w:delText xml:space="preserve">also </w:delText>
        </w:r>
      </w:del>
      <w:r w:rsidR="006D2395">
        <w:t>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ins w:id="470" w:author="Pierre Bushel" w:date="2021-10-11T11:43:00Z">
        <w:r w:rsidR="00B81ACF">
          <w:t xml:space="preserve">possibly </w:t>
        </w:r>
      </w:ins>
      <w:proofErr w:type="spellStart"/>
      <w:r w:rsidR="00014217">
        <w:t>aid</w:t>
      </w:r>
      <w:ins w:id="471" w:author="Pierre Bushel" w:date="2021-10-11T11:43:00Z">
        <w:r w:rsidR="00B81ACF">
          <w:t>in</w:t>
        </w:r>
        <w:proofErr w:type="spellEnd"/>
        <w:r w:rsidR="00B81ACF">
          <w:t xml:space="preserve"> the</w:t>
        </w:r>
      </w:ins>
      <w:r w:rsidR="00014217">
        <w:t xml:space="preserve"> </w:t>
      </w:r>
      <w:del w:id="472" w:author="Pierre Bushel" w:date="2021-10-11T11:44:00Z">
        <w:r w:rsidR="00014217" w:rsidDel="00B81ACF">
          <w:delText xml:space="preserve">prioritizing </w:delText>
        </w:r>
      </w:del>
      <w:ins w:id="473" w:author="Pierre Bushel" w:date="2021-10-11T11:44:00Z">
        <w:r w:rsidR="00B81ACF">
          <w:t xml:space="preserve">prioritization of </w:t>
        </w:r>
      </w:ins>
      <w:r w:rsidR="00E1781E">
        <w:t>wet</w:t>
      </w:r>
      <w:r w:rsidR="00AD1632">
        <w:t xml:space="preserve"> </w:t>
      </w:r>
      <w:r w:rsidR="00E1781E">
        <w:t xml:space="preserve">lab </w:t>
      </w:r>
      <w:del w:id="474" w:author="Pierre Bushel" w:date="2021-10-11T11:44:00Z">
        <w:r w:rsidR="00014217" w:rsidDel="00B81ACF">
          <w:delText xml:space="preserve">experimentations </w:delText>
        </w:r>
      </w:del>
      <w:ins w:id="475" w:author="Pierre Bushel" w:date="2021-10-11T11:44:00Z">
        <w:r w:rsidR="00B81ACF">
          <w:t xml:space="preserve">experiments </w:t>
        </w:r>
      </w:ins>
      <w:r w:rsidR="00014217">
        <w:t xml:space="preserve">and </w:t>
      </w:r>
      <w:del w:id="476" w:author="Pierre Bushel" w:date="2021-10-11T11:44:00Z">
        <w:r w:rsidR="00014217" w:rsidDel="00B81ACF">
          <w:delText xml:space="preserve">establishing </w:delText>
        </w:r>
      </w:del>
      <w:ins w:id="477" w:author="Pierre Bushel" w:date="2021-10-11T11:44:00Z">
        <w:r w:rsidR="00B81ACF">
          <w:t xml:space="preserve">the establishment of </w:t>
        </w:r>
      </w:ins>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3B52133B" w:rsidR="00AD3C19" w:rsidRDefault="00AC542B" w:rsidP="0091725F">
      <w:pPr>
        <w:spacing w:line="480" w:lineRule="auto"/>
        <w:rPr>
          <w:ins w:id="478" w:author="Pierre Bushel" w:date="2021-10-11T11:52:00Z"/>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0D6363">
        <w:rPr>
          <w:i/>
          <w:iCs/>
          <w:rPrChange w:id="479" w:author="Pierre Bushel" w:date="2021-10-11T11:47:00Z">
            <w:rPr/>
          </w:rPrChange>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ins w:id="480" w:author="Pierre Bushel" w:date="2021-10-11T11:47:00Z">
        <w:r w:rsidR="000D6363">
          <w:t xml:space="preserve">the </w:t>
        </w:r>
      </w:ins>
      <w:r w:rsidR="004800CA">
        <w:t>SEMIPs</w:t>
      </w:r>
      <w:ins w:id="481" w:author="Pierre Bushel" w:date="2021-10-11T11:47:00Z">
        <w:r w:rsidR="000D6363">
          <w:t xml:space="preserve"> app</w:t>
        </w:r>
      </w:ins>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ins w:id="482" w:author="Pierre Bushel" w:date="2021-10-11T11:47:00Z">
        <w:r w:rsidR="000D6363">
          <w:rPr>
            <w:lang w:eastAsia="en-US"/>
          </w:rPr>
          <w:t>,</w:t>
        </w:r>
      </w:ins>
      <w:r w:rsidR="00AC6680">
        <w:rPr>
          <w:lang w:eastAsia="en-US"/>
        </w:rPr>
        <w:t xml:space="preserve"> or belong to </w:t>
      </w:r>
      <w:r w:rsidR="00E10E14">
        <w:rPr>
          <w:lang w:eastAsia="en-US"/>
        </w:rPr>
        <w:t>the downstream effector’s gene signature</w:t>
      </w:r>
      <w:ins w:id="483" w:author="Pierre Bushel" w:date="2021-10-11T11:47:00Z">
        <w:r w:rsidR="000D6363">
          <w:rPr>
            <w:lang w:eastAsia="en-US"/>
          </w:rPr>
          <w:t>,</w:t>
        </w:r>
      </w:ins>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w:t>
      </w:r>
      <w:del w:id="484" w:author="Pierre Bushel" w:date="2021-10-11T11:48:00Z">
        <w:r w:rsidR="000B3E0F" w:rsidRPr="00C84EE8" w:rsidDel="000D6363">
          <w:rPr>
            <w:lang w:eastAsia="en-US"/>
          </w:rPr>
          <w:delText>(elimination with or without replacement)</w:delText>
        </w:r>
      </w:del>
      <w:r w:rsidR="000B3E0F" w:rsidRPr="00C84EE8">
        <w:rPr>
          <w:lang w:eastAsia="en-US"/>
        </w:rPr>
        <w:t xml:space="preserve"> bootstrap resampling</w:t>
      </w:r>
      <w:ins w:id="485" w:author="Pierre Bushel" w:date="2021-10-11T11:48:00Z">
        <w:r w:rsidR="000D6363">
          <w:rPr>
            <w:lang w:eastAsia="en-US"/>
          </w:rPr>
          <w:t xml:space="preserve"> </w:t>
        </w:r>
        <w:r w:rsidR="000D6363" w:rsidRPr="00C84EE8">
          <w:rPr>
            <w:lang w:eastAsia="en-US"/>
          </w:rPr>
          <w:t>(elimination with or without replacement)</w:t>
        </w:r>
      </w:ins>
      <w:r w:rsidR="000B3E0F" w:rsidRPr="00C84EE8">
        <w:rPr>
          <w:lang w:eastAsia="en-US"/>
        </w:rPr>
        <w:t xml:space="preserve"> for statistical </w:t>
      </w:r>
      <w:del w:id="486" w:author="Pierre Bushel" w:date="2021-10-11T11:48:00Z">
        <w:r w:rsidR="000B3E0F" w:rsidRPr="00C84EE8" w:rsidDel="000D6363">
          <w:rPr>
            <w:lang w:eastAsia="en-US"/>
          </w:rPr>
          <w:delText>inference</w:delText>
        </w:r>
        <w:r w:rsidR="000B3E0F" w:rsidDel="000D6363">
          <w:rPr>
            <w:lang w:eastAsia="en-US"/>
          </w:rPr>
          <w:delText xml:space="preserve"> </w:delText>
        </w:r>
      </w:del>
      <w:ins w:id="487" w:author="Pierre Bushel" w:date="2021-10-11T11:48:00Z">
        <w:r w:rsidR="000D6363">
          <w:rPr>
            <w:lang w:eastAsia="en-US"/>
          </w:rPr>
          <w:t xml:space="preserve">significance </w:t>
        </w:r>
      </w:ins>
      <w:r w:rsidR="000B3E0F">
        <w:rPr>
          <w:lang w:eastAsia="en-US"/>
        </w:rPr>
        <w:t>(</w:t>
      </w:r>
      <w:r w:rsidR="000B3E0F" w:rsidRPr="005D5239">
        <w:rPr>
          <w:lang w:eastAsia="en-US"/>
          <w:rPrChange w:id="488" w:author="Wu, Steve (NIH/NIEHS) [E]" w:date="2021-10-12T13:17:00Z">
            <w:rPr>
              <w:highlight w:val="yellow"/>
              <w:lang w:eastAsia="en-US"/>
            </w:rPr>
          </w:rPrChange>
        </w:rPr>
        <w:t xml:space="preserve">Figure </w:t>
      </w:r>
      <w:r w:rsidR="00705368" w:rsidRPr="005D5239">
        <w:rPr>
          <w:lang w:eastAsia="en-US"/>
          <w:rPrChange w:id="489" w:author="Wu, Steve (NIH/NIEHS) [E]" w:date="2021-10-12T13:17:00Z">
            <w:rPr>
              <w:highlight w:val="yellow"/>
              <w:lang w:eastAsia="en-US"/>
            </w:rPr>
          </w:rPrChange>
        </w:rPr>
        <w:t>3</w:t>
      </w:r>
      <w:r w:rsidR="000B3E0F">
        <w:rPr>
          <w:lang w:eastAsia="en-US"/>
        </w:rPr>
        <w:t xml:space="preserve">). </w:t>
      </w:r>
      <w:ins w:id="490" w:author="Pierre Bushel" w:date="2021-10-11T11:48:00Z">
        <w:r w:rsidR="000C0CDD">
          <w:rPr>
            <w:lang w:eastAsia="en-US"/>
          </w:rPr>
          <w:t xml:space="preserve">The </w:t>
        </w:r>
        <w:proofErr w:type="spellStart"/>
        <w:r w:rsidR="000C0CDD">
          <w:rPr>
            <w:lang w:eastAsia="en-US"/>
          </w:rPr>
          <w:t>app</w:t>
        </w:r>
      </w:ins>
      <w:ins w:id="491" w:author="Pierre Bushel" w:date="2021-10-11T11:49:00Z">
        <w:r w:rsidR="000C0CDD">
          <w:rPr>
            <w:lang w:eastAsia="en-US"/>
          </w:rPr>
          <w:t>package</w:t>
        </w:r>
        <w:proofErr w:type="spellEnd"/>
        <w:r w:rsidR="000C0CDD">
          <w:rPr>
            <w:lang w:eastAsia="en-US"/>
          </w:rPr>
          <w:t xml:space="preserve"> comes with </w:t>
        </w:r>
      </w:ins>
      <w:del w:id="492" w:author="Pierre Bushel" w:date="2021-10-11T11:49:00Z">
        <w:r w:rsidR="000B3E0F" w:rsidDel="000C0CDD">
          <w:rPr>
            <w:lang w:eastAsia="en-US"/>
          </w:rPr>
          <w:delText xml:space="preserve">In the </w:delText>
        </w:r>
        <w:r w:rsidR="000B3E0F" w:rsidRPr="00C84EE8" w:rsidDel="000C0CDD">
          <w:rPr>
            <w:lang w:eastAsia="en-US"/>
          </w:rPr>
          <w:delText>test</w:delText>
        </w:r>
        <w:r w:rsidR="000B3E0F" w:rsidDel="000C0CDD">
          <w:rPr>
            <w:lang w:eastAsia="en-US"/>
          </w:rPr>
          <w:delText xml:space="preserve"> data folder “/</w:delText>
        </w:r>
        <w:r w:rsidR="000B3E0F" w:rsidRPr="00E41667" w:rsidDel="000C0CDD">
          <w:delText>app_installation_dir/</w:delText>
        </w:r>
        <w:r w:rsidR="000B3E0F" w:rsidDel="000C0CDD">
          <w:delText>testD</w:delText>
        </w:r>
        <w:r w:rsidR="000B3E0F" w:rsidRPr="00E41667" w:rsidDel="000C0CDD">
          <w:delText>ata/</w:delText>
        </w:r>
        <w:r w:rsidR="000B3E0F" w:rsidDel="000C0CDD">
          <w:delText>bootstrap/</w:delText>
        </w:r>
        <w:r w:rsidR="000B3E0F" w:rsidRPr="00E41667" w:rsidDel="000C0CDD">
          <w:delText>”</w:delText>
        </w:r>
        <w:r w:rsidR="000B3E0F" w:rsidDel="000C0CDD">
          <w:delText xml:space="preserve">, </w:delText>
        </w:r>
      </w:del>
      <w:r w:rsidR="000B3E0F">
        <w:t xml:space="preserve">four downstream gene sets </w:t>
      </w:r>
      <w:ins w:id="493" w:author="Pierre Bushel" w:date="2021-10-11T11:49:00Z">
        <w:r w:rsidR="000C0CDD">
          <w:t xml:space="preserve">to test the </w:t>
        </w:r>
        <w:proofErr w:type="spellStart"/>
        <w:r w:rsidR="000C0CDD">
          <w:t>boostrap</w:t>
        </w:r>
        <w:proofErr w:type="spellEnd"/>
        <w:r w:rsidR="000C0CDD">
          <w:t xml:space="preserve"> resampling</w:t>
        </w:r>
      </w:ins>
      <w:del w:id="494" w:author="Pierre Bushel" w:date="2021-10-11T11:49:00Z">
        <w:r w:rsidR="000B3E0F" w:rsidDel="000C0CDD">
          <w:delText>are available</w:delText>
        </w:r>
      </w:del>
      <w:r w:rsidR="000B3E0F">
        <w:t xml:space="preserve">. Under the “Bootstrap” tab, </w:t>
      </w:r>
      <w:ins w:id="495" w:author="Pierre Bushel" w:date="2021-10-11T11:50:00Z">
        <w:r w:rsidR="000C0CDD">
          <w:t xml:space="preserve">the </w:t>
        </w:r>
      </w:ins>
      <w:r w:rsidR="000B3E0F">
        <w:t>user</w:t>
      </w:r>
      <w:del w:id="496" w:author="Pierre Bushel" w:date="2021-10-11T11:50:00Z">
        <w:r w:rsidR="000B3E0F" w:rsidDel="000C0CDD">
          <w:delText>s</w:delText>
        </w:r>
      </w:del>
      <w:r w:rsidR="000B3E0F">
        <w:t xml:space="preserve"> can </w:t>
      </w:r>
      <w:del w:id="497" w:author="Pierre Bushel" w:date="2021-10-11T11:50:00Z">
        <w:r w:rsidR="000B3E0F" w:rsidDel="000C0CDD">
          <w:delText>navigate to this location</w:delText>
        </w:r>
      </w:del>
      <w:ins w:id="498" w:author="Pierre Bushel" w:date="2021-10-11T11:50:00Z">
        <w:r w:rsidR="000C0CDD">
          <w:t>load these gene sets</w:t>
        </w:r>
      </w:ins>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del w:id="499" w:author="Pierre Bushel" w:date="2021-10-11T11:50:00Z">
        <w:r w:rsidR="00DB62D3" w:rsidDel="00BC3AE1">
          <w:rPr>
            <w:lang w:eastAsia="en-US"/>
          </w:rPr>
          <w:delText xml:space="preserve">figure </w:delText>
        </w:r>
      </w:del>
      <w:ins w:id="500" w:author="Pierre Bushel" w:date="2021-10-11T11:50:00Z">
        <w:r w:rsidR="00BC3AE1">
          <w:rPr>
            <w:lang w:eastAsia="en-US"/>
          </w:rPr>
          <w:t xml:space="preserve">Figure </w:t>
        </w:r>
      </w:ins>
      <w:r w:rsidR="00DB62D3">
        <w:rPr>
          <w:lang w:eastAsia="en-US"/>
        </w:rPr>
        <w:t>2)</w:t>
      </w:r>
      <w:r w:rsidR="00A704FB">
        <w:rPr>
          <w:lang w:eastAsia="en-US"/>
        </w:rPr>
        <w:t xml:space="preserve">. </w:t>
      </w:r>
      <w:r w:rsidR="00D31D15">
        <w:rPr>
          <w:lang w:eastAsia="en-US"/>
        </w:rPr>
        <w:t xml:space="preserve">The results derived from this </w:t>
      </w:r>
      <w:del w:id="501" w:author="Pierre Bushel" w:date="2021-10-11T11:51:00Z">
        <w:r w:rsidR="00D31D15" w:rsidDel="00BC3AE1">
          <w:rPr>
            <w:lang w:eastAsia="en-US"/>
          </w:rPr>
          <w:delText xml:space="preserve">function </w:delText>
        </w:r>
      </w:del>
      <w:ins w:id="502" w:author="Pierre Bushel" w:date="2021-10-11T11:51:00Z">
        <w:r w:rsidR="00BC3AE1">
          <w:rPr>
            <w:lang w:eastAsia="en-US"/>
          </w:rPr>
          <w:t xml:space="preserve">analysis </w:t>
        </w:r>
      </w:ins>
      <w:r w:rsidR="00493D1D">
        <w:rPr>
          <w:lang w:eastAsia="en-US"/>
        </w:rPr>
        <w:t xml:space="preserve">could </w:t>
      </w:r>
      <w:ins w:id="503" w:author="Pierre Bushel" w:date="2021-10-11T11:51:00Z">
        <w:r w:rsidR="00BC3AE1">
          <w:rPr>
            <w:lang w:eastAsia="en-US"/>
          </w:rPr>
          <w:t xml:space="preserve">potentially </w:t>
        </w:r>
      </w:ins>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del w:id="504" w:author="Pierre Bushel" w:date="2021-10-11T11:51:00Z">
        <w:r w:rsidR="005D5CAF" w:rsidDel="00BC3AE1">
          <w:rPr>
            <w:lang w:eastAsia="en-US"/>
          </w:rPr>
          <w:delText>experimentations</w:delText>
        </w:r>
      </w:del>
      <w:ins w:id="505" w:author="Pierre Bushel" w:date="2021-10-11T11:51:00Z">
        <w:r w:rsidR="00BC3AE1">
          <w:rPr>
            <w:lang w:eastAsia="en-US"/>
          </w:rPr>
          <w:t>experiments</w:t>
        </w:r>
      </w:ins>
      <w:r w:rsidR="005D5CAF">
        <w:rPr>
          <w:lang w:eastAsia="en-US"/>
        </w:rPr>
        <w:t>.</w:t>
      </w:r>
    </w:p>
    <w:p w14:paraId="56B89905" w14:textId="77777777" w:rsidR="00C4369B" w:rsidRDefault="00C4369B" w:rsidP="0091725F">
      <w:pPr>
        <w:spacing w:line="480" w:lineRule="auto"/>
      </w:pPr>
    </w:p>
    <w:p w14:paraId="7DA716DF" w14:textId="0F4BC658" w:rsidR="00982B01" w:rsidRPr="00E41667" w:rsidRDefault="00982B01" w:rsidP="0091725F">
      <w:pPr>
        <w:pStyle w:val="Heading2"/>
        <w:tabs>
          <w:tab w:val="clear" w:pos="567"/>
        </w:tabs>
        <w:ind w:left="562" w:hanging="562"/>
        <w:rPr>
          <w:bCs/>
        </w:rPr>
      </w:pPr>
      <w:r>
        <w:t xml:space="preserve">A </w:t>
      </w:r>
      <w:r w:rsidR="00197909">
        <w:t>U</w:t>
      </w:r>
      <w:r>
        <w:t>se</w:t>
      </w:r>
      <w:del w:id="506" w:author="Pierre Bushel" w:date="2021-10-11T11:51:00Z">
        <w:r w:rsidDel="00423750">
          <w:delText>r</w:delText>
        </w:r>
      </w:del>
      <w:r>
        <w:t xml:space="preserve"> </w:t>
      </w:r>
      <w:r w:rsidR="00197909">
        <w:t>C</w:t>
      </w:r>
      <w:r>
        <w:t xml:space="preserve">ase </w:t>
      </w:r>
      <w:r w:rsidR="00197909">
        <w:t>A</w:t>
      </w:r>
      <w:r>
        <w:t>pplicatio</w:t>
      </w:r>
      <w:r w:rsidR="00321121">
        <w:t>n</w:t>
      </w:r>
    </w:p>
    <w:p w14:paraId="6B4E74F7" w14:textId="0498E6C3" w:rsidR="00982B01" w:rsidRDefault="00982B01" w:rsidP="00721D81">
      <w:pPr>
        <w:spacing w:line="480" w:lineRule="auto"/>
        <w:jc w:val="both"/>
        <w:rPr>
          <w:ins w:id="507" w:author="Pierre Bushel" w:date="2021-10-11T12:28:00Z"/>
        </w:rPr>
      </w:pPr>
      <w:r w:rsidRPr="00E41667">
        <w:rPr>
          <w:color w:val="333333"/>
          <w:shd w:val="clear" w:color="auto" w:fill="FFFFFF"/>
        </w:rPr>
        <w:lastRenderedPageBreak/>
        <w:t xml:space="preserve">Previously we demonstrated that the mouse gene signatures of </w:t>
      </w:r>
      <w:ins w:id="508" w:author="Pierre Bushel" w:date="2021-10-11T11:52:00Z">
        <w:r w:rsidR="00034446" w:rsidRPr="00213179">
          <w:rPr>
            <w:color w:val="333333"/>
            <w:shd w:val="clear" w:color="auto" w:fill="FFFFFF"/>
          </w:rPr>
          <w:t>GATA Binding Protein 2</w:t>
        </w:r>
        <w:r w:rsidR="00034446">
          <w:rPr>
            <w:color w:val="333333"/>
            <w:shd w:val="clear" w:color="auto" w:fill="FFFFFF"/>
          </w:rPr>
          <w:t xml:space="preserve">  (</w:t>
        </w:r>
      </w:ins>
      <w:r w:rsidRPr="00E41667">
        <w:rPr>
          <w:color w:val="333333"/>
          <w:shd w:val="clear" w:color="auto" w:fill="FFFFFF"/>
        </w:rPr>
        <w:t>GATA2</w:t>
      </w:r>
      <w:ins w:id="509" w:author="Pierre Bushel" w:date="2021-10-11T11:52:00Z">
        <w:r w:rsidR="00034446">
          <w:rPr>
            <w:color w:val="333333"/>
            <w:shd w:val="clear" w:color="auto" w:fill="FFFFFF"/>
          </w:rPr>
          <w:t>)</w:t>
        </w:r>
      </w:ins>
      <w:r w:rsidRPr="00E41667">
        <w:rPr>
          <w:color w:val="333333"/>
          <w:shd w:val="clear" w:color="auto" w:fill="FFFFFF"/>
        </w:rPr>
        <w:t xml:space="preserve"> and </w:t>
      </w:r>
      <w:ins w:id="510" w:author="Pierre Bushel" w:date="2021-10-11T11:53:00Z">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ins>
      <w:r w:rsidRPr="00E41667">
        <w:rPr>
          <w:color w:val="333333"/>
          <w:shd w:val="clear" w:color="auto" w:fill="FFFFFF"/>
        </w:rPr>
        <w:t>PGR</w:t>
      </w:r>
      <w:ins w:id="511" w:author="Pierre Bushel" w:date="2021-10-11T11:53:00Z">
        <w:r w:rsidR="00034446">
          <w:rPr>
            <w:color w:val="333333"/>
            <w:shd w:val="clear" w:color="auto" w:fill="FFFFFF"/>
          </w:rPr>
          <w:t>)</w:t>
        </w:r>
      </w:ins>
      <w:r w:rsidRPr="00E41667">
        <w:rPr>
          <w:color w:val="333333"/>
          <w:shd w:val="clear" w:color="auto" w:fill="FFFFFF"/>
        </w:rPr>
        <w:t xml:space="preserve"> allow inference of the interaction between </w:t>
      </w:r>
      <w:del w:id="512" w:author="Pierre Bushel" w:date="2021-10-11T11:53:00Z">
        <w:r w:rsidRPr="00E41667" w:rsidDel="00AC031E">
          <w:rPr>
            <w:color w:val="333333"/>
            <w:shd w:val="clear" w:color="auto" w:fill="FFFFFF"/>
          </w:rPr>
          <w:delText>GATA2 and PGR</w:delText>
        </w:r>
      </w:del>
      <w:ins w:id="513" w:author="Pierre Bushel" w:date="2021-10-11T11:53:00Z">
        <w:r w:rsidR="00AC031E">
          <w:rPr>
            <w:color w:val="333333"/>
            <w:shd w:val="clear" w:color="auto" w:fill="FFFFFF"/>
          </w:rPr>
          <w:t>the two transcription fa</w:t>
        </w:r>
      </w:ins>
      <w:ins w:id="514" w:author="Pierre Bushel" w:date="2021-10-11T11:54:00Z">
        <w:r w:rsidR="00AC031E">
          <w:rPr>
            <w:color w:val="333333"/>
            <w:shd w:val="clear" w:color="auto" w:fill="FFFFFF"/>
          </w:rPr>
          <w:t>ctors</w:t>
        </w:r>
      </w:ins>
      <w:r w:rsidRPr="00E41667">
        <w:rPr>
          <w:color w:val="333333"/>
          <w:shd w:val="clear" w:color="auto" w:fill="FFFFFF"/>
        </w:rPr>
        <w:t xml:space="preserve"> for regulation of </w:t>
      </w:r>
      <w:ins w:id="515" w:author="Pierre Bushel" w:date="2021-10-11T11:55:00Z">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ins>
      <w:r w:rsidRPr="00E41667">
        <w:rPr>
          <w:color w:val="333333"/>
          <w:shd w:val="clear" w:color="auto" w:fill="FFFFFF"/>
        </w:rPr>
        <w:t>SOX17</w:t>
      </w:r>
      <w:ins w:id="516" w:author="Pierre Bushel" w:date="2021-10-11T11:55:00Z">
        <w:r w:rsidR="00AC031E">
          <w:rPr>
            <w:color w:val="333333"/>
            <w:shd w:val="clear" w:color="auto" w:fill="FFFFFF"/>
          </w:rPr>
          <w:t>)</w:t>
        </w:r>
      </w:ins>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del w:id="517" w:author="Pierre Bushel" w:date="2021-10-11T11:55:00Z">
        <w:r w:rsidRPr="00E41667" w:rsidDel="000B7E64">
          <w:rPr>
            <w:color w:val="333333"/>
            <w:shd w:val="clear" w:color="auto" w:fill="FFFFFF"/>
          </w:rPr>
          <w:delText xml:space="preserve">GATA2 </w:delText>
        </w:r>
      </w:del>
      <w:ins w:id="518" w:author="Pierre Bushel" w:date="2021-10-11T11:55:00Z">
        <w:r w:rsidR="000B7E64">
          <w:rPr>
            <w:color w:val="333333"/>
            <w:shd w:val="clear" w:color="auto" w:fill="FFFFFF"/>
          </w:rPr>
          <w:t>the transcription factor</w:t>
        </w:r>
        <w:r w:rsidR="000B7E64" w:rsidRPr="00E41667">
          <w:rPr>
            <w:color w:val="333333"/>
            <w:shd w:val="clear" w:color="auto" w:fill="FFFFFF"/>
          </w:rPr>
          <w:t xml:space="preserve"> </w:t>
        </w:r>
      </w:ins>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0B7E64">
        <w:rPr>
          <w:i/>
          <w:iCs/>
          <w:color w:val="333333"/>
          <w:shd w:val="clear" w:color="auto" w:fill="FFFFFF"/>
          <w:rPrChange w:id="519" w:author="Pierre Bushel" w:date="2021-10-11T11:56:00Z">
            <w:rPr>
              <w:color w:val="333333"/>
              <w:shd w:val="clear" w:color="auto" w:fill="FFFFFF"/>
            </w:rPr>
          </w:rPrChange>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 xml:space="preserve">led to the identification </w:t>
      </w:r>
      <w:proofErr w:type="gramStart"/>
      <w:r>
        <w:rPr>
          <w:color w:val="333333"/>
          <w:shd w:val="clear" w:color="auto" w:fill="FFFFFF"/>
        </w:rPr>
        <w:t>of</w:t>
      </w:r>
      <w:r w:rsidRPr="00E41667">
        <w:rPr>
          <w:color w:val="333333"/>
          <w:shd w:val="clear" w:color="auto" w:fill="FFFFFF"/>
        </w:rPr>
        <w:t xml:space="preserve"> </w:t>
      </w:r>
      <w:ins w:id="520" w:author="Pierre Bushel" w:date="2021-10-11T11:56:00Z">
        <w:r w:rsidR="000B7E64">
          <w:rPr>
            <w:color w:val="333333"/>
            <w:shd w:val="clear" w:color="auto" w:fill="FFFFFF"/>
          </w:rPr>
          <w:t xml:space="preserve"> a</w:t>
        </w:r>
        <w:proofErr w:type="gramEnd"/>
        <w:r w:rsidR="000B7E64">
          <w:rPr>
            <w:color w:val="333333"/>
            <w:shd w:val="clear" w:color="auto" w:fill="FFFFFF"/>
          </w:rPr>
          <w:t xml:space="preserve"> list of </w:t>
        </w:r>
      </w:ins>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ins w:id="521" w:author="Pierre Bushel" w:date="2021-10-11T11:56:00Z">
        <w:r w:rsidR="000B7E64">
          <w:rPr>
            <w:color w:val="333333"/>
            <w:shd w:val="clear" w:color="auto" w:fill="FFFFFF"/>
          </w:rPr>
          <w:t xml:space="preserve">the </w:t>
        </w:r>
      </w:ins>
      <w:r w:rsidRPr="00E41667">
        <w:rPr>
          <w:color w:val="333333"/>
          <w:shd w:val="clear" w:color="auto" w:fill="FFFFFF"/>
        </w:rPr>
        <w:t>“GATA2 direct signature”. The GATA2 activity, as represented by the GATA2 direct signature in a T-</w:t>
      </w:r>
      <w:del w:id="522" w:author="Pierre Bushel" w:date="2021-10-11T12:01:00Z">
        <w:r w:rsidRPr="00E41667" w:rsidDel="007269DB">
          <w:rPr>
            <w:color w:val="333333"/>
            <w:shd w:val="clear" w:color="auto" w:fill="FFFFFF"/>
          </w:rPr>
          <w:delText>score</w:delText>
        </w:r>
      </w:del>
      <w:ins w:id="523" w:author="Pierre Bushel" w:date="2021-10-11T12:01:00Z">
        <w:r w:rsidR="007269DB">
          <w:rPr>
            <w:color w:val="333333"/>
            <w:shd w:val="clear" w:color="auto" w:fill="FFFFFF"/>
          </w:rPr>
          <w:t>S</w:t>
        </w:r>
        <w:r w:rsidR="007269DB" w:rsidRPr="00E41667">
          <w:rPr>
            <w:color w:val="333333"/>
            <w:shd w:val="clear" w:color="auto" w:fill="FFFFFF"/>
          </w:rPr>
          <w:t>core</w:t>
        </w:r>
      </w:ins>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del w:id="524" w:author="Pierre Bushel" w:date="2021-10-11T11:57:00Z">
        <w:r w:rsidRPr="00E41667" w:rsidDel="000B7E64">
          <w:delText>T</w:delText>
        </w:r>
        <w:r w:rsidDel="000B7E64">
          <w:delText xml:space="preserve"> </w:delText>
        </w:r>
      </w:del>
      <w:ins w:id="525" w:author="Pierre Bushel" w:date="2021-10-11T11:57:00Z">
        <w:r w:rsidR="000B7E64" w:rsidRPr="00E41667">
          <w:t>T</w:t>
        </w:r>
        <w:r w:rsidR="000B7E64">
          <w:t>-</w:t>
        </w:r>
      </w:ins>
      <w:del w:id="526" w:author="Pierre Bushel" w:date="2021-10-11T12:01:00Z">
        <w:r w:rsidRPr="00E41667" w:rsidDel="007269DB">
          <w:delText xml:space="preserve">scores </w:delText>
        </w:r>
      </w:del>
      <w:ins w:id="527" w:author="Pierre Bushel" w:date="2021-10-11T12:01:00Z">
        <w:r w:rsidR="007269DB">
          <w:t>S</w:t>
        </w:r>
        <w:r w:rsidR="007269DB" w:rsidRPr="00E41667">
          <w:t xml:space="preserve">cores </w:t>
        </w:r>
      </w:ins>
      <w:r w:rsidRPr="00E41667">
        <w:t xml:space="preserve">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xml:space="preserve">). Similarly, </w:t>
      </w:r>
      <w:del w:id="528" w:author="Pierre Bushel" w:date="2021-10-11T12:28:00Z">
        <w:r w:rsidRPr="00E41667" w:rsidDel="00B8224A">
          <w:delText>T</w:delText>
        </w:r>
        <w:r w:rsidDel="00B8224A">
          <w:delText xml:space="preserve"> </w:delText>
        </w:r>
      </w:del>
      <w:ins w:id="529" w:author="Pierre Bushel" w:date="2021-10-11T12:28:00Z">
        <w:r w:rsidR="00B8224A" w:rsidRPr="00E41667">
          <w:t>T</w:t>
        </w:r>
        <w:r w:rsidR="00B8224A">
          <w:t>-</w:t>
        </w:r>
      </w:ins>
      <w:del w:id="530" w:author="Pierre Bushel" w:date="2021-10-11T12:28:00Z">
        <w:r w:rsidRPr="00E41667" w:rsidDel="00B8224A">
          <w:delText xml:space="preserve">scores </w:delText>
        </w:r>
      </w:del>
      <w:ins w:id="531" w:author="Pierre Bushel" w:date="2021-10-11T12:28:00Z">
        <w:r w:rsidR="00B8224A">
          <w:t>S</w:t>
        </w:r>
        <w:r w:rsidR="00B8224A" w:rsidRPr="00E41667">
          <w:t xml:space="preserve">cores </w:t>
        </w:r>
      </w:ins>
      <w:r w:rsidRPr="00E41667">
        <w:t xml:space="preserve">for the uterine PGR (termed </w:t>
      </w:r>
      <w:ins w:id="532" w:author="Pierre Bushel" w:date="2021-10-11T11:57:00Z">
        <w:r w:rsidR="000B7E64">
          <w:t>the “</w:t>
        </w:r>
      </w:ins>
      <w:r w:rsidRPr="00E41667">
        <w:t>PGR signature</w:t>
      </w:r>
      <w:ins w:id="533" w:author="Pierre Bushel" w:date="2021-10-11T11:57:00Z">
        <w:r w:rsidR="000B7E64">
          <w:t>”</w:t>
        </w:r>
      </w:ins>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del w:id="534" w:author="Pierre Bushel" w:date="2021-10-11T12:28:00Z">
        <w:r w:rsidRPr="00E41667" w:rsidDel="0092055B">
          <w:delText>T</w:delText>
        </w:r>
        <w:r w:rsidDel="0092055B">
          <w:delText xml:space="preserve"> </w:delText>
        </w:r>
      </w:del>
      <w:ins w:id="535" w:author="Pierre Bushel" w:date="2021-10-11T12:28:00Z">
        <w:r w:rsidR="0092055B" w:rsidRPr="00E41667">
          <w:t>T</w:t>
        </w:r>
        <w:r w:rsidR="0092055B">
          <w:t>-</w:t>
        </w:r>
      </w:ins>
      <w:del w:id="536" w:author="Pierre Bushel" w:date="2021-10-11T12:28:00Z">
        <w:r w:rsidRPr="00E41667" w:rsidDel="0092055B">
          <w:delText xml:space="preserve">score </w:delText>
        </w:r>
      </w:del>
      <w:ins w:id="537" w:author="Pierre Bushel" w:date="2021-10-11T12:28:00Z">
        <w:r w:rsidR="0092055B">
          <w:t>S</w:t>
        </w:r>
        <w:r w:rsidR="0092055B" w:rsidRPr="00E41667">
          <w:t xml:space="preserve">core </w:t>
        </w:r>
      </w:ins>
      <w:r w:rsidRPr="00E41667">
        <w:t xml:space="preserve">calculation function. To test whether the GATA2 direct signature </w:t>
      </w:r>
      <w:r>
        <w:t>fits the model</w:t>
      </w:r>
      <w:r w:rsidRPr="00E41667">
        <w:t xml:space="preserve"> of the 3-node PGR-GATA2-SOX17 genetic network, the application </w:t>
      </w:r>
      <w:ins w:id="538" w:author="Pierre Bushel" w:date="2021-10-11T12:00:00Z">
        <w:r w:rsidR="000B7E64">
          <w:t>via the</w:t>
        </w:r>
        <w:r w:rsidR="007269DB">
          <w:t xml:space="preserve"> SEM tab</w:t>
        </w:r>
      </w:ins>
      <w:ins w:id="539" w:author="Pierre Bushel" w:date="2021-10-11T12:01:00Z">
        <w:r w:rsidR="007269DB">
          <w:t>,</w:t>
        </w:r>
      </w:ins>
      <w:ins w:id="540" w:author="Pierre Bushel" w:date="2021-10-11T12:00:00Z">
        <w:r w:rsidR="007269DB">
          <w:t xml:space="preserve"> </w:t>
        </w:r>
      </w:ins>
      <w:r w:rsidRPr="00E41667">
        <w:t xml:space="preserve">was fed with </w:t>
      </w:r>
      <w:del w:id="541" w:author="Pierre Bushel" w:date="2021-10-11T12:01:00Z">
        <w:r w:rsidRPr="00E41667" w:rsidDel="007269DB">
          <w:delText>T</w:delText>
        </w:r>
        <w:r w:rsidDel="007269DB">
          <w:delText xml:space="preserve"> </w:delText>
        </w:r>
      </w:del>
      <w:ins w:id="542" w:author="Pierre Bushel" w:date="2021-10-11T12:01:00Z">
        <w:r w:rsidR="007269DB" w:rsidRPr="00E41667">
          <w:t>T</w:t>
        </w:r>
        <w:r w:rsidR="007269DB">
          <w:t>-</w:t>
        </w:r>
      </w:ins>
      <w:del w:id="543" w:author="Pierre Bushel" w:date="2021-10-11T12:28:00Z">
        <w:r w:rsidRPr="00E41667" w:rsidDel="0092055B">
          <w:delText xml:space="preserve">scores </w:delText>
        </w:r>
      </w:del>
      <w:ins w:id="544" w:author="Pierre Bushel" w:date="2021-10-11T12:28:00Z">
        <w:r w:rsidR="0092055B">
          <w:t>S</w:t>
        </w:r>
        <w:r w:rsidR="0092055B" w:rsidRPr="00E41667">
          <w:t xml:space="preserve">cores </w:t>
        </w:r>
      </w:ins>
      <w:r w:rsidRPr="00E41667">
        <w:t>of</w:t>
      </w:r>
      <w:ins w:id="545" w:author="Pierre Bushel" w:date="2021-10-11T12:01:00Z">
        <w:r w:rsidR="007269DB">
          <w:t xml:space="preserve"> the</w:t>
        </w:r>
      </w:ins>
      <w:r w:rsidRPr="00E41667">
        <w:t xml:space="preserve"> GATA2 direct signature and </w:t>
      </w:r>
      <w:ins w:id="546" w:author="Pierre Bushel" w:date="2021-10-11T12:01:00Z">
        <w:r w:rsidR="007269DB">
          <w:t xml:space="preserve">the </w:t>
        </w:r>
      </w:ins>
      <w:r w:rsidRPr="00E41667">
        <w:t>PGR signature as exogenous variables</w:t>
      </w:r>
      <w:ins w:id="547" w:author="Pierre Bushel" w:date="2021-10-11T12:02:00Z">
        <w:r w:rsidR="007269DB">
          <w:t>,</w:t>
        </w:r>
      </w:ins>
      <w:r w:rsidRPr="00E41667">
        <w:t xml:space="preserve"> and the SOX17 expression levels as the endogenous variable</w:t>
      </w:r>
      <w:del w:id="548" w:author="Pierre Bushel" w:date="2021-10-11T12:02:00Z">
        <w:r w:rsidRPr="00E41667" w:rsidDel="007269DB">
          <w:delText xml:space="preserve"> under the “SEM” function</w:delText>
        </w:r>
      </w:del>
      <w:r w:rsidRPr="00E41667">
        <w:t xml:space="preserve">. The </w:t>
      </w:r>
      <w:del w:id="549" w:author="Pierre Bushel" w:date="2021-10-11T12:02:00Z">
        <w:r w:rsidRPr="00E41667" w:rsidDel="005F4894">
          <w:delText>output data</w:delText>
        </w:r>
      </w:del>
      <w:ins w:id="550" w:author="Pierre Bushel" w:date="2021-10-11T12:02:00Z">
        <w:r w:rsidR="005F4894">
          <w:t>analysis results</w:t>
        </w:r>
      </w:ins>
      <w:r w:rsidRPr="00E41667">
        <w:t xml:space="preserve"> show</w:t>
      </w:r>
      <w:del w:id="551" w:author="Pierre Bushel" w:date="2021-10-11T12:02:00Z">
        <w:r w:rsidRPr="00E41667" w:rsidDel="005F4894">
          <w:delText>s</w:delText>
        </w:r>
      </w:del>
      <w:r w:rsidRPr="00E41667">
        <w:t xml:space="preserve"> that</w:t>
      </w:r>
      <w:del w:id="552" w:author="Pierre Bushel" w:date="2021-10-11T12:02:00Z">
        <w:r w:rsidRPr="00E41667" w:rsidDel="005F4894">
          <w:delText>,</w:delText>
        </w:r>
      </w:del>
      <w:r w:rsidRPr="00E41667">
        <w:t xml:space="preserve"> </w:t>
      </w:r>
      <w:del w:id="553" w:author="Pierre Bushel" w:date="2021-10-11T12:03:00Z">
        <w:r w:rsidRPr="00E41667" w:rsidDel="005F4894">
          <w:delText xml:space="preserve">with </w:delText>
        </w:r>
      </w:del>
      <w:ins w:id="554" w:author="Pierre Bushel" w:date="2021-10-11T12:03:00Z">
        <w:r w:rsidR="005F4894">
          <w:t>given the</w:t>
        </w:r>
        <w:r w:rsidR="005F4894" w:rsidRPr="00E41667">
          <w:t xml:space="preserve"> </w:t>
        </w:r>
      </w:ins>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rPr>
          <w:rPrChange w:id="555" w:author="Wu, Steve (NIH/NIEHS) [E]" w:date="2021-10-12T13:17:00Z">
            <w:rPr/>
          </w:rPrChange>
        </w:rPr>
        <w:t>(</w:t>
      </w:r>
      <w:commentRangeStart w:id="556"/>
      <w:r w:rsidRPr="005D5239">
        <w:rPr>
          <w:rPrChange w:id="557" w:author="Wu, Steve (NIH/NIEHS) [E]" w:date="2021-10-12T13:17:00Z">
            <w:rPr>
              <w:highlight w:val="yellow"/>
            </w:rPr>
          </w:rPrChange>
        </w:rPr>
        <w:t xml:space="preserve">Figure </w:t>
      </w:r>
      <w:r w:rsidR="00705368" w:rsidRPr="005D5239">
        <w:rPr>
          <w:rPrChange w:id="558" w:author="Wu, Steve (NIH/NIEHS) [E]" w:date="2021-10-12T13:17:00Z">
            <w:rPr>
              <w:highlight w:val="yellow"/>
            </w:rPr>
          </w:rPrChange>
        </w:rPr>
        <w:t>4</w:t>
      </w:r>
      <w:commentRangeEnd w:id="556"/>
      <w:r w:rsidR="005D5239">
        <w:rPr>
          <w:rStyle w:val="CommentReference"/>
          <w:rFonts w:eastAsiaTheme="minorHAnsi" w:cstheme="minorBidi"/>
          <w:lang w:eastAsia="en-US"/>
        </w:rPr>
        <w:commentReference w:id="556"/>
      </w:r>
      <w:r w:rsidRPr="00E41667">
        <w:t xml:space="preserve">) and this model is considered not rejected by the human data. This finding suggests that the expression levels of </w:t>
      </w:r>
      <w:ins w:id="559" w:author="Pierre Bushel" w:date="2021-10-11T12:03:00Z">
        <w:r w:rsidR="005F4894">
          <w:t xml:space="preserve">the </w:t>
        </w:r>
      </w:ins>
      <w:r w:rsidRPr="00E41667">
        <w:t xml:space="preserve">GATA2 direct downstream targets, a subset of the full GATA2 regulated </w:t>
      </w:r>
      <w:r w:rsidRPr="00E41667">
        <w:lastRenderedPageBreak/>
        <w:t xml:space="preserve">genes, can </w:t>
      </w:r>
      <w:del w:id="560" w:author="Pierre Bushel" w:date="2021-10-11T12:03:00Z">
        <w:r w:rsidRPr="00E41667" w:rsidDel="005F4894">
          <w:delText xml:space="preserve">mathematically </w:delText>
        </w:r>
      </w:del>
      <w:r w:rsidRPr="00E41667">
        <w:t xml:space="preserve">serve </w:t>
      </w:r>
      <w:ins w:id="561" w:author="Pierre Bushel" w:date="2021-10-11T12:03:00Z">
        <w:r w:rsidR="005F4894" w:rsidRPr="005F4894">
          <w:rPr>
            <w:i/>
            <w:iCs/>
            <w:rPrChange w:id="562" w:author="Pierre Bushel" w:date="2021-10-11T12:03:00Z">
              <w:rPr/>
            </w:rPrChange>
          </w:rPr>
          <w:t>in silico</w:t>
        </w:r>
        <w:r w:rsidR="005F4894">
          <w:t xml:space="preserve"> </w:t>
        </w:r>
      </w:ins>
      <w:r w:rsidRPr="00E41667">
        <w:t>as surrogate reporters of the GATA2 activities in the human endometrium tissues</w:t>
      </w:r>
      <w:del w:id="563" w:author="Pierre Bushel" w:date="2021-10-11T12:04:00Z">
        <w:r w:rsidRPr="00E41667" w:rsidDel="005F4894">
          <w:delText xml:space="preserve">, </w:delText>
        </w:r>
      </w:del>
      <w:ins w:id="564" w:author="Pierre Bushel" w:date="2021-10-11T12:04:00Z">
        <w:r w:rsidR="005F4894">
          <w:t>.</w:t>
        </w:r>
        <w:r w:rsidR="005F4894" w:rsidRPr="00E41667">
          <w:t xml:space="preserve"> </w:t>
        </w:r>
      </w:ins>
      <w:del w:id="565" w:author="Pierre Bushel" w:date="2021-10-11T12:04:00Z">
        <w:r w:rsidRPr="00E41667" w:rsidDel="005F4894">
          <w:delText xml:space="preserve">which </w:delText>
        </w:r>
      </w:del>
      <w:ins w:id="566" w:author="Pierre Bushel" w:date="2021-10-11T12:04:00Z">
        <w:r w:rsidR="005F4894">
          <w:t>This</w:t>
        </w:r>
        <w:r w:rsidR="005F4894" w:rsidRPr="00E41667">
          <w:t xml:space="preserve"> </w:t>
        </w:r>
      </w:ins>
      <w:r w:rsidRPr="00E41667">
        <w:t xml:space="preserve">supports </w:t>
      </w:r>
      <w:del w:id="567" w:author="Pierre Bushel" w:date="2021-10-11T12:04:00Z">
        <w:r w:rsidR="00560169" w:rsidDel="005F4894">
          <w:delText xml:space="preserve">that </w:delText>
        </w:r>
        <w:r w:rsidR="00BE24AF" w:rsidDel="005F4894">
          <w:delText>observing</w:delText>
        </w:r>
      </w:del>
      <w:ins w:id="568" w:author="Pierre Bushel" w:date="2021-10-11T12:04:00Z">
        <w:r w:rsidR="005F4894">
          <w:t>the hypothesis that</w:t>
        </w:r>
      </w:ins>
      <w:r w:rsidR="000763BC">
        <w:t xml:space="preserve"> </w:t>
      </w:r>
      <w:r w:rsidR="00CE14F5">
        <w:t>gene expression patterns</w:t>
      </w:r>
      <w:r w:rsidR="00E5549D">
        <w:t xml:space="preserve"> of </w:t>
      </w:r>
      <w:r w:rsidR="007C4BD2">
        <w:t xml:space="preserve">GATA2 </w:t>
      </w:r>
      <w:r w:rsidR="00AA2FC9">
        <w:t xml:space="preserve">direct downstream target genes </w:t>
      </w:r>
      <w:del w:id="569" w:author="Pierre Bushel" w:date="2021-10-11T12:04:00Z">
        <w:r w:rsidR="00AA2FC9" w:rsidDel="005F4894">
          <w:delText xml:space="preserve">is </w:delText>
        </w:r>
      </w:del>
      <w:ins w:id="570" w:author="Pierre Bushel" w:date="2021-10-11T12:04:00Z">
        <w:r w:rsidR="005F4894">
          <w:t xml:space="preserve">are </w:t>
        </w:r>
      </w:ins>
      <w:del w:id="571" w:author="Pierre Bushel" w:date="2021-10-11T12:05:00Z">
        <w:r w:rsidR="00583EC0" w:rsidDel="005F4894">
          <w:delText>able</w:delText>
        </w:r>
        <w:r w:rsidR="006A3CED" w:rsidDel="005F4894">
          <w:delText xml:space="preserve"> </w:delText>
        </w:r>
      </w:del>
      <w:ins w:id="572" w:author="Pierre Bushel" w:date="2021-10-11T12:05:00Z">
        <w:r w:rsidR="005F4894">
          <w:t xml:space="preserve">capable of </w:t>
        </w:r>
      </w:ins>
      <w:del w:id="573" w:author="Pierre Bushel" w:date="2021-10-11T12:05:00Z">
        <w:r w:rsidR="006A3CED" w:rsidDel="005F4894">
          <w:delText xml:space="preserve">to </w:delText>
        </w:r>
      </w:del>
      <w:r w:rsidR="006A3CED">
        <w:t>reflect</w:t>
      </w:r>
      <w:ins w:id="574" w:author="Pierre Bushel" w:date="2021-10-11T12:05:00Z">
        <w:r w:rsidR="005F4894">
          <w:t>ing</w:t>
        </w:r>
      </w:ins>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t>Discussion</w:t>
      </w:r>
    </w:p>
    <w:p w14:paraId="502F88D8" w14:textId="1B3B7ABE"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059652CB" w:rsidR="00E32876" w:rsidRPr="00E32876" w:rsidRDefault="00E32876" w:rsidP="0091725F">
      <w:pPr>
        <w:spacing w:line="480" w:lineRule="auto"/>
        <w:rPr>
          <w:lang w:eastAsia="en-US"/>
        </w:rPr>
      </w:pPr>
      <w:r w:rsidRPr="00E32876">
        <w:rPr>
          <w:lang w:eastAsia="en-US"/>
        </w:rPr>
        <w:t xml:space="preserve">This </w:t>
      </w:r>
      <w:del w:id="575" w:author="Pierre Bushel" w:date="2021-10-11T12:05:00Z">
        <w:r w:rsidRPr="00E32876" w:rsidDel="00E20EE8">
          <w:rPr>
            <w:lang w:eastAsia="en-US"/>
          </w:rPr>
          <w:delText xml:space="preserve">user-friendly </w:delText>
        </w:r>
      </w:del>
      <w:r w:rsidRPr="00E32876">
        <w:rPr>
          <w:lang w:eastAsia="en-US"/>
        </w:rPr>
        <w:t xml:space="preserve">app allows </w:t>
      </w:r>
      <w:ins w:id="576" w:author="Pierre Bushel" w:date="2021-10-11T12:06:00Z">
        <w:r w:rsidR="00E20EE8">
          <w:rPr>
            <w:lang w:eastAsia="en-US"/>
          </w:rPr>
          <w:t xml:space="preserve">users </w:t>
        </w:r>
      </w:ins>
      <w:r w:rsidRPr="00E32876">
        <w:rPr>
          <w:lang w:eastAsia="en-US"/>
        </w:rPr>
        <w:t xml:space="preserve">quick assessments on genetic interactions and subsequent hypothesis generation without </w:t>
      </w:r>
      <w:del w:id="577" w:author="Pierre Bushel" w:date="2021-10-11T12:06:00Z">
        <w:r w:rsidRPr="00E32876" w:rsidDel="00E20EE8">
          <w:rPr>
            <w:lang w:eastAsia="en-US"/>
          </w:rPr>
          <w:delText>the requirement of extensive knowledge on computation languages and statistical analyses</w:delText>
        </w:r>
      </w:del>
      <w:ins w:id="578" w:author="Pierre Bushel" w:date="2021-10-11T12:06:00Z">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ins>
      <w:r w:rsidRPr="00E32876">
        <w:rPr>
          <w:lang w:eastAsia="en-US"/>
        </w:rPr>
        <w:t>. Due to its simplicity in design, this app is limited to a 3-node model fitting</w:t>
      </w:r>
      <w:del w:id="579" w:author="Pierre Bushel" w:date="2021-10-11T12:07:00Z">
        <w:r w:rsidRPr="00E32876" w:rsidDel="00DB6DC9">
          <w:rPr>
            <w:lang w:eastAsia="en-US"/>
          </w:rPr>
          <w:delText xml:space="preserve"> capability</w:delText>
        </w:r>
      </w:del>
      <w:r w:rsidRPr="00E32876">
        <w:rPr>
          <w:lang w:eastAsia="en-US"/>
        </w:rPr>
        <w:t xml:space="preserve">.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ins w:id="580" w:author="Pierre Bushel" w:date="2021-10-11T12:07:00Z">
        <w:r w:rsidR="00DB6DC9">
          <w:rPr>
            <w:lang w:eastAsia="en-US"/>
          </w:rPr>
          <w:t xml:space="preserve">the </w:t>
        </w:r>
      </w:ins>
      <w:ins w:id="581" w:author="Pierre Bushel" w:date="2021-10-11T12:08:00Z">
        <w:r w:rsidR="00DB6DC9" w:rsidRPr="00E32876">
          <w:rPr>
            <w:lang w:eastAsia="en-US"/>
          </w:rPr>
          <w:t xml:space="preserve">commercial software </w:t>
        </w:r>
      </w:ins>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del w:id="582" w:author="Pierre Bushel" w:date="2021-10-11T12:08:00Z">
        <w:r w:rsidR="007B2409" w:rsidDel="00DB6DC9">
          <w:rPr>
            <w:lang w:eastAsia="en-US"/>
          </w:rPr>
          <w:delText>,</w:delText>
        </w:r>
        <w:r w:rsidR="007B2409" w:rsidRPr="00E32876" w:rsidDel="00DB6DC9">
          <w:rPr>
            <w:lang w:eastAsia="en-US"/>
          </w:rPr>
          <w:delText xml:space="preserve"> </w:delText>
        </w:r>
        <w:r w:rsidRPr="00E32876" w:rsidDel="00DB6DC9">
          <w:rPr>
            <w:lang w:eastAsia="en-US"/>
          </w:rPr>
          <w:delText>a commercial software</w:delText>
        </w:r>
      </w:del>
      <w:r w:rsidRPr="00E32876">
        <w:rPr>
          <w:lang w:eastAsia="en-US"/>
        </w:rPr>
        <w:t>.</w:t>
      </w:r>
      <w:r w:rsidR="004A2DB3" w:rsidRPr="004A2DB3">
        <w:t xml:space="preserve"> </w:t>
      </w:r>
      <w:del w:id="583" w:author="Pierre Bushel" w:date="2021-10-11T12:08:00Z">
        <w:r w:rsidR="004A2DB3" w:rsidRPr="004A2DB3" w:rsidDel="00DB6DC9">
          <w:rPr>
            <w:lang w:eastAsia="en-US"/>
          </w:rPr>
          <w:delText xml:space="preserve">The </w:delText>
        </w:r>
      </w:del>
      <w:proofErr w:type="spellStart"/>
      <w:r w:rsidR="004A2DB3" w:rsidRPr="004A2DB3">
        <w:rPr>
          <w:lang w:eastAsia="en-US"/>
        </w:rPr>
        <w:t>MplusAutomation</w:t>
      </w:r>
      <w:proofErr w:type="spellEnd"/>
      <w:r w:rsidR="004A2DB3" w:rsidRPr="004A2DB3">
        <w:rPr>
          <w:lang w:eastAsia="en-US"/>
        </w:rPr>
        <w:t xml:space="preserve"> uses open-source R to mirror </w:t>
      </w:r>
      <w:del w:id="584" w:author="Pierre Bushel" w:date="2021-10-11T12:08:00Z">
        <w:r w:rsidR="004A2DB3" w:rsidRPr="004A2DB3" w:rsidDel="00DB6DC9">
          <w:rPr>
            <w:lang w:eastAsia="en-US"/>
          </w:rPr>
          <w:delText xml:space="preserve">the commercially available software </w:delText>
        </w:r>
      </w:del>
      <w:proofErr w:type="spellStart"/>
      <w:r w:rsidR="004A2DB3" w:rsidRPr="004A2DB3">
        <w:rPr>
          <w:lang w:eastAsia="en-US"/>
        </w:rPr>
        <w:t>Mplus</w:t>
      </w:r>
      <w:proofErr w:type="spellEnd"/>
      <w:r w:rsidR="004A2DB3" w:rsidRPr="004A2DB3">
        <w:rPr>
          <w:lang w:eastAsia="en-US"/>
        </w:rPr>
        <w:t xml:space="preserve"> </w:t>
      </w:r>
      <w:ins w:id="585" w:author="Pierre Bushel" w:date="2021-10-11T12:09:00Z">
        <w:r w:rsidR="00DB6DC9">
          <w:rPr>
            <w:lang w:eastAsia="en-US"/>
          </w:rPr>
          <w:t xml:space="preserve">functionality </w:t>
        </w:r>
      </w:ins>
      <w:r w:rsidR="004A2DB3" w:rsidRPr="004A2DB3">
        <w:rPr>
          <w:lang w:eastAsia="en-US"/>
        </w:rPr>
        <w:t xml:space="preserve">and </w:t>
      </w:r>
      <w:del w:id="586" w:author="Pierre Bushel" w:date="2021-10-11T12:09:00Z">
        <w:r w:rsidR="004A2DB3" w:rsidRPr="004A2DB3" w:rsidDel="00DB6DC9">
          <w:rPr>
            <w:lang w:eastAsia="en-US"/>
          </w:rPr>
          <w:delText>implement this</w:delText>
        </w:r>
      </w:del>
      <w:ins w:id="587" w:author="Pierre Bushel" w:date="2021-10-11T12:09:00Z">
        <w:r w:rsidR="00DB6DC9">
          <w:rPr>
            <w:lang w:eastAsia="en-US"/>
          </w:rPr>
          <w:t>automates</w:t>
        </w:r>
      </w:ins>
      <w:r w:rsidR="004A2DB3" w:rsidRPr="004A2DB3">
        <w:rPr>
          <w:lang w:eastAsia="en-US"/>
        </w:rPr>
        <w:t xml:space="preserve"> modeling</w:t>
      </w:r>
      <w:del w:id="588" w:author="Pierre Bushel" w:date="2021-10-11T12:09:00Z">
        <w:r w:rsidR="00844048" w:rsidDel="00DB6DC9">
          <w:rPr>
            <w:lang w:eastAsia="en-US"/>
          </w:rPr>
          <w:delText>, which was</w:delText>
        </w:r>
        <w:r w:rsidR="004A2DB3" w:rsidRPr="004A2DB3" w:rsidDel="00DB6DC9">
          <w:rPr>
            <w:lang w:eastAsia="en-US"/>
          </w:rPr>
          <w:delText xml:space="preserve"> designed to automate</w:delText>
        </w:r>
      </w:del>
      <w:r w:rsidR="004A2DB3" w:rsidRPr="004A2DB3">
        <w:rPr>
          <w:lang w:eastAsia="en-US"/>
        </w:rPr>
        <w:t xml:space="preserve">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ins w:id="589" w:author="Pierre Bushel" w:date="2021-10-11T12:10:00Z">
        <w:r w:rsidR="00DB6DC9">
          <w:rPr>
            <w:lang w:eastAsia="en-US"/>
          </w:rPr>
          <w:t xml:space="preserve">app </w:t>
        </w:r>
      </w:ins>
      <w:r w:rsidR="00844048">
        <w:rPr>
          <w:lang w:eastAsia="en-US"/>
        </w:rPr>
        <w:t xml:space="preserve">is similar </w:t>
      </w:r>
      <w:r w:rsidR="004A2DB3" w:rsidRPr="004A2DB3">
        <w:rPr>
          <w:lang w:eastAsia="en-US"/>
        </w:rPr>
        <w:t xml:space="preserve">to </w:t>
      </w:r>
      <w:proofErr w:type="spellStart"/>
      <w:r w:rsidR="004A2DB3" w:rsidRPr="004A2DB3">
        <w:rPr>
          <w:lang w:eastAsia="en-US"/>
        </w:rPr>
        <w:t>MplusAutomation</w:t>
      </w:r>
      <w:proofErr w:type="spellEnd"/>
      <w:r w:rsidR="00844048">
        <w:rPr>
          <w:lang w:eastAsia="en-US"/>
        </w:rPr>
        <w:t xml:space="preserve"> in </w:t>
      </w:r>
      <w:del w:id="590" w:author="Pierre Bushel" w:date="2021-10-11T12:10:00Z">
        <w:r w:rsidR="00844048" w:rsidDel="00DB6DC9">
          <w:rPr>
            <w:lang w:eastAsia="en-US"/>
          </w:rPr>
          <w:delText>this aspect</w:delText>
        </w:r>
        <w:r w:rsidR="004A2DB3" w:rsidRPr="004A2DB3" w:rsidDel="00DB6DC9">
          <w:rPr>
            <w:lang w:eastAsia="en-US"/>
          </w:rPr>
          <w:delText>, where we</w:delText>
        </w:r>
      </w:del>
      <w:ins w:id="591" w:author="Pierre Bushel" w:date="2021-10-11T12:10:00Z">
        <w:r w:rsidR="00DB6DC9">
          <w:rPr>
            <w:lang w:eastAsia="en-US"/>
          </w:rPr>
          <w:t>that</w:t>
        </w:r>
        <w:r w:rsidR="00257093">
          <w:rPr>
            <w:lang w:eastAsia="en-US"/>
          </w:rPr>
          <w:t xml:space="preserve"> the SEM model is</w:t>
        </w:r>
      </w:ins>
      <w:r w:rsidR="004A2DB3" w:rsidRPr="004A2DB3">
        <w:rPr>
          <w:lang w:eastAsia="en-US"/>
        </w:rPr>
        <w:t xml:space="preserve"> implement</w:t>
      </w:r>
      <w:ins w:id="592" w:author="Pierre Bushel" w:date="2021-10-11T12:10:00Z">
        <w:r w:rsidR="00257093">
          <w:rPr>
            <w:lang w:eastAsia="en-US"/>
          </w:rPr>
          <w:t>ed</w:t>
        </w:r>
      </w:ins>
      <w:r w:rsidR="004A2DB3" w:rsidRPr="004A2DB3">
        <w:rPr>
          <w:lang w:eastAsia="en-US"/>
        </w:rPr>
        <w:t xml:space="preserve"> </w:t>
      </w:r>
      <w:del w:id="593" w:author="Pierre Bushel" w:date="2021-10-11T12:10:00Z">
        <w:r w:rsidR="004A2DB3" w:rsidRPr="004A2DB3" w:rsidDel="00257093">
          <w:rPr>
            <w:lang w:eastAsia="en-US"/>
          </w:rPr>
          <w:delText xml:space="preserve">SEM model </w:delText>
        </w:r>
      </w:del>
      <w:r w:rsidR="004A2DB3" w:rsidRPr="004A2DB3">
        <w:rPr>
          <w:lang w:eastAsia="en-US"/>
        </w:rPr>
        <w:t xml:space="preserve">in R instead of </w:t>
      </w:r>
      <w:proofErr w:type="spellStart"/>
      <w:r w:rsidR="004A2DB3" w:rsidRPr="004A2DB3">
        <w:rPr>
          <w:lang w:eastAsia="en-US"/>
        </w:rPr>
        <w:t>Mplus</w:t>
      </w:r>
      <w:proofErr w:type="spellEnd"/>
      <w:r w:rsidR="004A2DB3" w:rsidRPr="004A2DB3">
        <w:rPr>
          <w:lang w:eastAsia="en-US"/>
        </w:rPr>
        <w:t xml:space="preserve"> for </w:t>
      </w:r>
      <w:del w:id="594" w:author="Pierre Bushel" w:date="2021-10-11T12:11:00Z">
        <w:r w:rsidR="004A2DB3" w:rsidRPr="004A2DB3" w:rsidDel="00257093">
          <w:rPr>
            <w:lang w:eastAsia="en-US"/>
          </w:rPr>
          <w:delText>the computational flexibility and backend automation consideration</w:delText>
        </w:r>
      </w:del>
      <w:ins w:id="595" w:author="Pierre Bushel" w:date="2021-10-11T12:11:00Z">
        <w:r w:rsidR="00257093">
          <w:rPr>
            <w:lang w:eastAsia="en-US"/>
          </w:rPr>
          <w:t>wide availability</w:t>
        </w:r>
      </w:ins>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w:t>
      </w:r>
      <w:r w:rsidR="004A2DB3" w:rsidRPr="004A2DB3">
        <w:rPr>
          <w:lang w:eastAsia="en-US"/>
        </w:rPr>
        <w:lastRenderedPageBreak/>
        <w:t>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Rshiny to render a user’s friendly web front end, as demonstrated in the manuscript.</w:t>
      </w: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161107D7" w:rsidR="008159AC" w:rsidRDefault="008723FF" w:rsidP="004F7DE7">
      <w:pPr>
        <w:spacing w:line="480" w:lineRule="auto"/>
        <w:rPr>
          <w:ins w:id="596" w:author="Pierre Bushel" w:date="2021-10-11T12:11:00Z"/>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ins w:id="597" w:author="Pierre Bushel" w:date="2021-10-11T12:11:00Z"/>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p w14:paraId="5E0CBB2F" w14:textId="77777777" w:rsidR="006B2D5B" w:rsidRPr="0091725F" w:rsidRDefault="006B2D5B" w:rsidP="0091725F">
      <w:pPr>
        <w:spacing w:line="480" w:lineRule="auto"/>
        <w:rPr>
          <w:b/>
          <w:bCs/>
        </w:rPr>
      </w:pPr>
      <w:r w:rsidRPr="0091725F">
        <w:rPr>
          <w:b/>
          <w:bCs/>
        </w:rPr>
        <w:lastRenderedPageBreak/>
        <w:t>Acknowledgments</w:t>
      </w:r>
    </w:p>
    <w:p w14:paraId="5D44B44C" w14:textId="77777777" w:rsidR="00177A65" w:rsidRDefault="005018F9" w:rsidP="005018F9">
      <w:pPr>
        <w:spacing w:line="480" w:lineRule="auto"/>
        <w:rPr>
          <w:ins w:id="598" w:author="Pierre Bushel" w:date="2021-10-11T12:12:00Z"/>
          <w:color w:val="333333"/>
          <w:shd w:val="clear" w:color="auto" w:fill="FFFFFF"/>
        </w:rPr>
      </w:pPr>
      <w:r>
        <w:rPr>
          <w:color w:val="333333"/>
          <w:shd w:val="clear" w:color="auto" w:fill="FFFFFF"/>
        </w:rPr>
        <w:t>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w:t>
      </w:r>
    </w:p>
    <w:p w14:paraId="760A76E6" w14:textId="42FC1F2C" w:rsidR="005018F9" w:rsidRDefault="005018F9" w:rsidP="005018F9">
      <w:pPr>
        <w:spacing w:line="480" w:lineRule="auto"/>
        <w:rPr>
          <w:color w:val="333333"/>
          <w:shd w:val="clear" w:color="auto" w:fill="FFFFFF"/>
        </w:rPr>
      </w:pPr>
      <w:r>
        <w:rPr>
          <w:color w:val="333333"/>
          <w:shd w:val="clear" w:color="auto" w:fill="FFFFFF"/>
        </w:rPr>
        <w:t xml:space="preserve"> </w:t>
      </w:r>
    </w:p>
    <w:p w14:paraId="57D97FC7" w14:textId="5D523F4F" w:rsidR="001C1BB8" w:rsidRPr="0091725F" w:rsidRDefault="001C1BB8" w:rsidP="0091725F">
      <w:pPr>
        <w:spacing w:line="480" w:lineRule="auto"/>
        <w:rPr>
          <w:b/>
          <w:bCs/>
        </w:rPr>
      </w:pPr>
      <w:r w:rsidRPr="0091725F">
        <w:rPr>
          <w:b/>
          <w:bCs/>
        </w:rPr>
        <w:t>Conflict of Interest</w:t>
      </w:r>
    </w:p>
    <w:p w14:paraId="43F3E652" w14:textId="317019E4" w:rsidR="00B3431B" w:rsidRDefault="001C1BB8" w:rsidP="00B40282">
      <w:pPr>
        <w:spacing w:line="480" w:lineRule="auto"/>
        <w:rPr>
          <w:ins w:id="599" w:author="Pierre Bushel" w:date="2021-10-11T12:15:00Z"/>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1C0F74DF" w14:textId="75D25EBF" w:rsidR="00E0798B" w:rsidDel="00177A65" w:rsidRDefault="00B3431B" w:rsidP="00E20990">
      <w:pPr>
        <w:pStyle w:val="Heading1"/>
        <w:tabs>
          <w:tab w:val="clear" w:pos="567"/>
        </w:tabs>
        <w:ind w:left="562" w:hanging="562"/>
        <w:rPr>
          <w:del w:id="600" w:author="Pierre Bushel" w:date="2021-10-11T12:13:00Z"/>
        </w:rPr>
      </w:pPr>
      <w:r w:rsidRPr="00B3431B">
        <w:t>Reference</w:t>
      </w:r>
      <w:ins w:id="601" w:author="Pierre Bushel" w:date="2021-10-11T12:13:00Z">
        <w:r w:rsidR="0066274D">
          <w:t>s</w:t>
        </w:r>
      </w:ins>
      <w:r w:rsidRPr="00B3431B">
        <w:t xml:space="preserve"> </w:t>
      </w:r>
    </w:p>
    <w:p w14:paraId="542278A7" w14:textId="0492442D" w:rsidR="00E0798B" w:rsidDel="00177A65" w:rsidRDefault="00AA56FC" w:rsidP="00610045">
      <w:pPr>
        <w:spacing w:line="480" w:lineRule="auto"/>
        <w:rPr>
          <w:del w:id="602" w:author="Pierre Bushel" w:date="2021-10-11T12:13:00Z"/>
        </w:rPr>
      </w:pPr>
      <w:del w:id="603" w:author="Pierre Bushel" w:date="2021-10-11T12:13:00Z">
        <w:r w:rsidDel="00177A65">
          <w:delText>References</w:delText>
        </w:r>
      </w:del>
    </w:p>
    <w:p w14:paraId="549B126A" w14:textId="77777777" w:rsidR="00EF158F" w:rsidRPr="00EF158F" w:rsidRDefault="00E0798B">
      <w:pPr>
        <w:pStyle w:val="EndNoteBibliography"/>
        <w:spacing w:after="240"/>
        <w:pPrChange w:id="604" w:author="Pierre Bushel" w:date="2021-10-11T12:13:00Z">
          <w:pPr>
            <w:pStyle w:val="EndNoteBibliography"/>
          </w:pPr>
        </w:pPrChange>
      </w:pPr>
      <w:r>
        <w:fldChar w:fldCharType="begin"/>
      </w:r>
      <w:r>
        <w:instrText xml:space="preserve"> ADDIN EN.REFLIST </w:instrText>
      </w:r>
      <w:r>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pPr>
        <w:pStyle w:val="EndNoteBibliography"/>
        <w:spacing w:after="240"/>
        <w:pPrChange w:id="605" w:author="Pierre Bushel" w:date="2021-10-11T12:13:00Z">
          <w:pPr>
            <w:pStyle w:val="EndNoteBibliography"/>
          </w:pPr>
        </w:pPrChange>
      </w:pPr>
      <w:r w:rsidRPr="00EF158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pPr>
        <w:pStyle w:val="EndNoteBibliography"/>
        <w:spacing w:after="240"/>
        <w:pPrChange w:id="606" w:author="Pierre Bushel" w:date="2021-10-11T12:13:00Z">
          <w:pPr>
            <w:pStyle w:val="EndNoteBibliography"/>
          </w:pPr>
        </w:pPrChange>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pPr>
        <w:pStyle w:val="EndNoteBibliography"/>
        <w:spacing w:after="240"/>
        <w:pPrChange w:id="607" w:author="Pierre Bushel" w:date="2021-10-11T12:13:00Z">
          <w:pPr>
            <w:pStyle w:val="EndNoteBibliography"/>
          </w:pPr>
        </w:pPrChange>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pPr>
        <w:pStyle w:val="EndNoteBibliography"/>
        <w:spacing w:after="240"/>
        <w:pPrChange w:id="608" w:author="Pierre Bushel" w:date="2021-10-11T12:13:00Z">
          <w:pPr>
            <w:pStyle w:val="EndNoteBibliography"/>
          </w:pPr>
        </w:pPrChange>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pPr>
        <w:pStyle w:val="EndNoteBibliography"/>
        <w:spacing w:after="240"/>
        <w:pPrChange w:id="609" w:author="Pierre Bushel" w:date="2021-10-11T12:13:00Z">
          <w:pPr>
            <w:pStyle w:val="EndNoteBibliography"/>
          </w:pPr>
        </w:pPrChange>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pPr>
        <w:pStyle w:val="EndNoteBibliography"/>
        <w:spacing w:after="240"/>
        <w:pPrChange w:id="610" w:author="Pierre Bushel" w:date="2021-10-11T12:13:00Z">
          <w:pPr>
            <w:pStyle w:val="EndNoteBibliography"/>
          </w:pPr>
        </w:pPrChange>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pPr>
        <w:pStyle w:val="EndNoteBibliography"/>
        <w:spacing w:after="240"/>
        <w:pPrChange w:id="611" w:author="Pierre Bushel" w:date="2021-10-11T12:13:00Z">
          <w:pPr>
            <w:pStyle w:val="EndNoteBibliography"/>
          </w:pPr>
        </w:pPrChange>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pPr>
        <w:pStyle w:val="EndNoteBibliography"/>
        <w:spacing w:after="240"/>
        <w:pPrChange w:id="612" w:author="Pierre Bushel" w:date="2021-10-11T12:13:00Z">
          <w:pPr>
            <w:pStyle w:val="EndNoteBibliography"/>
          </w:pPr>
        </w:pPrChange>
      </w:pPr>
      <w:r w:rsidRPr="00EF158F">
        <w:lastRenderedPageBreak/>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pPr>
        <w:pStyle w:val="EndNoteBibliography"/>
        <w:spacing w:after="240"/>
        <w:pPrChange w:id="613" w:author="Pierre Bushel" w:date="2021-10-11T12:13:00Z">
          <w:pPr>
            <w:pStyle w:val="EndNoteBibliography"/>
          </w:pPr>
        </w:pPrChange>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pPr>
        <w:pStyle w:val="EndNoteBibliography"/>
        <w:spacing w:after="240"/>
        <w:pPrChange w:id="614" w:author="Pierre Bushel" w:date="2021-10-11T12:13:00Z">
          <w:pPr>
            <w:pStyle w:val="EndNoteBibliography"/>
          </w:pPr>
        </w:pPrChange>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pPr>
        <w:pStyle w:val="EndNoteBibliography"/>
        <w:spacing w:after="240"/>
        <w:pPrChange w:id="615" w:author="Pierre Bushel" w:date="2021-10-11T12:13:00Z">
          <w:pPr>
            <w:pStyle w:val="EndNoteBibliography"/>
          </w:pPr>
        </w:pPrChange>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pPr>
        <w:pStyle w:val="EndNoteBibliography"/>
        <w:spacing w:after="240"/>
        <w:pPrChange w:id="616" w:author="Pierre Bushel" w:date="2021-10-11T12:13:00Z">
          <w:pPr>
            <w:pStyle w:val="EndNoteBibliography"/>
          </w:pPr>
        </w:pPrChange>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pPr>
        <w:pStyle w:val="EndNoteBibliography"/>
        <w:spacing w:after="240"/>
        <w:pPrChange w:id="617" w:author="Pierre Bushel" w:date="2021-10-11T12:13:00Z">
          <w:pPr>
            <w:pStyle w:val="EndNoteBibliography"/>
          </w:pPr>
        </w:pPrChange>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pPr>
        <w:pStyle w:val="EndNoteBibliography"/>
        <w:spacing w:after="240"/>
        <w:pPrChange w:id="618" w:author="Pierre Bushel" w:date="2021-10-11T12:13:00Z">
          <w:pPr>
            <w:pStyle w:val="EndNoteBibliography"/>
          </w:pPr>
        </w:pPrChange>
      </w:pPr>
      <w:r w:rsidRPr="00EF158F">
        <w:t>Rosseel, Y. (2018). "Latent Variable Analysis."</w:t>
      </w:r>
    </w:p>
    <w:p w14:paraId="3B66E917" w14:textId="77777777" w:rsidR="00EF158F" w:rsidRPr="00EF158F" w:rsidRDefault="00EF158F">
      <w:pPr>
        <w:pStyle w:val="EndNoteBibliography"/>
        <w:spacing w:after="240"/>
        <w:pPrChange w:id="619" w:author="Pierre Bushel" w:date="2021-10-11T12:13:00Z">
          <w:pPr>
            <w:pStyle w:val="EndNoteBibliography"/>
          </w:pPr>
        </w:pPrChange>
      </w:pPr>
      <w:r w:rsidRPr="00EF158F">
        <w:t>Rstudio, I. (2014). "Shinny: Easy web applications in R."</w:t>
      </w:r>
    </w:p>
    <w:p w14:paraId="4A274811" w14:textId="77777777" w:rsidR="00EF158F" w:rsidRPr="00EF158F" w:rsidRDefault="00EF158F">
      <w:pPr>
        <w:pStyle w:val="EndNoteBibliography"/>
        <w:spacing w:after="240"/>
        <w:pPrChange w:id="620" w:author="Pierre Bushel" w:date="2021-10-11T12:13:00Z">
          <w:pPr>
            <w:pStyle w:val="EndNoteBibliography"/>
          </w:pPr>
        </w:pPrChange>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pPr>
        <w:pStyle w:val="EndNoteBibliography"/>
        <w:spacing w:after="240"/>
        <w:pPrChange w:id="621" w:author="Pierre Bushel" w:date="2021-10-11T12:13:00Z">
          <w:pPr>
            <w:pStyle w:val="EndNoteBibliography"/>
          </w:pPr>
        </w:pPrChange>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pPr>
        <w:pStyle w:val="EndNoteBibliography"/>
        <w:spacing w:after="240"/>
        <w:pPrChange w:id="622" w:author="Pierre Bushel" w:date="2021-10-11T12:13:00Z">
          <w:pPr>
            <w:pStyle w:val="EndNoteBibliography"/>
          </w:pPr>
        </w:pPrChange>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pPr>
        <w:spacing w:after="240" w:line="480" w:lineRule="auto"/>
        <w:rPr>
          <w:ins w:id="623" w:author="Pierre Bushel" w:date="2021-10-11T12:12:00Z"/>
        </w:rPr>
        <w:pPrChange w:id="624" w:author="Pierre Bushel" w:date="2021-10-11T12:14:00Z">
          <w:pPr>
            <w:spacing w:line="480" w:lineRule="auto"/>
          </w:pPr>
        </w:pPrChange>
      </w:pPr>
      <w:r>
        <w:fldChar w:fldCharType="end"/>
      </w:r>
    </w:p>
    <w:p w14:paraId="75C86507" w14:textId="77777777" w:rsidR="00177A65" w:rsidRDefault="00177A65" w:rsidP="00177A65">
      <w:pPr>
        <w:pStyle w:val="Heading1"/>
        <w:tabs>
          <w:tab w:val="clear" w:pos="567"/>
        </w:tabs>
        <w:ind w:left="562" w:hanging="562"/>
      </w:pPr>
      <w:r w:rsidRPr="00610045">
        <w:t>Figure Legends</w:t>
      </w:r>
    </w:p>
    <w:p w14:paraId="23D8C35E" w14:textId="7B631867" w:rsidR="00177A65" w:rsidRDefault="00177A65" w:rsidP="00177A65">
      <w:pPr>
        <w:spacing w:after="240" w:line="480" w:lineRule="auto"/>
        <w:rPr>
          <w:ins w:id="625" w:author="Pierre Bushel" w:date="2021-10-11T12:19:00Z"/>
        </w:rPr>
      </w:pPr>
      <w:r w:rsidRPr="00A72384">
        <w:rPr>
          <w:b/>
          <w:bCs/>
        </w:rPr>
        <w:t>Figure 1</w:t>
      </w:r>
      <w:r>
        <w:t xml:space="preserve">.  The workflow and application of SEMIPs. The left four rectangles and arrows indicate our hypothesis testing and generation schema; the components bounded by </w:t>
      </w:r>
      <w:ins w:id="626" w:author="Pierre Bushel" w:date="2021-10-11T12:15:00Z">
        <w:r w:rsidR="00BA7928">
          <w:t xml:space="preserve">the </w:t>
        </w:r>
      </w:ins>
      <w:r>
        <w:t xml:space="preserve">dotted orange rectangle </w:t>
      </w:r>
      <w:r>
        <w:lastRenderedPageBreak/>
        <w:t xml:space="preserve">are features provided in the </w:t>
      </w:r>
      <w:ins w:id="627" w:author="Pierre Bushel" w:date="2021-10-11T12:15:00Z">
        <w:r w:rsidR="00BA7928">
          <w:t>R Shiny</w:t>
        </w:r>
      </w:ins>
      <w:ins w:id="628" w:author="Pierre Bushel" w:date="2021-10-11T12:16:00Z">
        <w:r w:rsidR="00BA7928">
          <w:t xml:space="preserve"> </w:t>
        </w:r>
      </w:ins>
      <w:r>
        <w:t xml:space="preserve">web-application. A biological hypothesis is tested in a model </w:t>
      </w:r>
      <w:del w:id="629" w:author="Pierre Bushel" w:date="2021-10-11T12:16:00Z">
        <w:r w:rsidDel="00BA7928">
          <w:delText xml:space="preserve">animal  </w:delText>
        </w:r>
      </w:del>
      <w:r>
        <w:t>system (</w:t>
      </w:r>
      <w:proofErr w:type="gramStart"/>
      <w:ins w:id="630" w:author="Pierre Bushel" w:date="2021-10-11T12:16:00Z">
        <w:r w:rsidR="00BA7928">
          <w:t>i.e.</w:t>
        </w:r>
        <w:proofErr w:type="gramEnd"/>
        <w:r w:rsidR="00BA7928">
          <w:t xml:space="preserve"> </w:t>
        </w:r>
      </w:ins>
      <w:r>
        <w:t>mouse) on relationship between two interacting factors (Fac1 &amp; Fac2) and their endpoint. The hypothesis is translated to another species (i.e., human in our research) via T-</w:t>
      </w:r>
      <w:del w:id="631" w:author="Pierre Bushel" w:date="2021-10-11T12:29:00Z">
        <w:r w:rsidDel="004032F6">
          <w:delText xml:space="preserve">score </w:delText>
        </w:r>
      </w:del>
      <w:ins w:id="632" w:author="Pierre Bushel" w:date="2021-10-11T12:29:00Z">
        <w:r w:rsidR="004032F6">
          <w:t xml:space="preserve">Score </w:t>
        </w:r>
      </w:ins>
      <w:r>
        <w:t xml:space="preserve">computation (represented by the upper blue arrow noted as “assisted by”) and verified with </w:t>
      </w:r>
      <w:ins w:id="633" w:author="Pierre Bushel" w:date="2021-10-11T12:16:00Z">
        <w:r w:rsidR="00BA7928">
          <w:t xml:space="preserve">the </w:t>
        </w:r>
      </w:ins>
      <w:r>
        <w:t xml:space="preserve">SEM model (represented by the lower blue arrow noted as “achieved through SEM”). This process is accomplished with our </w:t>
      </w:r>
      <w:ins w:id="634" w:author="Pierre Bushel" w:date="2021-10-11T12:16:00Z">
        <w:r w:rsidR="00BA7928">
          <w:t xml:space="preserve">R </w:t>
        </w:r>
      </w:ins>
      <w:del w:id="635" w:author="Pierre Bushel" w:date="2021-10-11T12:16:00Z">
        <w:r w:rsidDel="00BA7928">
          <w:delText xml:space="preserve">shinyapp </w:delText>
        </w:r>
      </w:del>
      <w:ins w:id="636" w:author="Pierre Bushel" w:date="2021-10-11T12:16:00Z">
        <w:r w:rsidR="00BA7928">
          <w:t xml:space="preserve">Shiny app </w:t>
        </w:r>
      </w:ins>
      <w:r>
        <w:t xml:space="preserve">indicated by two curved arrows. γ11 and γ21 are correlation </w:t>
      </w:r>
      <w:ins w:id="637" w:author="Pierre Bushel" w:date="2021-10-11T12:16:00Z">
        <w:r w:rsidR="00BA7928">
          <w:t>co</w:t>
        </w:r>
      </w:ins>
      <w:r>
        <w:t>efficient</w:t>
      </w:r>
      <w:ins w:id="638" w:author="Pierre Bushel" w:date="2021-10-11T12:17:00Z">
        <w:r w:rsidR="00BA7928">
          <w:t>s</w:t>
        </w:r>
      </w:ins>
      <w:r>
        <w:t xml:space="preserve"> and ξ</w:t>
      </w:r>
      <w:r w:rsidRPr="00E55885">
        <w:rPr>
          <w:vertAlign w:val="subscript"/>
        </w:rPr>
        <w:t>1</w:t>
      </w:r>
      <w:r>
        <w:t xml:space="preserve"> is the model residual. The two-class bootstrap </w:t>
      </w:r>
      <w:del w:id="639" w:author="Pierre Bushel" w:date="2021-10-11T12:17:00Z">
        <w:r w:rsidDel="00BA7928">
          <w:delText xml:space="preserve">analysis </w:delText>
        </w:r>
      </w:del>
      <w:ins w:id="640" w:author="Pierre Bushel" w:date="2021-10-11T12:17:00Z">
        <w:r w:rsidR="00BA7928">
          <w:t xml:space="preserve">resampling </w:t>
        </w:r>
      </w:ins>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2716D815" w:rsidR="00177A65" w:rsidRDefault="00177A65" w:rsidP="00177A65">
      <w:pPr>
        <w:spacing w:line="480" w:lineRule="auto"/>
        <w:rPr>
          <w:ins w:id="641" w:author="Pierre Bushel" w:date="2021-10-11T12:19:00Z"/>
        </w:rPr>
      </w:pPr>
      <w:r w:rsidRPr="00A72384">
        <w:rPr>
          <w:b/>
          <w:bCs/>
        </w:rPr>
        <w:t>Figure 2</w:t>
      </w:r>
      <w:r>
        <w:t xml:space="preserve">. The </w:t>
      </w:r>
      <w:ins w:id="642" w:author="Pierre Bushel" w:date="2021-10-11T12:17:00Z">
        <w:r w:rsidR="00BA7928">
          <w:t>SEMI</w:t>
        </w:r>
      </w:ins>
      <w:ins w:id="643" w:author="Pierre Bushel" w:date="2021-10-11T12:24:00Z">
        <w:r w:rsidR="002A5BF4">
          <w:t>P</w:t>
        </w:r>
      </w:ins>
      <w:ins w:id="644" w:author="Pierre Bushel" w:date="2021-10-11T12:17:00Z">
        <w:r w:rsidR="00BA7928">
          <w:t xml:space="preserve">s </w:t>
        </w:r>
      </w:ins>
      <w:r>
        <w:t>user interface</w:t>
      </w:r>
      <w:del w:id="645" w:author="Pierre Bushel" w:date="2021-10-11T12:17:00Z">
        <w:r w:rsidDel="00BA7928">
          <w:delText xml:space="preserve"> is shown when it is launched</w:delText>
        </w:r>
      </w:del>
      <w:r>
        <w:t>. The main panel contains four tabs: “T-Scores”, “SEM”, “Bootstrap”, and “Instruction</w:t>
      </w:r>
      <w:ins w:id="646" w:author="Pierre Bushel" w:date="2021-10-11T12:17:00Z">
        <w:r w:rsidR="00F74856">
          <w:t>s</w:t>
        </w:r>
      </w:ins>
      <w:r>
        <w:t>”. The right panel shows the screen when the “T-</w:t>
      </w:r>
      <w:del w:id="647" w:author="Pierre Bushel" w:date="2021-10-11T12:29:00Z">
        <w:r w:rsidDel="00F32C4C">
          <w:delText>scores</w:delText>
        </w:r>
      </w:del>
      <w:ins w:id="648" w:author="Pierre Bushel" w:date="2021-10-11T12:29:00Z">
        <w:r w:rsidR="00F32C4C">
          <w:t>Scores</w:t>
        </w:r>
      </w:ins>
      <w:r>
        <w:t xml:space="preserve">” </w:t>
      </w:r>
      <w:ins w:id="649" w:author="Pierre Bushel" w:date="2021-10-11T12:17:00Z">
        <w:r w:rsidR="00F74856">
          <w:t xml:space="preserve">tab </w:t>
        </w:r>
      </w:ins>
      <w:r>
        <w:t>is selected and generated. In the left panel, the application accepts two inputs</w:t>
      </w:r>
      <w:del w:id="650" w:author="Pierre Bushel" w:date="2021-10-11T12:17:00Z">
        <w:r w:rsidDel="00F74856">
          <w:delText xml:space="preserve">, </w:delText>
        </w:r>
      </w:del>
      <w:ins w:id="651" w:author="Pierre Bushel" w:date="2021-10-11T12:17:00Z">
        <w:r w:rsidR="00F74856">
          <w:t xml:space="preserve">: </w:t>
        </w:r>
      </w:ins>
      <w:r>
        <w:t>1) a list of signatures (in Entrez gene symbol format) and 2) a data matrix of expression measurement with the top lines shown for viewing. The green “Go!” button is clicked to launch the T-</w:t>
      </w:r>
      <w:del w:id="652" w:author="Pierre Bushel" w:date="2021-10-11T12:29:00Z">
        <w:r w:rsidDel="00F32C4C">
          <w:delText xml:space="preserve">score </w:delText>
        </w:r>
      </w:del>
      <w:ins w:id="653" w:author="Pierre Bushel" w:date="2021-10-11T12:29:00Z">
        <w:r w:rsidR="00F32C4C">
          <w:t xml:space="preserve">Score </w:t>
        </w:r>
      </w:ins>
      <w:r>
        <w:t>generation and grayed out to denote the process is running. The first 10 rows of the T-</w:t>
      </w:r>
      <w:del w:id="654" w:author="Pierre Bushel" w:date="2021-10-11T12:30:00Z">
        <w:r w:rsidDel="00F32C4C">
          <w:delText xml:space="preserve">scores </w:delText>
        </w:r>
      </w:del>
      <w:proofErr w:type="gramStart"/>
      <w:ins w:id="655" w:author="Pierre Bushel" w:date="2021-10-11T12:30:00Z">
        <w:r w:rsidR="00F32C4C">
          <w:t>Scores</w:t>
        </w:r>
        <w:proofErr w:type="gramEnd"/>
        <w:r w:rsidR="00F32C4C">
          <w:t xml:space="preserve"> </w:t>
        </w:r>
      </w:ins>
      <w:r>
        <w:t>matrix are shown</w:t>
      </w:r>
      <w:ins w:id="656" w:author="Pierre Bushel" w:date="2021-10-11T12:18:00Z">
        <w:r w:rsidR="00F74856">
          <w:t>; however, the entire matrix</w:t>
        </w:r>
      </w:ins>
      <w:del w:id="657" w:author="Pierre Bushel" w:date="2021-10-11T12:18:00Z">
        <w:r w:rsidDel="00F74856">
          <w:delText>,</w:delText>
        </w:r>
      </w:del>
      <w:r>
        <w:t xml:space="preserve"> </w:t>
      </w:r>
      <w:del w:id="658" w:author="Pierre Bushel" w:date="2021-10-11T12:19:00Z">
        <w:r w:rsidDel="00F74856">
          <w:delText xml:space="preserve">which </w:delText>
        </w:r>
      </w:del>
      <w:r>
        <w:t>can be downloaded by clicking the “Download T-Scores” button.</w:t>
      </w:r>
    </w:p>
    <w:p w14:paraId="752D128A" w14:textId="77777777" w:rsidR="00EE004C" w:rsidRDefault="00EE004C" w:rsidP="00177A65">
      <w:pPr>
        <w:spacing w:line="480" w:lineRule="auto"/>
      </w:pPr>
    </w:p>
    <w:p w14:paraId="51ACF6BC" w14:textId="77777777" w:rsidR="00193A8D" w:rsidRDefault="00177A65" w:rsidP="00177A65">
      <w:pPr>
        <w:spacing w:line="480" w:lineRule="auto"/>
        <w:rPr>
          <w:ins w:id="659" w:author="Pierre Bushel" w:date="2021-10-11T12:23:00Z"/>
        </w:rPr>
      </w:pPr>
      <w:r w:rsidRPr="00E41667">
        <w:rPr>
          <w:b/>
          <w:bCs/>
        </w:rPr>
        <w:t xml:space="preserve">Figure </w:t>
      </w:r>
      <w:r>
        <w:rPr>
          <w:b/>
          <w:bCs/>
        </w:rPr>
        <w:t>3</w:t>
      </w:r>
      <w:r w:rsidRPr="00E41667">
        <w:t xml:space="preserve">. A two-class </w:t>
      </w:r>
      <w:del w:id="660" w:author="Pierre Bushel" w:date="2021-10-11T12:19:00Z">
        <w:r w:rsidRPr="00E41667" w:rsidDel="001A18F8">
          <w:delText>(elimination with or without replacement)</w:delText>
        </w:r>
      </w:del>
      <w:r w:rsidRPr="00E41667">
        <w:t xml:space="preserve"> bootstrap </w:t>
      </w:r>
      <w:proofErr w:type="gramStart"/>
      <w:r w:rsidRPr="00E41667">
        <w:t>resampling</w:t>
      </w:r>
      <w:ins w:id="661" w:author="Pierre Bushel" w:date="2021-10-11T12:19:00Z">
        <w:r w:rsidR="001A18F8" w:rsidRPr="00E41667">
          <w:t>(</w:t>
        </w:r>
        <w:proofErr w:type="gramEnd"/>
        <w:r w:rsidR="001A18F8" w:rsidRPr="00E41667">
          <w:t>elimination with or without replacement)</w:t>
        </w:r>
      </w:ins>
      <w:r w:rsidRPr="00E41667">
        <w:t xml:space="preserve"> simulation. From the initial GATA2 significant gene list </w:t>
      </w:r>
      <w:del w:id="662" w:author="Pierre Bushel" w:date="2021-10-11T12:20:00Z">
        <w:r w:rsidRPr="00E41667" w:rsidDel="001A18F8">
          <w:delText xml:space="preserve">in </w:delText>
        </w:r>
      </w:del>
      <w:ins w:id="663" w:author="Pierre Bushel" w:date="2021-10-11T12:20:00Z">
        <w:r w:rsidR="001A18F8">
          <w:t>represented as</w:t>
        </w:r>
        <w:r w:rsidR="001A18F8" w:rsidRPr="00E41667">
          <w:t xml:space="preserve"> </w:t>
        </w:r>
      </w:ins>
      <w:r w:rsidRPr="00E41667">
        <w:t xml:space="preserve">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t>
      </w:r>
      <w:del w:id="664" w:author="Pierre Bushel" w:date="2021-10-11T12:21:00Z">
        <w:r w:rsidDel="00193A8D">
          <w:delText>will be</w:delText>
        </w:r>
      </w:del>
      <w:ins w:id="665" w:author="Pierre Bushel" w:date="2021-10-11T12:21:00Z">
        <w:r w:rsidR="00193A8D">
          <w:t>is</w:t>
        </w:r>
      </w:ins>
      <w:r>
        <w:t xml:space="preserve"> used to calculate the T-</w:t>
      </w:r>
      <w:del w:id="666" w:author="Pierre Bushel" w:date="2021-10-11T12:21:00Z">
        <w:r w:rsidDel="00193A8D">
          <w:delText>score</w:delText>
        </w:r>
      </w:del>
      <w:ins w:id="667" w:author="Pierre Bushel" w:date="2021-10-11T12:21:00Z">
        <w:r w:rsidR="00193A8D">
          <w:t>Scores</w:t>
        </w:r>
      </w:ins>
      <w:r>
        <w:t xml:space="preserve">, then fed into the SEM model. In the elimination with replacement, the shrunken </w:t>
      </w:r>
      <w:del w:id="668" w:author="Pierre Bushel" w:date="2021-10-11T12:22:00Z">
        <w:r w:rsidDel="00193A8D">
          <w:delText xml:space="preserve">the </w:delText>
        </w:r>
      </w:del>
      <w:ins w:id="669" w:author="Pierre Bushel" w:date="2021-10-11T12:22:00Z">
        <w:r w:rsidR="00193A8D">
          <w:t xml:space="preserve">gene list is </w:t>
        </w:r>
      </w:ins>
      <w:r>
        <w:t xml:space="preserve">restored to </w:t>
      </w:r>
      <w:r w:rsidRPr="00E41667">
        <w:t xml:space="preserve">the same number of </w:t>
      </w:r>
      <w:r>
        <w:t>the initial</w:t>
      </w:r>
      <w:r w:rsidRPr="00C65689">
        <w:t xml:space="preserve"> </w:t>
      </w:r>
      <w:r w:rsidRPr="00E41667">
        <w:t xml:space="preserve">GATA2 </w:t>
      </w:r>
      <w:r w:rsidRPr="00E41667">
        <w:lastRenderedPageBreak/>
        <w:t xml:space="preserve">significant gene </w:t>
      </w:r>
      <w:r>
        <w:t xml:space="preserve">list </w:t>
      </w:r>
      <w:del w:id="670" w:author="Pierre Bushel" w:date="2021-10-11T12:22:00Z">
        <w:r w:rsidDel="00193A8D">
          <w:delText>will be</w:delText>
        </w:r>
      </w:del>
      <w:r>
        <w:t xml:space="preserve"> used to calculate the T-</w:t>
      </w:r>
      <w:del w:id="671" w:author="Pierre Bushel" w:date="2021-10-11T12:23:00Z">
        <w:r w:rsidDel="00193A8D">
          <w:delText>score</w:delText>
        </w:r>
      </w:del>
      <w:ins w:id="672" w:author="Pierre Bushel" w:date="2021-10-11T12:23:00Z">
        <w:r w:rsidR="00193A8D">
          <w:t>Scores</w:t>
        </w:r>
      </w:ins>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del w:id="673" w:author="Pierre Bushel" w:date="2021-10-11T12:23:00Z">
        <w:r w:rsidDel="00193A8D">
          <w:delText>inference</w:delText>
        </w:r>
      </w:del>
      <w:ins w:id="674" w:author="Pierre Bushel" w:date="2021-10-11T12:23:00Z">
        <w:r w:rsidR="00193A8D">
          <w:t>significance</w:t>
        </w:r>
      </w:ins>
      <w:r w:rsidRPr="00E41667">
        <w:t>.</w:t>
      </w:r>
    </w:p>
    <w:p w14:paraId="1A3F5062" w14:textId="7E34FBCE" w:rsidR="00177A65" w:rsidRDefault="00177A65" w:rsidP="00177A65">
      <w:pPr>
        <w:spacing w:line="480" w:lineRule="auto"/>
      </w:pPr>
      <w:r w:rsidRPr="00E41667">
        <w:t xml:space="preserve">  </w:t>
      </w:r>
    </w:p>
    <w:p w14:paraId="09FB7B53" w14:textId="2A30076E" w:rsidR="00177A65" w:rsidRDefault="00177A65" w:rsidP="00177A65">
      <w:pPr>
        <w:spacing w:line="480" w:lineRule="auto"/>
      </w:pPr>
      <w:r w:rsidRPr="00E41667">
        <w:rPr>
          <w:b/>
          <w:bCs/>
        </w:rPr>
        <w:t xml:space="preserve">Figure </w:t>
      </w:r>
      <w:r>
        <w:rPr>
          <w:b/>
          <w:bCs/>
        </w:rPr>
        <w:t>4</w:t>
      </w:r>
      <w:r w:rsidRPr="00E41667">
        <w:t xml:space="preserve">. </w:t>
      </w:r>
      <w:r>
        <w:t>M</w:t>
      </w:r>
      <w:r w:rsidRPr="00E41667">
        <w:t xml:space="preserve">odel fit statistics for </w:t>
      </w:r>
      <w:ins w:id="675" w:author="Pierre Bushel" w:date="2021-10-11T12:23:00Z">
        <w:r w:rsidR="00193A8D">
          <w:t xml:space="preserve">the </w:t>
        </w:r>
      </w:ins>
      <w:r w:rsidRPr="00E41667">
        <w:t xml:space="preserve">joint regulation of the SOX17 gene expression levels by GATA2 and PGR activities in the </w:t>
      </w:r>
      <w:r>
        <w:t>GEO accession</w:t>
      </w:r>
      <w:r w:rsidRPr="00E41667">
        <w:t>: GSE58144 dataset using SEM.</w:t>
      </w:r>
    </w:p>
    <w:p w14:paraId="335C3985" w14:textId="77777777" w:rsidR="00177A65" w:rsidRPr="0088513A" w:rsidRDefault="00177A65" w:rsidP="00610045">
      <w:pPr>
        <w:spacing w:line="480" w:lineRule="auto"/>
      </w:pPr>
    </w:p>
    <w:sectPr w:rsidR="00177A65"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ierre Bushel" w:date="2021-10-11T10:08:00Z" w:initials="PB">
    <w:p w14:paraId="29852B8C" w14:textId="4E05ECA1" w:rsidR="000D5BB4" w:rsidRDefault="000D5BB4">
      <w:pPr>
        <w:pStyle w:val="CommentText"/>
      </w:pPr>
      <w:r>
        <w:rPr>
          <w:rStyle w:val="CommentReference"/>
        </w:rPr>
        <w:annotationRef/>
      </w:r>
      <w:r>
        <w:t>After final editing, change th</w:t>
      </w:r>
      <w:r w:rsidR="0020441D">
        <w:t>e word count number</w:t>
      </w:r>
    </w:p>
  </w:comment>
  <w:comment w:id="5" w:author="Pierre Bushel" w:date="2021-10-11T10:08:00Z" w:initials="PB">
    <w:p w14:paraId="6FA0282C" w14:textId="0B5EB936" w:rsidR="00134BF4" w:rsidRDefault="00134BF4">
      <w:pPr>
        <w:pStyle w:val="CommentText"/>
      </w:pPr>
      <w:r>
        <w:rPr>
          <w:rStyle w:val="CommentReference"/>
        </w:rPr>
        <w:annotationRef/>
      </w:r>
      <w:r>
        <w:t>I don’t see any supplementary tables in the supplementary file</w:t>
      </w:r>
      <w:r w:rsidR="00FD2C2C">
        <w:t>.  Where are they?</w:t>
      </w:r>
    </w:p>
  </w:comment>
  <w:comment w:id="19" w:author="Pierre Bushel" w:date="2021-10-11T10:15:00Z" w:initials="PB">
    <w:p w14:paraId="744D050A" w14:textId="167FCE50" w:rsidR="00D56301" w:rsidRDefault="00D56301">
      <w:pPr>
        <w:pStyle w:val="CommentText"/>
      </w:pPr>
      <w:r>
        <w:rPr>
          <w:rStyle w:val="CommentReference"/>
        </w:rPr>
        <w:annotationRef/>
      </w:r>
      <w:r>
        <w:t>Steve, is adding the full names of the TFs OK here especially in the text denoting the genetic network or should we just add the full names in the introduction?</w:t>
      </w:r>
    </w:p>
  </w:comment>
  <w:comment w:id="59" w:author="Pierre Bushel" w:date="2021-10-11T10:26:00Z" w:initials="PB">
    <w:p w14:paraId="0926C914" w14:textId="3968B228" w:rsidR="007267D4" w:rsidRDefault="007267D4">
      <w:pPr>
        <w:pStyle w:val="CommentText"/>
      </w:pPr>
      <w:r>
        <w:rPr>
          <w:rStyle w:val="CommentReference"/>
        </w:rPr>
        <w:annotationRef/>
      </w:r>
      <w:r>
        <w:t>This may be too much for the intro.  It can be moved to the SEM section in the materials and Methods.</w:t>
      </w:r>
    </w:p>
  </w:comment>
  <w:comment w:id="225" w:author="Pierre Bushel" w:date="2021-10-11T10:26:00Z" w:initials="PB">
    <w:p w14:paraId="6B325527" w14:textId="77777777" w:rsidR="00D311C6" w:rsidRDefault="00D311C6" w:rsidP="00D311C6">
      <w:pPr>
        <w:pStyle w:val="CommentText"/>
      </w:pPr>
      <w:r>
        <w:rPr>
          <w:rStyle w:val="CommentReference"/>
        </w:rPr>
        <w:annotationRef/>
      </w:r>
      <w:r>
        <w:t>This may be too much for the intro.  It can be moved to the SEM section in the materials and Methods.</w:t>
      </w:r>
    </w:p>
  </w:comment>
  <w:comment w:id="444" w:author="Pierre Bushel" w:date="2021-10-11T11:38:00Z" w:initials="PB">
    <w:p w14:paraId="1EC266B6" w14:textId="24746D9C" w:rsidR="00092B8F" w:rsidRDefault="00092B8F">
      <w:pPr>
        <w:pStyle w:val="CommentText"/>
      </w:pPr>
      <w:r>
        <w:rPr>
          <w:rStyle w:val="CommentReference"/>
        </w:rPr>
        <w:annotationRef/>
      </w:r>
      <w:r>
        <w:t>What does this mean???</w:t>
      </w:r>
    </w:p>
  </w:comment>
  <w:comment w:id="449" w:author="Pierre Bushel" w:date="2021-10-11T11:39:00Z" w:initials="PB">
    <w:p w14:paraId="51209502" w14:textId="642E2CF3" w:rsidR="00A92F7F" w:rsidRDefault="00A92F7F">
      <w:pPr>
        <w:pStyle w:val="CommentText"/>
      </w:pPr>
      <w:r>
        <w:rPr>
          <w:rStyle w:val="CommentReference"/>
        </w:rPr>
        <w:annotationRef/>
      </w:r>
      <w:r>
        <w:t>What does this mean?</w:t>
      </w:r>
      <w:r w:rsidR="00AA76F9">
        <w:t>??</w:t>
      </w:r>
      <w:r>
        <w:t xml:space="preserve">  This needs to be rewritten </w:t>
      </w:r>
      <w:r w:rsidR="00AA76F9">
        <w:t>for better understanding or removed.</w:t>
      </w:r>
    </w:p>
  </w:comment>
  <w:comment w:id="556" w:author="Wu, Steve (NIH/NIEHS) [E]" w:date="2021-10-12T13:17:00Z" w:initials="WS([">
    <w:p w14:paraId="6C98B7DE" w14:textId="779C1CC1" w:rsidR="005D5239" w:rsidRDefault="005D5239">
      <w:pPr>
        <w:pStyle w:val="CommentText"/>
      </w:pPr>
      <w:r>
        <w:rPr>
          <w:rStyle w:val="CommentReference"/>
        </w:rPr>
        <w:annotationRef/>
      </w:r>
      <w:r>
        <w:t xml:space="preserve">Please use the </w:t>
      </w:r>
      <w:r w:rsidR="00717D22">
        <w:t>“SEMIPs_Figure4_v2.tiff”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852B8C" w15:done="0"/>
  <w15:commentEx w15:paraId="6FA0282C" w15:done="0"/>
  <w15:commentEx w15:paraId="744D050A" w15:done="1"/>
  <w15:commentEx w15:paraId="0926C914" w15:done="0"/>
  <w15:commentEx w15:paraId="6B325527" w15:done="1"/>
  <w15:commentEx w15:paraId="1EC266B6" w15:done="0"/>
  <w15:commentEx w15:paraId="51209502" w15:done="0"/>
  <w15:commentEx w15:paraId="6C98B7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E8B8C" w16cex:dateUtc="2021-10-11T14:08:00Z"/>
  <w16cex:commentExtensible w16cex:durableId="250E8BB2" w16cex:dateUtc="2021-10-11T14:08:00Z"/>
  <w16cex:commentExtensible w16cex:durableId="250E8D5F" w16cex:dateUtc="2021-10-11T14:15:00Z"/>
  <w16cex:commentExtensible w16cex:durableId="250E8FB8" w16cex:dateUtc="2021-10-11T14:26:00Z"/>
  <w16cex:commentExtensible w16cex:durableId="25100809" w16cex:dateUtc="2021-10-11T14:26:00Z"/>
  <w16cex:commentExtensible w16cex:durableId="250EA0CF" w16cex:dateUtc="2021-10-11T15:38:00Z"/>
  <w16cex:commentExtensible w16cex:durableId="250EA0FB" w16cex:dateUtc="2021-10-11T15:39:00Z"/>
  <w16cex:commentExtensible w16cex:durableId="25100963" w16cex:dateUtc="2021-10-12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852B8C" w16cid:durableId="250E8B8C"/>
  <w16cid:commentId w16cid:paraId="6FA0282C" w16cid:durableId="250E8BB2"/>
  <w16cid:commentId w16cid:paraId="744D050A" w16cid:durableId="250E8D5F"/>
  <w16cid:commentId w16cid:paraId="0926C914" w16cid:durableId="250E8FB8"/>
  <w16cid:commentId w16cid:paraId="6B325527" w16cid:durableId="25100809"/>
  <w16cid:commentId w16cid:paraId="1EC266B6" w16cid:durableId="250EA0CF"/>
  <w16cid:commentId w16cid:paraId="51209502" w16cid:durableId="250EA0FB"/>
  <w16cid:commentId w16cid:paraId="6C98B7DE" w16cid:durableId="251009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C5BE7" w14:textId="77777777" w:rsidR="000A2660" w:rsidRDefault="000A2660" w:rsidP="00117666">
      <w:r>
        <w:separator/>
      </w:r>
    </w:p>
  </w:endnote>
  <w:endnote w:type="continuationSeparator" w:id="0">
    <w:p w14:paraId="153D6E20" w14:textId="77777777" w:rsidR="000A2660" w:rsidRDefault="000A2660" w:rsidP="00117666">
      <w:r>
        <w:continuationSeparator/>
      </w:r>
    </w:p>
  </w:endnote>
  <w:endnote w:type="continuationNotice" w:id="1">
    <w:p w14:paraId="2471E434" w14:textId="77777777" w:rsidR="000A2660" w:rsidRDefault="000A26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F180D" w14:textId="77777777" w:rsidR="000A2660" w:rsidRDefault="000A2660" w:rsidP="00117666">
      <w:r>
        <w:separator/>
      </w:r>
    </w:p>
  </w:footnote>
  <w:footnote w:type="continuationSeparator" w:id="0">
    <w:p w14:paraId="554D678C" w14:textId="77777777" w:rsidR="000A2660" w:rsidRDefault="000A2660" w:rsidP="00117666">
      <w:r>
        <w:continuationSeparator/>
      </w:r>
    </w:p>
  </w:footnote>
  <w:footnote w:type="continuationNotice" w:id="1">
    <w:p w14:paraId="7444817D" w14:textId="77777777" w:rsidR="000A2660" w:rsidRDefault="000A26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ierre Bushel">
    <w15:presenceInfo w15:providerId="AD" w15:userId="S::pbushel@bluerocktx.com::7ae3a478-671f-4b38-92b7-d4398d6a4ef1"/>
  </w15:person>
  <w15:person w15:author="Wu, Steve (NIH/NIEHS) [E]">
    <w15:presenceInfo w15:providerId="AD" w15:userId="S::wus6@nih.gov::4b6a3165-4cf8-4daa-b149-c38ba7a25f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BF4"/>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7132C"/>
    <w:rsid w:val="001724A9"/>
    <w:rsid w:val="00174734"/>
    <w:rsid w:val="00176D6D"/>
    <w:rsid w:val="00177A65"/>
    <w:rsid w:val="00177D84"/>
    <w:rsid w:val="001804F8"/>
    <w:rsid w:val="001839DD"/>
    <w:rsid w:val="001840FC"/>
    <w:rsid w:val="00187B22"/>
    <w:rsid w:val="00187B41"/>
    <w:rsid w:val="00192B1D"/>
    <w:rsid w:val="00193A8D"/>
    <w:rsid w:val="00194F0E"/>
    <w:rsid w:val="001964EF"/>
    <w:rsid w:val="00197909"/>
    <w:rsid w:val="001A18F8"/>
    <w:rsid w:val="001A6C12"/>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22C1"/>
    <w:rsid w:val="001F4C07"/>
    <w:rsid w:val="002006D8"/>
    <w:rsid w:val="00201799"/>
    <w:rsid w:val="00201806"/>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4757A"/>
    <w:rsid w:val="00254FBF"/>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A47AA"/>
    <w:rsid w:val="002A5BF4"/>
    <w:rsid w:val="002C0B37"/>
    <w:rsid w:val="002C2AEA"/>
    <w:rsid w:val="002C41DD"/>
    <w:rsid w:val="002C664C"/>
    <w:rsid w:val="002C7452"/>
    <w:rsid w:val="002C74CA"/>
    <w:rsid w:val="002D5CB4"/>
    <w:rsid w:val="002D7B08"/>
    <w:rsid w:val="002E5A0A"/>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319"/>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401590"/>
    <w:rsid w:val="004032F6"/>
    <w:rsid w:val="00405202"/>
    <w:rsid w:val="00406D4D"/>
    <w:rsid w:val="0041051E"/>
    <w:rsid w:val="00410F17"/>
    <w:rsid w:val="00422C94"/>
    <w:rsid w:val="00423750"/>
    <w:rsid w:val="00425E7C"/>
    <w:rsid w:val="00432AE8"/>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9FD"/>
    <w:rsid w:val="00516087"/>
    <w:rsid w:val="00523B68"/>
    <w:rsid w:val="005250F2"/>
    <w:rsid w:val="00527530"/>
    <w:rsid w:val="00531D7C"/>
    <w:rsid w:val="00532A6F"/>
    <w:rsid w:val="00533F8D"/>
    <w:rsid w:val="00542993"/>
    <w:rsid w:val="00543A0C"/>
    <w:rsid w:val="005474B4"/>
    <w:rsid w:val="00551631"/>
    <w:rsid w:val="00552159"/>
    <w:rsid w:val="00554D51"/>
    <w:rsid w:val="005571CC"/>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5FDD"/>
    <w:rsid w:val="005B648F"/>
    <w:rsid w:val="005C01C3"/>
    <w:rsid w:val="005C0CBB"/>
    <w:rsid w:val="005C0CF5"/>
    <w:rsid w:val="005C3963"/>
    <w:rsid w:val="005C64FC"/>
    <w:rsid w:val="005D1840"/>
    <w:rsid w:val="005D3278"/>
    <w:rsid w:val="005D35E4"/>
    <w:rsid w:val="005D472C"/>
    <w:rsid w:val="005D5239"/>
    <w:rsid w:val="005D5ABB"/>
    <w:rsid w:val="005D5AC2"/>
    <w:rsid w:val="005D5CAF"/>
    <w:rsid w:val="005D7910"/>
    <w:rsid w:val="005E3002"/>
    <w:rsid w:val="005E49E7"/>
    <w:rsid w:val="005E706B"/>
    <w:rsid w:val="005F3240"/>
    <w:rsid w:val="005F4894"/>
    <w:rsid w:val="005F4AC4"/>
    <w:rsid w:val="00601B9F"/>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D2395"/>
    <w:rsid w:val="006D325F"/>
    <w:rsid w:val="006D5B93"/>
    <w:rsid w:val="006D60EC"/>
    <w:rsid w:val="006D71BD"/>
    <w:rsid w:val="006D7C6D"/>
    <w:rsid w:val="006E1327"/>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23DA"/>
    <w:rsid w:val="00742A45"/>
    <w:rsid w:val="007436B4"/>
    <w:rsid w:val="00744A35"/>
    <w:rsid w:val="00746505"/>
    <w:rsid w:val="00747B76"/>
    <w:rsid w:val="00751999"/>
    <w:rsid w:val="00752BBF"/>
    <w:rsid w:val="00754A42"/>
    <w:rsid w:val="00765D01"/>
    <w:rsid w:val="00770D30"/>
    <w:rsid w:val="007713EC"/>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4BD2"/>
    <w:rsid w:val="007C4D6E"/>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D8C"/>
    <w:rsid w:val="00A72384"/>
    <w:rsid w:val="00A754E7"/>
    <w:rsid w:val="00A75F87"/>
    <w:rsid w:val="00A86083"/>
    <w:rsid w:val="00A929A0"/>
    <w:rsid w:val="00A92F7F"/>
    <w:rsid w:val="00A95144"/>
    <w:rsid w:val="00A95D8B"/>
    <w:rsid w:val="00AA2510"/>
    <w:rsid w:val="00AA2FC9"/>
    <w:rsid w:val="00AA3A60"/>
    <w:rsid w:val="00AA40C7"/>
    <w:rsid w:val="00AA56FC"/>
    <w:rsid w:val="00AA57D0"/>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5BC7"/>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A090B"/>
    <w:rsid w:val="00CB43D5"/>
    <w:rsid w:val="00CB57A5"/>
    <w:rsid w:val="00CB6FA3"/>
    <w:rsid w:val="00CB7A52"/>
    <w:rsid w:val="00CC1067"/>
    <w:rsid w:val="00CC3B95"/>
    <w:rsid w:val="00CC4505"/>
    <w:rsid w:val="00CC4935"/>
    <w:rsid w:val="00CC4B0D"/>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27513"/>
    <w:rsid w:val="00D2760D"/>
    <w:rsid w:val="00D311C6"/>
    <w:rsid w:val="00D31D15"/>
    <w:rsid w:val="00D34AE2"/>
    <w:rsid w:val="00D411E7"/>
    <w:rsid w:val="00D537FA"/>
    <w:rsid w:val="00D5547D"/>
    <w:rsid w:val="00D56301"/>
    <w:rsid w:val="00D606F1"/>
    <w:rsid w:val="00D60BC9"/>
    <w:rsid w:val="00D67DB9"/>
    <w:rsid w:val="00D71CDE"/>
    <w:rsid w:val="00D71F18"/>
    <w:rsid w:val="00D73443"/>
    <w:rsid w:val="00D736CE"/>
    <w:rsid w:val="00D7791E"/>
    <w:rsid w:val="00D80D99"/>
    <w:rsid w:val="00D8444B"/>
    <w:rsid w:val="00D8473F"/>
    <w:rsid w:val="00D9503C"/>
    <w:rsid w:val="00DA3C7E"/>
    <w:rsid w:val="00DA5174"/>
    <w:rsid w:val="00DB17E2"/>
    <w:rsid w:val="00DB62D3"/>
    <w:rsid w:val="00DB6DC9"/>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30210"/>
    <w:rsid w:val="00E32876"/>
    <w:rsid w:val="00E37701"/>
    <w:rsid w:val="00E37D21"/>
    <w:rsid w:val="00E41610"/>
    <w:rsid w:val="00E42ECD"/>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445"/>
    <w:rsid w:val="00EF108E"/>
    <w:rsid w:val="00EF158F"/>
    <w:rsid w:val="00EF2404"/>
    <w:rsid w:val="00EF2E5E"/>
    <w:rsid w:val="00EF66F9"/>
    <w:rsid w:val="00EF709E"/>
    <w:rsid w:val="00F00D75"/>
    <w:rsid w:val="00F03004"/>
    <w:rsid w:val="00F04824"/>
    <w:rsid w:val="00F0574E"/>
    <w:rsid w:val="00F05A6F"/>
    <w:rsid w:val="00F07A5C"/>
    <w:rsid w:val="00F07C77"/>
    <w:rsid w:val="00F16EF0"/>
    <w:rsid w:val="00F17776"/>
    <w:rsid w:val="00F17BEB"/>
    <w:rsid w:val="00F2038E"/>
    <w:rsid w:val="00F214F6"/>
    <w:rsid w:val="00F250EF"/>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2C2C"/>
    <w:rsid w:val="00FD3274"/>
    <w:rsid w:val="00FD4669"/>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32</TotalTime>
  <Pages>18</Pages>
  <Words>6912</Words>
  <Characters>39402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46222</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Wu, Steve (NIH/NIEHS) [E]</cp:lastModifiedBy>
  <cp:revision>6</cp:revision>
  <cp:lastPrinted>2013-10-03T12:51:00Z</cp:lastPrinted>
  <dcterms:created xsi:type="dcterms:W3CDTF">2021-10-12T17:14:00Z</dcterms:created>
  <dcterms:modified xsi:type="dcterms:W3CDTF">2021-10-12T17:17:00Z</dcterms:modified>
</cp:coreProperties>
</file>