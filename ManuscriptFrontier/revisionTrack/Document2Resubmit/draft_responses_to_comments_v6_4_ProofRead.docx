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commentRangeStart w:id="1"/>
      <w:commentRangeStart w:id="2"/>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commentRangeEnd w:id="2"/>
      <w:r w:rsidR="00FD6060">
        <w:rPr>
          <w:rStyle w:val="CommentReference"/>
          <w:rFonts w:asciiTheme="minorHAnsi" w:eastAsiaTheme="minorEastAsia" w:hAnsiTheme="minorHAnsi" w:cstheme="minorBidi"/>
          <w:lang w:eastAsia="zh-CN"/>
        </w:rPr>
        <w:commentReference w:id="2"/>
      </w:r>
      <w:r w:rsidRPr="00A12F47">
        <w:t>.</w:t>
      </w:r>
    </w:p>
    <w:p w14:paraId="2BDE8ABB" w14:textId="18E78D61" w:rsidR="0091220A" w:rsidRDefault="0091220A" w:rsidP="0007270D"/>
    <w:p w14:paraId="63965AFB" w14:textId="6FDCCC91" w:rsidR="004C74DF" w:rsidRDefault="00FB4064" w:rsidP="0007270D">
      <w:pPr>
        <w:rPr>
          <w:color w:val="0000CC"/>
        </w:rPr>
      </w:pPr>
      <w:r w:rsidRPr="000F5CD9">
        <w:rPr>
          <w:color w:val="0000CC"/>
        </w:rPr>
        <w:t xml:space="preserve">As suggested by the reviewer, we </w:t>
      </w:r>
      <w:r w:rsidR="00343516">
        <w:rPr>
          <w:color w:val="0000CC"/>
        </w:rPr>
        <w:t>r</w:t>
      </w:r>
      <w:r w:rsidR="00106164">
        <w:rPr>
          <w:color w:val="0000CC"/>
        </w:rPr>
        <w:t xml:space="preserve">earranged the manuscript by adding more </w:t>
      </w:r>
      <w:r w:rsidR="00991633">
        <w:rPr>
          <w:color w:val="0000CC"/>
        </w:rPr>
        <w:t>biology in the main text and shifted the weight of</w:t>
      </w:r>
      <w:r w:rsidRPr="000F5CD9">
        <w:rPr>
          <w:color w:val="0000CC"/>
        </w:rPr>
        <w:t xml:space="preserve"> implementation details to supplementary material and methods section</w:t>
      </w:r>
      <w:r w:rsidR="002A5647">
        <w:rPr>
          <w:color w:val="0000CC"/>
        </w:rPr>
        <w:t>s</w:t>
      </w:r>
      <w:r w:rsidRPr="000F5CD9">
        <w:rPr>
          <w:color w:val="0000CC"/>
        </w:rPr>
        <w:t xml:space="preserve">.  </w:t>
      </w:r>
      <w:r w:rsidR="00933092">
        <w:rPr>
          <w:color w:val="0000CC"/>
        </w:rPr>
        <w:t xml:space="preserve">Since our focus is to present a user’s friendly interface for the non-bioinformatic oriented bench scientists to test their hypotheses, we </w:t>
      </w:r>
      <w:r w:rsidRPr="000F5CD9">
        <w:rPr>
          <w:color w:val="0000CC"/>
        </w:rPr>
        <w:t>have also included the more detailed description of the T-score, bootstrapping and the SEM method, as well as additional discussion of the results in the main text</w:t>
      </w:r>
      <w:r w:rsidR="00933092">
        <w:rPr>
          <w:color w:val="0000CC"/>
        </w:rPr>
        <w:t xml:space="preserve">. </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3"/>
      <w:commentRangeStart w:id="4"/>
      <w:commentRangeStart w:id="5"/>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3"/>
      <w:r w:rsidR="002A5647">
        <w:rPr>
          <w:rStyle w:val="CommentReference"/>
          <w:rFonts w:asciiTheme="minorHAnsi" w:eastAsiaTheme="minorEastAsia" w:hAnsiTheme="minorHAnsi" w:cstheme="minorBidi"/>
          <w:lang w:eastAsia="zh-CN"/>
        </w:rPr>
        <w:commentReference w:id="3"/>
      </w:r>
      <w:commentRangeEnd w:id="4"/>
      <w:r w:rsidR="008A1D32">
        <w:rPr>
          <w:rStyle w:val="CommentReference"/>
          <w:rFonts w:asciiTheme="minorHAnsi" w:eastAsiaTheme="minorEastAsia" w:hAnsiTheme="minorHAnsi" w:cstheme="minorBidi"/>
          <w:lang w:eastAsia="zh-CN"/>
        </w:rPr>
        <w:commentReference w:id="4"/>
      </w:r>
      <w:commentRangeEnd w:id="5"/>
      <w:r w:rsidR="00FD6060">
        <w:rPr>
          <w:rStyle w:val="CommentReference"/>
          <w:rFonts w:asciiTheme="minorHAnsi" w:eastAsiaTheme="minorEastAsia" w:hAnsiTheme="minorHAnsi" w:cstheme="minorBidi"/>
          <w:lang w:eastAsia="zh-CN"/>
        </w:rPr>
        <w:commentReference w:id="5"/>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3F4D87BE" w:rsidR="001421D6" w:rsidRDefault="001421D6" w:rsidP="0007270D">
      <w:pPr>
        <w:rPr>
          <w:ins w:id="6" w:author="Li, Jianying (NIH/NIEHS) [C]" w:date="2021-09-30T08:42:00Z"/>
          <w:b/>
          <w:bCs/>
          <w:color w:val="0000CC"/>
        </w:rPr>
      </w:pPr>
    </w:p>
    <w:p w14:paraId="306E419E" w14:textId="4F7867E9" w:rsidR="0018207A" w:rsidRDefault="0018207A" w:rsidP="0018207A">
      <w:pPr>
        <w:ind w:left="720"/>
        <w:rPr>
          <w:ins w:id="7" w:author="Li, Jianying (NIH/NIEHS) [C]" w:date="2021-09-30T08:56:00Z"/>
          <w:color w:val="0000CC"/>
        </w:rPr>
      </w:pPr>
      <w:ins w:id="8" w:author="Li, Jianying (NIH/NIEHS) [C]" w:date="2021-09-30T08:57:00Z">
        <w:r>
          <w:rPr>
            <w:color w:val="0000CC"/>
          </w:rPr>
          <w:t>Bootstrap simulation is primarily designed for hypothesis generation study</w:t>
        </w:r>
      </w:ins>
      <w:ins w:id="9" w:author="Li, Jianying (NIH/NIEHS) [C]" w:date="2021-09-30T08:58:00Z">
        <w:r>
          <w:rPr>
            <w:color w:val="0000CC"/>
          </w:rPr>
          <w:t xml:space="preserve"> on a known/defined downstream targets regulated by upstream regulator or perturbation. </w:t>
        </w:r>
      </w:ins>
      <w:ins w:id="10" w:author="Li, Jianying (NIH/NIEHS) [C]" w:date="2021-09-30T08:59:00Z">
        <w:r>
          <w:rPr>
            <w:color w:val="0000CC"/>
          </w:rPr>
          <w:t xml:space="preserve">The downstream targets often consist of a group of genes. To assess </w:t>
        </w:r>
      </w:ins>
      <w:ins w:id="11" w:author="Li, Jianying (NIH/NIEHS) [C]" w:date="2021-09-30T09:00:00Z">
        <w:r>
          <w:rPr>
            <w:color w:val="0000CC"/>
          </w:rPr>
          <w:t>the significance of the upstream</w:t>
        </w:r>
        <w:r w:rsidR="00534237">
          <w:rPr>
            <w:color w:val="0000CC"/>
          </w:rPr>
          <w:t xml:space="preserve"> regulator, we </w:t>
        </w:r>
      </w:ins>
      <w:ins w:id="12" w:author="Li, Jianying (NIH/NIEHS) [C]" w:date="2021-09-30T09:01:00Z">
        <w:r w:rsidR="00534237">
          <w:rPr>
            <w:color w:val="0000CC"/>
          </w:rPr>
          <w:t>attempt</w:t>
        </w:r>
      </w:ins>
      <w:ins w:id="13" w:author="Li, Jianying (NIH/NIEHS) [C]" w:date="2021-09-30T09:00:00Z">
        <w:r w:rsidR="00534237">
          <w:rPr>
            <w:color w:val="0000CC"/>
          </w:rPr>
          <w:t xml:space="preserve"> to remove those </w:t>
        </w:r>
      </w:ins>
      <w:ins w:id="14" w:author="Li, Jianying (NIH/NIEHS) [C]" w:date="2021-09-30T09:01:00Z">
        <w:r w:rsidR="00534237">
          <w:rPr>
            <w:color w:val="0000CC"/>
          </w:rPr>
          <w:t>downstream targets from the original p</w:t>
        </w:r>
      </w:ins>
      <w:ins w:id="15" w:author="Li, Jianying (NIH/NIEHS) [C]" w:date="2021-09-30T09:02:00Z">
        <w:r w:rsidR="00534237">
          <w:rPr>
            <w:color w:val="0000CC"/>
          </w:rPr>
          <w:t>ool, which leads to altered SEM results. Th</w:t>
        </w:r>
      </w:ins>
      <w:ins w:id="16" w:author="Li, Jianying (NIH/NIEHS) [C]" w:date="2021-09-30T09:03:00Z">
        <w:r w:rsidR="00534237">
          <w:rPr>
            <w:color w:val="0000CC"/>
          </w:rPr>
          <w:t xml:space="preserve">is step will randomly eliminate “same number of gene signatures” blindly, then </w:t>
        </w:r>
      </w:ins>
      <w:ins w:id="17" w:author="Li, Jianying (NIH/NIEHS) [C]" w:date="2021-09-30T09:04:00Z">
        <w:r w:rsidR="00534237">
          <w:rPr>
            <w:color w:val="0000CC"/>
          </w:rPr>
          <w:t xml:space="preserve">will finish the </w:t>
        </w:r>
      </w:ins>
      <w:ins w:id="18" w:author="Li, Jianying (NIH/NIEHS) [C]" w:date="2021-09-30T10:27:00Z">
        <w:r w:rsidR="00514124">
          <w:rPr>
            <w:color w:val="0000CC"/>
          </w:rPr>
          <w:t>above-mentioned</w:t>
        </w:r>
      </w:ins>
      <w:ins w:id="19" w:author="Li, Jianying (NIH/NIEHS) [C]" w:date="2021-09-30T09:05:00Z">
        <w:r w:rsidR="00534237">
          <w:rPr>
            <w:color w:val="0000CC"/>
          </w:rPr>
          <w:t xml:space="preserve"> steps. </w:t>
        </w:r>
      </w:ins>
      <w:ins w:id="20" w:author="Li, Jianying (NIH/NIEHS) [C]" w:date="2021-09-30T09:02:00Z">
        <w:r w:rsidR="00534237">
          <w:rPr>
            <w:color w:val="0000CC"/>
          </w:rPr>
          <w:t xml:space="preserve"> </w:t>
        </w:r>
      </w:ins>
    </w:p>
    <w:p w14:paraId="175C3C2F" w14:textId="77777777" w:rsidR="00534237" w:rsidRDefault="0018207A" w:rsidP="0018207A">
      <w:pPr>
        <w:ind w:left="720"/>
        <w:rPr>
          <w:ins w:id="21" w:author="Li, Jianying (NIH/NIEHS) [C]" w:date="2021-09-30T09:06:00Z"/>
          <w:color w:val="0000CC"/>
        </w:rPr>
      </w:pPr>
      <w:ins w:id="22" w:author="Li, Jianying (NIH/NIEHS) [C]" w:date="2021-09-30T08:56:00Z">
        <w:r>
          <w:rPr>
            <w:color w:val="0000CC"/>
          </w:rPr>
          <w:lastRenderedPageBreak/>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ins>
    </w:p>
    <w:p w14:paraId="1213E217" w14:textId="77777777" w:rsidR="00534237" w:rsidRDefault="00534237" w:rsidP="0018207A">
      <w:pPr>
        <w:ind w:left="720"/>
        <w:rPr>
          <w:ins w:id="23" w:author="Li, Jianying (NIH/NIEHS) [C]" w:date="2021-09-30T09:06:00Z"/>
          <w:color w:val="0000CC"/>
        </w:rPr>
      </w:pPr>
    </w:p>
    <w:p w14:paraId="0541C492" w14:textId="52498B8E" w:rsidR="0018207A" w:rsidRDefault="00514124" w:rsidP="0018207A">
      <w:pPr>
        <w:ind w:left="720"/>
        <w:rPr>
          <w:ins w:id="24" w:author="Li, Jianying (NIH/NIEHS) [C]" w:date="2021-09-30T11:52:00Z"/>
          <w:color w:val="0000CC"/>
        </w:rPr>
      </w:pPr>
      <w:ins w:id="25" w:author="Li, Jianying (NIH/NIEHS) [C]" w:date="2021-09-30T10:28:00Z">
        <w:r>
          <w:rPr>
            <w:color w:val="0000CC"/>
          </w:rPr>
          <w:t xml:space="preserve">We started with </w:t>
        </w:r>
      </w:ins>
      <w:commentRangeStart w:id="26"/>
      <w:commentRangeStart w:id="27"/>
      <w:commentRangeStart w:id="28"/>
      <w:ins w:id="29" w:author="Li, Jianying (NIH/NIEHS) [C]" w:date="2021-09-30T08:56:00Z">
        <w:r w:rsidR="0018207A">
          <w:rPr>
            <w:color w:val="0000CC"/>
          </w:rPr>
          <w:t xml:space="preserve">100 </w:t>
        </w:r>
      </w:ins>
      <w:ins w:id="30" w:author="Li, Jianying (NIH/NIEHS) [C]" w:date="2021-09-30T10:28:00Z">
        <w:r>
          <w:rPr>
            <w:color w:val="0000CC"/>
          </w:rPr>
          <w:t>roun</w:t>
        </w:r>
      </w:ins>
      <w:ins w:id="31" w:author="Li, Jianying (NIH/NIEHS) [C]" w:date="2021-09-30T10:29:00Z">
        <w:r>
          <w:rPr>
            <w:color w:val="0000CC"/>
          </w:rPr>
          <w:t xml:space="preserve">ds, </w:t>
        </w:r>
      </w:ins>
      <w:ins w:id="32" w:author="Li, Jianying (NIH/NIEHS) [C]" w:date="2021-09-30T10:28:00Z">
        <w:r>
          <w:rPr>
            <w:color w:val="0000CC"/>
          </w:rPr>
          <w:t>assessed the fitt</w:t>
        </w:r>
      </w:ins>
      <w:ins w:id="33" w:author="Li, Jianying (NIH/NIEHS) [C]" w:date="2021-09-30T10:29:00Z">
        <w:r>
          <w:rPr>
            <w:color w:val="0000CC"/>
          </w:rPr>
          <w:t xml:space="preserve">ing curve, and often found insufficient. </w:t>
        </w:r>
      </w:ins>
      <w:ins w:id="34" w:author="Li, Jianying (NIH/NIEHS) [C]" w:date="2021-09-30T10:30:00Z">
        <w:r>
          <w:rPr>
            <w:color w:val="0000CC"/>
          </w:rPr>
          <w:t xml:space="preserve">It largely </w:t>
        </w:r>
      </w:ins>
      <w:ins w:id="35" w:author="Li, Jianying (NIH/NIEHS) [C]" w:date="2021-09-30T10:32:00Z">
        <w:r>
          <w:rPr>
            <w:color w:val="0000CC"/>
          </w:rPr>
          <w:t>depends on how many downstream genes target will be eliminated, as we increase the boots</w:t>
        </w:r>
      </w:ins>
      <w:ins w:id="36" w:author="Li, Jianying (NIH/NIEHS) [C]" w:date="2021-09-30T10:33:00Z">
        <w:r>
          <w:rPr>
            <w:color w:val="0000CC"/>
          </w:rPr>
          <w:t>trap rounds, we get smooth fitting as shown in the following graph. I</w:t>
        </w:r>
      </w:ins>
      <w:ins w:id="37" w:author="Li, Jianying (NIH/NIEHS) [C]" w:date="2021-09-30T08:56:00Z">
        <w:r w:rsidR="0018207A">
          <w:rPr>
            <w:color w:val="0000CC"/>
          </w:rPr>
          <w:t>n our exercise 1000 rounds ensures a stable empirical distribution curve.</w:t>
        </w:r>
        <w:commentRangeEnd w:id="26"/>
        <w:r w:rsidR="0018207A">
          <w:rPr>
            <w:rStyle w:val="CommentReference"/>
            <w:rFonts w:asciiTheme="minorHAnsi" w:eastAsiaTheme="minorEastAsia" w:hAnsiTheme="minorHAnsi" w:cstheme="minorBidi"/>
            <w:lang w:eastAsia="zh-CN"/>
          </w:rPr>
          <w:commentReference w:id="26"/>
        </w:r>
        <w:commentRangeEnd w:id="27"/>
        <w:r w:rsidR="0018207A">
          <w:rPr>
            <w:rStyle w:val="CommentReference"/>
            <w:rFonts w:asciiTheme="minorHAnsi" w:eastAsiaTheme="minorEastAsia" w:hAnsiTheme="minorHAnsi" w:cstheme="minorBidi"/>
            <w:lang w:eastAsia="zh-CN"/>
          </w:rPr>
          <w:commentReference w:id="27"/>
        </w:r>
        <w:commentRangeEnd w:id="28"/>
        <w:r w:rsidR="0018207A">
          <w:rPr>
            <w:rStyle w:val="CommentReference"/>
            <w:rFonts w:asciiTheme="minorHAnsi" w:eastAsiaTheme="minorEastAsia" w:hAnsiTheme="minorHAnsi" w:cstheme="minorBidi"/>
            <w:lang w:eastAsia="zh-CN"/>
          </w:rPr>
          <w:commentReference w:id="28"/>
        </w:r>
        <w:r w:rsidR="0018207A">
          <w:rPr>
            <w:color w:val="0000CC"/>
          </w:rPr>
          <w:t xml:space="preserve"> </w:t>
        </w:r>
      </w:ins>
    </w:p>
    <w:p w14:paraId="6A7B9DBA" w14:textId="235ECBED" w:rsidR="0007504D" w:rsidRDefault="0007504D" w:rsidP="0018207A">
      <w:pPr>
        <w:ind w:left="720"/>
        <w:rPr>
          <w:ins w:id="38" w:author="Li, Jianying (NIH/NIEHS) [C]" w:date="2021-09-30T11:52:00Z"/>
          <w:color w:val="0000CC"/>
        </w:rPr>
      </w:pPr>
    </w:p>
    <w:p w14:paraId="06C21765" w14:textId="5A4FD967" w:rsidR="0007504D" w:rsidRDefault="0007504D" w:rsidP="0004016A">
      <w:pPr>
        <w:ind w:left="720"/>
        <w:rPr>
          <w:ins w:id="39" w:author="Li, Jianying (NIH/NIEHS) [C]" w:date="2021-09-30T08:56:00Z"/>
          <w:color w:val="0000CC"/>
        </w:rPr>
      </w:pPr>
      <w:ins w:id="40" w:author="Li, Jianying (NIH/NIEHS) [C]" w:date="2021-09-30T11:53:00Z">
        <w:r>
          <w:rPr>
            <w:noProof/>
            <w:color w:val="0000CC"/>
          </w:rPr>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ins>
    </w:p>
    <w:p w14:paraId="5A695B3D" w14:textId="33CB376B" w:rsidR="00257C8C" w:rsidRDefault="00257C8C" w:rsidP="003E3E34">
      <w:pPr>
        <w:rPr>
          <w:b/>
          <w:bCs/>
        </w:rPr>
      </w:pPr>
    </w:p>
    <w:p w14:paraId="1619DE9D" w14:textId="67582B03" w:rsidR="00257C8C" w:rsidRPr="0004016A" w:rsidRDefault="00257C8C" w:rsidP="0004016A">
      <w:pPr>
        <w:ind w:left="720"/>
        <w:rPr>
          <w:color w:val="0000CC"/>
        </w:rPr>
      </w:pPr>
      <w:r w:rsidRPr="0004016A">
        <w:t>It is mainly required for the bootstrap simulation steps</w:t>
      </w:r>
      <w:r w:rsidR="00494206">
        <w:t xml:space="preserve"> to speed up the process</w:t>
      </w:r>
      <w:r w:rsidRPr="0004016A">
        <w:t>.</w:t>
      </w:r>
      <w:r>
        <w:t xml:space="preserve"> It uses two R packages, </w:t>
      </w:r>
      <w:r w:rsidR="00494206">
        <w:t xml:space="preserve">parallel and </w:t>
      </w:r>
      <w:proofErr w:type="spellStart"/>
      <w:r w:rsidR="00494206">
        <w:t>doParallel</w:t>
      </w:r>
      <w:proofErr w:type="spellEnd"/>
      <w:r w:rsidR="00494206">
        <w:t>; it detects available computing cores in real time and requests half of the available cores to conduct the simulation job.</w:t>
      </w:r>
      <w:r w:rsidR="00514124">
        <w:t xml:space="preserve"> </w:t>
      </w:r>
      <w:r w:rsidR="00494206">
        <w:t xml:space="preserve"> </w:t>
      </w:r>
      <w:r w:rsidR="00514124">
        <w:rPr>
          <w:color w:val="0000CC"/>
        </w:rPr>
        <w:t xml:space="preserve">As the example shown in the manuscript on KEGG pathway analysis with 28 categories, it can take up to a couple of hours to finish this step, therefore we suggest a multicore hardware equipment. </w:t>
      </w:r>
      <w:r w:rsidR="00494206">
        <w:t xml:space="preserve">If no multicore is available, it will execute serialized process. </w:t>
      </w:r>
    </w:p>
    <w:p w14:paraId="5EDF3398" w14:textId="77777777" w:rsidR="00257C8C" w:rsidRPr="004B56FD" w:rsidRDefault="00257C8C" w:rsidP="003E3E34">
      <w:pPr>
        <w:rPr>
          <w:color w:val="000000" w:themeColor="text1"/>
        </w:rPr>
      </w:pPr>
    </w:p>
    <w:p w14:paraId="7D9D1B71" w14:textId="61E91B49" w:rsidR="0091220A" w:rsidRDefault="0091220A" w:rsidP="0007270D">
      <w:pPr>
        <w:rPr>
          <w:color w:val="0000CC"/>
        </w:rPr>
      </w:pP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41"/>
      <w:commentRangeStart w:id="42"/>
      <w:r w:rsidRPr="004676A6">
        <w:t>Why are the results provided in zipped file, are they so large</w:t>
      </w:r>
      <w:commentRangeEnd w:id="41"/>
      <w:r w:rsidR="00D90145">
        <w:rPr>
          <w:rStyle w:val="CommentReference"/>
          <w:rFonts w:asciiTheme="minorHAnsi" w:eastAsiaTheme="minorEastAsia" w:hAnsiTheme="minorHAnsi" w:cstheme="minorBidi"/>
          <w:lang w:eastAsia="zh-CN"/>
        </w:rPr>
        <w:commentReference w:id="41"/>
      </w:r>
      <w:commentRangeEnd w:id="42"/>
      <w:r w:rsidR="00A27B5C">
        <w:rPr>
          <w:rStyle w:val="CommentReference"/>
          <w:rFonts w:asciiTheme="minorHAnsi" w:eastAsiaTheme="minorEastAsia" w:hAnsiTheme="minorHAnsi" w:cstheme="minorBidi"/>
          <w:lang w:eastAsia="zh-CN"/>
        </w:rPr>
        <w:commentReference w:id="42"/>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lastRenderedPageBreak/>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6AC0D0F1" w14:textId="77777777" w:rsidR="003261B6" w:rsidRPr="004B56FD" w:rsidRDefault="003261B6" w:rsidP="003261B6">
      <w:pPr>
        <w:rPr>
          <w:ins w:id="44" w:author="Li, Jianying (NIH/NIEHS) [C]" w:date="2021-09-30T08:34:00Z"/>
          <w:color w:val="000000" w:themeColor="text1"/>
        </w:rPr>
      </w:pPr>
      <w:ins w:id="45" w:author="Li, Jianying (NIH/NIEHS) [C]" w:date="2021-09-30T08:34:00Z">
        <w:r w:rsidRPr="00304024">
          <w:rPr>
            <w:color w:val="0000CC"/>
          </w:rPr>
          <w:t xml:space="preserve">Response to </w:t>
        </w:r>
        <w:r w:rsidRPr="004B56FD">
          <w:rPr>
            <w:color w:val="000000" w:themeColor="text1"/>
          </w:rPr>
          <w:t>“</w:t>
        </w:r>
        <w:r w:rsidRPr="004676A6">
          <w:t>Why are the results provided in zipped file, are they so large?</w:t>
        </w:r>
        <w:r w:rsidRPr="004B56FD">
          <w:rPr>
            <w:color w:val="000000" w:themeColor="text1"/>
            <w:szCs w:val="20"/>
          </w:rPr>
          <w:t>”</w:t>
        </w:r>
      </w:ins>
    </w:p>
    <w:p w14:paraId="021C9614" w14:textId="77777777" w:rsidR="003261B6" w:rsidRDefault="003261B6" w:rsidP="003261B6">
      <w:pPr>
        <w:rPr>
          <w:ins w:id="46" w:author="Li, Jianying (NIH/NIEHS) [C]" w:date="2021-09-30T08:34:00Z"/>
        </w:rPr>
      </w:pPr>
    </w:p>
    <w:p w14:paraId="1DB63FA8" w14:textId="77777777" w:rsidR="003261B6" w:rsidRDefault="003261B6" w:rsidP="003261B6">
      <w:pPr>
        <w:ind w:left="720"/>
        <w:rPr>
          <w:ins w:id="47" w:author="Li, Jianying (NIH/NIEHS) [C]" w:date="2021-09-30T08:34:00Z"/>
        </w:rPr>
      </w:pPr>
      <w:ins w:id="48" w:author="Li, Jianying (NIH/NIEHS) [C]" w:date="2021-09-30T08:34:00Z">
        <w:r>
          <w:t>The SEM fitting results include both model fitting statistics (SEMfitting.txt) and three-node image (SEMplot.png), therefore, they are put into a “zipped file”. These two are different file type, we choose to use a zipped file, which can be downloaded by the users then unzipped. It is not large, and only for the convenient purpose. We have modified the codes accordingly to address reviewer’s comment as well.</w:t>
        </w:r>
      </w:ins>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04016A" w:rsidRDefault="00F02E01" w:rsidP="0007270D">
      <w:pPr>
        <w:rPr>
          <w:color w:val="0000CC"/>
          <w:u w:val="single"/>
        </w:rPr>
      </w:pPr>
      <w:r w:rsidRPr="0004016A">
        <w:rPr>
          <w:color w:val="0000CC"/>
          <w:u w:val="single"/>
        </w:rPr>
        <w:t>Response</w:t>
      </w:r>
    </w:p>
    <w:p w14:paraId="45BC9FE8" w14:textId="77777777" w:rsidR="00F02E01" w:rsidRDefault="00F02E01" w:rsidP="0007270D">
      <w:pPr>
        <w:rPr>
          <w:color w:val="0000CC"/>
        </w:rPr>
      </w:pPr>
    </w:p>
    <w:p w14:paraId="2F95BC36" w14:textId="58610810" w:rsidR="00F02E01" w:rsidRDefault="00F02E01" w:rsidP="0007270D">
      <w:pPr>
        <w:rPr>
          <w:color w:val="0000CC"/>
        </w:rPr>
      </w:pPr>
      <w:r>
        <w:rPr>
          <w:color w:val="0000CC"/>
        </w:rPr>
        <w:t xml:space="preserve">We have included the following statement in the discussion in lines XXX-YYY: </w:t>
      </w:r>
    </w:p>
    <w:p w14:paraId="1D7F3B6F" w14:textId="77777777" w:rsidR="00E936BB" w:rsidRDefault="00E936BB" w:rsidP="0007270D">
      <w:pPr>
        <w:rPr>
          <w:color w:val="0000CC"/>
        </w:rPr>
      </w:pPr>
    </w:p>
    <w:p w14:paraId="28FC06D6" w14:textId="3FBF4F4B" w:rsidR="00F02E01" w:rsidRPr="0004016A" w:rsidRDefault="00F02E01" w:rsidP="0004016A">
      <w:pPr>
        <w:ind w:left="720"/>
        <w:rPr>
          <w:i/>
          <w:iCs/>
          <w:color w:val="0000CC"/>
        </w:rPr>
      </w:pPr>
      <w:r w:rsidRPr="0004016A">
        <w:rPr>
          <w:i/>
          <w:iCs/>
          <w:color w:val="0000CC"/>
        </w:rPr>
        <w:t>“</w:t>
      </w:r>
      <w:r w:rsidR="008A1D32" w:rsidRPr="0004016A">
        <w:rPr>
          <w:i/>
          <w:iCs/>
          <w:color w:val="0000CC"/>
        </w:rPr>
        <w:t>T</w:t>
      </w:r>
      <w:r w:rsidR="00EC22A7" w:rsidRPr="0004016A">
        <w:rPr>
          <w:i/>
          <w:iCs/>
          <w:color w:val="0000CC"/>
        </w:rPr>
        <w:t>he</w:t>
      </w:r>
      <w:r w:rsidR="00786C96" w:rsidRPr="0004016A">
        <w:rPr>
          <w:i/>
          <w:iCs/>
          <w:color w:val="0000CC"/>
        </w:rPr>
        <w:t xml:space="preserve"> </w:t>
      </w:r>
      <w:proofErr w:type="spellStart"/>
      <w:r w:rsidR="00786C96" w:rsidRPr="0004016A">
        <w:rPr>
          <w:i/>
          <w:iCs/>
          <w:color w:val="0000CC"/>
        </w:rPr>
        <w:t>Mplus</w:t>
      </w:r>
      <w:r w:rsidR="004D069B" w:rsidRPr="0004016A">
        <w:rPr>
          <w:i/>
          <w:iCs/>
          <w:color w:val="0000CC"/>
        </w:rPr>
        <w:t>Automation</w:t>
      </w:r>
      <w:proofErr w:type="spellEnd"/>
      <w:r w:rsidR="00AF08F2" w:rsidRPr="0004016A">
        <w:rPr>
          <w:i/>
          <w:iCs/>
          <w:color w:val="0000CC"/>
        </w:rPr>
        <w:t xml:space="preserve"> uses open-source R to </w:t>
      </w:r>
      <w:r w:rsidR="00EC22A7" w:rsidRPr="0004016A">
        <w:rPr>
          <w:i/>
          <w:iCs/>
          <w:color w:val="0000CC"/>
        </w:rPr>
        <w:t xml:space="preserve">mirror the commercially available software </w:t>
      </w:r>
      <w:proofErr w:type="spellStart"/>
      <w:r w:rsidR="00EC22A7" w:rsidRPr="0004016A">
        <w:rPr>
          <w:i/>
          <w:iCs/>
          <w:color w:val="0000CC"/>
        </w:rPr>
        <w:t>Mplus</w:t>
      </w:r>
      <w:proofErr w:type="spellEnd"/>
      <w:r w:rsidR="00EC22A7" w:rsidRPr="0004016A">
        <w:rPr>
          <w:i/>
          <w:iCs/>
          <w:color w:val="0000CC"/>
        </w:rPr>
        <w:t xml:space="preserve"> and implement this modeling. </w:t>
      </w:r>
      <w:r w:rsidR="004D069B" w:rsidRPr="0004016A">
        <w:rPr>
          <w:i/>
          <w:iCs/>
          <w:color w:val="0000CC"/>
        </w:rPr>
        <w:t>It is</w:t>
      </w:r>
      <w:r w:rsidR="00EC22A7" w:rsidRPr="0004016A">
        <w:rPr>
          <w:i/>
          <w:iCs/>
          <w:color w:val="0000CC"/>
        </w:rPr>
        <w:t xml:space="preserve"> designed to automate three major aspects of latent variable modelling, (1) create a group of models (2) run them in batches (3) allow extracting the model fitting statistics. Our SEMIPs has a similarity to </w:t>
      </w:r>
      <w:proofErr w:type="spellStart"/>
      <w:r w:rsidR="00EC22A7" w:rsidRPr="0004016A">
        <w:rPr>
          <w:i/>
          <w:iCs/>
          <w:color w:val="0000CC"/>
        </w:rPr>
        <w:t>MplusAutomation</w:t>
      </w:r>
      <w:proofErr w:type="spellEnd"/>
      <w:r w:rsidR="00EC22A7" w:rsidRPr="0004016A">
        <w:rPr>
          <w:i/>
          <w:iCs/>
          <w:color w:val="0000CC"/>
        </w:rPr>
        <w:t>, where we implement</w:t>
      </w:r>
      <w:r w:rsidR="00786C96" w:rsidRPr="0004016A">
        <w:rPr>
          <w:i/>
          <w:iCs/>
          <w:color w:val="0000CC"/>
        </w:rPr>
        <w:t xml:space="preserve"> SEM model in R instead of </w:t>
      </w:r>
      <w:proofErr w:type="spellStart"/>
      <w:r w:rsidR="00786C96" w:rsidRPr="0004016A">
        <w:rPr>
          <w:i/>
          <w:iCs/>
          <w:color w:val="0000CC"/>
        </w:rPr>
        <w:t>Mplus</w:t>
      </w:r>
      <w:proofErr w:type="spellEnd"/>
      <w:r w:rsidR="00786C96" w:rsidRPr="0004016A">
        <w:rPr>
          <w:i/>
          <w:iCs/>
          <w:color w:val="0000CC"/>
        </w:rPr>
        <w:t xml:space="preserve"> for the computational flexibility and backend automation consideration. We use the </w:t>
      </w:r>
      <w:proofErr w:type="spellStart"/>
      <w:r w:rsidR="00786C96" w:rsidRPr="0004016A">
        <w:rPr>
          <w:i/>
          <w:iCs/>
          <w:color w:val="0000CC"/>
        </w:rPr>
        <w:t>lavaan</w:t>
      </w:r>
      <w:proofErr w:type="spellEnd"/>
      <w:r w:rsidR="00786C96" w:rsidRPr="0004016A">
        <w:rPr>
          <w:i/>
          <w:iCs/>
          <w:color w:val="0000CC"/>
        </w:rPr>
        <w:t xml:space="preserve"> package, a highly credited/cited package exists in the research community since 2012 to </w:t>
      </w:r>
      <w:r w:rsidR="00786C96" w:rsidRPr="0004016A">
        <w:rPr>
          <w:i/>
          <w:iCs/>
          <w:color w:val="0000CC"/>
        </w:rPr>
        <w:lastRenderedPageBreak/>
        <w:t xml:space="preserve">implement the SEM model and extract all the statistics from the modeling output. </w:t>
      </w:r>
      <w:r w:rsidR="00AF08F2" w:rsidRPr="0004016A">
        <w:rPr>
          <w:i/>
          <w:iCs/>
          <w:color w:val="0000CC"/>
        </w:rPr>
        <w:t>The</w:t>
      </w:r>
      <w:r w:rsidR="00786C96" w:rsidRPr="0004016A">
        <w:rPr>
          <w:i/>
          <w:iCs/>
          <w:color w:val="0000CC"/>
        </w:rPr>
        <w:t xml:space="preserve"> goal</w:t>
      </w:r>
      <w:r w:rsidR="00AF08F2" w:rsidRPr="0004016A">
        <w:rPr>
          <w:i/>
          <w:iCs/>
          <w:color w:val="0000CC"/>
        </w:rPr>
        <w:t xml:space="preserve"> of SEMIPs</w:t>
      </w:r>
      <w:r w:rsidR="00786C96" w:rsidRPr="0004016A">
        <w:rPr>
          <w:i/>
          <w:iCs/>
          <w:color w:val="0000CC"/>
        </w:rPr>
        <w:t xml:space="preserve"> </w:t>
      </w:r>
      <w:r w:rsidR="00AF08F2" w:rsidRPr="0004016A">
        <w:rPr>
          <w:i/>
          <w:iCs/>
          <w:color w:val="0000CC"/>
        </w:rPr>
        <w:t>is to</w:t>
      </w:r>
      <w:r w:rsidR="00786C96" w:rsidRPr="0004016A">
        <w:rPr>
          <w:i/>
          <w:iCs/>
          <w:color w:val="0000CC"/>
        </w:rPr>
        <w:t xml:space="preserve"> provide </w:t>
      </w:r>
      <w:r w:rsidR="00AF08F2" w:rsidRPr="0004016A">
        <w:rPr>
          <w:i/>
          <w:iCs/>
          <w:color w:val="0000CC"/>
        </w:rPr>
        <w:t>a convenient and easy to use tool that bridges bioinformatic assessments and</w:t>
      </w:r>
      <w:r w:rsidR="00786C96" w:rsidRPr="0004016A">
        <w:rPr>
          <w:i/>
          <w:iCs/>
          <w:color w:val="0000CC"/>
        </w:rPr>
        <w:t xml:space="preserve"> scientist</w:t>
      </w:r>
      <w:r w:rsidR="004D069B" w:rsidRPr="0004016A">
        <w:rPr>
          <w:i/>
          <w:iCs/>
          <w:color w:val="0000CC"/>
        </w:rPr>
        <w:t>s</w:t>
      </w:r>
      <w:r w:rsidR="00AF08F2" w:rsidRPr="0004016A">
        <w:rPr>
          <w:i/>
          <w:iCs/>
          <w:color w:val="0000CC"/>
        </w:rPr>
        <w:t xml:space="preserve"> who have minimum computation background for</w:t>
      </w:r>
      <w:r w:rsidR="004D069B" w:rsidRPr="0004016A">
        <w:rPr>
          <w:i/>
          <w:iCs/>
          <w:color w:val="0000CC"/>
        </w:rPr>
        <w:t xml:space="preserve"> hypothesis generation </w:t>
      </w:r>
      <w:r w:rsidR="00AF08F2" w:rsidRPr="0004016A">
        <w:rPr>
          <w:i/>
          <w:iCs/>
          <w:color w:val="0000CC"/>
        </w:rPr>
        <w:t>and inferring biological processes across experimental systems</w:t>
      </w:r>
      <w:r w:rsidR="004D069B" w:rsidRPr="0004016A">
        <w:rPr>
          <w:i/>
          <w:iCs/>
          <w:color w:val="0000CC"/>
        </w:rPr>
        <w:t>. Th</w:t>
      </w:r>
      <w:r w:rsidR="00AF08F2" w:rsidRPr="0004016A">
        <w:rPr>
          <w:i/>
          <w:iCs/>
          <w:color w:val="0000CC"/>
        </w:rPr>
        <w:t>is is achieved by</w:t>
      </w:r>
      <w:r w:rsidRPr="0004016A">
        <w:rPr>
          <w:i/>
          <w:iCs/>
          <w:color w:val="0000CC"/>
        </w:rPr>
        <w:t xml:space="preserve"> employing</w:t>
      </w:r>
      <w:r w:rsidR="004D069B" w:rsidRPr="0004016A">
        <w:rPr>
          <w:i/>
          <w:iCs/>
          <w:color w:val="0000CC"/>
        </w:rPr>
        <w:t xml:space="preserve"> </w:t>
      </w:r>
      <w:proofErr w:type="spellStart"/>
      <w:r w:rsidR="004D069B" w:rsidRPr="0004016A">
        <w:rPr>
          <w:i/>
          <w:iCs/>
          <w:color w:val="0000CC"/>
        </w:rPr>
        <w:t>Rshiny</w:t>
      </w:r>
      <w:proofErr w:type="spellEnd"/>
      <w:r w:rsidR="004D069B" w:rsidRPr="0004016A">
        <w:rPr>
          <w:i/>
          <w:iCs/>
          <w:color w:val="0000CC"/>
        </w:rPr>
        <w:t xml:space="preserve"> to render a user’s friendly web front end</w:t>
      </w:r>
      <w:r w:rsidRPr="0004016A">
        <w:rPr>
          <w:i/>
          <w:iCs/>
          <w:color w:val="0000CC"/>
        </w:rPr>
        <w:t>,</w:t>
      </w:r>
      <w:r w:rsidR="004D069B" w:rsidRPr="0004016A">
        <w:rPr>
          <w:i/>
          <w:iCs/>
          <w:color w:val="0000CC"/>
        </w:rPr>
        <w:t xml:space="preserve"> as </w:t>
      </w:r>
      <w:r w:rsidRPr="0004016A">
        <w:rPr>
          <w:i/>
          <w:iCs/>
          <w:color w:val="0000CC"/>
        </w:rPr>
        <w:t>demonstrated</w:t>
      </w:r>
      <w:r w:rsidR="004D069B" w:rsidRPr="0004016A">
        <w:rPr>
          <w:i/>
          <w:iCs/>
          <w:color w:val="0000CC"/>
        </w:rPr>
        <w:t xml:space="preserve"> in the manuscript</w:t>
      </w:r>
      <w:r w:rsidRPr="0004016A">
        <w:rPr>
          <w:i/>
          <w:iCs/>
          <w:color w:val="0000CC"/>
        </w:rPr>
        <w:t>.”</w:t>
      </w:r>
    </w:p>
    <w:p w14:paraId="0BBCA1BC" w14:textId="26A12270" w:rsidR="009605B8" w:rsidRPr="0004016A" w:rsidRDefault="009605B8" w:rsidP="0007270D">
      <w:pPr>
        <w:rPr>
          <w:i/>
          <w:iCs/>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lastRenderedPageBreak/>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color w:val="0000CC"/>
        </w:rPr>
      </w:pPr>
    </w:p>
    <w:p w14:paraId="6D183A78" w14:textId="7AB61D45" w:rsidR="007906D9" w:rsidRPr="0004016A" w:rsidRDefault="007906D9" w:rsidP="0004016A">
      <w:r>
        <w:rPr>
          <w:color w:val="0000CC"/>
        </w:rPr>
        <w:t xml:space="preserve">Thank you very much for your grate attention raising these questions, here are answers to your questions. In addition, we have included a new session in the supplemental materials primarily address the detail implementation of two-class bootstrap simulations, which is also recommended by another reviewer </w:t>
      </w:r>
      <w:proofErr w:type="gramStart"/>
      <w:r>
        <w:rPr>
          <w:color w:val="0000CC"/>
        </w:rPr>
        <w:t xml:space="preserve">“ </w:t>
      </w:r>
      <w:r w:rsidRPr="00A12F47">
        <w:t>and</w:t>
      </w:r>
      <w:proofErr w:type="gramEnd"/>
      <w:r w:rsidRPr="00A12F47">
        <w:t xml:space="preserve"> I may suggest to </w:t>
      </w:r>
      <w:commentRangeStart w:id="49"/>
      <w:commentRangeStart w:id="50"/>
      <w:commentRangeStart w:id="51"/>
      <w:r w:rsidRPr="00A12F47">
        <w:t>move the implementation details to supplementary</w:t>
      </w:r>
      <w:commentRangeEnd w:id="49"/>
      <w:r>
        <w:rPr>
          <w:rStyle w:val="CommentReference"/>
          <w:rFonts w:asciiTheme="minorHAnsi" w:eastAsiaTheme="minorEastAsia" w:hAnsiTheme="minorHAnsi" w:cstheme="minorBidi"/>
          <w:lang w:eastAsia="zh-CN"/>
        </w:rPr>
        <w:commentReference w:id="49"/>
      </w:r>
      <w:commentRangeEnd w:id="50"/>
      <w:r>
        <w:rPr>
          <w:rStyle w:val="CommentReference"/>
          <w:rFonts w:asciiTheme="minorHAnsi" w:eastAsiaTheme="minorEastAsia" w:hAnsiTheme="minorHAnsi" w:cstheme="minorBidi"/>
          <w:lang w:eastAsia="zh-CN"/>
        </w:rPr>
        <w:commentReference w:id="50"/>
      </w:r>
      <w:commentRangeEnd w:id="51"/>
      <w:r w:rsidR="002D6057">
        <w:rPr>
          <w:rStyle w:val="CommentReference"/>
          <w:rFonts w:asciiTheme="minorHAnsi" w:eastAsiaTheme="minorEastAsia" w:hAnsiTheme="minorHAnsi" w:cstheme="minorBidi"/>
          <w:lang w:eastAsia="zh-CN"/>
        </w:rPr>
        <w:commentReference w:id="51"/>
      </w:r>
      <w:r w:rsidRPr="00A12F47">
        <w:t>.</w:t>
      </w:r>
      <w:r>
        <w:rPr>
          <w:color w:val="0000CC"/>
        </w:rPr>
        <w:t>”</w:t>
      </w:r>
    </w:p>
    <w:p w14:paraId="2AE906B5" w14:textId="72CDB5CC" w:rsidR="007906D9" w:rsidRDefault="007906D9" w:rsidP="0033478B">
      <w:pPr>
        <w:rPr>
          <w:color w:val="0000CC"/>
        </w:rPr>
      </w:pPr>
    </w:p>
    <w:p w14:paraId="7DD4205B" w14:textId="7F418733" w:rsidR="0033478B" w:rsidRDefault="0033478B" w:rsidP="0033478B">
      <w:pPr>
        <w:rPr>
          <w:color w:val="0000CC"/>
        </w:rPr>
      </w:pPr>
      <w:r w:rsidRPr="00467F15">
        <w:rPr>
          <w:color w:val="0000CC"/>
        </w:rPr>
        <w:t xml:space="preserve">An elaboration </w:t>
      </w:r>
      <w:r>
        <w:rPr>
          <w:color w:val="0000CC"/>
        </w:rPr>
        <w:t xml:space="preserve">in the supplementary materials on Two-class bootstrap simulation </w:t>
      </w:r>
      <w:r w:rsidRPr="00467F15">
        <w:rPr>
          <w:color w:val="0000CC"/>
        </w:rPr>
        <w:t>in lines XXX-YYY:</w:t>
      </w:r>
    </w:p>
    <w:p w14:paraId="58C44D3E" w14:textId="77777777" w:rsidR="0033478B" w:rsidRPr="00304024" w:rsidRDefault="0033478B" w:rsidP="0004016A">
      <w:pPr>
        <w:rPr>
          <w:color w:val="0000CC"/>
        </w:rPr>
      </w:pPr>
    </w:p>
    <w:p w14:paraId="563E636E" w14:textId="77777777" w:rsidR="00304024" w:rsidRPr="0004016A" w:rsidRDefault="00304024" w:rsidP="00304024">
      <w:pPr>
        <w:ind w:left="360"/>
        <w:rPr>
          <w:color w:val="000000" w:themeColor="text1"/>
        </w:rPr>
      </w:pPr>
      <w:r w:rsidRPr="00304024">
        <w:rPr>
          <w:color w:val="0000CC"/>
        </w:rPr>
        <w:t xml:space="preserve">Response to </w:t>
      </w:r>
      <w:r w:rsidRPr="0004016A">
        <w:rPr>
          <w:color w:val="000000" w:themeColor="text1"/>
        </w:rPr>
        <w:t>“</w:t>
      </w:r>
      <w:r w:rsidRPr="0004016A">
        <w:rPr>
          <w:color w:val="000000" w:themeColor="text1"/>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04016A" w:rsidRDefault="00304024" w:rsidP="00304024">
      <w:pPr>
        <w:ind w:left="360"/>
        <w:rPr>
          <w:color w:val="000000" w:themeColor="text1"/>
          <w:szCs w:val="20"/>
        </w:rPr>
      </w:pPr>
      <w:r w:rsidRPr="00304024">
        <w:rPr>
          <w:color w:val="0000CC"/>
        </w:rPr>
        <w:t xml:space="preserve">Response to </w:t>
      </w:r>
      <w:r w:rsidRPr="0004016A">
        <w:rPr>
          <w:color w:val="000000" w:themeColor="text1"/>
        </w:rPr>
        <w:t>“</w:t>
      </w:r>
      <w:r w:rsidRPr="0004016A">
        <w:rPr>
          <w:color w:val="000000" w:themeColor="text1"/>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04016A">
        <w:rPr>
          <w:color w:val="000000" w:themeColor="text1"/>
        </w:rPr>
        <w:t>“</w:t>
      </w:r>
      <w:r w:rsidRPr="0004016A">
        <w:rPr>
          <w:color w:val="000000" w:themeColor="text1"/>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2210AA2E"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lastRenderedPageBreak/>
        <w:t>When the “brackets” are used, they refer to “gene expression value” instead of “projected activity”. In this model, we did use expression of SOX17, therefore, it is put in the brackets</w:t>
      </w:r>
      <w:r w:rsidR="00B473F6">
        <w:rPr>
          <w:rFonts w:ascii="Times New Roman" w:hAnsi="Times New Roman"/>
          <w:color w:val="0000CC"/>
          <w:sz w:val="24"/>
          <w:szCs w:val="32"/>
        </w:rPr>
        <w:t xml:space="preserve"> (now Figure 3)</w:t>
      </w:r>
      <w:r w:rsidRPr="007F0632">
        <w:rPr>
          <w:rFonts w:ascii="Times New Roman" w:hAnsi="Times New Roman"/>
          <w:color w:val="0000CC"/>
          <w:sz w:val="24"/>
          <w:szCs w:val="32"/>
        </w:rPr>
        <w:t>.</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60E8A1A2"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w:t>
      </w:r>
      <w:r w:rsidR="00B80E7C">
        <w:rPr>
          <w:rFonts w:ascii="Times New Roman" w:hAnsi="Times New Roman"/>
          <w:color w:val="0000CC"/>
          <w:sz w:val="24"/>
          <w:szCs w:val="32"/>
        </w:rPr>
        <w:t xml:space="preserve"> 3</w:t>
      </w:r>
      <w:r w:rsidRPr="007F0632">
        <w:rPr>
          <w:rFonts w:ascii="Times New Roman" w:hAnsi="Times New Roman"/>
          <w:color w:val="0000CC"/>
          <w:sz w:val="24"/>
          <w:szCs w:val="32"/>
        </w:rPr>
        <w:t xml:space="preserve"> and “revised figure legend”</w:t>
      </w:r>
      <w:r w:rsidR="00B80E7C">
        <w:rPr>
          <w:rFonts w:ascii="Times New Roman" w:hAnsi="Times New Roman"/>
          <w:color w:val="0000CC"/>
          <w:sz w:val="24"/>
          <w:szCs w:val="32"/>
        </w:rPr>
        <w:t xml:space="preserve"> </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477CF64E"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w:t>
      </w:r>
      <w:r w:rsidR="0004016A">
        <w:rPr>
          <w:rFonts w:ascii="Times New Roman" w:hAnsi="Times New Roman"/>
          <w:color w:val="0000CC"/>
          <w:sz w:val="24"/>
          <w:szCs w:val="32"/>
        </w:rPr>
        <w:t xml:space="preserve"> </w:t>
      </w:r>
      <w:r w:rsidR="00A15013">
        <w:rPr>
          <w:rFonts w:ascii="Times New Roman" w:hAnsi="Times New Roman"/>
          <w:color w:val="0000CC"/>
          <w:sz w:val="24"/>
          <w:szCs w:val="32"/>
        </w:rPr>
        <w:t>f</w:t>
      </w:r>
      <w:commentRangeStart w:id="52"/>
      <w:commentRangeStart w:id="53"/>
      <w:r w:rsidRPr="001710DD">
        <w:rPr>
          <w:rFonts w:ascii="Times New Roman" w:hAnsi="Times New Roman"/>
          <w:color w:val="0000CC"/>
          <w:sz w:val="24"/>
          <w:szCs w:val="32"/>
        </w:rPr>
        <w:t>igure</w:t>
      </w:r>
      <w:commentRangeEnd w:id="52"/>
      <w:r w:rsidR="00AA2D03">
        <w:rPr>
          <w:rStyle w:val="CommentReference"/>
          <w:rFonts w:eastAsiaTheme="minorEastAsia" w:cstheme="minorBidi"/>
          <w:lang w:eastAsia="zh-CN"/>
        </w:rPr>
        <w:commentReference w:id="52"/>
      </w:r>
      <w:commentRangeEnd w:id="53"/>
      <w:r w:rsidR="0004016A">
        <w:rPr>
          <w:rStyle w:val="CommentReference"/>
          <w:rFonts w:eastAsiaTheme="minorEastAsia" w:cstheme="minorBidi"/>
          <w:lang w:eastAsia="zh-CN"/>
        </w:rPr>
        <w:commentReference w:id="53"/>
      </w:r>
      <w:r w:rsidR="0004016A">
        <w:rPr>
          <w:rFonts w:ascii="Times New Roman" w:hAnsi="Times New Roman"/>
          <w:color w:val="0000CC"/>
          <w:sz w:val="24"/>
          <w:szCs w:val="32"/>
        </w:rPr>
        <w:t xml:space="preserve"> 3</w:t>
      </w:r>
      <w:r w:rsidRPr="001710DD">
        <w:rPr>
          <w:rFonts w:ascii="Times New Roman" w:hAnsi="Times New Roman"/>
          <w:color w:val="0000CC"/>
          <w:sz w:val="24"/>
          <w:szCs w:val="32"/>
        </w:rPr>
        <w:t>.</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54"/>
      <w:r w:rsidRPr="00CB1177">
        <w:rPr>
          <w:sz w:val="24"/>
          <w:szCs w:val="32"/>
        </w:rPr>
        <w:t>Source code</w:t>
      </w:r>
      <w:commentRangeEnd w:id="54"/>
      <w:r w:rsidR="001710DD">
        <w:rPr>
          <w:rStyle w:val="CommentReference"/>
          <w:rFonts w:eastAsiaTheme="minorEastAsia" w:cstheme="minorBidi"/>
          <w:lang w:eastAsia="zh-CN"/>
        </w:rPr>
        <w:commentReference w:id="54"/>
      </w:r>
      <w:r w:rsidRPr="00CB1177">
        <w:rPr>
          <w:sz w:val="24"/>
          <w:szCs w:val="32"/>
        </w:rPr>
        <w:t>: Coding style in the source code could use some standardization.</w:t>
      </w:r>
    </w:p>
    <w:p w14:paraId="4564E3A6" w14:textId="651F1666" w:rsidR="00F16076" w:rsidRDefault="00F16076" w:rsidP="004913CC">
      <w:pPr>
        <w:pStyle w:val="ListParagraph"/>
        <w:ind w:left="360"/>
        <w:rPr>
          <w:rFonts w:ascii="Times New Roman" w:hAnsi="Times New Roman"/>
          <w:strike/>
          <w:color w:val="0000CC"/>
          <w:sz w:val="24"/>
        </w:rPr>
      </w:pPr>
    </w:p>
    <w:p w14:paraId="74AB284F" w14:textId="063507BE" w:rsidR="00F16076" w:rsidRPr="003C256F" w:rsidRDefault="00A15013" w:rsidP="004913CC">
      <w:pPr>
        <w:pStyle w:val="ListParagraph"/>
        <w:ind w:left="360"/>
        <w:rPr>
          <w:rFonts w:ascii="Times New Roman" w:hAnsi="Times New Roman"/>
          <w:color w:val="0000CC"/>
          <w:sz w:val="24"/>
          <w:szCs w:val="32"/>
        </w:rPr>
      </w:pPr>
      <w:r w:rsidRPr="003C256F">
        <w:rPr>
          <w:rFonts w:ascii="Times New Roman" w:hAnsi="Times New Roman"/>
          <w:color w:val="0000CC"/>
          <w:sz w:val="24"/>
          <w:szCs w:val="32"/>
        </w:rPr>
        <w:t>We think this is an excellent suggestion</w:t>
      </w:r>
      <w:r w:rsidRPr="003C256F">
        <w:rPr>
          <w:rFonts w:ascii="Times New Roman" w:hAnsi="Times New Roman"/>
          <w:color w:val="0000CC"/>
          <w:sz w:val="24"/>
          <w:szCs w:val="32"/>
        </w:rPr>
        <w:t>. Here some details on how we follow the coding standard and make corresponding changes to address your recommendation.</w:t>
      </w:r>
    </w:p>
    <w:p w14:paraId="03C71DE7" w14:textId="77777777" w:rsidR="00A15013" w:rsidRPr="004913CC" w:rsidRDefault="00A15013" w:rsidP="004913CC">
      <w:pPr>
        <w:pStyle w:val="ListParagraph"/>
        <w:ind w:left="360"/>
        <w:rPr>
          <w:rFonts w:ascii="Times New Roman" w:hAnsi="Times New Roman"/>
          <w:color w:val="0000CC"/>
          <w:sz w:val="24"/>
        </w:rPr>
      </w:pPr>
    </w:p>
    <w:p w14:paraId="67279956" w14:textId="31AB2400" w:rsidR="002B0FA3" w:rsidRDefault="00607AF6" w:rsidP="003C256F">
      <w:pPr>
        <w:ind w:left="360"/>
      </w:pPr>
      <w:r w:rsidRPr="00B72F7B">
        <w:rPr>
          <w:rFonts w:eastAsiaTheme="minorEastAsia"/>
        </w:rPr>
        <w:t>Our development</w:t>
      </w:r>
      <w:r w:rsidR="002B0FA3">
        <w:rPr>
          <w:rFonts w:eastAsiaTheme="minorEastAsia"/>
        </w:rPr>
        <w:t xml:space="preserve"> </w:t>
      </w:r>
      <w:r w:rsidRPr="00B72F7B">
        <w:rPr>
          <w:rFonts w:eastAsiaTheme="minorEastAsia"/>
        </w:rPr>
        <w:t>focus</w:t>
      </w:r>
      <w:r w:rsidR="002B0FA3">
        <w:rPr>
          <w:rFonts w:eastAsiaTheme="minorEastAsia"/>
        </w:rPr>
        <w:t>es</w:t>
      </w:r>
      <w:r w:rsidRPr="00B72F7B">
        <w:rPr>
          <w:rFonts w:eastAsiaTheme="minorEastAsia"/>
        </w:rPr>
        <w:t xml:space="preserve"> on the user’s friendly “web-application”; therefore, we have followed the best practice recommendation by </w:t>
      </w:r>
      <w:proofErr w:type="spellStart"/>
      <w:r w:rsidRPr="00B72F7B">
        <w:rPr>
          <w:rFonts w:eastAsiaTheme="minorEastAsia"/>
        </w:rPr>
        <w:t>shinyapp</w:t>
      </w:r>
      <w:proofErr w:type="spellEnd"/>
      <w:r w:rsidRPr="00B72F7B">
        <w:rPr>
          <w:rFonts w:eastAsiaTheme="minorEastAsia"/>
        </w:rPr>
        <w:t xml:space="preserve"> development </w:t>
      </w:r>
      <w:hyperlink r:id="rId13" w:history="1">
        <w:r w:rsidRPr="00B72F7B">
          <w:rPr>
            <w:rStyle w:val="Hyperlink"/>
            <w:rFonts w:eastAsiaTheme="majorEastAsia"/>
          </w:rPr>
          <w:t>http://shiny.rstudio.com/</w:t>
        </w:r>
      </w:hyperlink>
      <w:r w:rsidRPr="00B72F7B">
        <w:rPr>
          <w:rFonts w:eastAsiaTheme="minorEastAsia"/>
        </w:rPr>
        <w:t xml:space="preserve">. </w:t>
      </w:r>
      <w:r w:rsidR="002B0FA3">
        <w:t>To address reviewer’s suggestion, w</w:t>
      </w:r>
      <w:r w:rsidRPr="00B72F7B">
        <w:rPr>
          <w:rFonts w:eastAsiaTheme="minorEastAsia"/>
        </w:rPr>
        <w:t xml:space="preserve">e </w:t>
      </w:r>
      <w:r w:rsidR="002B0FA3">
        <w:rPr>
          <w:rFonts w:eastAsiaTheme="minorEastAsia"/>
        </w:rPr>
        <w:t>further consult</w:t>
      </w:r>
      <w:r w:rsidR="002B0FA3">
        <w:t xml:space="preserve"> the recommendations in Mastering Shiny by Hadley Wickham (2020 O’Reilly Media) and follow their best practice suggestions to achieve a better standard.</w:t>
      </w:r>
    </w:p>
    <w:p w14:paraId="753263FC" w14:textId="77777777" w:rsidR="002B0FA3" w:rsidRDefault="002B0FA3" w:rsidP="002B0FA3"/>
    <w:p w14:paraId="2932C265" w14:textId="6D1B8B4E" w:rsidR="002B0FA3" w:rsidRDefault="002B0FA3" w:rsidP="003C256F">
      <w:pPr>
        <w:ind w:left="360"/>
      </w:pPr>
      <w:r>
        <w:t xml:space="preserve">We use a separate </w:t>
      </w:r>
      <w:proofErr w:type="spellStart"/>
      <w:proofErr w:type="gramStart"/>
      <w:r>
        <w:t>helpers.R</w:t>
      </w:r>
      <w:proofErr w:type="spellEnd"/>
      <w:proofErr w:type="gramEnd"/>
      <w:r>
        <w:t xml:space="preserve"> file to list all the dependency libraries for SEMIPs, so that it will provide user a look up table and it will be invoked once the app is launched.</w:t>
      </w:r>
    </w:p>
    <w:p w14:paraId="1B585C4F" w14:textId="77777777" w:rsidR="002B0FA3" w:rsidRDefault="002B0FA3" w:rsidP="002B0FA3"/>
    <w:p w14:paraId="27D9FE58" w14:textId="17562685" w:rsidR="002B0FA3" w:rsidRDefault="002B0FA3" w:rsidP="003C256F">
      <w:pPr>
        <w:ind w:left="360"/>
      </w:pPr>
      <w:r>
        <w:t xml:space="preserve">We use the </w:t>
      </w:r>
      <w:proofErr w:type="spellStart"/>
      <w:r>
        <w:t>github</w:t>
      </w:r>
      <w:proofErr w:type="spellEnd"/>
      <w:r>
        <w:t xml:space="preserve"> as our version control protocol, currently we have a private repository at </w:t>
      </w:r>
      <w:r w:rsidR="00A15013">
        <w:rPr>
          <w:rFonts w:eastAsiaTheme="majorEastAsia"/>
        </w:rPr>
        <w:fldChar w:fldCharType="begin"/>
      </w:r>
      <w:r w:rsidR="00A15013">
        <w:rPr>
          <w:rFonts w:eastAsiaTheme="majorEastAsia"/>
        </w:rPr>
        <w:instrText xml:space="preserve"> HYPERLINK "</w:instrText>
      </w:r>
      <w:r w:rsidR="00A15013" w:rsidRPr="003C256F">
        <w:rPr>
          <w:rFonts w:eastAsiaTheme="majorEastAsia"/>
        </w:rPr>
        <w:instrText>https://github.com/NIEHS/SEMIPs</w:instrText>
      </w:r>
      <w:r w:rsidR="00A15013">
        <w:rPr>
          <w:rFonts w:eastAsiaTheme="majorEastAsia"/>
        </w:rPr>
        <w:instrText xml:space="preserve">" </w:instrText>
      </w:r>
      <w:r w:rsidR="00A15013">
        <w:rPr>
          <w:rFonts w:eastAsiaTheme="majorEastAsia"/>
        </w:rPr>
        <w:fldChar w:fldCharType="separate"/>
      </w:r>
      <w:r w:rsidR="00A15013" w:rsidRPr="00A15013">
        <w:rPr>
          <w:rStyle w:val="Hyperlink"/>
          <w:rFonts w:eastAsiaTheme="majorEastAsia"/>
        </w:rPr>
        <w:t>https://github.com/NIEHS/SEMIPs</w:t>
      </w:r>
      <w:r w:rsidR="00A15013">
        <w:rPr>
          <w:rFonts w:eastAsiaTheme="majorEastAsia"/>
        </w:rPr>
        <w:fldChar w:fldCharType="end"/>
      </w:r>
      <w:r>
        <w:t xml:space="preserve"> and plan to make it publicly available after the manuscript is published. All the modifications and future modification will be documented through </w:t>
      </w:r>
      <w:proofErr w:type="spellStart"/>
      <w:r>
        <w:t>github</w:t>
      </w:r>
      <w:proofErr w:type="spellEnd"/>
      <w:r>
        <w:t xml:space="preserve"> repository.</w:t>
      </w:r>
    </w:p>
    <w:p w14:paraId="70FF3FEC" w14:textId="77777777" w:rsidR="002B0FA3" w:rsidRDefault="002B0FA3" w:rsidP="002B0FA3"/>
    <w:p w14:paraId="0B44254B" w14:textId="466F0146" w:rsidR="002B0FA3" w:rsidRDefault="002B0FA3" w:rsidP="003C256F">
      <w:pPr>
        <w:ind w:left="360"/>
      </w:pPr>
      <w:r w:rsidRPr="004913CC">
        <w:rPr>
          <w:color w:val="0000CC"/>
          <w:szCs w:val="32"/>
        </w:rPr>
        <w:t xml:space="preserve">We have </w:t>
      </w:r>
      <w:r>
        <w:rPr>
          <w:color w:val="0000CC"/>
          <w:szCs w:val="32"/>
        </w:rPr>
        <w:t>added additional</w:t>
      </w:r>
      <w:r w:rsidRPr="004913CC">
        <w:rPr>
          <w:color w:val="0000CC"/>
          <w:szCs w:val="32"/>
        </w:rPr>
        <w:t xml:space="preserve"> comments in the code so it would be easier for readers to follow.  </w:t>
      </w:r>
      <w:r>
        <w:t xml:space="preserve">We add header in each file to provide project information, </w:t>
      </w:r>
      <w:proofErr w:type="spellStart"/>
      <w:r>
        <w:t>github</w:t>
      </w:r>
      <w:proofErr w:type="spellEnd"/>
      <w:r>
        <w:t xml:space="preserve"> repository location, </w:t>
      </w:r>
      <w:proofErr w:type="gramStart"/>
      <w:r>
        <w:t>author</w:t>
      </w:r>
      <w:proofErr w:type="gramEnd"/>
      <w:r>
        <w:t xml:space="preserve"> and other important information. After cleaning the code of the program, we roll out a new version on </w:t>
      </w:r>
      <w:proofErr w:type="spellStart"/>
      <w:r>
        <w:t>github</w:t>
      </w:r>
      <w:proofErr w:type="spellEnd"/>
      <w:r>
        <w:t>.</w:t>
      </w:r>
    </w:p>
    <w:p w14:paraId="505758BB" w14:textId="77777777" w:rsidR="002B0FA3" w:rsidRDefault="002B0FA3" w:rsidP="002B0FA3"/>
    <w:p w14:paraId="41F3D766" w14:textId="77777777" w:rsidR="002B0FA3" w:rsidRDefault="002B0FA3" w:rsidP="003C256F">
      <w:pPr>
        <w:ind w:left="360"/>
      </w:pPr>
      <w:r>
        <w:t>To achieve the clean code standard, we keep all four main tabs separately for better and convenient code management, use the same postfix to “</w:t>
      </w:r>
      <w:proofErr w:type="spellStart"/>
      <w:r>
        <w:t>ui</w:t>
      </w:r>
      <w:proofErr w:type="spellEnd"/>
      <w:r>
        <w:t>” and “server” files. We used the “global variables” to keep track of the information that is needed for each separate UI.</w:t>
      </w:r>
    </w:p>
    <w:p w14:paraId="429B3940" w14:textId="77777777" w:rsidR="002B0FA3" w:rsidRDefault="002B0FA3" w:rsidP="002B0FA3"/>
    <w:p w14:paraId="2ECC629A" w14:textId="78086BA0" w:rsidR="003414F0" w:rsidRPr="004913CC" w:rsidRDefault="002B0FA3" w:rsidP="003C256F">
      <w:pPr>
        <w:ind w:left="360"/>
      </w:pPr>
      <w:r>
        <w:t xml:space="preserve">For the web </w:t>
      </w:r>
      <w:proofErr w:type="spellStart"/>
      <w:r>
        <w:t>css</w:t>
      </w:r>
      <w:proofErr w:type="spellEnd"/>
      <w:r>
        <w:t xml:space="preserve"> style, we follow </w:t>
      </w:r>
      <w:proofErr w:type="spellStart"/>
      <w:r>
        <w:t>css</w:t>
      </w:r>
      <w:proofErr w:type="spellEnd"/>
      <w:r>
        <w:t xml:space="preserve"> standard and keep page theme and template in a separate folder.</w:t>
      </w:r>
    </w:p>
    <w:sectPr w:rsidR="003414F0" w:rsidRPr="004913CC">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2A47B788" w14:textId="77777777" w:rsidR="008A1D32" w:rsidRDefault="008A1D32">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p w14:paraId="7A1CC68D" w14:textId="0AB9D700" w:rsidR="00FD6060" w:rsidRDefault="00FD6060">
      <w:pPr>
        <w:pStyle w:val="CommentText"/>
      </w:pPr>
    </w:p>
  </w:comment>
  <w:comment w:id="2" w:author="Li, Jianying (NIH/NIEHS) [C]" w:date="2021-09-29T21:38:00Z" w:initials="LJ([">
    <w:p w14:paraId="59BF3252" w14:textId="32967484" w:rsidR="00FD6060" w:rsidRDefault="00FD6060">
      <w:pPr>
        <w:pStyle w:val="CommentText"/>
      </w:pPr>
      <w:r>
        <w:rPr>
          <w:rStyle w:val="CommentReference"/>
        </w:rPr>
        <w:annotationRef/>
      </w:r>
      <w:r>
        <w:rPr>
          <w:rStyle w:val="CommentReference"/>
        </w:rPr>
        <w:t xml:space="preserve"> I agree with Steve that the current manuscript looks pretty </w:t>
      </w:r>
      <w:proofErr w:type="gramStart"/>
      <w:r>
        <w:rPr>
          <w:rStyle w:val="CommentReference"/>
        </w:rPr>
        <w:t>thorough</w:t>
      </w:r>
      <w:proofErr w:type="gramEnd"/>
      <w:r>
        <w:rPr>
          <w:rStyle w:val="CommentReference"/>
        </w:rPr>
        <w:t xml:space="preserve"> and I would be hesitated to move anything to the supplementary at this moment. But, in responding to the reviewer’s comment, I did add some details implementation of two-class bootstrap simulation. That shall serve both </w:t>
      </w:r>
      <w:proofErr w:type="gramStart"/>
      <w:r>
        <w:rPr>
          <w:rStyle w:val="CommentReference"/>
        </w:rPr>
        <w:t>purpose</w:t>
      </w:r>
      <w:proofErr w:type="gramEnd"/>
      <w:r>
        <w:rPr>
          <w:rStyle w:val="CommentReference"/>
        </w:rPr>
        <w:t>.</w:t>
      </w:r>
    </w:p>
  </w:comment>
  <w:comment w:id="3"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4" w:author="Wu, Steve (NIH/NIEHS) [E]" w:date="2021-09-27T10:46:00Z" w:initials="WS([">
    <w:p w14:paraId="441D753C" w14:textId="565A8777" w:rsidR="00FD6060" w:rsidRDefault="008A1D32">
      <w:pPr>
        <w:pStyle w:val="CommentText"/>
      </w:pPr>
      <w:r>
        <w:rPr>
          <w:rStyle w:val="CommentReference"/>
        </w:rPr>
        <w:annotationRef/>
      </w:r>
      <w:r>
        <w:t xml:space="preserve">I agree if the space is limited. If so, annotations </w:t>
      </w:r>
      <w:proofErr w:type="gramStart"/>
      <w:r>
        <w:t>have to</w:t>
      </w:r>
      <w:proofErr w:type="gramEnd"/>
      <w:r>
        <w:t xml:space="preserve"> be accurate.</w:t>
      </w:r>
    </w:p>
  </w:comment>
  <w:comment w:id="5" w:author="Li, Jianying (NIH/NIEHS) [C]" w:date="2021-09-29T21:40:00Z" w:initials="LJ([">
    <w:p w14:paraId="6A0BCF46" w14:textId="1199C6D6" w:rsidR="00FD6060" w:rsidRDefault="00FD6060">
      <w:pPr>
        <w:pStyle w:val="CommentText"/>
      </w:pPr>
      <w:r>
        <w:rPr>
          <w:rStyle w:val="CommentReference"/>
        </w:rPr>
        <w:annotationRef/>
      </w:r>
      <w:r>
        <w:t>I agree with both comments.</w:t>
      </w:r>
    </w:p>
  </w:comment>
  <w:comment w:id="26" w:author="Wu, Steve (NIH/NIEHS) [E]" w:date="2021-09-24T16:58:00Z" w:initials="WS([">
    <w:p w14:paraId="471EBB41" w14:textId="77777777" w:rsidR="0018207A" w:rsidRDefault="0018207A" w:rsidP="0018207A">
      <w:pPr>
        <w:pStyle w:val="CommentText"/>
      </w:pPr>
      <w:r>
        <w:rPr>
          <w:rStyle w:val="CommentReference"/>
        </w:rPr>
        <w:annotationRef/>
      </w:r>
      <w:r>
        <w:t>Do you have data or references to support this claim?</w:t>
      </w:r>
    </w:p>
  </w:comment>
  <w:comment w:id="27" w:author="Li, Jian-Liang (NIH/NIEHS) [E]" w:date="2021-09-26T16:46:00Z" w:initials="LJ([">
    <w:p w14:paraId="01027885" w14:textId="77777777" w:rsidR="0018207A" w:rsidRDefault="0018207A" w:rsidP="0018207A">
      <w:pPr>
        <w:pStyle w:val="CommentText"/>
      </w:pPr>
      <w:r>
        <w:rPr>
          <w:rStyle w:val="CommentReference"/>
        </w:rPr>
        <w:annotationRef/>
      </w:r>
      <w:r>
        <w:t>Jianying should provide the distribution curve here.</w:t>
      </w:r>
    </w:p>
  </w:comment>
  <w:comment w:id="28" w:author="Li, Jianying (NIH/NIEHS) [C]" w:date="2021-09-29T21:41:00Z" w:initials="LJ([">
    <w:p w14:paraId="56D639DE" w14:textId="77777777" w:rsidR="0018207A" w:rsidRDefault="0018207A" w:rsidP="0018207A">
      <w:pPr>
        <w:pStyle w:val="CommentText"/>
      </w:pPr>
      <w:r>
        <w:rPr>
          <w:rStyle w:val="CommentReference"/>
        </w:rPr>
        <w:annotationRef/>
      </w:r>
      <w:r>
        <w:t>I am getting such assessment.</w:t>
      </w:r>
    </w:p>
  </w:comment>
  <w:comment w:id="41"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43" w:name="_@_042F011CAB6F4A47990410014E8E4A0A"/>
      <w:r>
        <w:fldChar w:fldCharType="separate"/>
      </w:r>
      <w:bookmarkEnd w:id="43"/>
      <w:r w:rsidRPr="00D90145">
        <w:rPr>
          <w:rStyle w:val="UnresolvedMention"/>
          <w:noProof/>
          <w:u w:val="dotted"/>
        </w:rPr>
        <w:t>@Li, Jianying (NIH/NIEHS) [C]</w:t>
      </w:r>
      <w:r>
        <w:fldChar w:fldCharType="end"/>
      </w:r>
      <w:r>
        <w:t xml:space="preserve"> </w:t>
      </w:r>
      <w:r w:rsidR="00D31286">
        <w:t>Please help to address this question.</w:t>
      </w:r>
    </w:p>
  </w:comment>
  <w:comment w:id="42" w:author="Li, Jianying (NIH/NIEHS) [C]" w:date="2021-09-29T21:42:00Z" w:initials="LJ([">
    <w:p w14:paraId="38D3884F" w14:textId="1813941E" w:rsidR="00A27B5C" w:rsidRDefault="00A27B5C">
      <w:pPr>
        <w:pStyle w:val="CommentText"/>
      </w:pPr>
      <w:r>
        <w:rPr>
          <w:rStyle w:val="CommentReference"/>
        </w:rPr>
        <w:annotationRef/>
      </w:r>
      <w:r>
        <w:t>See my write up at the bottom of this section.</w:t>
      </w:r>
    </w:p>
  </w:comment>
  <w:comment w:id="49" w:author="Li, Jian-Liang (NIH/NIEHS) [E]" w:date="2021-09-27T09:48:00Z" w:initials="LJ([">
    <w:p w14:paraId="2220D7F0" w14:textId="77777777" w:rsidR="007906D9" w:rsidRDefault="007906D9" w:rsidP="007906D9">
      <w:pPr>
        <w:pStyle w:val="CommentText"/>
      </w:pPr>
      <w:r>
        <w:rPr>
          <w:rStyle w:val="CommentReference"/>
        </w:rPr>
        <w:annotationRef/>
      </w:r>
      <w:proofErr w:type="spellStart"/>
      <w:r>
        <w:t>Jianying</w:t>
      </w:r>
      <w:proofErr w:type="spellEnd"/>
      <w:r>
        <w:t>:  Did you more some implementation details to supplementary methods section?</w:t>
      </w:r>
    </w:p>
  </w:comment>
  <w:comment w:id="50" w:author="Wu, Steve (NIH/NIEHS) [E]" w:date="2021-09-27T10:42:00Z" w:initials="WS([">
    <w:p w14:paraId="6108C716" w14:textId="77777777" w:rsidR="007906D9" w:rsidRDefault="007906D9" w:rsidP="007906D9">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comment>
  <w:comment w:id="51" w:author="Li, Jianying (NIH/NIEHS) [C]" w:date="2021-09-29T21:43:00Z" w:initials="LJ([">
    <w:p w14:paraId="32F57420" w14:textId="14FBCFC4" w:rsidR="002D6057" w:rsidRDefault="002D6057">
      <w:pPr>
        <w:pStyle w:val="CommentText"/>
      </w:pPr>
      <w:r>
        <w:rPr>
          <w:rStyle w:val="CommentReference"/>
        </w:rPr>
        <w:annotationRef/>
      </w:r>
      <w:r>
        <w:t>Yes, I added a section in the supplementary materials without pulling anything out of the main context.</w:t>
      </w:r>
    </w:p>
  </w:comment>
  <w:comment w:id="52" w:author="Wu, Steve (NIH/NIEHS) [E]" w:date="2021-09-30T13:28:00Z" w:initials="WS([">
    <w:p w14:paraId="14CE9E4D" w14:textId="6F328AA1" w:rsidR="00AA2D03" w:rsidRDefault="00AA2D03">
      <w:pPr>
        <w:pStyle w:val="CommentText"/>
      </w:pPr>
      <w:r>
        <w:rPr>
          <w:rStyle w:val="CommentReference"/>
        </w:rPr>
        <w:annotationRef/>
      </w:r>
      <w:r>
        <w:t xml:space="preserve">Was it meant </w:t>
      </w:r>
      <w:r w:rsidR="00207D82">
        <w:t xml:space="preserve">for </w:t>
      </w:r>
      <w:r>
        <w:t>“Figure 3”?</w:t>
      </w:r>
    </w:p>
  </w:comment>
  <w:comment w:id="53" w:author="Li, Jianying (NIH/NIEHS) [C]" w:date="2021-09-30T13:50:00Z" w:initials="LJ([">
    <w:p w14:paraId="258B8ADB" w14:textId="45873A7F" w:rsidR="0004016A" w:rsidRDefault="0004016A">
      <w:pPr>
        <w:pStyle w:val="CommentText"/>
      </w:pPr>
      <w:r>
        <w:rPr>
          <w:rStyle w:val="CommentReference"/>
        </w:rPr>
        <w:annotationRef/>
      </w:r>
      <w:r>
        <w:t xml:space="preserve">That it </w:t>
      </w:r>
      <w:proofErr w:type="gramStart"/>
      <w:r>
        <w:t>correct</w:t>
      </w:r>
      <w:proofErr w:type="gramEnd"/>
      <w:r>
        <w:t>, thanks!</w:t>
      </w:r>
    </w:p>
  </w:comment>
  <w:comment w:id="54"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proofErr w:type="spellStart"/>
      <w:r w:rsidRPr="001710DD">
        <w:t>Jianying</w:t>
      </w:r>
      <w:proofErr w:type="spellEnd"/>
      <w:r w:rsidRPr="001710DD">
        <w:t xml:space="preserve">:  </w:t>
      </w:r>
      <w:r w:rsidRPr="001710DD">
        <w:rPr>
          <w:rFonts w:ascii="Times New Roman" w:hAnsi="Times New Roman"/>
          <w:sz w:val="24"/>
        </w:rPr>
        <w:t xml:space="preserve">What code format did you follow?  Were you used </w:t>
      </w:r>
      <w:proofErr w:type="spellStart"/>
      <w:r w:rsidRPr="001710DD">
        <w:rPr>
          <w:rFonts w:ascii="Times New Roman" w:hAnsi="Times New Roman"/>
          <w:sz w:val="24"/>
        </w:rPr>
        <w:t>BioC</w:t>
      </w:r>
      <w:proofErr w:type="spellEnd"/>
      <w:r w:rsidRPr="001710DD">
        <w:rPr>
          <w:rFonts w:ascii="Times New Roman" w:hAnsi="Times New Roman"/>
          <w:sz w:val="24"/>
        </w:rPr>
        <w:t xml:space="preserve"> standard? If yes, we will mention here.  Anyway, you </w:t>
      </w:r>
      <w:proofErr w:type="gramStart"/>
      <w:r w:rsidRPr="001710DD">
        <w:rPr>
          <w:rFonts w:ascii="Times New Roman" w:hAnsi="Times New Roman"/>
          <w:sz w:val="24"/>
        </w:rPr>
        <w:t>have to</w:t>
      </w:r>
      <w:proofErr w:type="gramEnd"/>
      <w:r w:rsidRPr="001710DD">
        <w:rPr>
          <w:rFonts w:ascii="Times New Roman" w:hAnsi="Times New Roman"/>
          <w:sz w:val="24"/>
        </w:rPr>
        <w:t xml:space="preserve"> make some improvement of the source code.</w:t>
      </w:r>
    </w:p>
    <w:p w14:paraId="679DD02F" w14:textId="689941AC" w:rsidR="001710DD" w:rsidRDefault="001710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1"/>
  <w15:commentEx w15:paraId="59BF3252" w15:paraIdParent="5343A7AF" w15:done="0"/>
  <w15:commentEx w15:paraId="2E21F979" w15:done="0"/>
  <w15:commentEx w15:paraId="441D753C" w15:paraIdParent="2E21F979" w15:done="0"/>
  <w15:commentEx w15:paraId="6A0BCF46" w15:paraIdParent="2E21F979" w15:done="0"/>
  <w15:commentEx w15:paraId="471EBB41" w15:done="0"/>
  <w15:commentEx w15:paraId="01027885" w15:paraIdParent="471EBB41" w15:done="0"/>
  <w15:commentEx w15:paraId="56D639DE" w15:paraIdParent="471EBB41" w15:done="0"/>
  <w15:commentEx w15:paraId="62F4E1FB" w15:done="0"/>
  <w15:commentEx w15:paraId="38D3884F" w15:paraIdParent="62F4E1FB" w15:done="0"/>
  <w15:commentEx w15:paraId="2220D7F0" w15:done="0"/>
  <w15:commentEx w15:paraId="6108C716" w15:paraIdParent="2220D7F0" w15:done="0"/>
  <w15:commentEx w15:paraId="32F57420" w15:paraIdParent="2220D7F0" w15:done="0"/>
  <w15:commentEx w15:paraId="14CE9E4D" w15:done="0"/>
  <w15:commentEx w15:paraId="258B8ADB" w15:paraIdParent="14CE9E4D" w15:done="0"/>
  <w15:commentEx w15:paraId="679DD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F5B66" w16cex:dateUtc="2021-09-30T01:38:00Z"/>
  <w16cex:commentExtensible w16cex:durableId="24FC122D" w16cex:dateUtc="2021-09-27T13:49:00Z"/>
  <w16cex:commentExtensible w16cex:durableId="24FC1F92" w16cex:dateUtc="2021-09-27T14:46:00Z"/>
  <w16cex:commentExtensible w16cex:durableId="24FF5BEB" w16cex:dateUtc="2021-09-30T01:40:00Z"/>
  <w16cex:commentExtensible w16cex:durableId="24FFFA27" w16cex:dateUtc="2021-09-24T20:58:00Z"/>
  <w16cex:commentExtensible w16cex:durableId="24FFFA26" w16cex:dateUtc="2021-09-26T20:46:00Z"/>
  <w16cex:commentExtensible w16cex:durableId="24FFFA25" w16cex:dateUtc="2021-09-30T01:41:00Z"/>
  <w16cex:commentExtensible w16cex:durableId="24F88D39" w16cex:dateUtc="2021-09-24T21:45:00Z"/>
  <w16cex:commentExtensible w16cex:durableId="24FF5C3C" w16cex:dateUtc="2021-09-30T01:42:00Z"/>
  <w16cex:commentExtensible w16cex:durableId="24FF48F1" w16cex:dateUtc="2021-09-27T13:48:00Z"/>
  <w16cex:commentExtensible w16cex:durableId="24FF48F0" w16cex:dateUtc="2021-09-27T14:42:00Z"/>
  <w16cex:commentExtensible w16cex:durableId="24FF5C7A" w16cex:dateUtc="2021-09-30T01:43:00Z"/>
  <w16cex:commentExtensible w16cex:durableId="250039EA" w16cex:dateUtc="2021-09-30T17:28:00Z"/>
  <w16cex:commentExtensible w16cex:durableId="25003F0E" w16cex:dateUtc="2021-09-30T17:50:00Z"/>
  <w16cex:commentExtensible w16cex:durableId="24FC14DE" w16cex:dateUtc="2021-09-27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59BF3252" w16cid:durableId="24FF5B66"/>
  <w16cid:commentId w16cid:paraId="2E21F979" w16cid:durableId="24FC122D"/>
  <w16cid:commentId w16cid:paraId="441D753C" w16cid:durableId="24FC1F92"/>
  <w16cid:commentId w16cid:paraId="6A0BCF46" w16cid:durableId="24FF5BEB"/>
  <w16cid:commentId w16cid:paraId="471EBB41" w16cid:durableId="24FFFA27"/>
  <w16cid:commentId w16cid:paraId="01027885" w16cid:durableId="24FFFA26"/>
  <w16cid:commentId w16cid:paraId="56D639DE" w16cid:durableId="24FFFA25"/>
  <w16cid:commentId w16cid:paraId="62F4E1FB" w16cid:durableId="24F88D39"/>
  <w16cid:commentId w16cid:paraId="38D3884F" w16cid:durableId="24FF5C3C"/>
  <w16cid:commentId w16cid:paraId="2220D7F0" w16cid:durableId="24FF48F1"/>
  <w16cid:commentId w16cid:paraId="6108C716" w16cid:durableId="24FF48F0"/>
  <w16cid:commentId w16cid:paraId="32F57420" w16cid:durableId="24FF5C7A"/>
  <w16cid:commentId w16cid:paraId="14CE9E4D" w16cid:durableId="250039EA"/>
  <w16cid:commentId w16cid:paraId="258B8ADB" w16cid:durableId="25003F0E"/>
  <w16cid:commentId w16cid:paraId="679DD02F" w16cid:durableId="24FC1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56B1" w14:textId="77777777" w:rsidR="001130FB" w:rsidRDefault="001130FB" w:rsidP="00B833B1">
      <w:r>
        <w:separator/>
      </w:r>
    </w:p>
  </w:endnote>
  <w:endnote w:type="continuationSeparator" w:id="0">
    <w:p w14:paraId="1C55DAF1" w14:textId="77777777" w:rsidR="001130FB" w:rsidRDefault="001130FB"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2236" w14:textId="77777777" w:rsidR="001130FB" w:rsidRDefault="001130FB" w:rsidP="00B833B1">
      <w:r>
        <w:separator/>
      </w:r>
    </w:p>
  </w:footnote>
  <w:footnote w:type="continuationSeparator" w:id="0">
    <w:p w14:paraId="20BD72D7" w14:textId="77777777" w:rsidR="001130FB" w:rsidRDefault="001130FB"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16A"/>
    <w:rsid w:val="00040A06"/>
    <w:rsid w:val="0005122C"/>
    <w:rsid w:val="0007270D"/>
    <w:rsid w:val="00074AE1"/>
    <w:rsid w:val="0007504D"/>
    <w:rsid w:val="0007688F"/>
    <w:rsid w:val="000854AF"/>
    <w:rsid w:val="000A66B4"/>
    <w:rsid w:val="000C67DB"/>
    <w:rsid w:val="000C7C6F"/>
    <w:rsid w:val="000D0CEE"/>
    <w:rsid w:val="000D5031"/>
    <w:rsid w:val="000E0834"/>
    <w:rsid w:val="000F5563"/>
    <w:rsid w:val="000F6F48"/>
    <w:rsid w:val="000F74C9"/>
    <w:rsid w:val="000F79B9"/>
    <w:rsid w:val="001040F7"/>
    <w:rsid w:val="00106164"/>
    <w:rsid w:val="00106681"/>
    <w:rsid w:val="00111C93"/>
    <w:rsid w:val="001120AB"/>
    <w:rsid w:val="001130F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07A"/>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07D82"/>
    <w:rsid w:val="00217886"/>
    <w:rsid w:val="002201BC"/>
    <w:rsid w:val="002227EB"/>
    <w:rsid w:val="00233EB7"/>
    <w:rsid w:val="00236B2D"/>
    <w:rsid w:val="002427A2"/>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C652D"/>
    <w:rsid w:val="002D0139"/>
    <w:rsid w:val="002D19BB"/>
    <w:rsid w:val="002D3699"/>
    <w:rsid w:val="002D6057"/>
    <w:rsid w:val="002E4D79"/>
    <w:rsid w:val="002F705B"/>
    <w:rsid w:val="003001F5"/>
    <w:rsid w:val="0030041D"/>
    <w:rsid w:val="00303DBD"/>
    <w:rsid w:val="00303E75"/>
    <w:rsid w:val="00304024"/>
    <w:rsid w:val="00305DF5"/>
    <w:rsid w:val="00322ABE"/>
    <w:rsid w:val="003256A8"/>
    <w:rsid w:val="003261B6"/>
    <w:rsid w:val="0033478B"/>
    <w:rsid w:val="00334DFB"/>
    <w:rsid w:val="0033723B"/>
    <w:rsid w:val="003414F0"/>
    <w:rsid w:val="00342CBA"/>
    <w:rsid w:val="00343516"/>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256F"/>
    <w:rsid w:val="003C613F"/>
    <w:rsid w:val="003D1461"/>
    <w:rsid w:val="003E300E"/>
    <w:rsid w:val="003E3E34"/>
    <w:rsid w:val="003E6F53"/>
    <w:rsid w:val="003F1B99"/>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B410D"/>
    <w:rsid w:val="004B6A00"/>
    <w:rsid w:val="004C2FFD"/>
    <w:rsid w:val="004C74DF"/>
    <w:rsid w:val="004C7548"/>
    <w:rsid w:val="004D069B"/>
    <w:rsid w:val="004D5D0B"/>
    <w:rsid w:val="004D7D28"/>
    <w:rsid w:val="004E0CB1"/>
    <w:rsid w:val="004E5720"/>
    <w:rsid w:val="004E5DA6"/>
    <w:rsid w:val="004F06DD"/>
    <w:rsid w:val="0051236F"/>
    <w:rsid w:val="00514124"/>
    <w:rsid w:val="005157C0"/>
    <w:rsid w:val="00516AA5"/>
    <w:rsid w:val="00530D2F"/>
    <w:rsid w:val="0053214E"/>
    <w:rsid w:val="00534237"/>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07AA0"/>
    <w:rsid w:val="007111E1"/>
    <w:rsid w:val="00715418"/>
    <w:rsid w:val="00723440"/>
    <w:rsid w:val="00727A49"/>
    <w:rsid w:val="00731F8A"/>
    <w:rsid w:val="00744F56"/>
    <w:rsid w:val="0075180E"/>
    <w:rsid w:val="007522FA"/>
    <w:rsid w:val="00757143"/>
    <w:rsid w:val="00761568"/>
    <w:rsid w:val="0076459F"/>
    <w:rsid w:val="00764B4C"/>
    <w:rsid w:val="00772991"/>
    <w:rsid w:val="00775E2D"/>
    <w:rsid w:val="00784D5D"/>
    <w:rsid w:val="00786C96"/>
    <w:rsid w:val="007906D9"/>
    <w:rsid w:val="007915C0"/>
    <w:rsid w:val="00791D9C"/>
    <w:rsid w:val="00793519"/>
    <w:rsid w:val="007944A9"/>
    <w:rsid w:val="00794E05"/>
    <w:rsid w:val="007950E6"/>
    <w:rsid w:val="007B2045"/>
    <w:rsid w:val="007D0FE1"/>
    <w:rsid w:val="007D5231"/>
    <w:rsid w:val="007D6327"/>
    <w:rsid w:val="007F0213"/>
    <w:rsid w:val="007F2715"/>
    <w:rsid w:val="007F7D0F"/>
    <w:rsid w:val="00804046"/>
    <w:rsid w:val="00831669"/>
    <w:rsid w:val="008465E1"/>
    <w:rsid w:val="0085499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BEC"/>
    <w:rsid w:val="00916F63"/>
    <w:rsid w:val="00926DB4"/>
    <w:rsid w:val="00933092"/>
    <w:rsid w:val="00936F89"/>
    <w:rsid w:val="00937118"/>
    <w:rsid w:val="00940A60"/>
    <w:rsid w:val="00943295"/>
    <w:rsid w:val="00944CF3"/>
    <w:rsid w:val="009453CA"/>
    <w:rsid w:val="009552C2"/>
    <w:rsid w:val="00960579"/>
    <w:rsid w:val="009605B8"/>
    <w:rsid w:val="00970113"/>
    <w:rsid w:val="009734CB"/>
    <w:rsid w:val="0097554A"/>
    <w:rsid w:val="0098017A"/>
    <w:rsid w:val="009810E1"/>
    <w:rsid w:val="00983600"/>
    <w:rsid w:val="0099086F"/>
    <w:rsid w:val="00991633"/>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733B"/>
    <w:rsid w:val="009F7670"/>
    <w:rsid w:val="00A04D5C"/>
    <w:rsid w:val="00A0660B"/>
    <w:rsid w:val="00A12250"/>
    <w:rsid w:val="00A12F47"/>
    <w:rsid w:val="00A15013"/>
    <w:rsid w:val="00A204A9"/>
    <w:rsid w:val="00A240D4"/>
    <w:rsid w:val="00A27B5C"/>
    <w:rsid w:val="00A36353"/>
    <w:rsid w:val="00A409B5"/>
    <w:rsid w:val="00A736E5"/>
    <w:rsid w:val="00A7373D"/>
    <w:rsid w:val="00A7397C"/>
    <w:rsid w:val="00A77265"/>
    <w:rsid w:val="00AA1A4D"/>
    <w:rsid w:val="00AA2D03"/>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24122"/>
    <w:rsid w:val="00B406DF"/>
    <w:rsid w:val="00B45F50"/>
    <w:rsid w:val="00B473F6"/>
    <w:rsid w:val="00B5282E"/>
    <w:rsid w:val="00B61EB5"/>
    <w:rsid w:val="00B80E7C"/>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B4707"/>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269"/>
    <w:rsid w:val="00DB23BF"/>
    <w:rsid w:val="00DB2F38"/>
    <w:rsid w:val="00DC0DB7"/>
    <w:rsid w:val="00DC14FF"/>
    <w:rsid w:val="00DD1AFE"/>
    <w:rsid w:val="00DE46B1"/>
    <w:rsid w:val="00DE5D31"/>
    <w:rsid w:val="00DF46C2"/>
    <w:rsid w:val="00E31B2C"/>
    <w:rsid w:val="00E63185"/>
    <w:rsid w:val="00E7272D"/>
    <w:rsid w:val="00E77316"/>
    <w:rsid w:val="00E80125"/>
    <w:rsid w:val="00E90379"/>
    <w:rsid w:val="00E936BB"/>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858C1"/>
    <w:rsid w:val="00F95BB1"/>
    <w:rsid w:val="00FA27E6"/>
    <w:rsid w:val="00FA5E69"/>
    <w:rsid w:val="00FB4064"/>
    <w:rsid w:val="00FB44FF"/>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iny.r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4831</Words>
  <Characters>27542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6</cp:revision>
  <cp:lastPrinted>2021-09-16T00:14:00Z</cp:lastPrinted>
  <dcterms:created xsi:type="dcterms:W3CDTF">2021-09-30T17:42:00Z</dcterms:created>
  <dcterms:modified xsi:type="dcterms:W3CDTF">2021-09-30T17:53:00Z</dcterms:modified>
</cp:coreProperties>
</file>