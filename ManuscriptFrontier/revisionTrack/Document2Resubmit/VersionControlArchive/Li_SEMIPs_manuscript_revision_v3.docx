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Structural Equation Modeling of In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r>
      <w:commentRangeStart w:id="21"/>
      <w:r w:rsidR="00903B4E">
        <w:t xml:space="preserve">Number of Supplementary Figures: </w:t>
      </w:r>
      <w:ins w:id="22" w:author="Li, Jianying (NIH/NIEHS) [C]" w:date="2021-09-29T14:53:00Z">
        <w:r w:rsidR="00705368">
          <w:t>2</w:t>
        </w:r>
      </w:ins>
      <w:commentRangeEnd w:id="21"/>
      <w:r w:rsidR="00432AE8">
        <w:rPr>
          <w:rStyle w:val="CommentReference"/>
          <w:rFonts w:eastAsiaTheme="minorHAnsi" w:cstheme="minorBidi"/>
          <w:lang w:eastAsia="en-US"/>
        </w:rPr>
        <w:commentReference w:id="21"/>
      </w:r>
      <w:del w:id="23"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4" w:author="Wu, Steve (NIH/NIEHS) [E]" w:date="2021-09-12T02:00:00Z">
            <w:rPr/>
          </w:rPrChange>
        </w:rPr>
        <w:pPrChange w:id="25" w:author="Wu, Steve (NIH/NIEHS) [E]" w:date="2021-09-12T02:07:00Z">
          <w:pPr>
            <w:spacing w:line="480" w:lineRule="auto"/>
          </w:pPr>
        </w:pPrChange>
      </w:pPr>
      <w:bookmarkStart w:id="26" w:name="_Hlk65316311"/>
      <w:ins w:id="27" w:author="Wu, Steve (NIH/NIEHS) [E]" w:date="2021-09-12T00:51:00Z">
        <w:r>
          <w:rPr>
            <w:color w:val="333333"/>
            <w:shd w:val="clear" w:color="auto" w:fill="FFFFFF"/>
          </w:rPr>
          <w:t xml:space="preserve">Gene expression is controlled by multiple regulators and </w:t>
        </w:r>
      </w:ins>
      <w:ins w:id="28" w:author="Wu, Steve (NIH/NIEHS) [E]" w:date="2021-09-12T01:37:00Z">
        <w:r w:rsidR="00561F0A">
          <w:rPr>
            <w:color w:val="333333"/>
            <w:shd w:val="clear" w:color="auto" w:fill="FFFFFF"/>
          </w:rPr>
          <w:t xml:space="preserve">by </w:t>
        </w:r>
      </w:ins>
      <w:ins w:id="29" w:author="Wu, Steve (NIH/NIEHS) [E]" w:date="2021-09-12T00:51:00Z">
        <w:r>
          <w:rPr>
            <w:color w:val="333333"/>
            <w:shd w:val="clear" w:color="auto" w:fill="FFFFFF"/>
          </w:rPr>
          <w:t>the interaction among these factors</w:t>
        </w:r>
      </w:ins>
      <w:ins w:id="30" w:author="Wu, Steve (NIH/NIEHS) [E]" w:date="2021-09-12T01:25:00Z">
        <w:r w:rsidR="0038656E">
          <w:rPr>
            <w:color w:val="333333"/>
            <w:shd w:val="clear" w:color="auto" w:fill="FFFFFF"/>
          </w:rPr>
          <w:t>’</w:t>
        </w:r>
      </w:ins>
      <w:ins w:id="31" w:author="Wu, Steve (NIH/NIEHS) [E]" w:date="2021-09-12T00:51:00Z">
        <w:r>
          <w:rPr>
            <w:color w:val="333333"/>
            <w:shd w:val="clear" w:color="auto" w:fill="FFFFFF"/>
          </w:rPr>
          <w:t xml:space="preserve"> activities.</w:t>
        </w:r>
      </w:ins>
      <w:ins w:id="32" w:author="Wu, Steve (NIH/NIEHS) [E]" w:date="2021-09-12T00:53:00Z">
        <w:r w:rsidR="00201806">
          <w:rPr>
            <w:color w:val="333333"/>
            <w:shd w:val="clear" w:color="auto" w:fill="FFFFFF"/>
          </w:rPr>
          <w:t xml:space="preserve"> </w:t>
        </w:r>
      </w:ins>
      <w:ins w:id="33" w:author="Wu, Steve (NIH/NIEHS) [E]" w:date="2021-09-12T00:55:00Z">
        <w:r w:rsidR="00787771">
          <w:rPr>
            <w:color w:val="333333"/>
            <w:shd w:val="clear" w:color="auto" w:fill="FFFFFF"/>
          </w:rPr>
          <w:t>Data from g</w:t>
        </w:r>
      </w:ins>
      <w:ins w:id="34" w:author="Wu, Steve (NIH/NIEHS) [E]" w:date="2021-09-12T00:53:00Z">
        <w:r w:rsidR="00201806">
          <w:rPr>
            <w:color w:val="333333"/>
            <w:shd w:val="clear" w:color="auto" w:fill="FFFFFF"/>
          </w:rPr>
          <w:t>enome</w:t>
        </w:r>
      </w:ins>
      <w:ins w:id="35" w:author="Wu, Steve (NIH/NIEHS) [E]" w:date="2021-09-12T00:54:00Z">
        <w:r w:rsidR="00652276">
          <w:rPr>
            <w:color w:val="333333"/>
            <w:shd w:val="clear" w:color="auto" w:fill="FFFFFF"/>
          </w:rPr>
          <w:t>-wide gene expression assays</w:t>
        </w:r>
      </w:ins>
      <w:ins w:id="36" w:author="Wu, Steve (NIH/NIEHS) [E]" w:date="2021-09-12T00:55:00Z">
        <w:r w:rsidR="00787771">
          <w:rPr>
            <w:color w:val="333333"/>
            <w:shd w:val="clear" w:color="auto" w:fill="FFFFFF"/>
          </w:rPr>
          <w:t xml:space="preserve"> enable </w:t>
        </w:r>
      </w:ins>
      <w:ins w:id="37" w:author="Wu, Steve (NIH/NIEHS) [E]" w:date="2021-09-12T01:28:00Z">
        <w:r w:rsidR="00BC4263">
          <w:rPr>
            <w:color w:val="333333"/>
            <w:shd w:val="clear" w:color="auto" w:fill="FFFFFF"/>
          </w:rPr>
          <w:t xml:space="preserve">a </w:t>
        </w:r>
      </w:ins>
      <w:ins w:id="38" w:author="Wu, Steve (NIH/NIEHS) [E]" w:date="2021-09-12T01:25:00Z">
        <w:r w:rsidR="0038656E">
          <w:rPr>
            <w:color w:val="333333"/>
            <w:shd w:val="clear" w:color="auto" w:fill="FFFFFF"/>
          </w:rPr>
          <w:t>mathe</w:t>
        </w:r>
      </w:ins>
      <w:ins w:id="39" w:author="Wu, Steve (NIH/NIEHS) [E]" w:date="2021-09-24T16:04:00Z">
        <w:r w:rsidR="00B67781">
          <w:rPr>
            <w:color w:val="333333"/>
            <w:shd w:val="clear" w:color="auto" w:fill="FFFFFF"/>
          </w:rPr>
          <w:t>ma</w:t>
        </w:r>
      </w:ins>
      <w:ins w:id="40" w:author="Wu, Steve (NIH/NIEHS) [E]" w:date="2021-09-12T01:25:00Z">
        <w:r w:rsidR="0038656E">
          <w:rPr>
            <w:color w:val="333333"/>
            <w:shd w:val="clear" w:color="auto" w:fill="FFFFFF"/>
          </w:rPr>
          <w:t>tical estimation</w:t>
        </w:r>
      </w:ins>
      <w:ins w:id="41" w:author="Wu, Steve (NIH/NIEHS) [E]" w:date="2021-09-12T01:28:00Z">
        <w:r w:rsidR="00BC4263">
          <w:rPr>
            <w:color w:val="333333"/>
            <w:shd w:val="clear" w:color="auto" w:fill="FFFFFF"/>
          </w:rPr>
          <w:t xml:space="preserve"> of molecular activities </w:t>
        </w:r>
      </w:ins>
      <w:ins w:id="42" w:author="Wu, Steve (NIH/NIEHS) [E]" w:date="2021-09-12T01:48:00Z">
        <w:r w:rsidR="00551631">
          <w:rPr>
            <w:color w:val="333333"/>
            <w:shd w:val="clear" w:color="auto" w:fill="FFFFFF"/>
          </w:rPr>
          <w:t xml:space="preserve">via </w:t>
        </w:r>
      </w:ins>
      <w:ins w:id="43" w:author="Wu, Steve (NIH/NIEHS) [E]" w:date="2021-09-12T12:50:00Z">
        <w:r w:rsidR="00D736CE">
          <w:rPr>
            <w:color w:val="333333"/>
            <w:shd w:val="clear" w:color="auto" w:fill="FFFFFF"/>
          </w:rPr>
          <w:t xml:space="preserve">a </w:t>
        </w:r>
      </w:ins>
      <w:ins w:id="44" w:author="Wu, Steve (NIH/NIEHS) [E]" w:date="2021-09-12T01:50:00Z">
        <w:r w:rsidR="00A3457B" w:rsidRPr="00A3457B">
          <w:rPr>
            <w:color w:val="333333"/>
            <w:shd w:val="clear" w:color="auto" w:fill="FFFFFF"/>
          </w:rPr>
          <w:t>projection from</w:t>
        </w:r>
      </w:ins>
      <w:ins w:id="45" w:author="Wu, Steve (NIH/NIEHS) [E]" w:date="2021-09-12T01:51:00Z">
        <w:r w:rsidR="00952F01">
          <w:rPr>
            <w:color w:val="333333"/>
            <w:shd w:val="clear" w:color="auto" w:fill="FFFFFF"/>
          </w:rPr>
          <w:t xml:space="preserve"> </w:t>
        </w:r>
      </w:ins>
      <w:ins w:id="46" w:author="Wu, Steve (NIH/NIEHS) [E]" w:date="2021-09-12T01:53:00Z">
        <w:r w:rsidR="00A51EBB">
          <w:rPr>
            <w:color w:val="333333"/>
            <w:shd w:val="clear" w:color="auto" w:fill="FFFFFF"/>
          </w:rPr>
          <w:t xml:space="preserve">the </w:t>
        </w:r>
      </w:ins>
      <w:ins w:id="47" w:author="Wu, Steve (NIH/NIEHS) [E]" w:date="2021-09-12T01:51:00Z">
        <w:r w:rsidR="00952F01">
          <w:rPr>
            <w:color w:val="333333"/>
            <w:shd w:val="clear" w:color="auto" w:fill="FFFFFF"/>
          </w:rPr>
          <w:t>gene signature of</w:t>
        </w:r>
      </w:ins>
      <w:ins w:id="48" w:author="Wu, Steve (NIH/NIEHS) [E]" w:date="2021-09-12T01:50:00Z">
        <w:r w:rsidR="00A3457B" w:rsidRPr="00A3457B">
          <w:rPr>
            <w:color w:val="333333"/>
            <w:shd w:val="clear" w:color="auto" w:fill="FFFFFF"/>
          </w:rPr>
          <w:t xml:space="preserve"> a </w:t>
        </w:r>
        <w:del w:id="49" w:author="Li, Jian-Liang (NIH/NIEHS) [E]" w:date="2021-09-21T11:39:00Z">
          <w:r w:rsidR="00A3457B" w:rsidRPr="00A3457B" w:rsidDel="004E403B">
            <w:rPr>
              <w:color w:val="333333"/>
              <w:shd w:val="clear" w:color="auto" w:fill="FFFFFF"/>
            </w:rPr>
            <w:delText>model</w:delText>
          </w:r>
        </w:del>
      </w:ins>
      <w:ins w:id="50" w:author="Li, Jian-Liang (NIH/NIEHS) [E]" w:date="2021-09-21T11:39:00Z">
        <w:r w:rsidR="004E403B">
          <w:rPr>
            <w:color w:val="333333"/>
            <w:shd w:val="clear" w:color="auto" w:fill="FFFFFF"/>
          </w:rPr>
          <w:t>non-human</w:t>
        </w:r>
      </w:ins>
      <w:ins w:id="51"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52" w:author="Wu, Steve (NIH/NIEHS) [E]" w:date="2021-09-12T01:51:00Z">
        <w:r w:rsidR="006278AF">
          <w:rPr>
            <w:color w:val="333333"/>
            <w:shd w:val="clear" w:color="auto" w:fill="FFFFFF"/>
          </w:rPr>
          <w:t xml:space="preserve"> gene expression profiles of</w:t>
        </w:r>
      </w:ins>
      <w:ins w:id="53"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4" w:author="Li, Jian-Liang (NIH/NIEHS) [E]" w:date="2021-09-21T11:44:00Z">
          <w:r w:rsidR="00952F01" w:rsidDel="00C51384">
            <w:rPr>
              <w:color w:val="333333"/>
              <w:shd w:val="clear" w:color="auto" w:fill="FFFFFF"/>
            </w:rPr>
            <w:delText>specimens</w:delText>
          </w:r>
        </w:del>
      </w:ins>
      <w:ins w:id="55" w:author="Li, Jian-Liang (NIH/NIEHS) [E]" w:date="2021-09-21T11:44:00Z">
        <w:r w:rsidR="00C51384">
          <w:rPr>
            <w:color w:val="333333"/>
            <w:shd w:val="clear" w:color="auto" w:fill="FFFFFF"/>
          </w:rPr>
          <w:t>system</w:t>
        </w:r>
      </w:ins>
      <w:ins w:id="56" w:author="Wu, Steve (NIH/NIEHS) [E]" w:date="2021-09-12T01:52:00Z">
        <w:r w:rsidR="00642A76">
          <w:rPr>
            <w:color w:val="333333"/>
            <w:shd w:val="clear" w:color="auto" w:fill="FFFFFF"/>
          </w:rPr>
          <w:t xml:space="preserve"> </w:t>
        </w:r>
      </w:ins>
      <w:ins w:id="57" w:author="Wu, Steve (NIH/NIEHS) [E]" w:date="2021-09-12T01:54:00Z">
        <w:r w:rsidR="00321602">
          <w:rPr>
            <w:color w:val="333333"/>
            <w:shd w:val="clear" w:color="auto" w:fill="FFFFFF"/>
          </w:rPr>
          <w:t>using</w:t>
        </w:r>
      </w:ins>
      <w:ins w:id="58" w:author="Wu, Steve (NIH/NIEHS) [E]" w:date="2021-09-12T01:52:00Z">
        <w:r w:rsidR="00642A76">
          <w:rPr>
            <w:color w:val="333333"/>
            <w:shd w:val="clear" w:color="auto" w:fill="FFFFFF"/>
          </w:rPr>
          <w:t xml:space="preserve"> a T-score </w:t>
        </w:r>
      </w:ins>
      <w:ins w:id="59" w:author="Wu, Steve (NIH/NIEHS) [E]" w:date="2021-09-12T01:53:00Z">
        <w:r w:rsidR="00A51EBB">
          <w:rPr>
            <w:color w:val="333333"/>
            <w:shd w:val="clear" w:color="auto" w:fill="FFFFFF"/>
          </w:rPr>
          <w:t>calculation</w:t>
        </w:r>
      </w:ins>
      <w:ins w:id="60" w:author="Wu, Steve (NIH/NIEHS) [E]" w:date="2021-09-12T01:51:00Z">
        <w:r w:rsidR="006278AF">
          <w:rPr>
            <w:color w:val="333333"/>
            <w:shd w:val="clear" w:color="auto" w:fill="FFFFFF"/>
          </w:rPr>
          <w:t>.</w:t>
        </w:r>
      </w:ins>
      <w:ins w:id="61" w:author="Wu, Steve (NIH/NIEHS) [E]" w:date="2021-09-12T01:54:00Z">
        <w:r w:rsidR="002056B1">
          <w:rPr>
            <w:color w:val="333333"/>
            <w:shd w:val="clear" w:color="auto" w:fill="FFFFFF"/>
          </w:rPr>
          <w:t xml:space="preserve"> </w:t>
        </w:r>
      </w:ins>
      <w:ins w:id="62"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63" w:author="Wu, Steve (NIH/NIEHS) [E]" w:date="2021-09-24T16:04:00Z">
        <w:r w:rsidR="00B67781">
          <w:rPr>
            <w:color w:val="333333"/>
            <w:shd w:val="clear" w:color="auto" w:fill="FFFFFF"/>
          </w:rPr>
          <w:t>s</w:t>
        </w:r>
      </w:ins>
      <w:ins w:id="64" w:author="Li, Jian-Liang (NIH/NIEHS) [E]" w:date="2021-09-21T11:42:00Z">
        <w:r w:rsidR="00C51384">
          <w:rPr>
            <w:color w:val="333333"/>
            <w:shd w:val="clear" w:color="auto" w:fill="FFFFFF"/>
          </w:rPr>
          <w:t>formation will he</w:t>
        </w:r>
      </w:ins>
      <w:ins w:id="65" w:author="Wu, Steve (NIH/NIEHS) [E]" w:date="2021-09-24T16:45:00Z">
        <w:r w:rsidR="00EB71F5">
          <w:rPr>
            <w:color w:val="333333"/>
            <w:shd w:val="clear" w:color="auto" w:fill="FFFFFF"/>
          </w:rPr>
          <w:t>l</w:t>
        </w:r>
      </w:ins>
      <w:ins w:id="66" w:author="Li, Jian-Liang (NIH/NIEHS) [E]" w:date="2021-09-21T11:42:00Z">
        <w:r w:rsidR="00C51384">
          <w:rPr>
            <w:color w:val="333333"/>
            <w:shd w:val="clear" w:color="auto" w:fill="FFFFFF"/>
          </w:rPr>
          <w:t>p</w:t>
        </w:r>
        <w:del w:id="67"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8" w:author="Li, Jian-Liang (NIH/NIEHS) [E]" w:date="2021-09-21T11:43:00Z">
        <w:r w:rsidR="00C51384">
          <w:rPr>
            <w:color w:val="333333"/>
            <w:shd w:val="clear" w:color="auto" w:fill="FFFFFF"/>
          </w:rPr>
          <w:t>understand the complex human system and have potential clinical applications.</w:t>
        </w:r>
      </w:ins>
      <w:ins w:id="69" w:author="Li, Jian-Liang (NIH/NIEHS) [E]" w:date="2021-09-21T11:42:00Z">
        <w:r w:rsidR="00C51384">
          <w:rPr>
            <w:color w:val="333333"/>
            <w:shd w:val="clear" w:color="auto" w:fill="FFFFFF"/>
          </w:rPr>
          <w:t xml:space="preserve"> </w:t>
        </w:r>
      </w:ins>
      <w:ins w:id="70"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71" w:author="Wu, Steve (NIH/NIEHS) [E]" w:date="2021-09-24T16:45:00Z">
        <w:r w:rsidR="00EB71F5">
          <w:rPr>
            <w:color w:val="333333"/>
            <w:shd w:val="clear" w:color="auto" w:fill="FFFFFF"/>
          </w:rPr>
          <w:t>quantification</w:t>
        </w:r>
      </w:ins>
      <w:ins w:id="72" w:author="Wu, Steve (NIH/NIEHS) [E]" w:date="2021-09-12T01:56:00Z">
        <w:r w:rsidR="00BC7BF4">
          <w:rPr>
            <w:color w:val="333333"/>
            <w:shd w:val="clear" w:color="auto" w:fill="FFFFFF"/>
          </w:rPr>
          <w:t xml:space="preserve"> of </w:t>
        </w:r>
      </w:ins>
      <w:ins w:id="73" w:author="Wu, Steve (NIH/NIEHS) [E]" w:date="2021-09-12T01:57:00Z">
        <w:r w:rsidR="00BC7BF4">
          <w:rPr>
            <w:color w:val="333333"/>
            <w:shd w:val="clear" w:color="auto" w:fill="FFFFFF"/>
          </w:rPr>
          <w:t xml:space="preserve">a given </w:t>
        </w:r>
      </w:ins>
      <w:ins w:id="74" w:author="Wu, Steve (NIH/NIEHS) [E]" w:date="2021-09-12T01:56:00Z">
        <w:r w:rsidR="00BC7BF4">
          <w:rPr>
            <w:color w:val="333333"/>
            <w:shd w:val="clear" w:color="auto" w:fill="FFFFFF"/>
          </w:rPr>
          <w:t>gene activit</w:t>
        </w:r>
      </w:ins>
      <w:ins w:id="75" w:author="Wu, Steve (NIH/NIEHS) [E]" w:date="2021-09-12T01:57:00Z">
        <w:r w:rsidR="00882D48">
          <w:rPr>
            <w:color w:val="333333"/>
            <w:shd w:val="clear" w:color="auto" w:fill="FFFFFF"/>
          </w:rPr>
          <w:t>y</w:t>
        </w:r>
      </w:ins>
      <w:ins w:id="76" w:author="Wu, Steve (NIH/NIEHS) [E]" w:date="2021-09-12T01:56:00Z">
        <w:r w:rsidR="00BC7BF4">
          <w:rPr>
            <w:color w:val="333333"/>
            <w:shd w:val="clear" w:color="auto" w:fill="FFFFFF"/>
          </w:rPr>
          <w:t xml:space="preserve"> in </w:t>
        </w:r>
      </w:ins>
      <w:ins w:id="77" w:author="Wu, Steve (NIH/NIEHS) [E]" w:date="2021-09-12T01:57:00Z">
        <w:r w:rsidR="00882D48">
          <w:rPr>
            <w:color w:val="333333"/>
            <w:shd w:val="clear" w:color="auto" w:fill="FFFFFF"/>
          </w:rPr>
          <w:t>each</w:t>
        </w:r>
      </w:ins>
      <w:ins w:id="78" w:author="Wu, Steve (NIH/NIEHS) [E]" w:date="2021-09-12T01:56:00Z">
        <w:r w:rsidR="00EA404C">
          <w:rPr>
            <w:color w:val="333333"/>
            <w:shd w:val="clear" w:color="auto" w:fill="FFFFFF"/>
          </w:rPr>
          <w:t xml:space="preserve"> individual</w:t>
        </w:r>
      </w:ins>
      <w:ins w:id="79" w:author="Wu, Steve (NIH/NIEHS) [E]" w:date="2021-09-12T01:57:00Z">
        <w:r w:rsidR="00882D48">
          <w:rPr>
            <w:color w:val="333333"/>
            <w:shd w:val="clear" w:color="auto" w:fill="FFFFFF"/>
          </w:rPr>
          <w:t xml:space="preserve"> </w:t>
        </w:r>
        <w:commentRangeStart w:id="80"/>
        <w:r w:rsidR="00882D48">
          <w:rPr>
            <w:color w:val="333333"/>
            <w:shd w:val="clear" w:color="auto" w:fill="FFFFFF"/>
          </w:rPr>
          <w:t>specimen</w:t>
        </w:r>
      </w:ins>
      <w:commentRangeEnd w:id="80"/>
      <w:del w:id="81" w:author="Wu, Steve (NIH/NIEHS) [E]" w:date="2021-09-24T16:04:00Z">
        <w:r w:rsidR="002E5A0A" w:rsidDel="00754A42">
          <w:rPr>
            <w:rStyle w:val="CommentReference"/>
            <w:rFonts w:eastAsiaTheme="minorHAnsi" w:cstheme="minorBidi"/>
            <w:lang w:eastAsia="en-US"/>
          </w:rPr>
          <w:commentReference w:id="80"/>
        </w:r>
      </w:del>
      <w:ins w:id="82" w:author="Wu, Steve (NIH/NIEHS) [E]" w:date="2021-09-12T01:57:00Z">
        <w:r w:rsidR="00882D48">
          <w:rPr>
            <w:color w:val="333333"/>
            <w:shd w:val="clear" w:color="auto" w:fill="FFFFFF"/>
          </w:rPr>
          <w:t>,</w:t>
        </w:r>
      </w:ins>
      <w:ins w:id="83" w:author="Wu, Steve (NIH/NIEHS) [E]" w:date="2021-09-12T01:56:00Z">
        <w:r w:rsidR="00EA404C">
          <w:rPr>
            <w:color w:val="333333"/>
            <w:shd w:val="clear" w:color="auto" w:fill="FFFFFF"/>
          </w:rPr>
          <w:t xml:space="preserve"> </w:t>
        </w:r>
      </w:ins>
      <w:ins w:id="84" w:author="Wu, Steve (NIH/NIEHS) [E]" w:date="2021-09-12T12:51:00Z">
        <w:r w:rsidR="006208AB">
          <w:rPr>
            <w:color w:val="333333"/>
            <w:shd w:val="clear" w:color="auto" w:fill="FFFFFF"/>
          </w:rPr>
          <w:t>s</w:t>
        </w:r>
      </w:ins>
      <w:ins w:id="85" w:author="Wu, Steve (NIH/NIEHS) [E]" w:date="2021-09-12T01:57:00Z">
        <w:r w:rsidR="00882D48">
          <w:rPr>
            <w:color w:val="333333"/>
            <w:shd w:val="clear" w:color="auto" w:fill="FFFFFF"/>
          </w:rPr>
          <w:t xml:space="preserve">tructural </w:t>
        </w:r>
      </w:ins>
      <w:ins w:id="86" w:author="Wu, Steve (NIH/NIEHS) [E]" w:date="2021-09-12T12:51:00Z">
        <w:r w:rsidR="006208AB">
          <w:rPr>
            <w:color w:val="333333"/>
            <w:shd w:val="clear" w:color="auto" w:fill="FFFFFF"/>
          </w:rPr>
          <w:t>e</w:t>
        </w:r>
      </w:ins>
      <w:ins w:id="87" w:author="Wu, Steve (NIH/NIEHS) [E]" w:date="2021-09-12T01:57:00Z">
        <w:r w:rsidR="00882D48">
          <w:rPr>
            <w:color w:val="333333"/>
            <w:shd w:val="clear" w:color="auto" w:fill="FFFFFF"/>
          </w:rPr>
          <w:t xml:space="preserve">quation </w:t>
        </w:r>
      </w:ins>
      <w:ins w:id="88" w:author="Wu, Steve (NIH/NIEHS) [E]" w:date="2021-09-12T12:51:00Z">
        <w:r w:rsidR="006208AB">
          <w:rPr>
            <w:color w:val="333333"/>
            <w:shd w:val="clear" w:color="auto" w:fill="FFFFFF"/>
          </w:rPr>
          <w:t>m</w:t>
        </w:r>
      </w:ins>
      <w:ins w:id="89"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90" w:author="Wu, Steve (NIH/NIEHS) [E]" w:date="2021-09-12T12:51:00Z">
        <w:r w:rsidR="00392213">
          <w:rPr>
            <w:color w:val="333333"/>
            <w:shd w:val="clear" w:color="auto" w:fill="FFFFFF"/>
          </w:rPr>
          <w:t>able</w:t>
        </w:r>
      </w:ins>
      <w:ins w:id="91" w:author="Wu, Steve (NIH/NIEHS) [E]" w:date="2021-09-12T01:57:00Z">
        <w:r w:rsidR="00882D48">
          <w:rPr>
            <w:color w:val="333333"/>
            <w:shd w:val="clear" w:color="auto" w:fill="FFFFFF"/>
          </w:rPr>
          <w:t xml:space="preserve"> to deter</w:t>
        </w:r>
      </w:ins>
      <w:ins w:id="92" w:author="Wu, Steve (NIH/NIEHS) [E]" w:date="2021-09-12T01:58:00Z">
        <w:r w:rsidR="00882D48">
          <w:rPr>
            <w:color w:val="333333"/>
            <w:shd w:val="clear" w:color="auto" w:fill="FFFFFF"/>
          </w:rPr>
          <w:t>mine the</w:t>
        </w:r>
        <w:r w:rsidR="00882D48" w:rsidRPr="00765D01">
          <w:rPr>
            <w:shd w:val="clear" w:color="auto" w:fill="FFFFFF"/>
            <w:rPrChange w:id="93" w:author="Wu, Steve (NIH/NIEHS) [E]" w:date="2021-09-12T02:38:00Z">
              <w:rPr>
                <w:color w:val="333333"/>
                <w:shd w:val="clear" w:color="auto" w:fill="FFFFFF"/>
              </w:rPr>
            </w:rPrChange>
          </w:rPr>
          <w:t xml:space="preserve"> </w:t>
        </w:r>
        <w:r w:rsidR="00B133BC" w:rsidRPr="00765D01">
          <w:rPr>
            <w:shd w:val="clear" w:color="auto" w:fill="FFFFFF"/>
            <w:rPrChange w:id="94" w:author="Wu, Steve (NIH/NIEHS) [E]" w:date="2021-09-12T02:38:00Z">
              <w:rPr>
                <w:color w:val="333333"/>
                <w:shd w:val="clear" w:color="auto" w:fill="FFFFFF"/>
              </w:rPr>
            </w:rPrChange>
          </w:rPr>
          <w:t>concurrent</w:t>
        </w:r>
      </w:ins>
      <w:ins w:id="95" w:author="Wu, Steve (NIH/NIEHS) [E]" w:date="2021-09-12T02:22:00Z">
        <w:r w:rsidR="004C5BE8" w:rsidRPr="00765D01">
          <w:rPr>
            <w:shd w:val="clear" w:color="auto" w:fill="FFFFFF"/>
            <w:rPrChange w:id="96" w:author="Wu, Steve (NIH/NIEHS) [E]" w:date="2021-09-12T02:38:00Z">
              <w:rPr>
                <w:color w:val="333333"/>
                <w:shd w:val="clear" w:color="auto" w:fill="FFFFFF"/>
              </w:rPr>
            </w:rPrChange>
          </w:rPr>
          <w:t xml:space="preserve"> </w:t>
        </w:r>
      </w:ins>
      <w:ins w:id="97" w:author="Wu, Steve (NIH/NIEHS) [E]" w:date="2021-09-12T01:58:00Z">
        <w:r w:rsidR="00B133BC" w:rsidRPr="00765D01">
          <w:rPr>
            <w:shd w:val="clear" w:color="auto" w:fill="FFFFFF"/>
            <w:rPrChange w:id="98" w:author="Wu, Steve (NIH/NIEHS) [E]" w:date="2021-09-12T02:38:00Z">
              <w:rPr>
                <w:color w:val="333333"/>
                <w:shd w:val="clear" w:color="auto" w:fill="FFFFFF"/>
              </w:rPr>
            </w:rPrChange>
          </w:rPr>
          <w:t>regulatory effects</w:t>
        </w:r>
      </w:ins>
      <w:ins w:id="99" w:author="Wu, Steve (NIH/NIEHS) [E]" w:date="2021-09-12T01:59:00Z">
        <w:r w:rsidR="00110220" w:rsidRPr="00765D01">
          <w:rPr>
            <w:shd w:val="clear" w:color="auto" w:fill="FFFFFF"/>
            <w:rPrChange w:id="100" w:author="Wu, Steve (NIH/NIEHS) [E]" w:date="2021-09-12T02:38:00Z">
              <w:rPr>
                <w:color w:val="333333"/>
                <w:shd w:val="clear" w:color="auto" w:fill="FFFFFF"/>
              </w:rPr>
            </w:rPrChange>
          </w:rPr>
          <w:t xml:space="preserve"> of </w:t>
        </w:r>
      </w:ins>
      <w:ins w:id="101" w:author="Wu, Steve (NIH/NIEHS) [E]" w:date="2021-09-12T02:00:00Z">
        <w:r w:rsidR="008E2895" w:rsidRPr="00765D01">
          <w:rPr>
            <w:shd w:val="clear" w:color="auto" w:fill="FFFFFF"/>
            <w:rPrChange w:id="102" w:author="Wu, Steve (NIH/NIEHS) [E]" w:date="2021-09-12T02:38:00Z">
              <w:rPr>
                <w:color w:val="333333"/>
                <w:shd w:val="clear" w:color="auto" w:fill="FFFFFF"/>
              </w:rPr>
            </w:rPrChange>
          </w:rPr>
          <w:t>two or more</w:t>
        </w:r>
      </w:ins>
      <w:ins w:id="103" w:author="Wu, Steve (NIH/NIEHS) [E]" w:date="2021-09-12T01:59:00Z">
        <w:r w:rsidR="00110220" w:rsidRPr="00765D01">
          <w:rPr>
            <w:shd w:val="clear" w:color="auto" w:fill="FFFFFF"/>
            <w:rPrChange w:id="104" w:author="Wu, Steve (NIH/NIEHS) [E]" w:date="2021-09-12T02:38:00Z">
              <w:rPr>
                <w:color w:val="333333"/>
                <w:shd w:val="clear" w:color="auto" w:fill="FFFFFF"/>
              </w:rPr>
            </w:rPrChange>
          </w:rPr>
          <w:t xml:space="preserve"> upstream regulators</w:t>
        </w:r>
      </w:ins>
      <w:ins w:id="105" w:author="Wu, Steve (NIH/NIEHS) [E]" w:date="2021-09-12T01:58:00Z">
        <w:r w:rsidR="00B133BC" w:rsidRPr="00765D01">
          <w:rPr>
            <w:shd w:val="clear" w:color="auto" w:fill="FFFFFF"/>
            <w:rPrChange w:id="106" w:author="Wu, Steve (NIH/NIEHS) [E]" w:date="2021-09-12T02:38:00Z">
              <w:rPr>
                <w:color w:val="333333"/>
                <w:shd w:val="clear" w:color="auto" w:fill="FFFFFF"/>
              </w:rPr>
            </w:rPrChange>
          </w:rPr>
          <w:t xml:space="preserve"> on </w:t>
        </w:r>
      </w:ins>
      <w:ins w:id="107" w:author="Wu, Steve (NIH/NIEHS) [E]" w:date="2021-09-12T02:08:00Z">
        <w:r w:rsidR="007D4D79" w:rsidRPr="00765D01">
          <w:rPr>
            <w:shd w:val="clear" w:color="auto" w:fill="FFFFFF"/>
            <w:rPrChange w:id="108" w:author="Wu, Steve (NIH/NIEHS) [E]" w:date="2021-09-12T02:38:00Z">
              <w:rPr>
                <w:color w:val="333333"/>
                <w:shd w:val="clear" w:color="auto" w:fill="FFFFFF"/>
              </w:rPr>
            </w:rPrChange>
          </w:rPr>
          <w:t>levels</w:t>
        </w:r>
      </w:ins>
      <w:ins w:id="109" w:author="Wu, Steve (NIH/NIEHS) [E]" w:date="2021-09-12T01:59:00Z">
        <w:r w:rsidR="000062B1" w:rsidRPr="00765D01">
          <w:rPr>
            <w:shd w:val="clear" w:color="auto" w:fill="FFFFFF"/>
            <w:rPrChange w:id="110" w:author="Wu, Steve (NIH/NIEHS) [E]" w:date="2021-09-12T02:38:00Z">
              <w:rPr>
                <w:color w:val="333333"/>
                <w:shd w:val="clear" w:color="auto" w:fill="FFFFFF"/>
              </w:rPr>
            </w:rPrChange>
          </w:rPr>
          <w:t xml:space="preserve"> </w:t>
        </w:r>
        <w:r w:rsidR="00110220" w:rsidRPr="00765D01">
          <w:rPr>
            <w:shd w:val="clear" w:color="auto" w:fill="FFFFFF"/>
            <w:rPrChange w:id="111" w:author="Wu, Steve (NIH/NIEHS) [E]" w:date="2021-09-12T02:38:00Z">
              <w:rPr>
                <w:color w:val="333333"/>
                <w:shd w:val="clear" w:color="auto" w:fill="FFFFFF"/>
              </w:rPr>
            </w:rPrChange>
          </w:rPr>
          <w:t xml:space="preserve">or activities of </w:t>
        </w:r>
      </w:ins>
      <w:ins w:id="112" w:author="Wu, Steve (NIH/NIEHS) [E]" w:date="2021-09-12T01:58:00Z">
        <w:r w:rsidR="000062B1" w:rsidRPr="00765D01">
          <w:rPr>
            <w:shd w:val="clear" w:color="auto" w:fill="FFFFFF"/>
            <w:rPrChange w:id="113" w:author="Wu, Steve (NIH/NIEHS) [E]" w:date="2021-09-12T02:38:00Z">
              <w:rPr>
                <w:color w:val="333333"/>
                <w:shd w:val="clear" w:color="auto" w:fill="FFFFFF"/>
              </w:rPr>
            </w:rPrChange>
          </w:rPr>
          <w:t>a do</w:t>
        </w:r>
      </w:ins>
      <w:ins w:id="114" w:author="Wu, Steve (NIH/NIEHS) [E]" w:date="2021-09-12T01:59:00Z">
        <w:r w:rsidR="000062B1" w:rsidRPr="00765D01">
          <w:rPr>
            <w:shd w:val="clear" w:color="auto" w:fill="FFFFFF"/>
            <w:rPrChange w:id="115" w:author="Wu, Steve (NIH/NIEHS) [E]" w:date="2021-09-12T02:38:00Z">
              <w:rPr>
                <w:color w:val="333333"/>
                <w:shd w:val="clear" w:color="auto" w:fill="FFFFFF"/>
              </w:rPr>
            </w:rPrChange>
          </w:rPr>
          <w:t xml:space="preserve">wnstream </w:t>
        </w:r>
      </w:ins>
      <w:ins w:id="116" w:author="Wu, Steve (NIH/NIEHS) [E]" w:date="2021-09-12T01:58:00Z">
        <w:r w:rsidR="000062B1" w:rsidRPr="00765D01">
          <w:rPr>
            <w:shd w:val="clear" w:color="auto" w:fill="FFFFFF"/>
            <w:rPrChange w:id="117" w:author="Wu, Steve (NIH/NIEHS) [E]" w:date="2021-09-12T02:38:00Z">
              <w:rPr>
                <w:color w:val="333333"/>
                <w:shd w:val="clear" w:color="auto" w:fill="FFFFFF"/>
              </w:rPr>
            </w:rPrChange>
          </w:rPr>
          <w:t>reporter gene</w:t>
        </w:r>
      </w:ins>
      <w:ins w:id="118" w:author="Wu, Steve (NIH/NIEHS) [E]" w:date="2021-09-12T01:59:00Z">
        <w:r w:rsidR="00110220" w:rsidRPr="00765D01">
          <w:rPr>
            <w:shd w:val="clear" w:color="auto" w:fill="FFFFFF"/>
            <w:rPrChange w:id="119" w:author="Wu, Steve (NIH/NIEHS) [E]" w:date="2021-09-12T02:38:00Z">
              <w:rPr>
                <w:color w:val="333333"/>
                <w:shd w:val="clear" w:color="auto" w:fill="FFFFFF"/>
              </w:rPr>
            </w:rPrChange>
          </w:rPr>
          <w:t>.</w:t>
        </w:r>
      </w:ins>
      <w:ins w:id="120" w:author="Wu, Steve (NIH/NIEHS) [E]" w:date="2021-09-12T02:00:00Z">
        <w:r w:rsidR="005C64FC" w:rsidRPr="00765D01">
          <w:rPr>
            <w:shd w:val="clear" w:color="auto" w:fill="FFFFFF"/>
            <w:rPrChange w:id="121" w:author="Wu, Steve (NIH/NIEHS) [E]" w:date="2021-09-12T02:38:00Z">
              <w:rPr>
                <w:color w:val="333333"/>
                <w:shd w:val="clear" w:color="auto" w:fill="FFFFFF"/>
              </w:rPr>
            </w:rPrChange>
          </w:rPr>
          <w:t xml:space="preserve"> </w:t>
        </w:r>
      </w:ins>
      <w:ins w:id="122" w:author="Li, Jian-Liang (NIH/NIEHS) [E]" w:date="2021-09-21T11:44:00Z">
        <w:r w:rsidR="00C51384">
          <w:rPr>
            <w:shd w:val="clear" w:color="auto" w:fill="FFFFFF"/>
          </w:rPr>
          <w:t xml:space="preserve">Here </w:t>
        </w:r>
      </w:ins>
      <w:del w:id="123" w:author="Wu, Steve (NIH/NIEHS) [E]" w:date="2021-09-12T02:00:00Z">
        <w:r w:rsidR="00747B76" w:rsidRPr="00765D01" w:rsidDel="005C64FC">
          <w:rPr>
            <w:shd w:val="clear" w:color="auto" w:fill="FFFFFF"/>
            <w:rPrChange w:id="124"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6"/>
      <w:ins w:id="125" w:author="Li, Jian-Liang (NIH/NIEHS) [E]" w:date="2021-09-21T11:44:00Z">
        <w:r w:rsidR="00C51384">
          <w:rPr>
            <w:shd w:val="clear" w:color="auto" w:fill="FFFFFF"/>
          </w:rPr>
          <w:t>w</w:t>
        </w:r>
      </w:ins>
      <w:del w:id="126" w:author="Li, Jian-Liang (NIH/NIEHS) [E]" w:date="2021-09-21T11:44:00Z">
        <w:r w:rsidR="00747B76" w:rsidRPr="00765D01" w:rsidDel="00C51384">
          <w:rPr>
            <w:shd w:val="clear" w:color="auto" w:fill="FFFFFF"/>
            <w:rPrChange w:id="127" w:author="Wu, Steve (NIH/NIEHS) [E]" w:date="2021-09-12T02:38:00Z">
              <w:rPr>
                <w:color w:val="333333"/>
                <w:shd w:val="clear" w:color="auto" w:fill="FFFFFF"/>
              </w:rPr>
            </w:rPrChange>
          </w:rPr>
          <w:delText>W</w:delText>
        </w:r>
      </w:del>
      <w:r w:rsidR="00747B76" w:rsidRPr="00765D01">
        <w:rPr>
          <w:shd w:val="clear" w:color="auto" w:fill="FFFFFF"/>
          <w:rPrChange w:id="128" w:author="Wu, Steve (NIH/NIEHS) [E]" w:date="2021-09-12T02:38:00Z">
            <w:rPr>
              <w:color w:val="333333"/>
              <w:shd w:val="clear" w:color="auto" w:fill="FFFFFF"/>
            </w:rPr>
          </w:rPrChange>
        </w:rPr>
        <w:t>e developed a</w:t>
      </w:r>
      <w:ins w:id="129" w:author="Li, Jianying (NIH/NIEHS) [C]" w:date="2021-09-20T08:01:00Z">
        <w:r w:rsidR="00394E01">
          <w:rPr>
            <w:shd w:val="clear" w:color="auto" w:fill="FFFFFF"/>
          </w:rPr>
          <w:t>n</w:t>
        </w:r>
      </w:ins>
      <w:del w:id="130" w:author="Wu, Steve (NIH/NIEHS) [E]" w:date="2021-09-12T02:07:00Z">
        <w:r w:rsidR="00747B76" w:rsidRPr="00765D01" w:rsidDel="008E794E">
          <w:rPr>
            <w:shd w:val="clear" w:color="auto" w:fill="FFFFFF"/>
            <w:rPrChange w:id="131" w:author="Wu, Steve (NIH/NIEHS) [E]" w:date="2021-09-12T02:38:00Z">
              <w:rPr>
                <w:color w:val="333333"/>
                <w:shd w:val="clear" w:color="auto" w:fill="FFFFFF"/>
              </w:rPr>
            </w:rPrChange>
          </w:rPr>
          <w:delText>n</w:delText>
        </w:r>
      </w:del>
      <w:r w:rsidR="00747B76" w:rsidRPr="00765D01">
        <w:rPr>
          <w:shd w:val="clear" w:color="auto" w:fill="FFFFFF"/>
          <w:rPrChange w:id="132" w:author="Wu, Steve (NIH/NIEHS) [E]" w:date="2021-09-12T02:38:00Z">
            <w:rPr>
              <w:color w:val="333333"/>
              <w:shd w:val="clear" w:color="auto" w:fill="FFFFFF"/>
            </w:rPr>
          </w:rPrChange>
        </w:rPr>
        <w:t xml:space="preserve"> R Shiny application, termed “Structural Equation Modeling of In silico Perturbations (SEMIPs)” to </w:t>
      </w:r>
      <w:del w:id="133" w:author="Wu, Steve (NIH/NIEHS) [E]" w:date="2021-09-12T02:01:00Z">
        <w:r w:rsidR="00747B76" w:rsidRPr="00765D01" w:rsidDel="002F2994">
          <w:rPr>
            <w:shd w:val="clear" w:color="auto" w:fill="FFFFFF"/>
            <w:rPrChange w:id="134"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5" w:author="Wu, Steve (NIH/NIEHS) [E]" w:date="2021-09-12T02:38:00Z">
              <w:rPr>
                <w:i/>
                <w:iCs/>
                <w:color w:val="333333"/>
                <w:shd w:val="clear" w:color="auto" w:fill="FFFFFF"/>
              </w:rPr>
            </w:rPrChange>
          </w:rPr>
          <w:delText>in silico</w:delText>
        </w:r>
        <w:r w:rsidR="00747B76" w:rsidRPr="00765D01" w:rsidDel="002F2994">
          <w:rPr>
            <w:rPrChange w:id="136" w:author="Wu, Steve (NIH/NIEHS) [E]" w:date="2021-09-12T02:38:00Z">
              <w:rPr>
                <w:color w:val="000000"/>
              </w:rPr>
            </w:rPrChange>
          </w:rPr>
          <w:delText xml:space="preserve">. </w:delText>
        </w:r>
        <w:r w:rsidR="00747B76" w:rsidRPr="00765D01" w:rsidDel="002F2994">
          <w:rPr>
            <w:shd w:val="clear" w:color="auto" w:fill="FFFFFF"/>
            <w:rPrChange w:id="137" w:author="Wu, Steve (NIH/NIEHS) [E]" w:date="2021-09-12T02:38:00Z">
              <w:rPr>
                <w:color w:val="333333"/>
                <w:shd w:val="clear" w:color="auto" w:fill="FFFFFF"/>
              </w:rPr>
            </w:rPrChange>
          </w:rPr>
          <w:delText>SEMIPs</w:delText>
        </w:r>
        <w:r w:rsidR="00747B76" w:rsidRPr="00765D01" w:rsidDel="002F2994">
          <w:rPr>
            <w:rPrChange w:id="138" w:author="Wu, Steve (NIH/NIEHS) [E]" w:date="2021-09-12T02:38:00Z">
              <w:rPr>
                <w:color w:val="000000"/>
              </w:rPr>
            </w:rPrChange>
          </w:rPr>
          <w:delText xml:space="preserve"> </w:delText>
        </w:r>
      </w:del>
      <w:r w:rsidR="00747B76" w:rsidRPr="00765D01">
        <w:rPr>
          <w:rPrChange w:id="139" w:author="Wu, Steve (NIH/NIEHS) [E]" w:date="2021-09-12T02:38:00Z">
            <w:rPr>
              <w:color w:val="000000"/>
            </w:rPr>
          </w:rPrChange>
        </w:rPr>
        <w:t>compute</w:t>
      </w:r>
      <w:del w:id="140" w:author="Wu, Steve (NIH/NIEHS) [E]" w:date="2021-09-12T02:01:00Z">
        <w:r w:rsidR="00747B76" w:rsidRPr="00765D01" w:rsidDel="002F2994">
          <w:rPr>
            <w:rPrChange w:id="141" w:author="Wu, Steve (NIH/NIEHS) [E]" w:date="2021-09-12T02:38:00Z">
              <w:rPr>
                <w:color w:val="000000"/>
              </w:rPr>
            </w:rPrChange>
          </w:rPr>
          <w:delText>s</w:delText>
        </w:r>
      </w:del>
      <w:r w:rsidR="00747B76" w:rsidRPr="00765D01">
        <w:rPr>
          <w:rPrChange w:id="142" w:author="Wu, Steve (NIH/NIEHS) [E]" w:date="2021-09-12T02:38:00Z">
            <w:rPr>
              <w:color w:val="000000"/>
            </w:rPr>
          </w:rPrChange>
        </w:rPr>
        <w:t xml:space="preserve"> a two-sided t-statistic</w:t>
      </w:r>
      <w:ins w:id="143" w:author="Li, Jianying (NIH/NIEHS) [C]" w:date="2021-09-20T08:01:00Z">
        <w:r w:rsidR="00394E01">
          <w:t>, or</w:t>
        </w:r>
      </w:ins>
      <w:r w:rsidR="00747B76" w:rsidRPr="00765D01">
        <w:rPr>
          <w:rPrChange w:id="144" w:author="Wu, Steve (NIH/NIEHS) [E]" w:date="2021-09-12T02:38:00Z">
            <w:rPr>
              <w:color w:val="000000"/>
            </w:rPr>
          </w:rPrChange>
        </w:rPr>
        <w:t xml:space="preserve"> </w:t>
      </w:r>
      <w:del w:id="145" w:author="Wu, Steve (NIH/NIEHS) [E]" w:date="2021-09-12T02:01:00Z">
        <w:r w:rsidR="00747B76" w:rsidRPr="00765D01" w:rsidDel="002F2994">
          <w:rPr>
            <w:rPrChange w:id="146" w:author="Wu, Steve (NIH/NIEHS) [E]" w:date="2021-09-12T02:38:00Z">
              <w:rPr>
                <w:color w:val="000000"/>
              </w:rPr>
            </w:rPrChange>
          </w:rPr>
          <w:delText>(</w:delText>
        </w:r>
      </w:del>
      <w:r w:rsidR="00747B76" w:rsidRPr="00765D01">
        <w:rPr>
          <w:rPrChange w:id="147" w:author="Wu, Steve (NIH/NIEHS) [E]" w:date="2021-09-12T02:38:00Z">
            <w:rPr>
              <w:color w:val="000000"/>
            </w:rPr>
          </w:rPrChange>
        </w:rPr>
        <w:t>T</w:t>
      </w:r>
      <w:ins w:id="148" w:author="Wu, Steve (NIH/NIEHS) [E]" w:date="2021-09-12T01:44:00Z">
        <w:r w:rsidR="00576FD6" w:rsidRPr="00765D01">
          <w:rPr>
            <w:rPrChange w:id="149" w:author="Wu, Steve (NIH/NIEHS) [E]" w:date="2021-09-12T02:38:00Z">
              <w:rPr>
                <w:color w:val="000000"/>
              </w:rPr>
            </w:rPrChange>
          </w:rPr>
          <w:t>-</w:t>
        </w:r>
      </w:ins>
      <w:del w:id="150" w:author="Wu, Steve (NIH/NIEHS) [E]" w:date="2021-09-12T01:44:00Z">
        <w:r w:rsidR="00747B76" w:rsidRPr="00765D01" w:rsidDel="00576FD6">
          <w:rPr>
            <w:rPrChange w:id="151" w:author="Wu, Steve (NIH/NIEHS) [E]" w:date="2021-09-12T02:38:00Z">
              <w:rPr>
                <w:color w:val="000000"/>
              </w:rPr>
            </w:rPrChange>
          </w:rPr>
          <w:delText xml:space="preserve"> </w:delText>
        </w:r>
      </w:del>
      <w:r w:rsidR="00747B76" w:rsidRPr="00765D01">
        <w:rPr>
          <w:rPrChange w:id="152" w:author="Wu, Steve (NIH/NIEHS) [E]" w:date="2021-09-12T02:38:00Z">
            <w:rPr>
              <w:color w:val="000000"/>
            </w:rPr>
          </w:rPrChange>
        </w:rPr>
        <w:t>score</w:t>
      </w:r>
      <w:del w:id="153" w:author="Wu, Steve (NIH/NIEHS) [E]" w:date="2021-09-12T02:01:00Z">
        <w:r w:rsidR="00747B76" w:rsidRPr="00765D01" w:rsidDel="002F2994">
          <w:rPr>
            <w:rPrChange w:id="154" w:author="Wu, Steve (NIH/NIEHS) [E]" w:date="2021-09-12T02:38:00Z">
              <w:rPr>
                <w:color w:val="000000"/>
              </w:rPr>
            </w:rPrChange>
          </w:rPr>
          <w:delText>)</w:delText>
        </w:r>
      </w:del>
      <w:r w:rsidR="00747B76" w:rsidRPr="00765D01">
        <w:rPr>
          <w:rPrChange w:id="155" w:author="Wu, Steve (NIH/NIEHS) [E]" w:date="2021-09-12T02:38:00Z">
            <w:rPr>
              <w:color w:val="000000"/>
            </w:rPr>
          </w:rPrChange>
        </w:rPr>
        <w:t xml:space="preserve"> </w:t>
      </w:r>
      <w:ins w:id="156" w:author="Wu, Steve (NIH/NIEHS) [E]" w:date="2021-09-12T02:02:00Z">
        <w:r w:rsidR="007C0F41" w:rsidRPr="00765D01">
          <w:rPr>
            <w:rPrChange w:id="157" w:author="Wu, Steve (NIH/NIEHS) [E]" w:date="2021-09-12T02:38:00Z">
              <w:rPr>
                <w:color w:val="000000"/>
              </w:rPr>
            </w:rPrChange>
          </w:rPr>
          <w:t>as a surrogate</w:t>
        </w:r>
      </w:ins>
      <w:del w:id="158" w:author="Wu, Steve (NIH/NIEHS) [E]" w:date="2021-09-12T02:01:00Z">
        <w:r w:rsidR="00747B76" w:rsidRPr="00765D01" w:rsidDel="002F2994">
          <w:rPr>
            <w:rPrChange w:id="159" w:author="Wu, Steve (NIH/NIEHS) [E]" w:date="2021-09-12T02:38:00Z">
              <w:rPr>
                <w:color w:val="000000"/>
              </w:rPr>
            </w:rPrChange>
          </w:rPr>
          <w:delText>to</w:delText>
        </w:r>
      </w:del>
      <w:del w:id="160" w:author="Wu, Steve (NIH/NIEHS) [E]" w:date="2021-09-12T02:02:00Z">
        <w:r w:rsidR="00747B76" w:rsidRPr="00765D01" w:rsidDel="007C0F41">
          <w:rPr>
            <w:rPrChange w:id="161" w:author="Wu, Steve (NIH/NIEHS) [E]" w:date="2021-09-12T02:38:00Z">
              <w:rPr>
                <w:color w:val="000000"/>
              </w:rPr>
            </w:rPrChange>
          </w:rPr>
          <w:delText xml:space="preserve"> rank signature</w:delText>
        </w:r>
      </w:del>
      <w:r w:rsidR="00747B76" w:rsidRPr="00765D01">
        <w:rPr>
          <w:rPrChange w:id="162" w:author="Wu, Steve (NIH/NIEHS) [E]" w:date="2021-09-12T02:38:00Z">
            <w:rPr>
              <w:color w:val="000000"/>
            </w:rPr>
          </w:rPrChange>
        </w:rPr>
        <w:t xml:space="preserve"> gene activit</w:t>
      </w:r>
      <w:ins w:id="163" w:author="Wu, Steve (NIH/NIEHS) [E]" w:date="2021-09-12T02:02:00Z">
        <w:r w:rsidR="00E50A3D" w:rsidRPr="00765D01">
          <w:rPr>
            <w:rPrChange w:id="164" w:author="Wu, Steve (NIH/NIEHS) [E]" w:date="2021-09-12T02:38:00Z">
              <w:rPr>
                <w:color w:val="000000"/>
              </w:rPr>
            </w:rPrChange>
          </w:rPr>
          <w:t>y</w:t>
        </w:r>
      </w:ins>
      <w:ins w:id="165" w:author="Wu, Steve (NIH/NIEHS) [E]" w:date="2021-09-12T02:10:00Z">
        <w:r w:rsidR="00072A97" w:rsidRPr="00765D01">
          <w:rPr>
            <w:rPrChange w:id="166" w:author="Wu, Steve (NIH/NIEHS) [E]" w:date="2021-09-12T02:38:00Z">
              <w:rPr>
                <w:color w:val="000000"/>
              </w:rPr>
            </w:rPrChange>
          </w:rPr>
          <w:t xml:space="preserve"> in a given human </w:t>
        </w:r>
        <w:r w:rsidR="00054339" w:rsidRPr="00765D01">
          <w:rPr>
            <w:rPrChange w:id="167" w:author="Wu, Steve (NIH/NIEHS) [E]" w:date="2021-09-12T02:38:00Z">
              <w:rPr>
                <w:color w:val="000000"/>
              </w:rPr>
            </w:rPrChange>
          </w:rPr>
          <w:t>specimens</w:t>
        </w:r>
      </w:ins>
      <w:ins w:id="168" w:author="Wu, Steve (NIH/NIEHS) [E]" w:date="2021-09-12T02:09:00Z">
        <w:r w:rsidR="008855B6" w:rsidRPr="00765D01">
          <w:rPr>
            <w:rPrChange w:id="169" w:author="Wu, Steve (NIH/NIEHS) [E]" w:date="2021-09-12T02:38:00Z">
              <w:rPr>
                <w:color w:val="000000"/>
              </w:rPr>
            </w:rPrChange>
          </w:rPr>
          <w:t xml:space="preserve">, which </w:t>
        </w:r>
        <w:r w:rsidR="00072A97" w:rsidRPr="00765D01">
          <w:rPr>
            <w:rPrChange w:id="170" w:author="Wu, Steve (NIH/NIEHS) [E]" w:date="2021-09-12T02:38:00Z">
              <w:rPr>
                <w:color w:val="000000"/>
              </w:rPr>
            </w:rPrChange>
          </w:rPr>
          <w:t>can be used</w:t>
        </w:r>
      </w:ins>
      <w:del w:id="171" w:author="Wu, Steve (NIH/NIEHS) [E]" w:date="2021-09-12T02:02:00Z">
        <w:r w:rsidR="00747B76" w:rsidRPr="00765D01" w:rsidDel="00E50A3D">
          <w:rPr>
            <w:rPrChange w:id="172" w:author="Wu, Steve (NIH/NIEHS) [E]" w:date="2021-09-12T02:38:00Z">
              <w:rPr>
                <w:color w:val="000000"/>
              </w:rPr>
            </w:rPrChange>
          </w:rPr>
          <w:delText>ies</w:delText>
        </w:r>
      </w:del>
      <w:r w:rsidR="00747B76" w:rsidRPr="00765D01">
        <w:rPr>
          <w:rPrChange w:id="173" w:author="Wu, Steve (NIH/NIEHS) [E]" w:date="2021-09-12T02:38:00Z">
            <w:rPr>
              <w:color w:val="000000"/>
            </w:rPr>
          </w:rPrChange>
        </w:rPr>
        <w:t xml:space="preserve"> </w:t>
      </w:r>
      <w:del w:id="174" w:author="Wu, Steve (NIH/NIEHS) [E]" w:date="2021-09-12T02:12:00Z">
        <w:r w:rsidR="00747B76" w:rsidRPr="00765D01" w:rsidDel="00306152">
          <w:rPr>
            <w:rPrChange w:id="175" w:author="Wu, Steve (NIH/NIEHS) [E]" w:date="2021-09-12T02:38:00Z">
              <w:rPr>
                <w:color w:val="000000"/>
              </w:rPr>
            </w:rPrChange>
          </w:rPr>
          <w:delText>for</w:delText>
        </w:r>
      </w:del>
      <w:ins w:id="176" w:author="Wu, Steve (NIH/NIEHS) [E]" w:date="2021-09-12T02:12:00Z">
        <w:r w:rsidR="00306152" w:rsidRPr="00765D01">
          <w:rPr>
            <w:rPrChange w:id="177" w:author="Wu, Steve (NIH/NIEHS) [E]" w:date="2021-09-12T02:38:00Z">
              <w:rPr>
                <w:color w:val="000000"/>
              </w:rPr>
            </w:rPrChange>
          </w:rPr>
          <w:t xml:space="preserve">in </w:t>
        </w:r>
      </w:ins>
      <w:ins w:id="178" w:author="Wu, Steve (NIH/NIEHS) [E]" w:date="2021-09-12T02:11:00Z">
        <w:r w:rsidR="00F71DC4" w:rsidRPr="00765D01">
          <w:rPr>
            <w:rPrChange w:id="179" w:author="Wu, Steve (NIH/NIEHS) [E]" w:date="2021-09-12T02:38:00Z">
              <w:rPr>
                <w:color w:val="000000"/>
              </w:rPr>
            </w:rPrChange>
          </w:rPr>
          <w:t xml:space="preserve">either correlation studies </w:t>
        </w:r>
      </w:ins>
      <w:ins w:id="180" w:author="Wu, Steve (NIH/NIEHS) [E]" w:date="2021-09-12T02:26:00Z">
        <w:r w:rsidR="008B133A" w:rsidRPr="00765D01">
          <w:rPr>
            <w:rPrChange w:id="181" w:author="Wu, Steve (NIH/NIEHS) [E]" w:date="2021-09-12T02:38:00Z">
              <w:rPr>
                <w:color w:val="000000"/>
              </w:rPr>
            </w:rPrChange>
          </w:rPr>
          <w:t>between</w:t>
        </w:r>
        <w:r w:rsidR="008B133A" w:rsidRPr="001C2D5A">
          <w:rPr>
            <w:color w:val="FF0000"/>
            <w:rPrChange w:id="182" w:author="Wu, Steve (NIH/NIEHS) [E]" w:date="2021-09-12T02:27:00Z">
              <w:rPr>
                <w:color w:val="000000"/>
              </w:rPr>
            </w:rPrChange>
          </w:rPr>
          <w:t xml:space="preserve"> </w:t>
        </w:r>
      </w:ins>
      <w:ins w:id="183" w:author="Wu, Steve (NIH/NIEHS) [E]" w:date="2021-09-12T02:12:00Z">
        <w:r w:rsidR="00E37701">
          <w:rPr>
            <w:color w:val="000000"/>
          </w:rPr>
          <w:t>outcome variables of interest or</w:t>
        </w:r>
      </w:ins>
      <w:r w:rsidR="00747B76">
        <w:rPr>
          <w:color w:val="000000"/>
        </w:rPr>
        <w:t xml:space="preserve"> </w:t>
      </w:r>
      <w:ins w:id="184" w:author="Wu, Steve (NIH/NIEHS) [E]" w:date="2021-09-12T02:03:00Z">
        <w:r w:rsidR="00275941">
          <w:rPr>
            <w:color w:val="000000"/>
          </w:rPr>
          <w:t xml:space="preserve">subsequent </w:t>
        </w:r>
      </w:ins>
      <w:r w:rsidR="00747B76">
        <w:rPr>
          <w:color w:val="000000"/>
        </w:rPr>
        <w:t>model</w:t>
      </w:r>
      <w:ins w:id="185" w:author="Wu, Steve (NIH/NIEHS) [E]" w:date="2021-09-12T02:03:00Z">
        <w:r w:rsidR="00275941">
          <w:rPr>
            <w:color w:val="000000"/>
          </w:rPr>
          <w:t xml:space="preserve"> fitting</w:t>
        </w:r>
      </w:ins>
      <w:ins w:id="186" w:author="Wu, Steve (NIH/NIEHS) [E]" w:date="2021-09-12T02:27:00Z">
        <w:r w:rsidR="001C2D5A">
          <w:rPr>
            <w:color w:val="000000"/>
          </w:rPr>
          <w:t xml:space="preserve"> </w:t>
        </w:r>
      </w:ins>
      <w:ins w:id="187" w:author="Wu, Steve (NIH/NIEHS) [E]" w:date="2021-09-12T02:28:00Z">
        <w:r w:rsidR="00894E3D" w:rsidRPr="00765D01">
          <w:rPr>
            <w:rPrChange w:id="188" w:author="Wu, Steve (NIH/NIEHS) [E]" w:date="2021-09-12T02:38:00Z">
              <w:rPr>
                <w:color w:val="000000"/>
              </w:rPr>
            </w:rPrChange>
          </w:rPr>
          <w:t xml:space="preserve">on </w:t>
        </w:r>
      </w:ins>
      <w:ins w:id="189" w:author="Wu, Steve (NIH/NIEHS) [E]" w:date="2021-09-12T02:26:00Z">
        <w:r w:rsidR="00AE22F9" w:rsidRPr="00765D01">
          <w:rPr>
            <w:rPrChange w:id="190" w:author="Wu, Steve (NIH/NIEHS) [E]" w:date="2021-09-12T02:38:00Z">
              <w:rPr>
                <w:color w:val="000000"/>
              </w:rPr>
            </w:rPrChange>
          </w:rPr>
          <w:t>multiple variables</w:t>
        </w:r>
      </w:ins>
      <w:del w:id="191" w:author="Wu, Steve (NIH/NIEHS) [E]" w:date="2021-09-12T02:03:00Z">
        <w:r w:rsidR="00747B76" w:rsidDel="00275941">
          <w:rPr>
            <w:color w:val="000000"/>
          </w:rPr>
          <w:delText>ing</w:delText>
        </w:r>
      </w:del>
      <w:r w:rsidR="00747B76">
        <w:rPr>
          <w:color w:val="000000"/>
        </w:rPr>
        <w:t xml:space="preserve">. </w:t>
      </w:r>
      <w:ins w:id="192" w:author="Wu, Steve (NIH/NIEHS) [E]" w:date="2021-09-12T02:03:00Z">
        <w:r w:rsidR="00E50A3D">
          <w:rPr>
            <w:color w:val="000000"/>
          </w:rPr>
          <w:t>This application</w:t>
        </w:r>
      </w:ins>
      <w:del w:id="193" w:author="Wu, Steve (NIH/NIEHS) [E]" w:date="2021-09-12T02:03:00Z">
        <w:r w:rsidR="00747B76" w:rsidDel="00E50A3D">
          <w:rPr>
            <w:color w:val="000000"/>
          </w:rPr>
          <w:delText>It</w:delText>
        </w:r>
      </w:del>
      <w:r w:rsidR="00747B76">
        <w:rPr>
          <w:color w:val="000000"/>
        </w:rPr>
        <w:t xml:space="preserve"> implements a </w:t>
      </w:r>
      <w:ins w:id="194" w:author="Wu, Steve (NIH/NIEHS) [E]" w:date="2021-09-12T02:04:00Z">
        <w:r w:rsidR="00593DFE">
          <w:rPr>
            <w:color w:val="000000"/>
          </w:rPr>
          <w:t>3-node</w:t>
        </w:r>
      </w:ins>
      <w:del w:id="195" w:author="Wu, Steve (NIH/NIEHS) [E]" w:date="2021-09-12T02:04:00Z">
        <w:r w:rsidR="00747B76" w:rsidDel="00593DFE">
          <w:rPr>
            <w:color w:val="000000"/>
          </w:rPr>
          <w:delText>basic</w:delText>
        </w:r>
      </w:del>
      <w:r w:rsidR="00747B76">
        <w:rPr>
          <w:color w:val="000000"/>
        </w:rPr>
        <w:t xml:space="preserve"> SEM model </w:t>
      </w:r>
      <w:ins w:id="196" w:author="Wu, Steve (NIH/NIEHS) [E]" w:date="2021-09-12T02:04:00Z">
        <w:r w:rsidR="00973759">
          <w:rPr>
            <w:color w:val="000000"/>
          </w:rPr>
          <w:t>that consists of two upstream regu</w:t>
        </w:r>
      </w:ins>
      <w:ins w:id="197" w:author="Wu, Steve (NIH/NIEHS) [E]" w:date="2021-09-24T16:05:00Z">
        <w:r w:rsidR="00B90808">
          <w:rPr>
            <w:color w:val="000000"/>
          </w:rPr>
          <w:t>l</w:t>
        </w:r>
      </w:ins>
      <w:ins w:id="198" w:author="Wu, Steve (NIH/NIEHS) [E]" w:date="2021-09-12T02:04:00Z">
        <w:r w:rsidR="00973759">
          <w:rPr>
            <w:color w:val="000000"/>
          </w:rPr>
          <w:t>ators</w:t>
        </w:r>
      </w:ins>
      <w:ins w:id="199" w:author="Wu, Steve (NIH/NIEHS) [E]" w:date="2021-09-12T02:06:00Z">
        <w:r w:rsidR="009F0B20">
          <w:rPr>
            <w:color w:val="000000"/>
          </w:rPr>
          <w:t xml:space="preserve"> as input variables</w:t>
        </w:r>
      </w:ins>
      <w:ins w:id="200" w:author="Wu, Steve (NIH/NIEHS) [E]" w:date="2021-09-12T02:04:00Z">
        <w:r w:rsidR="00973759">
          <w:rPr>
            <w:color w:val="000000"/>
          </w:rPr>
          <w:t xml:space="preserve"> and one </w:t>
        </w:r>
      </w:ins>
      <w:ins w:id="201" w:author="Wu, Steve (NIH/NIEHS) [E]" w:date="2021-09-12T02:05:00Z">
        <w:r w:rsidR="00973759">
          <w:rPr>
            <w:color w:val="000000"/>
          </w:rPr>
          <w:t xml:space="preserve">downstream </w:t>
        </w:r>
        <w:r w:rsidR="00233880">
          <w:rPr>
            <w:color w:val="000000"/>
          </w:rPr>
          <w:t>reporter</w:t>
        </w:r>
      </w:ins>
      <w:ins w:id="202" w:author="Wu, Steve (NIH/NIEHS) [E]" w:date="2021-09-12T02:06:00Z">
        <w:r w:rsidR="009F0B20">
          <w:rPr>
            <w:color w:val="000000"/>
          </w:rPr>
          <w:t xml:space="preserve"> as a</w:t>
        </w:r>
        <w:r w:rsidR="00C5792B">
          <w:rPr>
            <w:color w:val="000000"/>
          </w:rPr>
          <w:t>n outcome variable</w:t>
        </w:r>
      </w:ins>
      <w:ins w:id="203" w:author="Wu, Steve (NIH/NIEHS) [E]" w:date="2021-09-12T02:05:00Z">
        <w:r w:rsidR="00233880">
          <w:rPr>
            <w:color w:val="000000"/>
          </w:rPr>
          <w:t xml:space="preserve"> </w:t>
        </w:r>
        <w:r w:rsidR="00787FEF">
          <w:rPr>
            <w:color w:val="000000"/>
          </w:rPr>
          <w:t xml:space="preserve">to examine the </w:t>
        </w:r>
      </w:ins>
      <w:ins w:id="204" w:author="Wu, Steve (NIH/NIEHS) [E]" w:date="2021-09-12T02:06:00Z">
        <w:r w:rsidR="009F0B20">
          <w:rPr>
            <w:color w:val="000000"/>
          </w:rPr>
          <w:t>significa</w:t>
        </w:r>
      </w:ins>
      <w:ins w:id="205" w:author="Wu, Steve (NIH/NIEHS) [E]" w:date="2021-09-24T16:05:00Z">
        <w:r w:rsidR="00792E46">
          <w:rPr>
            <w:color w:val="000000"/>
          </w:rPr>
          <w:t>n</w:t>
        </w:r>
      </w:ins>
      <w:ins w:id="206" w:author="Wu, Steve (NIH/NIEHS) [E]" w:date="2021-09-12T02:06:00Z">
        <w:r w:rsidR="009F0B20">
          <w:rPr>
            <w:color w:val="000000"/>
          </w:rPr>
          <w:t>ce of interactions among the</w:t>
        </w:r>
      </w:ins>
      <w:ins w:id="207" w:author="Wu, Steve (NIH/NIEHS) [E]" w:date="2021-09-12T02:07:00Z">
        <w:r w:rsidR="00C5792B">
          <w:rPr>
            <w:color w:val="000000"/>
          </w:rPr>
          <w:t>m</w:t>
        </w:r>
      </w:ins>
      <w:ins w:id="208" w:author="Wu, Steve (NIH/NIEHS) [E]" w:date="2021-09-12T02:05:00Z">
        <w:r w:rsidR="00233880">
          <w:rPr>
            <w:color w:val="000000"/>
          </w:rPr>
          <w:t xml:space="preserve">. </w:t>
        </w:r>
      </w:ins>
      <w:ins w:id="209" w:author="Wu, Steve (NIH/NIEHS) [E]" w:date="2021-09-12T12:52:00Z">
        <w:r w:rsidR="00F45B17">
          <w:rPr>
            <w:color w:val="000000"/>
          </w:rPr>
          <w:t xml:space="preserve">SEMIPs </w:t>
        </w:r>
      </w:ins>
      <w:ins w:id="210" w:author="Wu, Steve (NIH/NIEHS) [E]" w:date="2021-09-12T12:58:00Z">
        <w:r w:rsidR="004E6AD5">
          <w:rPr>
            <w:color w:val="000000"/>
          </w:rPr>
          <w:t>enables</w:t>
        </w:r>
      </w:ins>
      <w:ins w:id="211" w:author="Wu, Steve (NIH/NIEHS) [E]" w:date="2021-09-12T12:55:00Z">
        <w:r w:rsidR="00533F8D">
          <w:rPr>
            <w:color w:val="000000"/>
          </w:rPr>
          <w:t xml:space="preserve"> scientist</w:t>
        </w:r>
      </w:ins>
      <w:ins w:id="212" w:author="Wu, Steve (NIH/NIEHS) [E]" w:date="2021-09-12T12:58:00Z">
        <w:r w:rsidR="004E6AD5">
          <w:rPr>
            <w:color w:val="000000"/>
          </w:rPr>
          <w:t>s</w:t>
        </w:r>
      </w:ins>
      <w:ins w:id="213" w:author="Wu, Steve (NIH/NIEHS) [E]" w:date="2021-09-12T12:55:00Z">
        <w:r w:rsidR="00533F8D">
          <w:rPr>
            <w:color w:val="000000"/>
          </w:rPr>
          <w:t xml:space="preserve"> of</w:t>
        </w:r>
      </w:ins>
      <w:ins w:id="214" w:author="Wu, Steve (NIH/NIEHS) [E]" w:date="2021-09-12T12:53:00Z">
        <w:r w:rsidR="001B18EE">
          <w:rPr>
            <w:color w:val="000000"/>
          </w:rPr>
          <w:t xml:space="preserve"> </w:t>
        </w:r>
      </w:ins>
      <w:ins w:id="215" w:author="Wu, Steve (NIH/NIEHS) [E]" w:date="2021-09-12T12:54:00Z">
        <w:r w:rsidR="008446B3">
          <w:rPr>
            <w:color w:val="000000"/>
          </w:rPr>
          <w:t xml:space="preserve">non-bioinformatic </w:t>
        </w:r>
      </w:ins>
      <w:ins w:id="216" w:author="Wu, Steve (NIH/NIEHS) [E]" w:date="2021-09-12T12:55:00Z">
        <w:r w:rsidR="00533F8D">
          <w:rPr>
            <w:color w:val="000000"/>
          </w:rPr>
          <w:t>background</w:t>
        </w:r>
      </w:ins>
      <w:ins w:id="217" w:author="Wu, Steve (NIH/NIEHS) [E]" w:date="2021-09-12T12:56:00Z">
        <w:r w:rsidR="00391ADC">
          <w:rPr>
            <w:color w:val="000000"/>
          </w:rPr>
          <w:t xml:space="preserve"> to </w:t>
        </w:r>
        <w:r w:rsidR="005A4667">
          <w:rPr>
            <w:color w:val="000000"/>
          </w:rPr>
          <w:t xml:space="preserve">examine </w:t>
        </w:r>
      </w:ins>
      <w:ins w:id="218"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9" w:author="Wu, Steve (NIH/NIEHS) [E]" w:date="2021-09-12T12:58:00Z">
              <w:rPr>
                <w:color w:val="000000"/>
              </w:rPr>
            </w:rPrChange>
          </w:rPr>
          <w:t>in silico</w:t>
        </w:r>
        <w:r w:rsidR="004E6AD5">
          <w:rPr>
            <w:color w:val="000000"/>
          </w:rPr>
          <w:t>.</w:t>
        </w:r>
      </w:ins>
      <w:ins w:id="220" w:author="Wu, Steve (NIH/NIEHS) [E]" w:date="2021-09-12T12:56:00Z">
        <w:r w:rsidR="00391ADC">
          <w:rPr>
            <w:color w:val="000000"/>
          </w:rPr>
          <w:t xml:space="preserve"> </w:t>
        </w:r>
      </w:ins>
      <w:del w:id="221"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22"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22E3DA38" w:rsidR="009900BA" w:rsidDel="00B072A8" w:rsidRDefault="00064BDF">
      <w:pPr>
        <w:spacing w:line="480" w:lineRule="auto"/>
        <w:jc w:val="both"/>
        <w:rPr>
          <w:ins w:id="223" w:author="Wu, Steve (NIH/NIEHS) [E]" w:date="2021-09-11T23:42:00Z"/>
          <w:del w:id="224" w:author="Li, Jianying (NIH/NIEHS) [C]" w:date="2021-09-29T23:10:00Z"/>
          <w:color w:val="333333"/>
          <w:shd w:val="clear" w:color="auto" w:fill="FFFFFF"/>
        </w:rPr>
        <w:pPrChange w:id="225" w:author="Wu, Steve (NIH/NIEHS) [E]" w:date="2021-09-12T00:43:00Z">
          <w:pPr>
            <w:spacing w:line="480" w:lineRule="auto"/>
          </w:pPr>
        </w:pPrChange>
      </w:pPr>
      <w:ins w:id="226" w:author="Wu, Steve (NIH/NIEHS) [E]" w:date="2021-09-12T00:47:00Z">
        <w:r>
          <w:t xml:space="preserve">While </w:t>
        </w:r>
      </w:ins>
      <w:ins w:id="227" w:author="Wu, Steve (NIH/NIEHS) [E]" w:date="2021-09-11T23:48:00Z">
        <w:r w:rsidR="002F7D40">
          <w:t xml:space="preserve">gene expression data in public repositories provide a valuable resource for investigators to infer regulatory processes </w:t>
        </w:r>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28" w:author="Wu, Steve (NIH/NIEHS) [E]" w:date="2021-09-11T23:48:00Z">
        <w:r w:rsidR="002F7D40">
          <w:t xml:space="preserve">, the </w:t>
        </w:r>
      </w:ins>
      <w:ins w:id="229" w:author="Wu, Steve (NIH/NIEHS) [E]" w:date="2021-09-12T01:02:00Z">
        <w:r w:rsidR="00F83FDF">
          <w:t>ca</w:t>
        </w:r>
        <w:r w:rsidR="00B34A8D">
          <w:t xml:space="preserve">usal relationships among </w:t>
        </w:r>
      </w:ins>
      <w:ins w:id="230" w:author="Wu, Steve (NIH/NIEHS) [E]" w:date="2021-09-11T23:48:00Z">
        <w:r w:rsidR="002F7D40">
          <w:t>variables of interest are not always directly measurable in a</w:t>
        </w:r>
      </w:ins>
      <w:ins w:id="231" w:author="Wu, Steve (NIH/NIEHS) [E]" w:date="2021-09-12T01:02:00Z">
        <w:r w:rsidR="00B34A8D">
          <w:t xml:space="preserve"> </w:t>
        </w:r>
      </w:ins>
      <w:ins w:id="232" w:author="Wu, Steve (NIH/NIEHS) [E]" w:date="2021-09-11T23:48:00Z">
        <w:r w:rsidR="002F7D40">
          <w:t>system. Moreover, it is challenging to test the knowledge obtained from experimental model systems in human</w:t>
        </w:r>
      </w:ins>
      <w:commentRangeStart w:id="233"/>
      <w:commentRangeStart w:id="234"/>
      <w:commentRangeEnd w:id="233"/>
      <w:r w:rsidR="00394E01">
        <w:rPr>
          <w:rStyle w:val="CommentReference"/>
          <w:rFonts w:eastAsiaTheme="minorHAnsi" w:cstheme="minorBidi"/>
          <w:lang w:eastAsia="en-US"/>
        </w:rPr>
        <w:commentReference w:id="233"/>
      </w:r>
      <w:commentRangeEnd w:id="234"/>
      <w:r w:rsidR="00FA4E2C">
        <w:rPr>
          <w:rStyle w:val="CommentReference"/>
          <w:rFonts w:eastAsiaTheme="minorHAnsi" w:cstheme="minorBidi"/>
          <w:lang w:eastAsia="en-US"/>
        </w:rPr>
        <w:commentReference w:id="234"/>
      </w:r>
      <w:ins w:id="235" w:author="Wu, Steve (NIH/NIEHS) [E]" w:date="2021-09-11T23:48:00Z">
        <w:r w:rsidR="002F7D40">
          <w:t xml:space="preserve"> due to undetermined clinical outcomes and ethical considerations.</w:t>
        </w:r>
      </w:ins>
      <w:ins w:id="236" w:author="Wu, Steve (NIH/NIEHS) [E]" w:date="2021-09-11T23:42:00Z">
        <w:r w:rsidR="009900BA">
          <w:rPr>
            <w:color w:val="333333"/>
            <w:shd w:val="clear" w:color="auto" w:fill="FFFFFF"/>
          </w:rPr>
          <w:t xml:space="preserve"> Genome-wide gene expression assays on human </w:t>
        </w:r>
      </w:ins>
      <w:ins w:id="237" w:author="Wu, Steve (NIH/NIEHS) [E]" w:date="2021-09-24T16:45:00Z">
        <w:r w:rsidR="00EB71F5">
          <w:rPr>
            <w:color w:val="333333"/>
            <w:shd w:val="clear" w:color="auto" w:fill="FFFFFF"/>
          </w:rPr>
          <w:t>specimens</w:t>
        </w:r>
      </w:ins>
      <w:ins w:id="238" w:author="Wu, Steve (NIH/NIEHS) [E]" w:date="2021-09-11T23:42:00Z">
        <w:r w:rsidR="009900BA">
          <w:rPr>
            <w:color w:val="333333"/>
            <w:shd w:val="clear" w:color="auto" w:fill="FFFFFF"/>
          </w:rPr>
          <w:t xml:space="preserve"> allow </w:t>
        </w:r>
        <w:r w:rsidR="009900BA">
          <w:rPr>
            <w:color w:val="333333"/>
            <w:shd w:val="clear" w:color="auto" w:fill="FFFFFF"/>
          </w:rPr>
          <w:lastRenderedPageBreak/>
          <w:t xml:space="preserve">observations </w:t>
        </w:r>
      </w:ins>
      <w:ins w:id="239" w:author="Wu, Steve (NIH/NIEHS) [E]" w:date="2021-09-24T16:45:00Z">
        <w:r w:rsidR="007B73D7">
          <w:rPr>
            <w:color w:val="333333"/>
            <w:shd w:val="clear" w:color="auto" w:fill="FFFFFF"/>
          </w:rPr>
          <w:t>of correlations</w:t>
        </w:r>
      </w:ins>
      <w:ins w:id="240" w:author="Wu, Steve (NIH/NIEHS) [E]" w:date="2021-09-11T23:42:00Z">
        <w:r w:rsidR="009900BA">
          <w:rPr>
            <w:color w:val="333333"/>
            <w:shd w:val="clear" w:color="auto" w:fill="FFFFFF"/>
          </w:rPr>
          <w:t xml:space="preserve"> among the gene expression levels as well as </w:t>
        </w:r>
      </w:ins>
      <w:ins w:id="241" w:author="Wu, Steve (NIH/NIEHS) [E]" w:date="2021-09-12T00:48:00Z">
        <w:r w:rsidR="00491665">
          <w:rPr>
            <w:color w:val="333333"/>
            <w:shd w:val="clear" w:color="auto" w:fill="FFFFFF"/>
          </w:rPr>
          <w:t xml:space="preserve">between </w:t>
        </w:r>
      </w:ins>
      <w:ins w:id="242" w:author="Wu, Steve (NIH/NIEHS) [E]" w:date="2021-09-12T00:49:00Z">
        <w:r w:rsidR="003312E3">
          <w:rPr>
            <w:color w:val="333333"/>
            <w:shd w:val="clear" w:color="auto" w:fill="FFFFFF"/>
          </w:rPr>
          <w:t>RNA abundances</w:t>
        </w:r>
      </w:ins>
      <w:ins w:id="243" w:author="Wu, Steve (NIH/NIEHS) [E]" w:date="2021-09-11T23:42:00Z">
        <w:r w:rsidR="009900BA">
          <w:rPr>
            <w:color w:val="333333"/>
            <w:shd w:val="clear" w:color="auto" w:fill="FFFFFF"/>
          </w:rPr>
          <w:t xml:space="preserve"> </w:t>
        </w:r>
      </w:ins>
      <w:ins w:id="244" w:author="Wu, Steve (NIH/NIEHS) [E]" w:date="2021-09-12T00:49:00Z">
        <w:r w:rsidR="003312E3">
          <w:rPr>
            <w:color w:val="333333"/>
            <w:shd w:val="clear" w:color="auto" w:fill="FFFFFF"/>
          </w:rPr>
          <w:t>and</w:t>
        </w:r>
      </w:ins>
      <w:ins w:id="245" w:author="Wu, Steve (NIH/NIEHS) [E]" w:date="2021-09-11T23:42:00Z">
        <w:r w:rsidR="009900BA">
          <w:rPr>
            <w:color w:val="333333"/>
            <w:shd w:val="clear" w:color="auto" w:fill="FFFFFF"/>
          </w:rPr>
          <w:t xml:space="preserve"> phenotypic outputs. Meanwhile, these assays can also determine the downstream targets of a </w:t>
        </w:r>
      </w:ins>
      <w:ins w:id="246" w:author="Wu, Steve (NIH/NIEHS) [E]" w:date="2021-09-12T01:05:00Z">
        <w:r w:rsidR="00344BC5">
          <w:rPr>
            <w:color w:val="333333"/>
            <w:shd w:val="clear" w:color="auto" w:fill="FFFFFF"/>
          </w:rPr>
          <w:t>factor</w:t>
        </w:r>
      </w:ins>
      <w:ins w:id="247"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that are relevant to the particular type of human specimen via genetic or pha</w:t>
        </w:r>
      </w:ins>
      <w:ins w:id="248" w:author="Wu, Steve (NIH/NIEHS) [E]" w:date="2021-09-24T16:45:00Z">
        <w:r w:rsidR="007B73D7">
          <w:rPr>
            <w:color w:val="333333"/>
            <w:shd w:val="clear" w:color="auto" w:fill="FFFFFF"/>
          </w:rPr>
          <w:t>r</w:t>
        </w:r>
      </w:ins>
      <w:ins w:id="249" w:author="Wu, Steve (NIH/NIEHS) [E]" w:date="2021-09-11T23:42:00Z">
        <w:r w:rsidR="009900BA">
          <w:rPr>
            <w:color w:val="333333"/>
            <w:shd w:val="clear" w:color="auto" w:fill="FFFFFF"/>
          </w:rPr>
          <w:t>ma</w:t>
        </w:r>
      </w:ins>
      <w:ins w:id="250" w:author="Wu, Steve (NIH/NIEHS) [E]" w:date="2021-09-24T16:45:00Z">
        <w:r w:rsidR="007B73D7">
          <w:rPr>
            <w:color w:val="333333"/>
            <w:shd w:val="clear" w:color="auto" w:fill="FFFFFF"/>
          </w:rPr>
          <w:t>co</w:t>
        </w:r>
      </w:ins>
      <w:ins w:id="251" w:author="Wu, Steve (NIH/NIEHS) [E]" w:date="2021-09-11T23:42:00Z">
        <w:r w:rsidR="009900BA">
          <w:rPr>
            <w:color w:val="333333"/>
            <w:shd w:val="clear" w:color="auto" w:fill="FFFFFF"/>
          </w:rPr>
          <w:t xml:space="preserve">logical perturbations. </w:t>
        </w:r>
      </w:ins>
      <w:ins w:id="252" w:author="Wu, Steve (NIH/NIEHS) [E]" w:date="2021-09-12T01:06:00Z">
        <w:r w:rsidR="00CF3E11">
          <w:rPr>
            <w:color w:val="333333"/>
            <w:shd w:val="clear" w:color="auto" w:fill="FFFFFF"/>
          </w:rPr>
          <w:t>The resultin</w:t>
        </w:r>
      </w:ins>
      <w:ins w:id="253"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54" w:author="Wu, Steve (NIH/NIEHS) [E]" w:date="2021-09-11T23:42:00Z">
        <w:r w:rsidR="009900BA">
          <w:rPr>
            <w:color w:val="333333"/>
            <w:shd w:val="clear" w:color="auto" w:fill="FFFFFF"/>
          </w:rPr>
          <w:t>he behavior of these downstream target genes in response to a perturbation</w:t>
        </w:r>
      </w:ins>
      <w:ins w:id="255" w:author="Wu, Steve (NIH/NIEHS) [E]" w:date="2021-09-12T01:08:00Z">
        <w:r w:rsidR="00867710">
          <w:rPr>
            <w:color w:val="333333"/>
            <w:shd w:val="clear" w:color="auto" w:fill="FFFFFF"/>
          </w:rPr>
          <w:t xml:space="preserve">, </w:t>
        </w:r>
      </w:ins>
      <w:ins w:id="256" w:author="Wu, Steve (NIH/NIEHS) [E]" w:date="2021-09-11T23:42:00Z">
        <w:r w:rsidR="009900BA">
          <w:rPr>
            <w:color w:val="333333"/>
            <w:shd w:val="clear" w:color="auto" w:fill="FFFFFF"/>
          </w:rPr>
          <w:t xml:space="preserve">could unbiasly serve as a surrogate of the activity of the </w:t>
        </w:r>
      </w:ins>
      <w:ins w:id="257" w:author="Wu, Steve (NIH/NIEHS) [E]" w:date="2021-09-12T01:22:00Z">
        <w:r w:rsidR="00B04568">
          <w:rPr>
            <w:color w:val="333333"/>
            <w:shd w:val="clear" w:color="auto" w:fill="FFFFFF"/>
          </w:rPr>
          <w:t xml:space="preserve">factor </w:t>
        </w:r>
      </w:ins>
      <w:ins w:id="258" w:author="Wu, Steve (NIH/NIEHS) [E]" w:date="2021-09-11T23:42:00Z">
        <w:r w:rsidR="009900BA">
          <w:rPr>
            <w:color w:val="333333"/>
            <w:shd w:val="clear" w:color="auto" w:fill="FFFFFF"/>
          </w:rPr>
          <w:t xml:space="preserve">of interest in a given context. Assuming that gene functions are preserved between human tissues and relevant model systems, the degree of similarity between the gene signature of the </w:t>
        </w:r>
      </w:ins>
      <w:ins w:id="259" w:author="Wu, Steve (NIH/NIEHS) [E]" w:date="2021-09-12T01:23:00Z">
        <w:r w:rsidR="00505A75">
          <w:rPr>
            <w:color w:val="333333"/>
            <w:shd w:val="clear" w:color="auto" w:fill="FFFFFF"/>
          </w:rPr>
          <w:t>factor</w:t>
        </w:r>
      </w:ins>
      <w:ins w:id="260"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61" w:author="Wu, Steve (NIH/NIEHS) [E]" w:date="2021-09-24T16:16:00Z">
        <w:r w:rsidR="009856FC">
          <w:rPr>
            <w:color w:val="333333"/>
            <w:shd w:val="clear" w:color="auto" w:fill="FFFFFF"/>
          </w:rPr>
          <w:t>re</w:t>
        </w:r>
      </w:ins>
      <w:ins w:id="262" w:author="Wu, Steve (NIH/NIEHS) [E]" w:date="2021-09-11T23:42:00Z">
        <w:r w:rsidR="009900BA">
          <w:rPr>
            <w:color w:val="333333"/>
            <w:shd w:val="clear" w:color="auto" w:fill="FFFFFF"/>
          </w:rPr>
          <w:t xml:space="preserve">sent activities of the </w:t>
        </w:r>
      </w:ins>
      <w:ins w:id="263" w:author="Wu, Steve (NIH/NIEHS) [E]" w:date="2021-09-12T01:23:00Z">
        <w:r w:rsidR="0085094F">
          <w:rPr>
            <w:color w:val="333333"/>
            <w:shd w:val="clear" w:color="auto" w:fill="FFFFFF"/>
          </w:rPr>
          <w:t>factor</w:t>
        </w:r>
      </w:ins>
      <w:ins w:id="264" w:author="Wu, Steve (NIH/NIEHS) [E]" w:date="2021-09-11T23:42:00Z">
        <w:r w:rsidR="009900BA">
          <w:rPr>
            <w:color w:val="333333"/>
            <w:shd w:val="clear" w:color="auto" w:fill="FFFFFF"/>
          </w:rPr>
          <w:t xml:space="preserve"> of interest in the </w:t>
        </w:r>
        <w:del w:id="265" w:author="Li, Jian-Liang (NIH/NIEHS) [E]" w:date="2021-09-21T12:08:00Z">
          <w:r w:rsidR="009900BA" w:rsidDel="00017704">
            <w:rPr>
              <w:color w:val="333333"/>
              <w:shd w:val="clear" w:color="auto" w:fill="FFFFFF"/>
            </w:rPr>
            <w:delText>said</w:delText>
          </w:r>
        </w:del>
      </w:ins>
      <w:ins w:id="266" w:author="Li, Jian-Liang (NIH/NIEHS) [E]" w:date="2021-09-21T12:08:00Z">
        <w:r w:rsidR="00017704">
          <w:rPr>
            <w:color w:val="333333"/>
            <w:shd w:val="clear" w:color="auto" w:fill="FFFFFF"/>
          </w:rPr>
          <w:t>targeted</w:t>
        </w:r>
      </w:ins>
      <w:ins w:id="267" w:author="Wu, Steve (NIH/NIEHS) [E]" w:date="2021-09-11T23:42:00Z">
        <w:r w:rsidR="009900BA">
          <w:rPr>
            <w:color w:val="333333"/>
            <w:shd w:val="clear" w:color="auto" w:fill="FFFFFF"/>
          </w:rPr>
          <w:t xml:space="preserve"> specimen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commentRangeStart w:id="268"/>
      <w:ins w:id="269" w:author="Wu, Steve (NIH/NIEHS) [E]" w:date="2021-09-11T23:42:00Z">
        <w:del w:id="270" w:author="Li, Jianying (NIH/NIEHS) [C]" w:date="2021-09-29T22:28: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772346" w:rsidDel="00E0798B">
            <w:rPr>
              <w:color w:val="333333"/>
              <w:shd w:val="clear" w:color="auto" w:fill="FFFFFF"/>
            </w:rPr>
            <w:delText>25295534</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ins>
      <w:commentRangeEnd w:id="268"/>
      <w:del w:id="271" w:author="Li, Jianying (NIH/NIEHS) [C]" w:date="2021-09-29T22:28:00Z">
        <w:r w:rsidR="00017704" w:rsidDel="00E0798B">
          <w:rPr>
            <w:rStyle w:val="CommentReference"/>
            <w:rFonts w:eastAsiaTheme="minorHAnsi" w:cstheme="minorBidi"/>
            <w:lang w:eastAsia="en-US"/>
          </w:rPr>
          <w:commentReference w:id="268"/>
        </w:r>
      </w:del>
      <w:ins w:id="272" w:author="Wu, Steve (NIH/NIEHS) [E]" w:date="2021-09-11T23:42:00Z">
        <w:del w:id="273" w:author="Li, Jianying (NIH/NIEHS) [C]" w:date="2021-09-29T22:28:00Z">
          <w:r w:rsidR="009900BA" w:rsidDel="00E0798B">
            <w:rPr>
              <w:color w:val="333333"/>
              <w:shd w:val="clear" w:color="auto" w:fill="FFFFFF"/>
            </w:rPr>
            <w:delText xml:space="preserve">. </w:delText>
          </w:r>
        </w:del>
        <w:r w:rsidR="009900BA">
          <w:rPr>
            <w:color w:val="333333"/>
            <w:shd w:val="clear" w:color="auto" w:fill="FFFFFF"/>
          </w:rPr>
          <w:t xml:space="preserve">This scoring system have been employed to establish correlations between the prognosis outcome and manifestation of activities of the </w:t>
        </w:r>
      </w:ins>
      <w:ins w:id="274" w:author="Wu, Steve (NIH/NIEHS) [E]" w:date="2021-09-12T01:23:00Z">
        <w:r w:rsidR="0085094F">
          <w:rPr>
            <w:color w:val="333333"/>
            <w:shd w:val="clear" w:color="auto" w:fill="FFFFFF"/>
          </w:rPr>
          <w:t>factor</w:t>
        </w:r>
      </w:ins>
      <w:ins w:id="275" w:author="Wu, Steve (NIH/NIEHS) [E]" w:date="2021-09-11T23:42:00Z">
        <w:r w:rsidR="009900BA">
          <w:rPr>
            <w:color w:val="333333"/>
            <w:shd w:val="clear" w:color="auto" w:fill="FFFFFF"/>
          </w:rPr>
          <w:t xml:space="preserve"> of interest in corresponding tumors </w:t>
        </w:r>
      </w:ins>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276"/>
      <w:ins w:id="277" w:author="Wu, Steve (NIH/NIEHS) [E]" w:date="2021-09-11T23:42:00Z">
        <w:del w:id="278" w:author="Li, Jianying (NIH/NIEHS) [C]" w:date="2021-09-29T22:33: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29428D" w:rsidDel="00E0798B">
            <w:rPr>
              <w:color w:val="333333"/>
              <w:shd w:val="clear" w:color="auto" w:fill="FFFFFF"/>
            </w:rPr>
            <w:delText>25295534</w:delText>
          </w:r>
          <w:r w:rsidR="009900BA" w:rsidDel="00E0798B">
            <w:rPr>
              <w:color w:val="333333"/>
              <w:shd w:val="clear" w:color="auto" w:fill="FFFFFF"/>
            </w:rPr>
            <w:delText xml:space="preserve">, </w:delText>
          </w:r>
          <w:r w:rsidR="009900BA" w:rsidRPr="00E504E3" w:rsidDel="00E0798B">
            <w:rPr>
              <w:color w:val="333333"/>
              <w:shd w:val="clear" w:color="auto" w:fill="FFFFFF"/>
            </w:rPr>
            <w:delText>23201680</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w:delText>
          </w:r>
        </w:del>
        <w:del w:id="279" w:author="Li, Jianying (NIH/NIEHS) [C]" w:date="2021-09-29T22:32:00Z">
          <w:r w:rsidR="009900BA" w:rsidRPr="00F2038E" w:rsidDel="00E0798B">
            <w:rPr>
              <w:color w:val="333333"/>
              <w:shd w:val="clear" w:color="auto" w:fill="FFFFFF"/>
            </w:rPr>
            <w:delText>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r w:rsidR="009900BA">
          <w:rPr>
            <w:color w:val="333333"/>
            <w:shd w:val="clear" w:color="auto" w:fill="FFFFFF"/>
          </w:rPr>
          <w:t xml:space="preserve">. </w:t>
        </w:r>
      </w:ins>
      <w:commentRangeEnd w:id="276"/>
      <w:r w:rsidR="00017704">
        <w:rPr>
          <w:rStyle w:val="CommentReference"/>
          <w:rFonts w:eastAsiaTheme="minorHAnsi" w:cstheme="minorBidi"/>
          <w:lang w:eastAsia="en-US"/>
        </w:rPr>
        <w:commentReference w:id="276"/>
      </w:r>
      <w:ins w:id="280" w:author="Wu, Steve (NIH/NIEHS) [E]" w:date="2021-09-11T23:42:00Z">
        <w:r w:rsidR="009900BA">
          <w:rPr>
            <w:color w:val="333333"/>
            <w:shd w:val="clear" w:color="auto" w:fill="FFFFFF"/>
          </w:rPr>
          <w:t xml:space="preserve">The T-score calculation has also been utilized to determine the association among activities of </w:t>
        </w:r>
      </w:ins>
      <w:ins w:id="281" w:author="Wu, Steve (NIH/NIEHS) [E]" w:date="2021-09-12T01:23:00Z">
        <w:r w:rsidR="0085094F">
          <w:rPr>
            <w:color w:val="333333"/>
            <w:shd w:val="clear" w:color="auto" w:fill="FFFFFF"/>
          </w:rPr>
          <w:t>factors</w:t>
        </w:r>
      </w:ins>
      <w:ins w:id="282" w:author="Wu, Steve (NIH/NIEHS) [E]" w:date="2021-09-11T23:42:00Z">
        <w:r w:rsidR="009900BA">
          <w:rPr>
            <w:color w:val="333333"/>
            <w:shd w:val="clear" w:color="auto" w:fill="FFFFFF"/>
          </w:rPr>
          <w:t xml:space="preserve"> of interest or between the activities of a</w:t>
        </w:r>
      </w:ins>
      <w:ins w:id="283" w:author="Li, Jianying (NIH/NIEHS) [C]" w:date="2021-09-20T08:03:00Z">
        <w:r w:rsidR="00394E01">
          <w:rPr>
            <w:color w:val="333333"/>
            <w:shd w:val="clear" w:color="auto" w:fill="FFFFFF"/>
          </w:rPr>
          <w:t>n</w:t>
        </w:r>
      </w:ins>
      <w:ins w:id="284" w:author="Wu, Steve (NIH/NIEHS) [E]" w:date="2021-09-11T23:42:00Z">
        <w:r w:rsidR="009900BA">
          <w:rPr>
            <w:color w:val="333333"/>
            <w:shd w:val="clear" w:color="auto" w:fill="FFFFFF"/>
          </w:rPr>
          <w:t xml:space="preserve"> upstream regulator and levels of its downstream targets within a set of human specimens </w:t>
        </w:r>
      </w:ins>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ins w:id="285" w:author="Wu, Steve (NIH/NIEHS) [E]" w:date="2021-09-11T23:42:00Z">
        <w:del w:id="286" w:author="Li, Jianying (NIH/NIEHS) [C]" w:date="2021-09-29T23:08:00Z">
          <w:r w:rsidR="009900BA" w:rsidDel="00223D80">
            <w:rPr>
              <w:color w:val="333333"/>
              <w:shd w:val="clear" w:color="auto" w:fill="FFFFFF"/>
            </w:rPr>
            <w:delText>[</w:delText>
          </w:r>
          <w:r w:rsidR="009900BA" w:rsidRPr="00F2038E" w:rsidDel="00223D80">
            <w:rPr>
              <w:color w:val="333333"/>
              <w:shd w:val="clear" w:color="auto" w:fill="FFFFFF"/>
            </w:rPr>
            <w:delText>PMID:</w:delText>
          </w:r>
          <w:r w:rsidR="009900BA" w:rsidRPr="009D50C2" w:rsidDel="00223D80">
            <w:delText xml:space="preserve"> </w:delText>
          </w:r>
          <w:r w:rsidR="009900BA" w:rsidRPr="009D50C2" w:rsidDel="00223D80">
            <w:rPr>
              <w:color w:val="333333"/>
              <w:shd w:val="clear" w:color="auto" w:fill="FFFFFF"/>
            </w:rPr>
            <w:delText>26356605</w:delText>
          </w:r>
          <w:r w:rsidR="009900BA" w:rsidDel="00223D80">
            <w:rPr>
              <w:color w:val="333333"/>
              <w:shd w:val="clear" w:color="auto" w:fill="FFFFFF"/>
            </w:rPr>
            <w:delText xml:space="preserve">, </w:delText>
          </w:r>
          <w:r w:rsidR="009900BA" w:rsidRPr="00EF66F9" w:rsidDel="00223D80">
            <w:rPr>
              <w:color w:val="333333"/>
              <w:shd w:val="clear" w:color="auto" w:fill="FFFFFF"/>
            </w:rPr>
            <w:delText>27783953</w:delText>
          </w:r>
          <w:r w:rsidR="009900BA" w:rsidDel="00223D80">
            <w:rPr>
              <w:color w:val="333333"/>
              <w:shd w:val="clear" w:color="auto" w:fill="FFFFFF"/>
            </w:rPr>
            <w:delText>]</w:delText>
          </w:r>
        </w:del>
        <w:r w:rsidR="009900BA">
          <w:rPr>
            <w:color w:val="333333"/>
            <w:shd w:val="clear" w:color="auto" w:fill="FFFFFF"/>
          </w:rPr>
          <w:t xml:space="preserve">. </w:t>
        </w:r>
      </w:ins>
      <w:ins w:id="287" w:author="Wu, Steve (NIH/NIEHS) [E]" w:date="2021-09-12T00:06:00Z">
        <w:r w:rsidR="003B50EC">
          <w:rPr>
            <w:color w:val="333333"/>
            <w:shd w:val="clear" w:color="auto" w:fill="FFFFFF"/>
          </w:rPr>
          <w:t>Results of t</w:t>
        </w:r>
      </w:ins>
      <w:ins w:id="288" w:author="Wu, Steve (NIH/NIEHS) [E]" w:date="2021-09-11T23:42:00Z">
        <w:r w:rsidR="009900BA">
          <w:rPr>
            <w:color w:val="333333"/>
            <w:shd w:val="clear" w:color="auto" w:fill="FFFFFF"/>
          </w:rPr>
          <w:t xml:space="preserve">hese </w:t>
        </w:r>
      </w:ins>
      <w:ins w:id="289" w:author="Wu, Steve (NIH/NIEHS) [E]" w:date="2021-09-12T00:06:00Z">
        <w:r w:rsidR="007F3957">
          <w:rPr>
            <w:color w:val="333333"/>
            <w:shd w:val="clear" w:color="auto" w:fill="FFFFFF"/>
          </w:rPr>
          <w:t>studies</w:t>
        </w:r>
      </w:ins>
      <w:ins w:id="290" w:author="Wu, Steve (NIH/NIEHS) [E]" w:date="2021-09-11T23:42:00Z">
        <w:r w:rsidR="009900BA">
          <w:rPr>
            <w:color w:val="333333"/>
            <w:shd w:val="clear" w:color="auto" w:fill="FFFFFF"/>
          </w:rPr>
          <w:t xml:space="preserve"> demonstrated </w:t>
        </w:r>
      </w:ins>
      <w:ins w:id="291" w:author="Wu, Steve (NIH/NIEHS) [E]" w:date="2021-09-12T00:06:00Z">
        <w:r w:rsidR="003B50EC">
          <w:rPr>
            <w:color w:val="333333"/>
            <w:shd w:val="clear" w:color="auto" w:fill="FFFFFF"/>
          </w:rPr>
          <w:t>applications</w:t>
        </w:r>
      </w:ins>
      <w:ins w:id="292" w:author="Wu, Steve (NIH/NIEHS) [E]" w:date="2021-09-11T23:42:00Z">
        <w:r w:rsidR="009900BA">
          <w:rPr>
            <w:color w:val="333333"/>
            <w:shd w:val="clear" w:color="auto" w:fill="FFFFFF"/>
          </w:rPr>
          <w:t xml:space="preserve"> of such a surrogate score of molecular </w:t>
        </w:r>
      </w:ins>
      <w:ins w:id="293" w:author="Wu, Steve (NIH/NIEHS) [E]" w:date="2021-09-24T16:17:00Z">
        <w:r w:rsidR="00ED001B">
          <w:rPr>
            <w:color w:val="333333"/>
            <w:shd w:val="clear" w:color="auto" w:fill="FFFFFF"/>
          </w:rPr>
          <w:t>activities</w:t>
        </w:r>
      </w:ins>
      <w:ins w:id="294" w:author="Wu, Steve (NIH/NIEHS) [E]" w:date="2021-09-11T23:42:00Z">
        <w:r w:rsidR="009900BA">
          <w:rPr>
            <w:color w:val="333333"/>
            <w:shd w:val="clear" w:color="auto" w:fill="FFFFFF"/>
          </w:rPr>
          <w:t xml:space="preserve"> in investigation of gene functions</w:t>
        </w:r>
      </w:ins>
      <w:ins w:id="295"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96" w:author="Wu, Steve (NIH/NIEHS) [E]" w:date="2021-09-11T23:42:00Z">
        <w:del w:id="297" w:author="Li, Jianying (NIH/NIEHS) [C]" w:date="2021-09-29T23:10:00Z">
          <w:r w:rsidR="009900BA" w:rsidDel="00B072A8">
            <w:rPr>
              <w:color w:val="333333"/>
              <w:shd w:val="clear" w:color="auto" w:fill="FFFFFF"/>
            </w:rPr>
            <w:delText>.</w:delText>
          </w:r>
        </w:del>
      </w:ins>
    </w:p>
    <w:p w14:paraId="62C43694" w14:textId="6FEAC4C6" w:rsidR="00442E72" w:rsidRPr="00E30210" w:rsidRDefault="00B46A50">
      <w:pPr>
        <w:spacing w:line="480" w:lineRule="auto"/>
        <w:jc w:val="both"/>
        <w:rPr>
          <w:ins w:id="298" w:author="Wu, Steve (NIH/NIEHS) [E]" w:date="2021-09-11T23:38:00Z"/>
          <w:color w:val="333333"/>
          <w:shd w:val="clear" w:color="auto" w:fill="FFFFFF"/>
          <w:rPrChange w:id="299" w:author="Wu, Steve (NIH/NIEHS) [E]" w:date="2021-09-12T00:43:00Z">
            <w:rPr>
              <w:ins w:id="300" w:author="Wu, Steve (NIH/NIEHS) [E]" w:date="2021-09-11T23:38:00Z"/>
            </w:rPr>
          </w:rPrChange>
        </w:rPr>
        <w:pPrChange w:id="301" w:author="Wu, Steve (NIH/NIEHS) [E]" w:date="2021-09-12T00:43:00Z">
          <w:pPr>
            <w:spacing w:line="480" w:lineRule="auto"/>
          </w:pPr>
        </w:pPrChange>
      </w:pPr>
      <w:ins w:id="302" w:author="Wu, Steve (NIH/NIEHS) [E]" w:date="2021-09-11T23:43:00Z">
        <w:del w:id="303" w:author="Wu, Steve (NIH/NIEHS) [E]" w:date="2021-09-11T23:48:00Z">
          <w:r w:rsidDel="002F7D40">
            <w:delText xml:space="preserve">Although gene expression data in public repositories provide a valuable resource for investigators to infer regulatory processes </w:delText>
          </w:r>
        </w:del>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304" w:author="Wu, Steve (NIH/NIEHS) [E]" w:date="2021-09-11T23:43:00Z">
        <w:del w:id="305" w:author="Wu, Steve (NIH/NIEHS) [E]" w:date="2021-09-11T23:48:00Z">
          <w:r w:rsidDel="002F7D4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306"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w:delText>
          </w:r>
        </w:del>
      </w:ins>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ins w:id="307" w:author="Wu, Steve (NIH/NIEHS) [E]" w:date="2021-09-11T23:43:00Z">
        <w:del w:id="308" w:author="Wu, Steve (NIH/NIEHS) [E]" w:date="2021-09-12T00:07:00Z">
          <w:r w:rsidDel="00E945CB">
            <w:delText>.</w:delText>
          </w:r>
          <w:r w:rsidDel="00E105D0">
            <w:delText xml:space="preserve"> </w:delText>
          </w:r>
        </w:del>
      </w:ins>
      <w:ins w:id="309" w:author="Wu, Steve (NIH/NIEHS) [E]" w:date="2021-09-11T23:42:00Z">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ins>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ins w:id="310" w:author="Wu, Steve (NIH/NIEHS) [E]" w:date="2021-09-11T23:42:00Z">
        <w:del w:id="311" w:author="Li, Jianying (NIH/NIEHS) [C]" w:date="2021-09-29T22:44:00Z">
          <w:r w:rsidR="009900BA" w:rsidRPr="00CF3C86" w:rsidDel="008B3D84">
            <w:rPr>
              <w:color w:val="333333"/>
              <w:shd w:val="clear" w:color="auto" w:fill="FFFFFF"/>
            </w:rPr>
            <w:delText>(</w:delText>
          </w:r>
          <w:commentRangeStart w:id="312"/>
          <w:r w:rsidR="009900BA" w:rsidRPr="00A0367F" w:rsidDel="008B3D84">
            <w:rPr>
              <w:color w:val="333333"/>
              <w:shd w:val="clear" w:color="auto" w:fill="FFFFFF"/>
            </w:rPr>
            <w:delText>MacCallum RC, Browne MW, Sugawara HM. Power analysis and  determination of sample size for covariance structure modeling. Psychol  Methods. 1996;1:130-149</w:delText>
          </w:r>
        </w:del>
      </w:ins>
      <w:commentRangeEnd w:id="312"/>
      <w:ins w:id="313" w:author="Wu, Steve (NIH/NIEHS) [E]" w:date="2021-09-24T16:10:00Z">
        <w:del w:id="314" w:author="Li, Jianying (NIH/NIEHS) [C]" w:date="2021-09-29T22:44:00Z">
          <w:r w:rsidR="00265738" w:rsidDel="008B3D84">
            <w:rPr>
              <w:rStyle w:val="CommentReference"/>
              <w:rFonts w:eastAsiaTheme="minorHAnsi" w:cstheme="minorBidi"/>
              <w:lang w:eastAsia="en-US"/>
            </w:rPr>
            <w:commentReference w:id="312"/>
          </w:r>
        </w:del>
      </w:ins>
      <w:ins w:id="315" w:author="Wu, Steve (NIH/NIEHS) [E]" w:date="2021-09-11T23:42:00Z">
        <w:del w:id="316" w:author="Li, Jianying (NIH/NIEHS) [C]" w:date="2021-09-29T22:44:00Z">
          <w:r w:rsidR="009900BA" w:rsidRPr="00CF3C86" w:rsidDel="008B3D84">
            <w:rPr>
              <w:color w:val="333333"/>
              <w:shd w:val="clear" w:color="auto" w:fill="FFFFFF"/>
            </w:rPr>
            <w:delText>)</w:delText>
          </w:r>
        </w:del>
        <w:r w:rsidR="009900BA" w:rsidRPr="00CF3C86">
          <w:rPr>
            <w:color w:val="333333"/>
            <w:shd w:val="clear" w:color="auto" w:fill="FFFFFF"/>
          </w:rPr>
          <w:t xml:space="preserve">. For both the CFI and the </w:t>
        </w:r>
        <w:r w:rsidR="009900BA" w:rsidRPr="00CF3C86">
          <w:rPr>
            <w:color w:val="333333"/>
            <w:shd w:val="clear" w:color="auto" w:fill="FFFFFF"/>
          </w:rPr>
          <w:lastRenderedPageBreak/>
          <w:t xml:space="preserve">TLI, a value of 1 indicates perfect fit, and the general rule of thumb is that values &gt;.90 indicate adequate fit </w:t>
        </w:r>
      </w:ins>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317" w:author="Wu, Steve (NIH/NIEHS) [E]" w:date="2021-09-11T23:42:00Z">
        <w:del w:id="318" w:author="Li, Jianying (NIH/NIEHS) [C]" w:date="2021-09-29T22:44:00Z">
          <w:r w:rsidR="009900BA" w:rsidRPr="00CF3C86" w:rsidDel="008B3D84">
            <w:rPr>
              <w:color w:val="333333"/>
              <w:shd w:val="clear" w:color="auto" w:fill="FFFFFF"/>
            </w:rPr>
            <w:delText>(</w:delText>
          </w:r>
          <w:commentRangeStart w:id="319"/>
          <w:r w:rsidR="009900BA" w:rsidDel="008B3D84">
            <w:rPr>
              <w:color w:val="333333"/>
              <w:shd w:val="clear" w:color="auto" w:fill="FFFFFF"/>
            </w:rPr>
            <w:delText>[</w:delText>
          </w:r>
          <w:r w:rsidR="009900BA" w:rsidRPr="00236C4E" w:rsidDel="008B3D84">
            <w:rPr>
              <w:color w:val="333333"/>
              <w:shd w:val="clear" w:color="auto" w:fill="FFFFFF"/>
              <w:lang w:val="x-none"/>
            </w:rPr>
            <w:delText> Hu L, Bentler PM. Fit indices in covariance structure modeling: sensitive </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to underparameterization model misspecification. Psychol Methods.</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1998;3:424-453</w:delText>
          </w:r>
          <w:r w:rsidR="009900BA" w:rsidDel="008B3D84">
            <w:rPr>
              <w:color w:val="333333"/>
              <w:shd w:val="clear" w:color="auto" w:fill="FFFFFF"/>
            </w:rPr>
            <w:delText>]</w:delText>
          </w:r>
          <w:r w:rsidR="009900BA" w:rsidRPr="00CF3C86" w:rsidDel="008B3D84">
            <w:rPr>
              <w:color w:val="333333"/>
              <w:shd w:val="clear" w:color="auto" w:fill="FFFFFF"/>
            </w:rPr>
            <w:delText>,</w:delText>
          </w:r>
          <w:r w:rsidR="009900BA" w:rsidDel="008B3D84">
            <w:rPr>
              <w:color w:val="333333"/>
              <w:shd w:val="clear" w:color="auto" w:fill="FFFFFF"/>
            </w:rPr>
            <w:delText xml:space="preserve"> [</w:delText>
          </w:r>
          <w:r w:rsidR="009900BA" w:rsidRPr="00B75D90" w:rsidDel="008B3D84">
            <w:rPr>
              <w:color w:val="333333"/>
              <w:shd w:val="clear" w:color="auto" w:fill="FFFFFF"/>
            </w:rPr>
            <w:delText>Hu L, Bentler PM. Cutoff criteria for fit indices in covariance structure  analysis: conventional criteria versus new alternatives. Structural  Equation Modeling. 1999;6:1-55</w:delText>
          </w:r>
          <w:r w:rsidR="009900BA" w:rsidDel="008B3D84">
            <w:rPr>
              <w:color w:val="333333"/>
              <w:shd w:val="clear" w:color="auto" w:fill="FFFFFF"/>
            </w:rPr>
            <w:delText>]</w:delText>
          </w:r>
          <w:r w:rsidR="009900BA" w:rsidRPr="00CF3C86" w:rsidDel="008B3D84">
            <w:rPr>
              <w:color w:val="333333"/>
              <w:shd w:val="clear" w:color="auto" w:fill="FFFFFF"/>
            </w:rPr>
            <w:delText>)</w:delText>
          </w:r>
        </w:del>
      </w:ins>
      <w:commentRangeEnd w:id="319"/>
      <w:ins w:id="320" w:author="Wu, Steve (NIH/NIEHS) [E]" w:date="2021-09-24T16:10:00Z">
        <w:del w:id="321" w:author="Li, Jianying (NIH/NIEHS) [C]" w:date="2021-09-29T22:44:00Z">
          <w:r w:rsidR="00552159" w:rsidDel="008B3D84">
            <w:rPr>
              <w:rStyle w:val="CommentReference"/>
              <w:rFonts w:eastAsiaTheme="minorHAnsi" w:cstheme="minorBidi"/>
              <w:lang w:eastAsia="en-US"/>
            </w:rPr>
            <w:commentReference w:id="319"/>
          </w:r>
        </w:del>
      </w:ins>
      <w:ins w:id="322" w:author="Wu, Steve (NIH/NIEHS) [E]" w:date="2021-09-11T23:42:00Z">
        <w:del w:id="323" w:author="Li, Jianying (NIH/NIEHS) [C]" w:date="2021-09-29T22:44:00Z">
          <w:r w:rsidR="009900BA" w:rsidRPr="00CF3C86" w:rsidDel="008B3D84">
            <w:rPr>
              <w:color w:val="333333"/>
              <w:shd w:val="clear" w:color="auto" w:fill="FFFFFF"/>
            </w:rPr>
            <w:delText xml:space="preserve">. </w:delText>
          </w:r>
        </w:del>
        <w:r w:rsidR="009900BA" w:rsidRPr="00CF3C86">
          <w:rPr>
            <w:color w:val="333333"/>
            <w:shd w:val="clear" w:color="auto" w:fill="FFFFFF"/>
          </w:rPr>
          <w:t>Also, SRMR values &lt;.08 indicate a very good fit between the model and the data.</w:t>
        </w:r>
      </w:ins>
      <w:ins w:id="324"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25" w:author="Wu, Steve (NIH/NIEHS) [E]" w:date="2021-09-12T01:12:00Z">
        <w:r w:rsidR="00BF2242">
          <w:t xml:space="preserve"> multiple </w:t>
        </w:r>
      </w:ins>
      <w:ins w:id="326" w:author="Wu, Steve (NIH/NIEHS) [E]" w:date="2021-09-12T00:08:00Z">
        <w:r w:rsidR="00F543C7" w:rsidRPr="00E6116F">
          <w:t>variables</w:t>
        </w:r>
        <w:r w:rsidR="00F543C7">
          <w:t xml:space="preserve"> in a system.</w:t>
        </w:r>
      </w:ins>
      <w:del w:id="327" w:author="Wu, Steve (NIH/NIEHS) [E]" w:date="2021-09-11T23:43:00Z">
        <w:r w:rsidR="00C27F78" w:rsidDel="00B46A50">
          <w:delText xml:space="preserve">Although gene expression data in public repositories provide a valuable resource for investigators to infer regulatory processes </w:delText>
        </w:r>
      </w:del>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del w:id="328" w:author="Wu, Steve (NIH/NIEHS) [E]" w:date="2021-09-11T23:43:00Z">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del>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del w:id="329" w:author="Wu, Steve (NIH/NIEHS) [E]" w:date="2021-09-11T23:43:00Z">
        <w:r w:rsidR="00C27F78" w:rsidDel="00B46A50">
          <w:delText xml:space="preserve">. </w:delText>
        </w:r>
      </w:del>
    </w:p>
    <w:p w14:paraId="1D24ABF7" w14:textId="2AE60931" w:rsidR="00C27F78" w:rsidDel="00AB77B9" w:rsidRDefault="00C27F78">
      <w:pPr>
        <w:spacing w:line="480" w:lineRule="auto"/>
        <w:jc w:val="both"/>
        <w:rPr>
          <w:del w:id="330" w:author="Wu, Steve (NIH/NIEHS) [E]" w:date="2021-09-12T00:39:00Z"/>
          <w:color w:val="000000"/>
        </w:rPr>
        <w:pPrChange w:id="331"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32" w:author="Wu, Steve (NIH/NIEHS) [E]" w:date="2021-09-12T00:20:00Z">
        <w:r w:rsidR="003568C7">
          <w:rPr>
            <w:color w:val="333333"/>
            <w:shd w:val="clear" w:color="auto" w:fill="FFFFFF"/>
          </w:rPr>
          <w:t>of gene regulatory process</w:t>
        </w:r>
      </w:ins>
      <w:ins w:id="333" w:author="Wu, Steve (NIH/NIEHS) [E]" w:date="2021-09-12T00:21:00Z">
        <w:r w:rsidR="003568C7">
          <w:rPr>
            <w:color w:val="333333"/>
            <w:shd w:val="clear" w:color="auto" w:fill="FFFFFF"/>
          </w:rPr>
          <w:t>es</w:t>
        </w:r>
        <w:r w:rsidR="00862CC6">
          <w:rPr>
            <w:color w:val="333333"/>
            <w:shd w:val="clear" w:color="auto" w:fill="FFFFFF"/>
          </w:rPr>
          <w:t>, especially on m</w:t>
        </w:r>
        <w:r w:rsidR="00862CC6" w:rsidRPr="00862CC6">
          <w:rPr>
            <w:color w:val="333333"/>
            <w:shd w:val="clear" w:color="auto" w:fill="FFFFFF"/>
          </w:rPr>
          <w:t>ultifactoral impacts on outcome variables concurrently</w:t>
        </w:r>
        <w:r w:rsidR="00862CC6">
          <w:rPr>
            <w:color w:val="333333"/>
            <w:shd w:val="clear" w:color="auto" w:fill="FFFFFF"/>
          </w:rPr>
          <w:t xml:space="preserve">. </w:t>
        </w:r>
      </w:ins>
      <w:del w:id="334"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35"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36" w:author="Wu, Steve (NIH/NIEHS) [E]" w:date="2021-09-12T00:12:00Z">
        <w:r w:rsidR="008E6980">
          <w:rPr>
            <w:color w:val="000000"/>
          </w:rPr>
          <w:t>-</w:t>
        </w:r>
      </w:ins>
      <w:del w:id="337"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38" w:author="Wu, Steve (NIH/NIEHS) [E]" w:date="2021-09-12T00:22:00Z">
        <w:r w:rsidDel="00F934B2">
          <w:rPr>
            <w:color w:val="000000"/>
          </w:rPr>
          <w:delText xml:space="preserve">calculated from gene expression activity upon exposure to a perturbation </w:delText>
        </w:r>
      </w:del>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del w:id="339" w:author="Wu, Steve (NIH/NIEHS) [E]" w:date="2021-09-12T00:22:00Z">
        <w:r w:rsidDel="00F934B2">
          <w:rPr>
            <w:color w:val="000000"/>
          </w:rPr>
          <w:delText>, thus</w:delText>
        </w:r>
      </w:del>
      <w:ins w:id="340" w:author="Wu, Steve (NIH/NIEHS) [E]" w:date="2021-09-12T00:22:00Z">
        <w:r w:rsidR="00F934B2">
          <w:rPr>
            <w:color w:val="000000"/>
          </w:rPr>
          <w:t>and</w:t>
        </w:r>
      </w:ins>
      <w:r>
        <w:rPr>
          <w:color w:val="000000"/>
        </w:rPr>
        <w:t xml:space="preserve"> allow</w:t>
      </w:r>
      <w:ins w:id="341" w:author="Wu, Steve (NIH/NIEHS) [E]" w:date="2021-09-12T00:22:00Z">
        <w:r w:rsidR="00F934B2">
          <w:rPr>
            <w:color w:val="000000"/>
          </w:rPr>
          <w:t>s</w:t>
        </w:r>
      </w:ins>
      <w:del w:id="342" w:author="Wu, Steve (NIH/NIEHS) [E]" w:date="2021-09-12T00:22:00Z">
        <w:r w:rsidDel="00F934B2">
          <w:rPr>
            <w:color w:val="000000"/>
          </w:rPr>
          <w:delText>ing</w:delText>
        </w:r>
      </w:del>
      <w:r>
        <w:rPr>
          <w:color w:val="000000"/>
        </w:rPr>
        <w:t xml:space="preserve"> users to fit desired SEM models using </w:t>
      </w:r>
      <w:del w:id="343" w:author="Wu, Steve (NIH/NIEHS) [E]" w:date="2021-09-12T00:23:00Z">
        <w:r w:rsidDel="008E687C">
          <w:rPr>
            <w:color w:val="000000"/>
          </w:rPr>
          <w:delText xml:space="preserve">selected </w:delText>
        </w:r>
      </w:del>
      <w:del w:id="344" w:author="Wu, Steve (NIH/NIEHS) [E]" w:date="2021-09-12T00:22:00Z">
        <w:r w:rsidDel="008E687C">
          <w:rPr>
            <w:color w:val="000000"/>
          </w:rPr>
          <w:delText xml:space="preserve">endogenous and exogenous </w:delText>
        </w:r>
      </w:del>
      <w:r>
        <w:rPr>
          <w:color w:val="000000"/>
        </w:rPr>
        <w:t>variables</w:t>
      </w:r>
      <w:ins w:id="345" w:author="Wu, Steve (NIH/NIEHS) [E]" w:date="2021-09-12T00:23:00Z">
        <w:r w:rsidR="008E687C">
          <w:rPr>
            <w:color w:val="000000"/>
          </w:rPr>
          <w:t xml:space="preserve"> of interest</w:t>
        </w:r>
      </w:ins>
      <w:r>
        <w:rPr>
          <w:color w:val="000000"/>
        </w:rPr>
        <w:t>.</w:t>
      </w:r>
      <w:del w:id="346" w:author="Wu, Steve (NIH/NIEHS) [E]" w:date="2021-09-12T00:39:00Z">
        <w:r w:rsidDel="00AB77B9">
          <w:rPr>
            <w:color w:val="000000"/>
          </w:rPr>
          <w:delText xml:space="preserve"> </w:delText>
        </w:r>
      </w:del>
      <w:ins w:id="347" w:author="Wu, Steve (NIH/NIEHS) [E]" w:date="2021-09-12T00:38:00Z">
        <w:r w:rsidR="00713A03">
          <w:rPr>
            <w:color w:val="000000"/>
          </w:rPr>
          <w:t xml:space="preserve"> </w:t>
        </w:r>
      </w:ins>
      <w:ins w:id="348" w:author="Wu, Steve (NIH/NIEHS) [E]" w:date="2021-09-12T00:33:00Z">
        <w:r w:rsidR="00825F35">
          <w:rPr>
            <w:color w:val="000000"/>
          </w:rPr>
          <w:t xml:space="preserve">For hypothesis generation purpose, </w:t>
        </w:r>
      </w:ins>
      <w:del w:id="349" w:author="Wu, Steve (NIH/NIEHS) [E]" w:date="2021-09-12T00:33:00Z">
        <w:r w:rsidDel="00825F35">
          <w:rPr>
            <w:color w:val="000000"/>
          </w:rPr>
          <w:delText>T</w:delText>
        </w:r>
      </w:del>
      <w:del w:id="350" w:author="Wu, Steve (NIH/NIEHS) [E]" w:date="2021-09-12T00:38:00Z">
        <w:r w:rsidDel="00713A03">
          <w:rPr>
            <w:color w:val="000000"/>
          </w:rPr>
          <w:delText xml:space="preserve">his application </w:delText>
        </w:r>
      </w:del>
      <w:ins w:id="351" w:author="Wu, Steve (NIH/NIEHS) [E]" w:date="2021-09-12T00:38:00Z">
        <w:r w:rsidR="00713A03">
          <w:rPr>
            <w:color w:val="333333"/>
            <w:shd w:val="clear" w:color="auto" w:fill="FFFFFF"/>
          </w:rPr>
          <w:t>SEMIPs</w:t>
        </w:r>
      </w:ins>
      <w:del w:id="352"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53" w:author="Wu, Steve (NIH/NIEHS) [E]" w:date="2021-09-12T00:26:00Z">
        <w:r w:rsidR="004913D7">
          <w:rPr>
            <w:color w:val="000000"/>
          </w:rPr>
          <w:t>to</w:t>
        </w:r>
      </w:ins>
      <w:del w:id="354" w:author="Wu, Steve (NIH/NIEHS) [E]" w:date="2021-09-12T00:26:00Z">
        <w:r w:rsidDel="004913D7">
          <w:rPr>
            <w:color w:val="000000"/>
          </w:rPr>
          <w:delText>for</w:delText>
        </w:r>
      </w:del>
      <w:r>
        <w:rPr>
          <w:color w:val="000000"/>
        </w:rPr>
        <w:t xml:space="preserve"> test</w:t>
      </w:r>
      <w:del w:id="355" w:author="Wu, Steve (NIH/NIEHS) [E]" w:date="2021-09-12T00:26:00Z">
        <w:r w:rsidDel="004913D7">
          <w:rPr>
            <w:color w:val="000000"/>
          </w:rPr>
          <w:delText>ing</w:delText>
        </w:r>
      </w:del>
      <w:r>
        <w:rPr>
          <w:color w:val="000000"/>
        </w:rPr>
        <w:t xml:space="preserve"> the significance of a model</w:t>
      </w:r>
      <w:ins w:id="356" w:author="Wu, Steve (NIH/NIEHS) [E]" w:date="2021-09-12T00:27:00Z">
        <w:r w:rsidR="00EE6445">
          <w:rPr>
            <w:color w:val="000000"/>
          </w:rPr>
          <w:t xml:space="preserve"> after removing a </w:t>
        </w:r>
      </w:ins>
      <w:ins w:id="357" w:author="Wu, Steve (NIH/NIEHS) [E]" w:date="2021-09-24T16:19:00Z">
        <w:r w:rsidR="00094469">
          <w:rPr>
            <w:color w:val="000000"/>
          </w:rPr>
          <w:t>subtest</w:t>
        </w:r>
      </w:ins>
      <w:ins w:id="358" w:author="Wu, Steve (NIH/NIEHS) [E]" w:date="2021-09-12T00:27:00Z">
        <w:r w:rsidR="00EE6445">
          <w:rPr>
            <w:color w:val="000000"/>
          </w:rPr>
          <w:t xml:space="preserve"> of downstream targets that are pertinent to </w:t>
        </w:r>
      </w:ins>
      <w:ins w:id="359" w:author="Wu, Steve (NIH/NIEHS) [E]" w:date="2021-09-12T00:28:00Z">
        <w:r w:rsidR="00444223">
          <w:rPr>
            <w:color w:val="000000"/>
          </w:rPr>
          <w:t xml:space="preserve">pathways of interest in the </w:t>
        </w:r>
        <w:r w:rsidR="00FD11A5">
          <w:rPr>
            <w:color w:val="000000"/>
          </w:rPr>
          <w:t xml:space="preserve">gene signature </w:t>
        </w:r>
      </w:ins>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ins w:id="360" w:author="Wu, Steve (NIH/NIEHS) [E]" w:date="2021-09-12T00:28:00Z">
        <w:del w:id="361" w:author="Li, Jianying (NIH/NIEHS) [C]" w:date="2021-09-29T22:46:00Z">
          <w:r w:rsidR="00FD11A5" w:rsidRPr="00FD11A5" w:rsidDel="008B3D84">
            <w:rPr>
              <w:color w:val="000000"/>
            </w:rPr>
            <w:delText>(PMID: 18757322)</w:delText>
          </w:r>
        </w:del>
      </w:ins>
      <w:del w:id="362" w:author="Wu, Steve (NIH/NIEHS) [E]" w:date="2021-09-12T00:27:00Z">
        <w:r w:rsidDel="00EE6445">
          <w:rPr>
            <w:color w:val="000000"/>
          </w:rPr>
          <w:delText xml:space="preserve"> based a non-parametric distribution</w:delText>
        </w:r>
      </w:del>
      <w:r>
        <w:rPr>
          <w:color w:val="000000"/>
        </w:rPr>
        <w:t xml:space="preserve">. </w:t>
      </w:r>
    </w:p>
    <w:p w14:paraId="22E5D409" w14:textId="0418AF2D" w:rsidR="00C27F78" w:rsidRDefault="00C27F78">
      <w:pPr>
        <w:spacing w:line="480" w:lineRule="auto"/>
        <w:jc w:val="both"/>
        <w:rPr>
          <w:color w:val="000000"/>
        </w:rPr>
        <w:pPrChange w:id="363" w:author="Wu, Steve (NIH/NIEHS) [E]" w:date="2021-09-12T00:43:00Z">
          <w:pPr>
            <w:spacing w:line="480" w:lineRule="auto"/>
          </w:pPr>
        </w:pPrChange>
      </w:pPr>
      <w:r>
        <w:rPr>
          <w:color w:val="000000"/>
        </w:rPr>
        <w:t xml:space="preserve">Previously, </w:t>
      </w:r>
      <w:ins w:id="364" w:author="Wu, Steve (NIH/NIEHS) [E]" w:date="2021-09-12T00:39:00Z">
        <w:r w:rsidR="00E46E6E">
          <w:rPr>
            <w:color w:val="000000"/>
          </w:rPr>
          <w:t xml:space="preserve">the T-score system and </w:t>
        </w:r>
      </w:ins>
      <w:r>
        <w:rPr>
          <w:color w:val="000000"/>
        </w:rPr>
        <w:t>SEM w</w:t>
      </w:r>
      <w:ins w:id="365" w:author="Wu, Steve (NIH/NIEHS) [E]" w:date="2021-09-12T00:39:00Z">
        <w:r w:rsidR="00E46E6E">
          <w:rPr>
            <w:color w:val="000000"/>
          </w:rPr>
          <w:t>ere</w:t>
        </w:r>
      </w:ins>
      <w:del w:id="366"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67" w:author="Wu, Steve (NIH/NIEHS) [E]" w:date="2021-09-12T01:16:00Z">
        <w:r w:rsidR="00F214F6">
          <w:rPr>
            <w:color w:val="000000"/>
          </w:rPr>
          <w:t xml:space="preserve"> </w:t>
        </w:r>
      </w:ins>
      <w:del w:id="368"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69" w:author="Wu, Steve (NIH/NIEHS) [E]" w:date="2021-09-12T01:16:00Z">
        <w:r w:rsidR="00B5294C">
          <w:rPr>
            <w:color w:val="000000"/>
          </w:rPr>
          <w:t xml:space="preserve"> regu</w:t>
        </w:r>
      </w:ins>
      <w:ins w:id="370" w:author="Wu, Steve (NIH/NIEHS) [E]" w:date="2021-09-12T01:17:00Z">
        <w:r w:rsidR="00B5294C">
          <w:rPr>
            <w:color w:val="000000"/>
          </w:rPr>
          <w:t xml:space="preserve">late </w:t>
        </w:r>
      </w:ins>
      <w:del w:id="371" w:author="Wu, Steve (NIH/NIEHS) [E]" w:date="2021-09-12T01:16:00Z">
        <w:r w:rsidDel="00B5294C">
          <w:rPr>
            <w:color w:val="000000"/>
          </w:rPr>
          <w:delText xml:space="preserve"> </w:delText>
        </w:r>
        <w:r w:rsidRPr="00BA4D2B" w:rsidDel="00B5294C">
          <w:rPr>
            <w:color w:val="000000"/>
          </w:rPr>
          <w:delText>disrupt</w:delText>
        </w:r>
      </w:del>
      <w:del w:id="372" w:author="Wu, Steve (NIH/NIEHS) [E]" w:date="2021-09-12T00:41:00Z">
        <w:r w:rsidDel="000F7A9B">
          <w:rPr>
            <w:color w:val="000000"/>
          </w:rPr>
          <w:delText>s</w:delText>
        </w:r>
      </w:del>
      <w:del w:id="373" w:author="Wu, Steve (NIH/NIEHS) [E]" w:date="2021-09-12T01:16:00Z">
        <w:r w:rsidRPr="00BA4D2B" w:rsidDel="00B5294C">
          <w:rPr>
            <w:color w:val="000000"/>
          </w:rPr>
          <w:delText xml:space="preserve"> </w:delText>
        </w:r>
      </w:del>
      <w:r w:rsidRPr="00BA4D2B">
        <w:rPr>
          <w:color w:val="000000"/>
        </w:rPr>
        <w:t xml:space="preserve">the progesterone </w:t>
      </w:r>
      <w:del w:id="374" w:author="Wu, Steve (NIH/NIEHS) [E]" w:date="2021-09-12T12:59:00Z">
        <w:r w:rsidRPr="00BA4D2B" w:rsidDel="00577CE9">
          <w:rPr>
            <w:color w:val="000000"/>
          </w:rPr>
          <w:delText xml:space="preserve">receptor </w:delText>
        </w:r>
      </w:del>
      <w:ins w:id="375"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76" w:author="Wu, Steve (NIH/NIEHS) [E]" w:date="2021-09-12T00:40:00Z">
        <w:r w:rsidR="000B7E94">
          <w:rPr>
            <w:color w:val="000000"/>
          </w:rPr>
          <w:t xml:space="preserve"> mouse</w:t>
        </w:r>
      </w:ins>
      <w:r w:rsidRPr="00BA4D2B">
        <w:rPr>
          <w:color w:val="000000"/>
        </w:rPr>
        <w:t xml:space="preserve"> uterus </w:t>
      </w:r>
      <w:del w:id="377"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78" w:author="Wu, Steve (NIH/NIEHS) [E]" w:date="2021-09-12T00:41:00Z">
        <w:r w:rsidR="00AF6322">
          <w:rPr>
            <w:color w:val="000000"/>
          </w:rPr>
          <w:t>and</w:t>
        </w:r>
      </w:ins>
      <w:ins w:id="379" w:author="Wu, Steve (NIH/NIEHS) [E]" w:date="2021-09-12T00:42:00Z">
        <w:r w:rsidR="00E80E73">
          <w:rPr>
            <w:color w:val="000000"/>
          </w:rPr>
          <w:t xml:space="preserve"> inference of the gene regulation processes in</w:t>
        </w:r>
      </w:ins>
      <w:del w:id="380"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81"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82" w:author="Wu, Steve (NIH/NIEHS) [E]" w:date="2021-09-12T00:42:00Z">
        <w:r w:rsidR="00B338B9">
          <w:rPr>
            <w:color w:val="000000"/>
          </w:rPr>
          <w:t>uterine specimens</w:t>
        </w:r>
      </w:ins>
      <w:del w:id="383"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ins w:id="384" w:author="Wu, Steve (NIH/NIEHS) [E]" w:date="2021-09-12T01:17:00Z">
        <w:r w:rsidR="009D4500">
          <w:rPr>
            <w:color w:val="000000"/>
          </w:rPr>
          <w:t xml:space="preserve"> </w:t>
        </w:r>
      </w:ins>
      <w:del w:id="385" w:author="Wu, Steve (NIH/NIEHS) [E]" w:date="2021-09-12T01:17:00Z">
        <w:r w:rsidDel="006D325F">
          <w:rPr>
            <w:color w:val="000000"/>
          </w:rPr>
          <w:delText xml:space="preserve"> bench </w:delText>
        </w:r>
      </w:del>
      <w:r>
        <w:rPr>
          <w:color w:val="000000"/>
        </w:rPr>
        <w:t>scientists</w:t>
      </w:r>
      <w:ins w:id="386" w:author="Wu, Steve (NIH/NIEHS) [E]" w:date="2021-09-12T01:18:00Z">
        <w:r w:rsidR="003D3765">
          <w:rPr>
            <w:color w:val="000000"/>
          </w:rPr>
          <w:t xml:space="preserve"> of limited</w:t>
        </w:r>
      </w:ins>
      <w:ins w:id="387" w:author="Wu, Steve (NIH/NIEHS) [E]" w:date="2021-09-12T01:19:00Z">
        <w:r w:rsidR="006235DF">
          <w:rPr>
            <w:color w:val="000000"/>
          </w:rPr>
          <w:t xml:space="preserve"> </w:t>
        </w:r>
        <w:r w:rsidR="0063141E">
          <w:rPr>
            <w:color w:val="000000"/>
          </w:rPr>
          <w:t xml:space="preserve">bioinformatic </w:t>
        </w:r>
      </w:ins>
      <w:ins w:id="388" w:author="Wu, Steve (NIH/NIEHS) [E]" w:date="2021-09-12T01:18:00Z">
        <w:r w:rsidR="003D3765">
          <w:rPr>
            <w:color w:val="000000"/>
          </w:rPr>
          <w:t xml:space="preserve">background </w:t>
        </w:r>
      </w:ins>
      <w:del w:id="389" w:author="Wu, Steve (NIH/NIEHS) [E]" w:date="2021-09-12T01:18:00Z">
        <w:r w:rsidDel="003D3765">
          <w:rPr>
            <w:color w:val="000000"/>
          </w:rPr>
          <w:delText xml:space="preserve"> </w:delText>
        </w:r>
      </w:del>
      <w:r>
        <w:rPr>
          <w:color w:val="000000"/>
        </w:rPr>
        <w:t>to perform</w:t>
      </w:r>
      <w:del w:id="390" w:author="Wu, Steve (NIH/NIEHS) [E]" w:date="2021-09-12T00:44:00Z">
        <w:r w:rsidDel="00987EBC">
          <w:rPr>
            <w:color w:val="000000"/>
          </w:rPr>
          <w:delText xml:space="preserve"> the</w:delText>
        </w:r>
      </w:del>
      <w:r>
        <w:rPr>
          <w:color w:val="000000"/>
        </w:rPr>
        <w:t xml:space="preserve"> computations and analys</w:t>
      </w:r>
      <w:ins w:id="391" w:author="Wu, Steve (NIH/NIEHS) [E]" w:date="2021-09-12T00:44:00Z">
        <w:r w:rsidR="00987EBC">
          <w:rPr>
            <w:color w:val="000000"/>
          </w:rPr>
          <w:t>e</w:t>
        </w:r>
      </w:ins>
      <w:del w:id="392"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This SEMIPs RShiny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93" w:author="Wu, Steve (NIH/NIEHS) [E]" w:date="2021-09-24T17:03:00Z">
        <w:r w:rsidR="00F656C7">
          <w:rPr>
            <w:color w:val="000000"/>
          </w:rPr>
          <w:t>.</w:t>
        </w:r>
      </w:ins>
      <w:del w:id="394" w:author="Wu, Steve (NIH/NIEHS) [E]" w:date="2021-09-24T17:03:00Z">
        <w:r w:rsidR="00B54DD2" w:rsidDel="007B2DC2">
          <w:rPr>
            <w:color w:val="000000"/>
          </w:rPr>
          <w:delText>,</w:delText>
        </w:r>
      </w:del>
      <w:r w:rsidR="00B54DD2">
        <w:rPr>
          <w:color w:val="000000"/>
        </w:rPr>
        <w:t xml:space="preserve"> </w:t>
      </w:r>
      <w:ins w:id="395" w:author="Wu, Steve (NIH/NIEHS) [E]" w:date="2021-09-24T17:03:00Z">
        <w:r w:rsidR="00F656C7">
          <w:rPr>
            <w:color w:val="000000"/>
          </w:rPr>
          <w:t>T</w:t>
        </w:r>
      </w:ins>
      <w:del w:id="396"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ins w:id="397" w:author="Li, Jianying (NIH/NIEHS) [C]" w:date="2021-09-20T08:05:00Z">
        <w:r w:rsidR="00394E01">
          <w:rPr>
            <w:color w:val="000000"/>
          </w:rPr>
          <w:t>class</w:t>
        </w:r>
      </w:ins>
      <w:del w:id="398"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99" w:author="Wu, Steve (NIH/NIEHS) [E]" w:date="2021-09-12T02:46:00Z"/>
          <w:del w:id="400" w:author="Li, Jianying (NIH/NIEHS) [C]" w:date="2021-09-20T08:04:00Z"/>
        </w:rPr>
      </w:pPr>
      <w:ins w:id="401" w:author="Wu, Steve (NIH/NIEHS) [E]" w:date="2021-09-12T02:48:00Z">
        <w:r>
          <w:t xml:space="preserve">The </w:t>
        </w:r>
      </w:ins>
      <w:ins w:id="402" w:author="Wu, Steve (NIH/NIEHS) [E]" w:date="2021-09-12T02:49:00Z">
        <w:r>
          <w:t xml:space="preserve">T-score </w:t>
        </w:r>
        <w:r w:rsidR="4E63D858">
          <w:t xml:space="preserve">calculation requires </w:t>
        </w:r>
      </w:ins>
      <w:ins w:id="403" w:author="Wu, Steve (NIH/NIEHS) [E]" w:date="2021-09-12T02:50:00Z">
        <w:r w:rsidR="49A802FC">
          <w:t xml:space="preserve">the input of </w:t>
        </w:r>
      </w:ins>
      <w:ins w:id="404" w:author="Wu, Steve (NIH/NIEHS) [E]" w:date="2021-09-12T02:49:00Z">
        <w:r w:rsidR="4E63D858">
          <w:t>two components</w:t>
        </w:r>
        <w:r w:rsidR="0E12C902">
          <w:t xml:space="preserve">, a normalized gene expression matrix of the </w:t>
        </w:r>
      </w:ins>
      <w:ins w:id="405" w:author="Wu, Steve (NIH/NIEHS) [E]" w:date="2021-09-12T02:50:00Z">
        <w:r w:rsidR="16E03A24">
          <w:t>human specimens and a gene signature</w:t>
        </w:r>
        <w:r w:rsidR="49A802FC">
          <w:t xml:space="preserve"> </w:t>
        </w:r>
      </w:ins>
      <w:ins w:id="406" w:author="Wu, Steve (NIH/NIEHS) [E]" w:date="2021-09-12T02:51:00Z">
        <w:r w:rsidR="4B05D955">
          <w:t xml:space="preserve">of the factor of interest. </w:t>
        </w:r>
        <w:del w:id="407" w:author="Wang, Tianyuan (NIH/NIEHS) [C]" w:date="2021-09-13T16:23:00Z">
          <w:r w:rsidR="00316D44" w:rsidDel="69FF2F1E">
            <w:delText>To generate the normaliz</w:delText>
          </w:r>
        </w:del>
      </w:ins>
      <w:ins w:id="408" w:author="Wu, Steve (NIH/NIEHS) [E]" w:date="2021-09-12T02:52:00Z">
        <w:del w:id="409"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410" w:author="Wu, Steve (NIH/NIEHS) [E]" w:date="2021-09-12T02:53:00Z">
        <w:del w:id="411" w:author="Wang, Tianyuan (NIH/NIEHS) [C]" w:date="2021-09-13T16:23:00Z">
          <w:r w:rsidR="00316D44" w:rsidDel="6CC3A47A">
            <w:delText>oarrarys or RNAseq data….</w:delText>
          </w:r>
          <w:r w:rsidR="00316D44" w:rsidRPr="1FDA6FA8" w:rsidDel="64101FFE">
            <w:rPr>
              <w:highlight w:val="yellow"/>
              <w:rPrChange w:id="412" w:author="Wu, Steve (NIH/NIEHS) [E]" w:date="2021-09-12T02:54:00Z">
                <w:rPr/>
              </w:rPrChange>
            </w:rPr>
            <w:delText xml:space="preserve">[Ty, please </w:delText>
          </w:r>
        </w:del>
      </w:ins>
      <w:ins w:id="413" w:author="Wu, Steve (NIH/NIEHS) [E]" w:date="2021-09-12T13:00:00Z">
        <w:del w:id="414" w:author="Wang, Tianyuan (NIH/NIEHS) [C]" w:date="2021-09-13T16:23:00Z">
          <w:r w:rsidR="00316D44" w:rsidRPr="1FDA6FA8" w:rsidDel="7D6B493C">
            <w:rPr>
              <w:highlight w:val="yellow"/>
            </w:rPr>
            <w:delText>f</w:delText>
          </w:r>
        </w:del>
      </w:ins>
      <w:ins w:id="415" w:author="Wu, Steve (NIH/NIEHS) [E]" w:date="2021-09-12T02:53:00Z">
        <w:del w:id="416" w:author="Wang, Tianyuan (NIH/NIEHS) [C]" w:date="2021-09-13T16:23:00Z">
          <w:r w:rsidR="00316D44" w:rsidRPr="1FDA6FA8" w:rsidDel="64101FFE">
            <w:rPr>
              <w:highlight w:val="yellow"/>
              <w:rPrChange w:id="417" w:author="Wu, Steve (NIH/NIEHS) [E]" w:date="2021-09-12T02:54:00Z">
                <w:rPr/>
              </w:rPrChange>
            </w:rPr>
            <w:delText xml:space="preserve">ill in this part. Please remember to mentioned about how to choose </w:delText>
          </w:r>
        </w:del>
      </w:ins>
      <w:ins w:id="418" w:author="Wu, Steve (NIH/NIEHS) [E]" w:date="2021-09-12T02:54:00Z">
        <w:del w:id="419" w:author="Wang, Tianyuan (NIH/NIEHS) [C]" w:date="2021-09-13T16:23:00Z">
          <w:r w:rsidR="00316D44" w:rsidRPr="1FDA6FA8" w:rsidDel="724D0531">
            <w:rPr>
              <w:highlight w:val="yellow"/>
              <w:rPrChange w:id="420" w:author="Wu, Steve (NIH/NIEHS) [E]" w:date="2021-09-12T02:54:00Z">
                <w:rPr/>
              </w:rPrChange>
            </w:rPr>
            <w:delText xml:space="preserve">the probe </w:delText>
          </w:r>
        </w:del>
      </w:ins>
      <w:ins w:id="421" w:author="Wu, Steve (NIH/NIEHS) [E]" w:date="2021-09-12T02:53:00Z">
        <w:del w:id="422" w:author="Wang, Tianyuan (NIH/NIEHS) [C]" w:date="2021-09-13T16:23:00Z">
          <w:r w:rsidR="00316D44" w:rsidRPr="1FDA6FA8" w:rsidDel="64101FFE">
            <w:rPr>
              <w:highlight w:val="yellow"/>
              <w:rPrChange w:id="423" w:author="Wu, Steve (NIH/NIEHS) [E]" w:date="2021-09-12T02:54:00Z">
                <w:rPr/>
              </w:rPrChange>
            </w:rPr>
            <w:delText>among multiple probes</w:delText>
          </w:r>
        </w:del>
      </w:ins>
      <w:ins w:id="424" w:author="Wu, Steve (NIH/NIEHS) [E]" w:date="2021-09-12T02:54:00Z">
        <w:del w:id="425" w:author="Wang, Tianyuan (NIH/NIEHS) [C]" w:date="2021-09-13T16:23:00Z">
          <w:r w:rsidR="00316D44" w:rsidRPr="1FDA6FA8" w:rsidDel="724D0531">
            <w:rPr>
              <w:highlight w:val="yellow"/>
              <w:rPrChange w:id="426" w:author="Wu, Steve (NIH/NIEHS) [E]" w:date="2021-09-12T02:54:00Z">
                <w:rPr/>
              </w:rPrChange>
            </w:rPr>
            <w:delText xml:space="preserve"> that target the same gene</w:delText>
          </w:r>
        </w:del>
      </w:ins>
      <w:ins w:id="427" w:author="Wu, Steve (NIH/NIEHS) [E]" w:date="2021-09-12T03:03:00Z">
        <w:del w:id="428" w:author="Wang, Tianyuan (NIH/NIEHS) [C]" w:date="2021-09-13T16:23:00Z">
          <w:r w:rsidR="00316D44" w:rsidRPr="1FDA6FA8" w:rsidDel="43947FF0">
            <w:rPr>
              <w:highlight w:val="yellow"/>
            </w:rPr>
            <w:delText xml:space="preserve">. </w:delText>
          </w:r>
        </w:del>
      </w:ins>
      <w:ins w:id="429" w:author="Wu, Steve (NIH/NIEHS) [E]" w:date="2021-09-12T03:04:00Z">
        <w:del w:id="430" w:author="Wang, Tianyuan (NIH/NIEHS) [C]" w:date="2021-09-13T16:23:00Z">
          <w:r w:rsidR="00316D44" w:rsidRPr="1FDA6FA8" w:rsidDel="3941B3BE">
            <w:rPr>
              <w:highlight w:val="yellow"/>
            </w:rPr>
            <w:delText>Please a</w:delText>
          </w:r>
        </w:del>
      </w:ins>
      <w:ins w:id="431" w:author="Wu, Steve (NIH/NIEHS) [E]" w:date="2021-09-12T03:03:00Z">
        <w:del w:id="432" w:author="Wang, Tianyuan (NIH/NIEHS) [C]" w:date="2021-09-13T16:23:00Z">
          <w:r w:rsidR="00316D44" w:rsidRPr="1FDA6FA8" w:rsidDel="43947FF0">
            <w:rPr>
              <w:highlight w:val="yellow"/>
            </w:rPr>
            <w:delText xml:space="preserve">lso </w:delText>
          </w:r>
        </w:del>
      </w:ins>
      <w:ins w:id="433" w:author="Wu, Steve (NIH/NIEHS) [E]" w:date="2021-09-12T03:04:00Z">
        <w:del w:id="434" w:author="Wang, Tianyuan (NIH/NIEHS) [C]" w:date="2021-09-13T16:23:00Z">
          <w:r w:rsidR="00316D44" w:rsidRPr="1FDA6FA8" w:rsidDel="3941B3BE">
            <w:rPr>
              <w:highlight w:val="yellow"/>
            </w:rPr>
            <w:delText xml:space="preserve">describe how </w:delText>
          </w:r>
        </w:del>
      </w:ins>
      <w:ins w:id="435" w:author="Wu, Steve (NIH/NIEHS) [E]" w:date="2021-09-12T03:03:00Z">
        <w:del w:id="436" w:author="Wang, Tianyuan (NIH/NIEHS) [C]" w:date="2021-09-13T16:23:00Z">
          <w:r w:rsidR="00316D44" w:rsidRPr="1FDA6FA8" w:rsidDel="43947FF0">
            <w:rPr>
              <w:highlight w:val="yellow"/>
            </w:rPr>
            <w:delText xml:space="preserve">the </w:delText>
          </w:r>
        </w:del>
      </w:ins>
      <w:ins w:id="437" w:author="Wu, Steve (NIH/NIEHS) [E]" w:date="2021-09-12T03:04:00Z">
        <w:del w:id="438" w:author="Wang, Tianyuan (NIH/NIEHS) [C]" w:date="2021-09-13T16:23:00Z">
          <w:r w:rsidR="00316D44" w:rsidRPr="1FDA6FA8" w:rsidDel="3941B3BE">
            <w:rPr>
              <w:highlight w:val="yellow"/>
            </w:rPr>
            <w:delText>matrix was transformed</w:delText>
          </w:r>
        </w:del>
      </w:ins>
      <w:ins w:id="439" w:author="Wu, Steve (NIH/NIEHS) [E]" w:date="2021-09-12T02:54:00Z">
        <w:del w:id="440" w:author="Wang, Tianyuan (NIH/NIEHS) [C]" w:date="2021-09-13T16:23:00Z">
          <w:r w:rsidR="00316D44" w:rsidRPr="1FDA6FA8" w:rsidDel="724D0531">
            <w:rPr>
              <w:highlight w:val="yellow"/>
              <w:rPrChange w:id="441" w:author="Wu, Steve (NIH/NIEHS) [E]" w:date="2021-09-12T02:54:00Z">
                <w:rPr/>
              </w:rPrChange>
            </w:rPr>
            <w:delText>]</w:delText>
          </w:r>
          <w:r w:rsidR="00316D44" w:rsidDel="724D0531">
            <w:delText>.</w:delText>
          </w:r>
        </w:del>
      </w:ins>
      <w:ins w:id="442" w:author="Wang, Tianyuan (NIH/NIEHS) [C]" w:date="2021-09-13T16:23:00Z">
        <w:r w:rsidR="2246058C">
          <w:t xml:space="preserve"> To generate the normalized gene expression matrix of human tissues, such as microarray </w:t>
        </w:r>
      </w:ins>
      <w:ins w:id="443" w:author="Li, Jianying (NIH/NIEHS) [C]" w:date="2021-09-20T08:04:00Z">
        <w:r w:rsidR="00394E01">
          <w:t>or</w:t>
        </w:r>
      </w:ins>
      <w:ins w:id="444" w:author="Wang, Tianyuan (NIH/NIEHS) [C]" w:date="2021-09-13T16:23:00Z">
        <w:del w:id="445" w:author="Li, Jianying (NIH/NIEHS) [C]" w:date="2021-09-20T08:04:00Z">
          <w:r w:rsidR="2246058C" w:rsidDel="00394E01">
            <w:delText>and</w:delText>
          </w:r>
        </w:del>
        <w:r w:rsidR="2246058C">
          <w:t xml:space="preserve"> RNAseq data, the expression values of each gene were centered to the median across all samples. If the gene had multiple probes</w:t>
        </w:r>
      </w:ins>
      <w:ins w:id="446" w:author="Li, Jian-Liang (NIH/NIEHS) [E]" w:date="2021-09-21T13:27:00Z">
        <w:r w:rsidR="00F17BEB">
          <w:t xml:space="preserve"> or transcripts</w:t>
        </w:r>
      </w:ins>
      <w:ins w:id="447" w:author="Wang, Tianyuan (NIH/NIEHS) [C]" w:date="2021-09-13T16:23:00Z">
        <w:r w:rsidR="2246058C">
          <w:t>, the probe</w:t>
        </w:r>
        <w:del w:id="448" w:author="Li, Jian-Liang (NIH/NIEHS) [E]" w:date="2021-09-21T13:27:00Z">
          <w:r w:rsidR="2246058C" w:rsidDel="00F17BEB">
            <w:delText>s</w:delText>
          </w:r>
        </w:del>
      </w:ins>
      <w:ins w:id="449" w:author="Li, Jian-Liang (NIH/NIEHS) [E]" w:date="2021-09-21T13:27:00Z">
        <w:r w:rsidR="00F17BEB">
          <w:t>/transcript</w:t>
        </w:r>
      </w:ins>
      <w:ins w:id="450" w:author="Wang, Tianyuan (NIH/NIEHS) [C]" w:date="2021-09-13T16:23:00Z">
        <w:r w:rsidR="2246058C">
          <w:t xml:space="preserve"> with the highest variation (standard deviation) was chosen to represent that gene.</w:t>
        </w:r>
      </w:ins>
      <w:ins w:id="451" w:author="Wu, Steve (NIH/NIEHS) [E]" w:date="2021-09-12T02:50:00Z">
        <w:r w:rsidR="16E03A24">
          <w:t xml:space="preserve"> </w:t>
        </w:r>
      </w:ins>
      <w:ins w:id="452" w:author="Wu, Steve (NIH/NIEHS) [E]" w:date="2021-09-12T02:54:00Z">
        <w:r w:rsidR="3FE64EB6">
          <w:t xml:space="preserve">The gene signature was </w:t>
        </w:r>
      </w:ins>
      <w:ins w:id="453" w:author="Wu, Steve (NIH/NIEHS) [E]" w:date="2021-09-12T02:55:00Z">
        <w:r w:rsidR="6A750CF2">
          <w:t>first determined by identifying</w:t>
        </w:r>
        <w:r w:rsidR="18F3542A">
          <w:t xml:space="preserve"> downstream </w:t>
        </w:r>
      </w:ins>
      <w:ins w:id="454" w:author="Wu, Steve (NIH/NIEHS) [E]" w:date="2021-09-12T02:56:00Z">
        <w:r w:rsidR="18F3542A">
          <w:t>target</w:t>
        </w:r>
      </w:ins>
      <w:ins w:id="455" w:author="Wu, Steve (NIH/NIEHS) [E]" w:date="2021-09-12T02:55:00Z">
        <w:r w:rsidR="6A750CF2">
          <w:t xml:space="preserve"> genes </w:t>
        </w:r>
      </w:ins>
      <w:ins w:id="456" w:author="Wu, Steve (NIH/NIEHS) [E]" w:date="2021-09-12T02:57:00Z">
        <w:r w:rsidR="7DD9DD1F">
          <w:t>whose RNA abundance</w:t>
        </w:r>
      </w:ins>
      <w:ins w:id="457" w:author="Wu, Steve (NIH/NIEHS) [E]" w:date="2021-09-12T02:55:00Z">
        <w:r w:rsidR="6A750CF2">
          <w:t xml:space="preserve"> </w:t>
        </w:r>
      </w:ins>
      <w:ins w:id="458" w:author="Wu, Steve (NIH/NIEHS) [E]" w:date="2021-09-12T02:56:00Z">
        <w:r w:rsidR="6CC490FB">
          <w:t xml:space="preserve">are associated with the levels of the </w:t>
        </w:r>
        <w:r w:rsidR="7DD9DD1F">
          <w:t>upstream regulator</w:t>
        </w:r>
      </w:ins>
      <w:ins w:id="459" w:author="Wu, Steve (NIH/NIEHS) [E]" w:date="2021-09-12T02:57:00Z">
        <w:r w:rsidR="6F77C505">
          <w:t xml:space="preserve"> in a given</w:t>
        </w:r>
      </w:ins>
      <w:ins w:id="460" w:author="Wu, Steve (NIH/NIEHS) [E]" w:date="2021-09-12T02:58:00Z">
        <w:r w:rsidR="35C4C6EB">
          <w:t xml:space="preserve"> set of</w:t>
        </w:r>
      </w:ins>
      <w:ins w:id="461" w:author="Wu, Steve (NIH/NIEHS) [E]" w:date="2021-09-12T02:57:00Z">
        <w:r w:rsidR="6F77C505">
          <w:t xml:space="preserve"> stat</w:t>
        </w:r>
        <w:r w:rsidR="35C4C6EB">
          <w:t xml:space="preserve">istical </w:t>
        </w:r>
      </w:ins>
      <w:ins w:id="462" w:author="Wu, Steve (NIH/NIEHS) [E]" w:date="2021-09-12T02:58:00Z">
        <w:r w:rsidR="69CFDE93">
          <w:t>criteria. Th</w:t>
        </w:r>
      </w:ins>
      <w:ins w:id="463" w:author="Wu, Steve (NIH/NIEHS) [E]" w:date="2021-09-12T02:59:00Z">
        <w:r w:rsidR="3498FCCA">
          <w:t>ese associated downstream tar</w:t>
        </w:r>
      </w:ins>
      <w:ins w:id="464" w:author="Wu, Steve (NIH/NIEHS) [E]" w:date="2021-09-12T03:00:00Z">
        <w:r w:rsidR="427C58A0">
          <w:t xml:space="preserve">gets were further </w:t>
        </w:r>
      </w:ins>
      <w:ins w:id="465" w:author="Wu, Steve (NIH/NIEHS) [E]" w:date="2021-09-12T03:02:00Z">
        <w:r w:rsidR="521B9A71">
          <w:t>sub</w:t>
        </w:r>
      </w:ins>
      <w:ins w:id="466" w:author="Wu, Steve (NIH/NIEHS) [E]" w:date="2021-09-12T03:00:00Z">
        <w:r w:rsidR="427C58A0">
          <w:t>grouped based on the</w:t>
        </w:r>
      </w:ins>
      <w:ins w:id="467" w:author="Wu, Steve (NIH/NIEHS) [E]" w:date="2021-09-12T02:58:00Z">
        <w:r w:rsidR="1E41276A">
          <w:t xml:space="preserve"> positive</w:t>
        </w:r>
      </w:ins>
      <w:ins w:id="468" w:author="Wu, Steve (NIH/NIEHS) [E]" w:date="2021-09-12T03:00:00Z">
        <w:r w:rsidR="2623C162">
          <w:t xml:space="preserve"> (up</w:t>
        </w:r>
      </w:ins>
      <w:ins w:id="469" w:author="Wu, Steve (NIH/NIEHS) [E]" w:date="2021-09-12T03:01:00Z">
        <w:r w:rsidR="2623C162">
          <w:t>-regulated signature)</w:t>
        </w:r>
      </w:ins>
      <w:ins w:id="470" w:author="Wu, Steve (NIH/NIEHS) [E]" w:date="2021-09-12T03:00:00Z">
        <w:r w:rsidR="427C58A0">
          <w:t xml:space="preserve"> or negative</w:t>
        </w:r>
      </w:ins>
      <w:ins w:id="471" w:author="Wu, Steve (NIH/NIEHS) [E]" w:date="2021-09-12T03:01:00Z">
        <w:r w:rsidR="2623C162">
          <w:t xml:space="preserve"> (down-regulated signature)</w:t>
        </w:r>
      </w:ins>
      <w:ins w:id="472" w:author="Wu, Steve (NIH/NIEHS) [E]" w:date="2021-09-12T03:00:00Z">
        <w:r w:rsidR="427C58A0">
          <w:t xml:space="preserve"> correlations</w:t>
        </w:r>
      </w:ins>
      <w:ins w:id="473" w:author="Wu, Steve (NIH/NIEHS) [E]" w:date="2021-09-12T03:03:00Z">
        <w:r w:rsidR="422AB2DA">
          <w:t xml:space="preserve"> on</w:t>
        </w:r>
      </w:ins>
      <w:ins w:id="474" w:author="Wu, Steve (NIH/NIEHS) [E]" w:date="2021-09-12T03:00:00Z">
        <w:r w:rsidR="427C58A0">
          <w:t xml:space="preserve"> </w:t>
        </w:r>
      </w:ins>
      <w:ins w:id="475" w:author="Wu, Steve (NIH/NIEHS) [E]" w:date="2021-09-12T03:01:00Z">
        <w:r w:rsidR="78397887">
          <w:t xml:space="preserve">the RNA abundance </w:t>
        </w:r>
      </w:ins>
      <w:ins w:id="476" w:author="Wu, Steve (NIH/NIEHS) [E]" w:date="2021-09-12T03:03:00Z">
        <w:r w:rsidR="422AB2DA">
          <w:t>between</w:t>
        </w:r>
      </w:ins>
      <w:ins w:id="477" w:author="Wu, Steve (NIH/NIEHS) [E]" w:date="2021-09-12T03:01:00Z">
        <w:r w:rsidR="78397887">
          <w:t xml:space="preserve"> the upstream regulator a</w:t>
        </w:r>
      </w:ins>
      <w:ins w:id="478" w:author="Wu, Steve (NIH/NIEHS) [E]" w:date="2021-09-12T03:02:00Z">
        <w:r w:rsidR="78397887">
          <w:t xml:space="preserve">nd the </w:t>
        </w:r>
        <w:r w:rsidR="521B9A71">
          <w:t>downstream targets.</w:t>
        </w:r>
      </w:ins>
      <w:ins w:id="479" w:author="Wu, Steve (NIH/NIEHS) [E]" w:date="2021-09-12T03:04:00Z">
        <w:r w:rsidR="169D6515">
          <w:t xml:space="preserve"> </w:t>
        </w:r>
      </w:ins>
      <w:ins w:id="480" w:author="Wu, Steve (NIH/NIEHS) [E]" w:date="2021-09-12T02:46:00Z">
        <w:r w:rsidR="458E789E">
          <w:t xml:space="preserve">The T-score </w:t>
        </w:r>
        <w:r w:rsidR="0B22F9F8">
          <w:t>was</w:t>
        </w:r>
      </w:ins>
      <w:ins w:id="481" w:author="Wu, Steve (NIH/NIEHS) [E]" w:date="2021-09-12T02:54:00Z">
        <w:r w:rsidR="3FE64EB6">
          <w:t xml:space="preserve"> then</w:t>
        </w:r>
      </w:ins>
      <w:ins w:id="482"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83" w:author="Wu, Steve (NIH/NIEHS) [E]" w:date="2021-09-12T02:47:00Z"/>
          <w:del w:id="484" w:author="Wang, Tianyuan (NIH/NIEHS) [C]" w:date="2021-09-14T15:11:00Z"/>
        </w:rPr>
      </w:pPr>
      <w:ins w:id="485" w:author="Wu, Steve (NIH/NIEHS) [E]" w:date="2021-09-12T02:47:00Z">
        <w:del w:id="486"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87" w:author="Wu, Steve (NIH/NIEHS) [E]" w:date="2021-09-12T02:47:00Z"/>
          <w:del w:id="488" w:author="Wang, Tianyuan (NIH/NIEHS) [C]" w:date="2021-09-14T15:11:00Z"/>
        </w:rPr>
      </w:pPr>
      <w:ins w:id="489" w:author="Wu, Steve (NIH/NIEHS) [E]" w:date="2021-09-12T02:47:00Z">
        <w:del w:id="490"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91" w:author="Wang, Tianyuan (NIH/NIEHS) [C]" w:date="2021-09-14T15:11:00Z"/>
        </w:rPr>
      </w:pPr>
      <w:ins w:id="492" w:author="Wu, Steve (NIH/NIEHS) [E]" w:date="2021-09-12T02:47:00Z">
        <w:del w:id="493"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94" w:author="Wang, Tianyuan (NIH/NIEHS) [C]" w:date="2021-09-14T15:11:00Z">
        <w:del w:id="495"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96" w:author="Wang, Tianyuan (NIH/NIEHS) [C]" w:date="2021-09-14T15:11:00Z"/>
        </w:rPr>
      </w:pPr>
      <w:ins w:id="497" w:author="Wang, Tianyuan (NIH/NIEHS) [C]" w:date="2021-09-14T15:11:00Z">
        <w:r>
          <w:t>Tscore = d*TINV(p, df);</w:t>
        </w:r>
      </w:ins>
    </w:p>
    <w:p w14:paraId="14C7036A" w14:textId="34E551B1" w:rsidR="2AFB341C" w:rsidRDefault="2AFB341C" w:rsidP="1FDA6FA8">
      <w:pPr>
        <w:spacing w:line="480" w:lineRule="auto"/>
        <w:rPr>
          <w:ins w:id="498" w:author="Wang, Tianyuan (NIH/NIEHS) [C]" w:date="2021-09-14T15:11:00Z"/>
        </w:rPr>
      </w:pPr>
      <w:ins w:id="499" w:author="Wang, Tianyuan (NIH/NIEHS) [C]" w:date="2021-09-14T15:11:00Z">
        <w:r>
          <w:t>Where as,</w:t>
        </w:r>
      </w:ins>
    </w:p>
    <w:p w14:paraId="438CA1D6" w14:textId="6B7C2C53" w:rsidR="2AFB341C" w:rsidRDefault="2AFB341C" w:rsidP="1FDA6FA8">
      <w:pPr>
        <w:spacing w:line="480" w:lineRule="auto"/>
        <w:rPr>
          <w:ins w:id="500" w:author="Wang, Tianyuan (NIH/NIEHS) [C]" w:date="2021-09-14T15:11:00Z"/>
        </w:rPr>
      </w:pPr>
      <w:ins w:id="501"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502" w:author="Wang, Tianyuan (NIH/NIEHS) [C]" w:date="2021-09-14T15:11:00Z"/>
        </w:rPr>
      </w:pPr>
      <w:ins w:id="503" w:author="Wang, Tianyuan (NIH/NIEHS) [C]" w:date="2021-09-14T15:11:00Z">
        <w:r>
          <w:t>TINV: the function of inverting t statistic.</w:t>
        </w:r>
      </w:ins>
    </w:p>
    <w:p w14:paraId="690AB6FE" w14:textId="3928C83D" w:rsidR="2AFB341C" w:rsidRDefault="2AFB341C" w:rsidP="1FDA6FA8">
      <w:pPr>
        <w:spacing w:line="480" w:lineRule="auto"/>
        <w:rPr>
          <w:ins w:id="504" w:author="Wang, Tianyuan (NIH/NIEHS) [C]" w:date="2021-09-14T15:11:00Z"/>
        </w:rPr>
      </w:pPr>
      <w:ins w:id="505"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506"/>
        <w:commentRangeStart w:id="507"/>
        <w:r>
          <w:t>equal variance</w:t>
        </w:r>
      </w:ins>
      <w:commentRangeEnd w:id="506"/>
      <w:r w:rsidR="00394E01">
        <w:rPr>
          <w:rStyle w:val="CommentReference"/>
          <w:rFonts w:eastAsiaTheme="minorHAnsi" w:cstheme="minorBidi"/>
          <w:lang w:eastAsia="en-US"/>
        </w:rPr>
        <w:commentReference w:id="506"/>
      </w:r>
      <w:commentRangeEnd w:id="507"/>
      <w:r w:rsidR="00CC4935">
        <w:rPr>
          <w:rStyle w:val="CommentReference"/>
          <w:rFonts w:eastAsiaTheme="minorHAnsi" w:cstheme="minorBidi"/>
          <w:lang w:eastAsia="en-US"/>
        </w:rPr>
        <w:commentReference w:id="507"/>
      </w:r>
      <w:ins w:id="508" w:author="Wang, Tianyuan (NIH/NIEHS) [C]" w:date="2021-09-14T15:11:00Z">
        <w:r>
          <w:t>.</w:t>
        </w:r>
      </w:ins>
    </w:p>
    <w:p w14:paraId="6BB6F970" w14:textId="6516D5DB" w:rsidR="2AFB341C" w:rsidRDefault="2AFB341C" w:rsidP="1FDA6FA8">
      <w:pPr>
        <w:spacing w:line="480" w:lineRule="auto"/>
        <w:rPr>
          <w:ins w:id="509" w:author="Wang, Tianyuan (NIH/NIEHS) [C]" w:date="2021-09-14T15:11:00Z"/>
        </w:rPr>
      </w:pPr>
      <w:ins w:id="510" w:author="Wang, Tianyuan (NIH/NIEHS) [C]" w:date="2021-09-14T15:11:00Z">
        <w:r>
          <w:t>df: degree of freedom; total number of the homologous genes of signature genes minus 2.</w:t>
        </w:r>
      </w:ins>
    </w:p>
    <w:p w14:paraId="1227E486" w14:textId="2F1D0EC8" w:rsidR="00E7308E" w:rsidRDefault="00D34AE2">
      <w:pPr>
        <w:spacing w:line="480" w:lineRule="auto"/>
        <w:jc w:val="both"/>
        <w:rPr>
          <w:ins w:id="511" w:author="Wu, Steve (NIH/NIEHS) [E]" w:date="2021-09-12T02:44:00Z"/>
        </w:rPr>
        <w:pPrChange w:id="512"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del w:id="513"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del>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del w:id="514" w:author="Wu, Steve (NIH/NIEHS) [E]" w:date="2021-09-12T03:05:00Z">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SEMIPs RShiny App</w:t>
      </w:r>
      <w:r w:rsidR="00B3431B">
        <w:rPr>
          <w:color w:val="333333"/>
          <w:shd w:val="clear" w:color="auto" w:fill="FFFFFF"/>
        </w:rPr>
        <w:t xml:space="preserve"> provides an automated route to calculate such T-score with a separated tab “T-Scores” shown in Figure 2. </w:t>
      </w:r>
      <w:del w:id="515"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516"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9260419"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517" w:author="Li, Jianying (NIH/NIEHS) [C]" w:date="2021-09-20T08:06:00Z">
        <w:r w:rsidRPr="0032223C" w:rsidDel="000D5C09">
          <w:rPr>
            <w:strike/>
            <w:rPrChange w:id="518"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519" w:author="Wu, Steve (NIH/NIEHS) [E]" w:date="2021-09-12T03:22:00Z">
              <w:rPr/>
            </w:rPrChange>
          </w:rPr>
          <w:delText xml:space="preserve">useful when some variables are not directly measurable often used in clinical psychology research </w:delText>
        </w:r>
      </w:del>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r>
      <w:r w:rsidR="00E0798B">
        <w:rPr>
          <w:strike/>
        </w:rPr>
        <w:fldChar w:fldCharType="separate"/>
      </w:r>
      <w:r w:rsidR="00E0798B">
        <w:rPr>
          <w:strike/>
          <w:noProof/>
        </w:rPr>
        <w:t>(Lin, Chiang et al. 2013)</w:t>
      </w:r>
      <w:r w:rsidR="00E0798B">
        <w:rPr>
          <w:strike/>
        </w:rPr>
        <w:fldChar w:fldCharType="end"/>
      </w:r>
      <w:del w:id="520" w:author="Li, Jianying (NIH/NIEHS) [C]" w:date="2021-09-20T08:06:00Z">
        <w:r w:rsidRPr="0032223C" w:rsidDel="000D5C09">
          <w:rPr>
            <w:strike/>
            <w:rPrChange w:id="521" w:author="Wu, Steve (NIH/NIEHS) [E]" w:date="2021-09-12T03:22:00Z">
              <w:rPr/>
            </w:rPrChange>
          </w:rPr>
          <w:delText>.</w:delText>
        </w:r>
        <w:r w:rsidR="00E077CE" w:rsidRPr="0032223C" w:rsidDel="000D5C09">
          <w:rPr>
            <w:strike/>
            <w:rPrChange w:id="522" w:author="Wu, Steve (NIH/NIEHS) [E]" w:date="2021-09-12T03:22:00Z">
              <w:rPr/>
            </w:rPrChange>
          </w:rPr>
          <w:delText xml:space="preserve"> </w:delText>
        </w:r>
      </w:del>
      <w:r w:rsidR="00E077CE">
        <w:t>We implement the SEM with lavaan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523" w:author="Wu, Steve (NIH/NIEHS) [E]" w:date="2021-09-12T03:25:00Z">
        <w:r w:rsidR="00235FB8">
          <w:rPr>
            <w:color w:val="000000"/>
          </w:rPr>
          <w:t>T-scores</w:t>
        </w:r>
      </w:ins>
      <w:ins w:id="524" w:author="Wu, Steve (NIH/NIEHS) [E]" w:date="2021-09-12T03:23:00Z">
        <w:r w:rsidR="003E1516">
          <w:rPr>
            <w:color w:val="000000"/>
          </w:rPr>
          <w:t xml:space="preserve"> </w:t>
        </w:r>
      </w:ins>
      <w:ins w:id="525" w:author="Wu, Steve (NIH/NIEHS) [E]" w:date="2021-09-24T15:34:00Z">
        <w:r w:rsidR="00EB5059">
          <w:rPr>
            <w:color w:val="000000"/>
          </w:rPr>
          <w:t>and/</w:t>
        </w:r>
      </w:ins>
      <w:ins w:id="526" w:author="Wu, Steve (NIH/NIEHS) [E]" w:date="2021-09-12T03:23:00Z">
        <w:r w:rsidR="003E1516">
          <w:rPr>
            <w:color w:val="000000"/>
          </w:rPr>
          <w:t xml:space="preserve">or </w:t>
        </w:r>
        <w:commentRangeStart w:id="527"/>
        <w:commentRangeStart w:id="528"/>
        <w:r w:rsidR="003E1516">
          <w:rPr>
            <w:color w:val="000000"/>
          </w:rPr>
          <w:t>normalized RNA levels</w:t>
        </w:r>
      </w:ins>
      <w:commentRangeEnd w:id="527"/>
      <w:r w:rsidR="00CD1E39">
        <w:rPr>
          <w:rStyle w:val="CommentReference"/>
          <w:rFonts w:eastAsiaTheme="minorHAnsi" w:cstheme="minorBidi"/>
          <w:lang w:eastAsia="en-US"/>
        </w:rPr>
        <w:commentReference w:id="527"/>
      </w:r>
      <w:commentRangeEnd w:id="528"/>
      <w:r w:rsidR="00EB5059">
        <w:rPr>
          <w:rStyle w:val="CommentReference"/>
          <w:rFonts w:eastAsiaTheme="minorHAnsi" w:cstheme="minorBidi"/>
          <w:lang w:eastAsia="en-US"/>
        </w:rPr>
        <w:commentReference w:id="528"/>
      </w:r>
      <w:ins w:id="529" w:author="Wu, Steve (NIH/NIEHS) [E]" w:date="2021-09-12T03:23:00Z">
        <w:r w:rsidR="003E1516">
          <w:rPr>
            <w:color w:val="000000"/>
          </w:rPr>
          <w:t xml:space="preserve"> </w:t>
        </w:r>
        <w:r w:rsidR="00FC5392">
          <w:rPr>
            <w:color w:val="000000"/>
          </w:rPr>
          <w:t>of two upstream regulator</w:t>
        </w:r>
      </w:ins>
      <w:ins w:id="530"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531" w:author="Wu, Steve (NIH/NIEHS) [E]" w:date="2021-09-12T03:26:00Z">
        <w:r w:rsidR="00334588">
          <w:rPr>
            <w:color w:val="000000"/>
          </w:rPr>
          <w:t xml:space="preserve"> out</w:t>
        </w:r>
      </w:ins>
      <w:ins w:id="532" w:author="Wu, Steve (NIH/NIEHS) [E]" w:date="2021-09-12T03:27:00Z">
        <w:r w:rsidR="00A71D8C">
          <w:rPr>
            <w:color w:val="000000"/>
          </w:rPr>
          <w:t>come</w:t>
        </w:r>
      </w:ins>
      <w:ins w:id="533" w:author="Wu, Steve (NIH/NIEHS) [E]" w:date="2021-09-12T03:26:00Z">
        <w:r w:rsidR="00334588">
          <w:rPr>
            <w:color w:val="000000"/>
          </w:rPr>
          <w:t xml:space="preserve"> variable is the</w:t>
        </w:r>
      </w:ins>
      <w:ins w:id="534" w:author="Wu, Steve (NIH/NIEHS) [E]" w:date="2021-09-24T15:34:00Z">
        <w:r w:rsidR="00EB5059">
          <w:rPr>
            <w:color w:val="000000"/>
          </w:rPr>
          <w:t xml:space="preserve"> value of</w:t>
        </w:r>
      </w:ins>
      <w:ins w:id="535" w:author="Wu, Steve (NIH/NIEHS) [E]" w:date="2021-09-12T03:24:00Z">
        <w:r w:rsidR="00481F5D">
          <w:rPr>
            <w:color w:val="000000"/>
          </w:rPr>
          <w:t xml:space="preserve"> </w:t>
        </w:r>
      </w:ins>
      <w:ins w:id="536" w:author="Wu, Steve (NIH/NIEHS) [E]" w:date="2021-09-24T15:35:00Z">
        <w:r w:rsidR="00EB5059">
          <w:rPr>
            <w:color w:val="000000"/>
          </w:rPr>
          <w:t xml:space="preserve">the </w:t>
        </w:r>
      </w:ins>
      <w:commentRangeStart w:id="537"/>
      <w:commentRangeStart w:id="538"/>
      <w:ins w:id="539" w:author="Wu, Steve (NIH/NIEHS) [E]" w:date="2021-09-12T03:24:00Z">
        <w:r w:rsidR="00481F5D">
          <w:rPr>
            <w:color w:val="000000"/>
          </w:rPr>
          <w:t xml:space="preserve">RNA </w:t>
        </w:r>
      </w:ins>
      <w:commentRangeEnd w:id="537"/>
      <w:commentRangeEnd w:id="538"/>
      <w:ins w:id="540" w:author="Wu, Steve (NIH/NIEHS) [E]" w:date="2021-09-24T15:35:00Z">
        <w:r w:rsidR="00EB5059">
          <w:rPr>
            <w:color w:val="000000"/>
          </w:rPr>
          <w:t xml:space="preserve">expression level </w:t>
        </w:r>
      </w:ins>
      <w:del w:id="541" w:author="Wu, Steve (NIH/NIEHS) [E]" w:date="2021-09-24T15:35:00Z">
        <w:r w:rsidR="00CD1E39" w:rsidDel="00EB5059">
          <w:rPr>
            <w:rStyle w:val="CommentReference"/>
            <w:rFonts w:eastAsiaTheme="minorHAnsi" w:cstheme="minorBidi"/>
            <w:lang w:eastAsia="en-US"/>
          </w:rPr>
          <w:commentReference w:id="537"/>
        </w:r>
      </w:del>
      <w:r w:rsidR="00EB5059">
        <w:rPr>
          <w:rStyle w:val="CommentReference"/>
          <w:rFonts w:eastAsiaTheme="minorHAnsi" w:cstheme="minorBidi"/>
          <w:lang w:eastAsia="en-US"/>
        </w:rPr>
        <w:commentReference w:id="538"/>
      </w:r>
      <w:ins w:id="542" w:author="Wu, Steve (NIH/NIEHS) [E]" w:date="2021-09-12T03:24:00Z">
        <w:r w:rsidR="007001CC">
          <w:rPr>
            <w:color w:val="000000"/>
          </w:rPr>
          <w:t xml:space="preserve">of </w:t>
        </w:r>
      </w:ins>
      <w:ins w:id="543" w:author="Wu, Steve (NIH/NIEHS) [E]" w:date="2021-09-12T03:25:00Z">
        <w:r w:rsidR="007001CC">
          <w:rPr>
            <w:color w:val="000000"/>
          </w:rPr>
          <w:t>a chosen downstream reporter gene</w:t>
        </w:r>
      </w:ins>
      <w:ins w:id="544" w:author="Wu, Steve (NIH/NIEHS) [E]" w:date="2021-09-12T03:26:00Z">
        <w:r w:rsidR="00334588">
          <w:rPr>
            <w:color w:val="000000"/>
          </w:rPr>
          <w:t xml:space="preserve"> that are </w:t>
        </w:r>
        <w:r w:rsidR="0020590D">
          <w:rPr>
            <w:color w:val="000000"/>
          </w:rPr>
          <w:t xml:space="preserve">expected to be regulated by the two upstream </w:t>
        </w:r>
      </w:ins>
      <w:ins w:id="545" w:author="Wu, Steve (NIH/NIEHS) [E]" w:date="2021-09-24T16:20:00Z">
        <w:r w:rsidR="00FC6A13">
          <w:rPr>
            <w:color w:val="000000"/>
          </w:rPr>
          <w:t>regulators</w:t>
        </w:r>
      </w:ins>
      <w:ins w:id="546" w:author="Wu, Steve (NIH/NIEHS) [E]" w:date="2021-09-12T03:26:00Z">
        <w:r w:rsidR="0020590D">
          <w:rPr>
            <w:color w:val="000000"/>
          </w:rPr>
          <w:t>.</w:t>
        </w:r>
      </w:ins>
      <w:ins w:id="547" w:author="Wu, Steve (NIH/NIEHS) [E]" w:date="2021-09-12T03:24:00Z">
        <w:r w:rsidR="00FC5392">
          <w:rPr>
            <w:color w:val="000000"/>
          </w:rPr>
          <w:t xml:space="preserve"> </w:t>
        </w:r>
      </w:ins>
      <w:r w:rsidR="00E077CE">
        <w:rPr>
          <w:color w:val="000000"/>
        </w:rPr>
        <w:t>The app comes with a sample data file “</w:t>
      </w:r>
      <w:r w:rsidR="00E077CE" w:rsidRPr="00E077CE">
        <w:rPr>
          <w:lang w:eastAsia="en-US"/>
        </w:rPr>
        <w:t>app_installation_dir/dataSEM/sampleDAT.txt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r w:rsidR="00E077CE" w:rsidRPr="00E077CE">
        <w:rPr>
          <w:lang w:eastAsia="en-US"/>
        </w:rPr>
        <w:t>app_installation_dir/dataSEM/</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48" w:author="Wu, Steve (NIH/NIEHS) [E]" w:date="2021-09-13T17:54:00Z">
        <w:r w:rsidR="00C84EE8" w:rsidRPr="1FDA6FA8" w:rsidDel="733FF151">
          <w:rPr>
            <w:lang w:eastAsia="en-US"/>
          </w:rPr>
          <w:delText>any downstream system</w:delText>
        </w:r>
      </w:del>
      <w:ins w:id="549" w:author="Wu, Steve (NIH/NIEHS) [E]" w:date="2021-09-13T17:54:00Z">
        <w:r w:rsidR="11BD3873" w:rsidRPr="1FDA6FA8">
          <w:t xml:space="preserve">the proposed genetic network such as removing a downstream molecular pathway or the gene signature of a </w:t>
        </w:r>
      </w:ins>
      <w:ins w:id="550" w:author="Wu, Steve (NIH/NIEHS) [E]" w:date="2021-09-13T17:55:00Z">
        <w:r w:rsidR="1F4CCDCB" w:rsidRPr="1FDA6FA8">
          <w:t>downstream</w:t>
        </w:r>
      </w:ins>
      <w:ins w:id="551" w:author="Wu, Steve (NIH/NIEHS) [E]" w:date="2021-09-13T17:54:00Z">
        <w:r w:rsidR="11BD3873" w:rsidRPr="1FDA6FA8">
          <w:t xml:space="preserve"> effector from the upstream </w:t>
        </w:r>
      </w:ins>
      <w:ins w:id="552"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del w:id="553"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554" w:author="Li, Jianying (NIH/NIEHS) [C]" w:date="2021-09-29T14:53:00Z">
        <w:r w:rsidR="00705368">
          <w:rPr>
            <w:lang w:eastAsia="en-US"/>
          </w:rPr>
          <w:t>3</w:t>
        </w:r>
      </w:ins>
      <w:del w:id="555" w:author="Li, Jianying (NIH/NIEHS) [C]" w:date="2021-09-29T14:53:00Z">
        <w:r w:rsidRPr="1FDA6FA8" w:rsidDel="00705368">
          <w:rPr>
            <w:lang w:eastAsia="en-US"/>
          </w:rPr>
          <w:delText>1</w:delText>
        </w:r>
      </w:del>
      <w:r w:rsidRPr="1FDA6FA8">
        <w:rPr>
          <w:lang w:eastAsia="en-US"/>
        </w:rPr>
        <w:t>), which eliminates unrelated signatures and provides statistical significance to the SEM fitting. For this feature, it is assumed that the users have successfully run a T</w:t>
      </w:r>
      <w:ins w:id="556" w:author="Wu, Steve (NIH/NIEHS) [E]" w:date="2021-09-15T11:50:00Z">
        <w:r w:rsidR="00C61AF4">
          <w:rPr>
            <w:lang w:eastAsia="en-US"/>
          </w:rPr>
          <w:t>-</w:t>
        </w:r>
      </w:ins>
      <w:del w:id="557" w:author="Wu, Steve (NIH/NIEHS) [E]" w:date="2021-09-15T11:50:00Z">
        <w:r w:rsidRPr="1FDA6FA8" w:rsidDel="00C61AF4">
          <w:rPr>
            <w:lang w:eastAsia="en-US"/>
          </w:rPr>
          <w:delText xml:space="preserve"> </w:delText>
        </w:r>
      </w:del>
      <w:r w:rsidRPr="1FDA6FA8">
        <w:rPr>
          <w:lang w:eastAsia="en-US"/>
        </w:rPr>
        <w:t xml:space="preserve">score analysis. The users also need </w:t>
      </w:r>
      <w:r w:rsidRPr="1FDA6FA8">
        <w:rPr>
          <w:lang w:eastAsia="en-US"/>
        </w:rPr>
        <w:lastRenderedPageBreak/>
        <w:t xml:space="preserve">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r w:rsidR="00C72C26" w:rsidRPr="00C72C26">
        <w:rPr>
          <w:lang w:eastAsia="en-US"/>
        </w:rPr>
        <w:t>app_installation_dir/</w:t>
      </w:r>
      <w:r w:rsidR="00C72C26">
        <w:rPr>
          <w:lang w:eastAsia="en-US"/>
        </w:rPr>
        <w:t>testD</w:t>
      </w:r>
      <w:r w:rsidR="00C72C26" w:rsidRPr="00C72C26">
        <w:rPr>
          <w:lang w:eastAsia="en-US"/>
        </w:rPr>
        <w:t>ata</w:t>
      </w:r>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lavaan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58" w:author="Wu, Steve (NIH/NIEHS) [E]" w:date="2021-09-13T23:18:00Z"/>
        </w:rPr>
      </w:pPr>
      <w:r>
        <w:t xml:space="preserve">As shown in Figure 1, the SEMIPs workflow depicts a </w:t>
      </w:r>
      <w:del w:id="559" w:author="Wu, Steve (NIH/NIEHS) [E]" w:date="2021-09-12T13:06:00Z">
        <w:r w:rsidR="00AA6E92" w:rsidDel="000A45E1">
          <w:delText>biological question</w:delText>
        </w:r>
      </w:del>
      <w:ins w:id="560" w:author="Wu, Steve (NIH/NIEHS) [E]" w:date="2021-09-12T13:06:00Z">
        <w:r w:rsidR="1E7EA915">
          <w:t>genetic interaction</w:t>
        </w:r>
      </w:ins>
      <w:ins w:id="561" w:author="Wu, Steve (NIH/NIEHS) [E]" w:date="2021-09-12T13:10:00Z">
        <w:r w:rsidR="3099D79C">
          <w:t xml:space="preserve"> among </w:t>
        </w:r>
        <w:r w:rsidR="014D84CA">
          <w:t>genes of interest</w:t>
        </w:r>
      </w:ins>
      <w:ins w:id="562" w:author="Wu, Steve (NIH/NIEHS) [E]" w:date="2021-09-12T13:07:00Z">
        <w:r w:rsidR="42BE1938">
          <w:t xml:space="preserve"> that is</w:t>
        </w:r>
      </w:ins>
      <w:r>
        <w:t xml:space="preserve"> initially </w:t>
      </w:r>
      <w:del w:id="563" w:author="Wu, Steve (NIH/NIEHS) [E]" w:date="2021-09-12T13:09:00Z">
        <w:r w:rsidR="00AA6E92" w:rsidDel="000A45E1">
          <w:delText xml:space="preserve">tested </w:delText>
        </w:r>
      </w:del>
      <w:ins w:id="564" w:author="Wu, Steve (NIH/NIEHS) [E]" w:date="2021-09-12T13:09:00Z">
        <w:r w:rsidR="5E47F710">
          <w:t xml:space="preserve">revealed </w:t>
        </w:r>
      </w:ins>
      <w:r>
        <w:t xml:space="preserve">in an </w:t>
      </w:r>
      <w:del w:id="565" w:author="Wu, Steve (NIH/NIEHS) [E]" w:date="2021-09-12T13:03:00Z">
        <w:r w:rsidR="00AA6E92" w:rsidDel="000A45E1">
          <w:delText xml:space="preserve">animal </w:delText>
        </w:r>
      </w:del>
      <w:r>
        <w:t>model</w:t>
      </w:r>
      <w:ins w:id="566" w:author="Wu, Steve (NIH/NIEHS) [E]" w:date="2021-09-12T13:03:00Z">
        <w:r w:rsidR="36E19A00">
          <w:t xml:space="preserve"> systems</w:t>
        </w:r>
      </w:ins>
      <w:r>
        <w:t xml:space="preserve"> and then</w:t>
      </w:r>
      <w:ins w:id="567" w:author="Wu, Steve (NIH/NIEHS) [E]" w:date="2021-09-12T13:09:00Z">
        <w:r w:rsidR="563631CD">
          <w:t xml:space="preserve"> </w:t>
        </w:r>
        <w:r w:rsidR="3099D79C">
          <w:t xml:space="preserve">tested </w:t>
        </w:r>
      </w:ins>
      <w:ins w:id="568" w:author="Wu, Steve (NIH/NIEHS) [E]" w:date="2021-09-12T13:10:00Z">
        <w:r w:rsidR="3099D79C">
          <w:t>for</w:t>
        </w:r>
      </w:ins>
      <w:ins w:id="569" w:author="Wu, Steve (NIH/NIEHS) [E]" w:date="2021-09-12T13:11:00Z">
        <w:r w:rsidR="2BDE9122">
          <w:t xml:space="preserve"> its manifestation</w:t>
        </w:r>
      </w:ins>
      <w:ins w:id="570" w:author="Wu, Steve (NIH/NIEHS) [E]" w:date="2021-09-12T13:10:00Z">
        <w:r w:rsidR="3099D79C">
          <w:t xml:space="preserve"> </w:t>
        </w:r>
      </w:ins>
      <w:ins w:id="571" w:author="Wu, Steve (NIH/NIEHS) [E]" w:date="2021-09-12T13:11:00Z">
        <w:r w:rsidR="2BDE9122">
          <w:t>in</w:t>
        </w:r>
      </w:ins>
      <w:del w:id="572" w:author="Wu, Steve (NIH/NIEHS) [E]" w:date="2021-09-12T13:11:00Z">
        <w:r w:rsidR="00AA6E92" w:rsidDel="000A45E1">
          <w:delText xml:space="preserve"> applied to a</w:delText>
        </w:r>
      </w:del>
      <w:r>
        <w:t xml:space="preserve"> human s</w:t>
      </w:r>
      <w:ins w:id="573" w:author="Wu, Steve (NIH/NIEHS) [E]" w:date="2021-09-12T13:04:00Z">
        <w:r w:rsidR="1C373133">
          <w:t>pecimens</w:t>
        </w:r>
      </w:ins>
      <w:ins w:id="574" w:author="Wu, Steve (NIH/NIEHS) [E]" w:date="2021-09-12T13:11:00Z">
        <w:r w:rsidR="2BDE9122">
          <w:t xml:space="preserve"> via model fitting</w:t>
        </w:r>
      </w:ins>
      <w:del w:id="575" w:author="Wu, Steve (NIH/NIEHS) [E]" w:date="2021-09-12T13:04:00Z">
        <w:r w:rsidR="00AA6E92" w:rsidDel="000A45E1">
          <w:delText>ystem</w:delText>
        </w:r>
      </w:del>
      <w:del w:id="576" w:author="Li, Jian-Liang (NIH/NIEHS) [E]" w:date="2021-09-21T15:54:00Z">
        <w:r w:rsidDel="00C43280">
          <w:delText>.</w:delText>
        </w:r>
      </w:del>
      <w:del w:id="577" w:author="Li, Jian-Liang (NIH/NIEHS) [E]" w:date="2021-09-21T16:00:00Z">
        <w:r w:rsidDel="00C43280">
          <w:delText xml:space="preserve"> </w:delText>
        </w:r>
      </w:del>
      <w:ins w:id="578" w:author="Wu, Steve (NIH/NIEHS) [E]" w:date="2021-09-13T17:47:00Z">
        <w:del w:id="579" w:author="Li, Jian-Liang (NIH/NIEHS) [E]" w:date="2021-09-21T16:00:00Z">
          <w:r w:rsidR="22E4E835" w:rsidRPr="1FDA6FA8" w:rsidDel="00C43280">
            <w:delText>proposed or has been tested in model systems</w:delText>
          </w:r>
        </w:del>
        <w:r w:rsidR="22E4E835" w:rsidRPr="1FDA6FA8">
          <w:t xml:space="preserve">. SEMIPs is designed to test concurrently contributions of regulatory </w:t>
        </w:r>
      </w:ins>
      <w:ins w:id="580" w:author="Wu, Steve (NIH/NIEHS) [E]" w:date="2021-09-13T17:48:00Z">
        <w:r w:rsidR="22E4E835" w:rsidRPr="1FDA6FA8">
          <w:t>effects</w:t>
        </w:r>
      </w:ins>
      <w:ins w:id="581"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w:t>
        </w:r>
        <w:r w:rsidR="22E4E835" w:rsidRPr="1FDA6FA8">
          <w:lastRenderedPageBreak/>
          <w:t xml:space="preserve">also examined. Under this structure, users could test the relationships among the gene expression levels of all three variables. If a hypothesis is involved testing of molecular activities of two upstream </w:t>
        </w:r>
      </w:ins>
      <w:ins w:id="582" w:author="Wu, Steve (NIH/NIEHS) [E]" w:date="2021-09-24T16:20:00Z">
        <w:r w:rsidR="00AD7E5C" w:rsidRPr="1FDA6FA8">
          <w:t>regulators</w:t>
        </w:r>
      </w:ins>
      <w:ins w:id="583" w:author="Wu, Steve (NIH/NIEHS) [E]" w:date="2021-09-13T17:47:00Z">
        <w:r w:rsidR="22E4E835" w:rsidRPr="1FDA6FA8">
          <w:t xml:space="preserve">, gene signatures of the upstream </w:t>
        </w:r>
      </w:ins>
      <w:ins w:id="584" w:author="Wu, Steve (NIH/NIEHS) [E]" w:date="2021-09-24T16:20:00Z">
        <w:r w:rsidR="00AD7E5C" w:rsidRPr="1FDA6FA8">
          <w:t>regulators</w:t>
        </w:r>
      </w:ins>
      <w:ins w:id="585" w:author="Wu, Steve (NIH/NIEHS) [E]" w:date="2021-09-13T17:47:00Z">
        <w:r w:rsidR="22E4E835" w:rsidRPr="1FDA6FA8">
          <w:t xml:space="preserve"> are first projected to a gene expression matrix of human specimens of interest (</w:t>
        </w:r>
      </w:ins>
      <w:ins w:id="586" w:author="Wu, Steve (NIH/NIEHS) [E]" w:date="2021-09-24T16:21:00Z">
        <w:r w:rsidR="00156AB3" w:rsidRPr="1FDA6FA8">
          <w:t>e.g.,</w:t>
        </w:r>
      </w:ins>
      <w:ins w:id="587" w:author="Wu, Steve (NIH/NIEHS) [E]" w:date="2021-09-13T17:47:00Z">
        <w:r w:rsidR="22E4E835" w:rsidRPr="1FDA6FA8">
          <w:t xml:space="preserve"> </w:t>
        </w:r>
      </w:ins>
      <w:ins w:id="588" w:author="Wu, Steve (NIH/NIEHS) [E]" w:date="2021-09-24T16:21:00Z">
        <w:r w:rsidR="00AD7E5C" w:rsidRPr="1FDA6FA8">
          <w:t>an</w:t>
        </w:r>
      </w:ins>
      <w:ins w:id="589" w:author="Wu, Steve (NIH/NIEHS) [E]" w:date="2021-09-13T17:47:00Z">
        <w:r w:rsidR="22E4E835" w:rsidRPr="1FDA6FA8">
          <w:t xml:space="preserve"> </w:t>
        </w:r>
      </w:ins>
      <w:ins w:id="590" w:author="Wu, Steve (NIH/NIEHS) [E]" w:date="2021-09-24T15:37:00Z">
        <w:r w:rsidR="00EB5059">
          <w:t xml:space="preserve">expression </w:t>
        </w:r>
      </w:ins>
      <w:commentRangeStart w:id="591"/>
      <w:commentRangeStart w:id="592"/>
      <w:ins w:id="593" w:author="Wu, Steve (NIH/NIEHS) [E]" w:date="2021-09-13T17:47:00Z">
        <w:r w:rsidR="22E4E835" w:rsidRPr="1FDA6FA8">
          <w:t>dataset</w:t>
        </w:r>
      </w:ins>
      <w:commentRangeEnd w:id="591"/>
      <w:r w:rsidR="00C43280">
        <w:rPr>
          <w:rStyle w:val="CommentReference"/>
          <w:rFonts w:eastAsiaTheme="minorHAnsi" w:cstheme="minorBidi"/>
          <w:lang w:eastAsia="en-US"/>
        </w:rPr>
        <w:commentReference w:id="591"/>
      </w:r>
      <w:commentRangeEnd w:id="592"/>
      <w:r w:rsidR="00EB5059">
        <w:rPr>
          <w:rStyle w:val="CommentReference"/>
          <w:rFonts w:eastAsiaTheme="minorHAnsi" w:cstheme="minorBidi"/>
          <w:lang w:eastAsia="en-US"/>
        </w:rPr>
        <w:commentReference w:id="592"/>
      </w:r>
      <w:ins w:id="594"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95"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96" w:author="Li, Jian-Liang (NIH/NIEHS) [E]" w:date="2021-09-21T16:00:00Z">
        <w:r w:rsidR="00AA6E92" w:rsidDel="00C43280">
          <w:delText>.</w:delText>
        </w:r>
      </w:del>
      <w:ins w:id="597" w:author="Wu, Steve (NIH/NIEHS) [E]" w:date="2021-09-13T23:18:00Z">
        <w:del w:id="598" w:author="Li, Jian-Liang (NIH/NIEHS) [E]" w:date="2021-09-21T16:00:00Z">
          <w:r w:rsidR="21BA8E01" w:rsidRPr="1FDA6FA8" w:rsidDel="00C43280">
            <w:delText xml:space="preserve"> with SEM.</w:delText>
          </w:r>
        </w:del>
        <w:r w:rsidR="21BA8E01" w:rsidRPr="1FDA6FA8">
          <w:t xml:space="preserve"> </w:t>
        </w:r>
      </w:ins>
    </w:p>
    <w:p w14:paraId="6DA70959" w14:textId="5F2A5E77" w:rsidR="00197909" w:rsidRDefault="21BA8E01" w:rsidP="1FDA6FA8">
      <w:pPr>
        <w:spacing w:line="480" w:lineRule="auto"/>
      </w:pPr>
      <w:ins w:id="599" w:author="Wu, Steve (NIH/NIEHS) [E]" w:date="2021-09-13T23:18:00Z">
        <w:r w:rsidRPr="1FDA6FA8">
          <w:t>For the hypothesis generat</w:t>
        </w:r>
      </w:ins>
      <w:ins w:id="600" w:author="Wu, Steve (NIH/NIEHS) [E]" w:date="2021-09-15T16:55:00Z">
        <w:r w:rsidR="001545ED">
          <w:t>i</w:t>
        </w:r>
      </w:ins>
      <w:ins w:id="601" w:author="Wu, Steve (NIH/NIEHS) [E]" w:date="2021-09-13T23:18:00Z">
        <w:r w:rsidRPr="1FDA6FA8">
          <w:t xml:space="preserve">on purpose, a </w:t>
        </w:r>
      </w:ins>
      <w:ins w:id="602" w:author="Wu, Steve (NIH/NIEHS) [E]" w:date="2021-09-24T16:21:00Z">
        <w:r w:rsidR="00156AB3" w:rsidRPr="1FDA6FA8">
          <w:t>subset</w:t>
        </w:r>
      </w:ins>
      <w:ins w:id="603"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604" w:author="Wu, Steve (NIH/NIEHS) [E]" w:date="2021-09-13T23:18:00Z">
        <w:del w:id="605" w:author="Li, Jianying (NIH/NIEHS) [C]" w:date="2021-09-29T23:28:00Z">
          <w:r w:rsidRPr="1FDA6FA8" w:rsidDel="00031856">
            <w:delText>(PMID: 18757322)</w:delText>
          </w:r>
        </w:del>
        <w:r w:rsidRPr="1FDA6FA8">
          <w:t>.</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606" w:author="Wu, Steve (NIH/NIEHS) [E]" w:date="2021-09-13T23:19:00Z">
        <w:r w:rsidR="00AA6E92" w:rsidDel="000A45E1">
          <w:delText>can be eventually tested in the animal model.</w:delText>
        </w:r>
      </w:del>
      <w:ins w:id="607"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4E24EE87" w:rsidR="00F250EF" w:rsidRDefault="00F250EF" w:rsidP="00F250EF">
      <w:pPr>
        <w:spacing w:line="480" w:lineRule="auto"/>
        <w:rPr>
          <w:ins w:id="608" w:author="Wu, Steve (NIH/NIEHS) [E]" w:date="2021-09-14T14:30:00Z"/>
        </w:rPr>
      </w:pPr>
      <w:ins w:id="609" w:author="Wu, Steve (NIH/NIEHS) [E]" w:date="2021-09-14T14:30:00Z">
        <w:r>
          <w:t>T</w:t>
        </w:r>
      </w:ins>
      <w:ins w:id="610" w:author="Wu, Steve (NIH/NIEHS) [E]" w:date="2021-09-14T14:31:00Z">
        <w:r w:rsidR="001839DD">
          <w:t>he T</w:t>
        </w:r>
      </w:ins>
      <w:ins w:id="611" w:author="Wu, Steve (NIH/NIEHS) [E]" w:date="2021-09-14T14:30:00Z">
        <w:r>
          <w:t xml:space="preserve">-score was </w:t>
        </w:r>
      </w:ins>
      <w:ins w:id="612" w:author="Wu, Steve (NIH/NIEHS) [E]" w:date="2021-09-14T14:40:00Z">
        <w:r w:rsidR="008E556B">
          <w:t xml:space="preserve">employed </w:t>
        </w:r>
      </w:ins>
      <w:ins w:id="613" w:author="Wu, Steve (NIH/NIEHS) [E]" w:date="2021-09-14T14:30:00Z">
        <w:r>
          <w:t>to project</w:t>
        </w:r>
      </w:ins>
      <w:ins w:id="614" w:author="Wu, Steve (NIH/NIEHS) [E]" w:date="2021-09-14T14:40:00Z">
        <w:r w:rsidR="00D24622">
          <w:t xml:space="preserve"> </w:t>
        </w:r>
      </w:ins>
      <w:ins w:id="615" w:author="Wu, Steve (NIH/NIEHS) [E]" w:date="2021-09-14T14:31:00Z">
        <w:r w:rsidR="005E3002">
          <w:t xml:space="preserve">molecular </w:t>
        </w:r>
      </w:ins>
      <w:ins w:id="616" w:author="Wu, Steve (NIH/NIEHS) [E]" w:date="2021-09-24T16:21:00Z">
        <w:r w:rsidR="00156AB3">
          <w:t>activities</w:t>
        </w:r>
      </w:ins>
      <w:ins w:id="617" w:author="Wu, Steve (NIH/NIEHS) [E]" w:date="2021-09-14T14:40:00Z">
        <w:r w:rsidR="00D24622">
          <w:t xml:space="preserve"> of </w:t>
        </w:r>
      </w:ins>
      <w:ins w:id="618" w:author="Wu, Steve (NIH/NIEHS) [E]" w:date="2021-09-14T14:41:00Z">
        <w:r w:rsidR="00D24622">
          <w:t>a gene of interest</w:t>
        </w:r>
      </w:ins>
      <w:ins w:id="619" w:author="Wu, Steve (NIH/NIEHS) [E]" w:date="2021-09-14T14:30:00Z">
        <w:r>
          <w:t xml:space="preserve"> from a model </w:t>
        </w:r>
      </w:ins>
      <w:ins w:id="620" w:author="Wu, Steve (NIH/NIEHS) [E]" w:date="2021-09-14T14:31:00Z">
        <w:r w:rsidR="005E3002">
          <w:t xml:space="preserve">system </w:t>
        </w:r>
      </w:ins>
      <w:ins w:id="621" w:author="Wu, Steve (NIH/NIEHS) [E]" w:date="2021-09-14T14:30:00Z">
        <w:r>
          <w:t>experiment to human</w:t>
        </w:r>
      </w:ins>
      <w:ins w:id="622" w:author="Wu, Steve (NIH/NIEHS) [E]" w:date="2021-09-14T14:41:00Z">
        <w:r w:rsidR="00D24622">
          <w:t xml:space="preserve"> specimens</w:t>
        </w:r>
      </w:ins>
      <w:ins w:id="623" w:author="Wu, Steve (NIH/NIEHS) [E]" w:date="2021-09-14T14:30:00Z">
        <w:r>
          <w:t xml:space="preserve"> whe</w:t>
        </w:r>
      </w:ins>
      <w:ins w:id="624" w:author="Wu, Steve (NIH/NIEHS) [E]" w:date="2021-09-14T14:41:00Z">
        <w:r w:rsidR="00D24622">
          <w:t>re</w:t>
        </w:r>
      </w:ins>
      <w:ins w:id="625" w:author="Wu, Steve (NIH/NIEHS) [E]" w:date="2021-09-14T14:30:00Z">
        <w:r>
          <w:t xml:space="preserve"> a perturbation was not directly applicable</w:t>
        </w:r>
      </w:ins>
      <w:ins w:id="626" w:author="Li, Jianying (NIH/NIEHS) [C]" w:date="2021-09-29T22:50:00Z">
        <w:r w:rsidR="008B3D84">
          <w:t xml:space="preserve"> </w:t>
        </w:r>
      </w:ins>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ins w:id="627" w:author="Wu, Steve (NIH/NIEHS) [E]" w:date="2021-09-14T14:30:00Z">
        <w:del w:id="628" w:author="Li, Jianying (NIH/NIEHS) [C]" w:date="2021-09-29T22:53:00Z">
          <w:r w:rsidDel="008B3D84">
            <w:delText xml:space="preserve"> </w:delText>
          </w:r>
        </w:del>
      </w:ins>
      <w:commentRangeStart w:id="629"/>
      <w:ins w:id="630" w:author="Wu, Steve (NIH/NIEHS) [E]" w:date="2021-09-14T14:43:00Z">
        <w:del w:id="631" w:author="Li, Jianying (NIH/NIEHS) [C]" w:date="2021-09-29T22:53:00Z">
          <w:r w:rsidR="0000198C" w:rsidRPr="0000198C" w:rsidDel="008B3D84">
            <w:delText>[PMID: 25295534, 19666588, 19490893, 18757322]</w:delText>
          </w:r>
        </w:del>
      </w:ins>
      <w:commentRangeEnd w:id="629"/>
      <w:ins w:id="632" w:author="Wu, Steve (NIH/NIEHS) [E]" w:date="2021-09-24T17:24:00Z">
        <w:del w:id="633" w:author="Li, Jianying (NIH/NIEHS) [C]" w:date="2021-09-29T22:53:00Z">
          <w:r w:rsidR="00277DC9" w:rsidDel="008B3D84">
            <w:rPr>
              <w:rStyle w:val="CommentReference"/>
              <w:rFonts w:eastAsiaTheme="minorHAnsi" w:cstheme="minorBidi"/>
              <w:lang w:eastAsia="en-US"/>
            </w:rPr>
            <w:commentReference w:id="629"/>
          </w:r>
        </w:del>
      </w:ins>
      <w:ins w:id="634" w:author="Wu, Steve (NIH/NIEHS) [E]" w:date="2021-09-14T14:30:00Z">
        <w:del w:id="635" w:author="Li, Jianying (NIH/NIEHS) [C]" w:date="2021-09-29T22:53:00Z">
          <w:r w:rsidDel="008B3D84">
            <w:delText>.</w:delText>
          </w:r>
        </w:del>
        <w:r>
          <w:t xml:space="preserve">  </w:t>
        </w:r>
      </w:ins>
      <w:ins w:id="636" w:author="Wu, Steve (NIH/NIEHS) [E]" w:date="2021-09-14T14:58:00Z">
        <w:r w:rsidR="00835EE5">
          <w:t>In</w:t>
        </w:r>
      </w:ins>
      <w:ins w:id="637" w:author="Wu, Steve (NIH/NIEHS) [E]" w:date="2021-09-14T14:30:00Z">
        <w:r>
          <w:t xml:space="preserve"> </w:t>
        </w:r>
      </w:ins>
      <w:ins w:id="638" w:author="Wu, Steve (NIH/NIEHS) [E]" w:date="2021-09-14T15:02:00Z">
        <w:r w:rsidR="001D7E50">
          <w:t>a</w:t>
        </w:r>
      </w:ins>
      <w:ins w:id="639" w:author="Wu, Steve (NIH/NIEHS) [E]" w:date="2021-09-14T14:58:00Z">
        <w:r w:rsidR="00835EE5">
          <w:t xml:space="preserve"> model system</w:t>
        </w:r>
      </w:ins>
      <w:ins w:id="640" w:author="Wu, Steve (NIH/NIEHS) [E]" w:date="2021-09-14T14:30:00Z">
        <w:r>
          <w:t xml:space="preserve">, the </w:t>
        </w:r>
      </w:ins>
      <w:ins w:id="641" w:author="Wu, Steve (NIH/NIEHS) [E]" w:date="2021-09-14T14:49:00Z">
        <w:r w:rsidR="00EF709E">
          <w:t>biological replicates</w:t>
        </w:r>
      </w:ins>
      <w:ins w:id="642" w:author="Wu, Steve (NIH/NIEHS) [E]" w:date="2021-09-14T14:30:00Z">
        <w:r>
          <w:t xml:space="preserve"> are randomly assigned into two groups, where one group will receive “placebo” and/or no treatment and another group will receive the perturbation treatment. Experimental measurement</w:t>
        </w:r>
      </w:ins>
      <w:ins w:id="643" w:author="Wu, Steve (NIH/NIEHS) [E]" w:date="2021-09-14T15:04:00Z">
        <w:r w:rsidR="00A32AE6">
          <w:t>s</w:t>
        </w:r>
      </w:ins>
      <w:ins w:id="644" w:author="Wu, Steve (NIH/NIEHS) [E]" w:date="2021-09-14T14:30:00Z">
        <w:r>
          <w:t xml:space="preserve"> will be properly collected from both groups (</w:t>
        </w:r>
      </w:ins>
      <w:ins w:id="645" w:author="Wu, Steve (NIH/NIEHS) [E]" w:date="2021-09-24T16:21:00Z">
        <w:r w:rsidR="00156AB3">
          <w:t>i.e.,</w:t>
        </w:r>
      </w:ins>
      <w:ins w:id="646" w:author="Wu, Steve (NIH/NIEHS) [E]" w:date="2021-09-14T14:30:00Z">
        <w:r>
          <w:t xml:space="preserve"> gene expression profile from a</w:t>
        </w:r>
      </w:ins>
      <w:ins w:id="647" w:author="Wu, Steve (NIH/NIEHS) [E]" w:date="2021-09-14T14:50:00Z">
        <w:r w:rsidR="005D5ABB">
          <w:t xml:space="preserve"> </w:t>
        </w:r>
      </w:ins>
      <w:ins w:id="648" w:author="Wu, Steve (NIH/NIEHS) [E]" w:date="2021-09-24T16:21:00Z">
        <w:r w:rsidR="00156AB3">
          <w:t>genome wide</w:t>
        </w:r>
      </w:ins>
      <w:ins w:id="649" w:author="Wu, Steve (NIH/NIEHS) [E]" w:date="2021-09-14T14:50:00Z">
        <w:r w:rsidR="005D5ABB">
          <w:t xml:space="preserve"> gene expression</w:t>
        </w:r>
      </w:ins>
      <w:ins w:id="650" w:author="Wu, Steve (NIH/NIEHS) [E]" w:date="2021-09-14T14:30:00Z">
        <w:r>
          <w:t xml:space="preserve"> experiment). Significantly changed genes/probes (signatures) will be obtained from this analysis according to </w:t>
        </w:r>
      </w:ins>
      <w:ins w:id="651" w:author="Wu, Steve (NIH/NIEHS) [E]" w:date="2021-09-14T15:04:00Z">
        <w:r w:rsidR="0077236E">
          <w:t>pre-determined</w:t>
        </w:r>
      </w:ins>
      <w:ins w:id="652" w:author="Wu, Steve (NIH/NIEHS) [E]" w:date="2021-09-14T14:30:00Z">
        <w:r>
          <w:t xml:space="preserve"> thresholds followed by a statistical </w:t>
        </w:r>
        <w:r>
          <w:lastRenderedPageBreak/>
          <w:t>analysis with directionality (up/down regulation). Such a list of genes/probes are deemed collectively as the “gene signature” of biological responses to a particular perturbation</w:t>
        </w:r>
      </w:ins>
      <w:ins w:id="653" w:author="Wu, Steve (NIH/NIEHS) [E]" w:date="2021-09-14T15:05:00Z">
        <w:r w:rsidR="00480444">
          <w:t xml:space="preserve"> in a given context such as cell or tissue </w:t>
        </w:r>
      </w:ins>
      <w:ins w:id="654" w:author="Wu, Steve (NIH/NIEHS) [E]" w:date="2021-09-24T16:21:00Z">
        <w:r w:rsidR="00156AB3">
          <w:t>types</w:t>
        </w:r>
      </w:ins>
      <w:ins w:id="655" w:author="Wu, Steve (NIH/NIEHS) [E]" w:date="2021-09-14T15:05:00Z">
        <w:r w:rsidR="00480444">
          <w:t xml:space="preserve"> of interest</w:t>
        </w:r>
      </w:ins>
      <w:ins w:id="656" w:author="Wu, Steve (NIH/NIEHS) [E]" w:date="2021-09-14T14:30:00Z">
        <w:r>
          <w:t>. And these</w:t>
        </w:r>
      </w:ins>
      <w:ins w:id="657" w:author="Wu, Steve (NIH/NIEHS) [E]" w:date="2021-09-14T15:12:00Z">
        <w:r w:rsidR="00A50596">
          <w:t xml:space="preserve"> downstream target</w:t>
        </w:r>
      </w:ins>
      <w:ins w:id="658" w:author="Wu, Steve (NIH/NIEHS) [E]" w:date="2021-09-14T14:30:00Z">
        <w:r>
          <w:t xml:space="preserve"> genes</w:t>
        </w:r>
      </w:ins>
      <w:ins w:id="659" w:author="Wu, Steve (NIH/NIEHS) [E]" w:date="2021-09-14T15:12:00Z">
        <w:r w:rsidR="00A50596">
          <w:t xml:space="preserve"> of the </w:t>
        </w:r>
      </w:ins>
      <w:ins w:id="660" w:author="Wu, Steve (NIH/NIEHS) [E]" w:date="2021-09-14T15:13:00Z">
        <w:r w:rsidR="00CE6A78">
          <w:t xml:space="preserve">perturbed </w:t>
        </w:r>
      </w:ins>
      <w:ins w:id="661" w:author="Wu, Steve (NIH/NIEHS) [E]" w:date="2021-09-14T16:20:00Z">
        <w:r w:rsidR="008603E5">
          <w:t>molecule</w:t>
        </w:r>
      </w:ins>
      <w:ins w:id="662" w:author="Wu, Steve (NIH/NIEHS) [E]" w:date="2021-09-14T14:30:00Z">
        <w:r>
          <w:t xml:space="preserve"> are referred as “signature genes”</w:t>
        </w:r>
      </w:ins>
      <w:ins w:id="663" w:author="Wu, Steve (NIH/NIEHS) [E]" w:date="2021-09-14T15:13:00Z">
        <w:r w:rsidR="00CE6A78">
          <w:t xml:space="preserve"> of th</w:t>
        </w:r>
        <w:r w:rsidR="0041051E">
          <w:t xml:space="preserve">e </w:t>
        </w:r>
      </w:ins>
      <w:ins w:id="664" w:author="Wu, Steve (NIH/NIEHS) [E]" w:date="2021-09-14T16:19:00Z">
        <w:r w:rsidR="002F3A17">
          <w:t>molecule</w:t>
        </w:r>
      </w:ins>
      <w:ins w:id="665" w:author="Wu, Steve (NIH/NIEHS) [E]" w:date="2021-09-14T15:13:00Z">
        <w:r w:rsidR="0041051E">
          <w:t xml:space="preserve"> of interest</w:t>
        </w:r>
      </w:ins>
      <w:ins w:id="666" w:author="Wu, Steve (NIH/NIEHS) [E]" w:date="2021-09-14T14:30:00Z">
        <w:r>
          <w:t>. Thi</w:t>
        </w:r>
      </w:ins>
      <w:ins w:id="667" w:author="Wu, Steve (NIH/NIEHS) [E]" w:date="2021-09-14T15:20:00Z">
        <w:r w:rsidR="00527530">
          <w:t>s gene</w:t>
        </w:r>
      </w:ins>
      <w:ins w:id="668" w:author="Wu, Steve (NIH/NIEHS) [E]" w:date="2021-09-14T15:21:00Z">
        <w:r w:rsidR="00527530">
          <w:t xml:space="preserve"> signature</w:t>
        </w:r>
      </w:ins>
      <w:ins w:id="669" w:author="Wu, Steve (NIH/NIEHS) [E]" w:date="2021-09-14T14:30:00Z">
        <w:r>
          <w:t xml:space="preserve"> information will be projected into </w:t>
        </w:r>
      </w:ins>
      <w:ins w:id="670" w:author="Wu, Steve (NIH/NIEHS) [E]" w:date="2021-09-14T15:20:00Z">
        <w:r w:rsidR="00032336">
          <w:t>the human specimen</w:t>
        </w:r>
      </w:ins>
      <w:ins w:id="671" w:author="Wu, Steve (NIH/NIEHS) [E]" w:date="2021-09-14T14:30:00Z">
        <w:r>
          <w:t xml:space="preserve"> of interest bearing the assumption that the</w:t>
        </w:r>
      </w:ins>
      <w:ins w:id="672" w:author="Wu, Steve (NIH/NIEHS) [E]" w:date="2021-09-14T15:18:00Z">
        <w:r w:rsidR="00B802A6">
          <w:t xml:space="preserve"> biological behavior </w:t>
        </w:r>
        <w:r w:rsidR="00C2202C">
          <w:t>of the gene of interest</w:t>
        </w:r>
      </w:ins>
      <w:ins w:id="673" w:author="Wu, Steve (NIH/NIEHS) [E]" w:date="2021-09-14T15:19:00Z">
        <w:r w:rsidR="00CB7A52">
          <w:t xml:space="preserve"> is conserved between the chosen model system and the human sp</w:t>
        </w:r>
      </w:ins>
      <w:ins w:id="674" w:author="Wu, Steve (NIH/NIEHS) [E]" w:date="2021-09-14T15:20:00Z">
        <w:r w:rsidR="00CB7A52">
          <w:t>e</w:t>
        </w:r>
      </w:ins>
      <w:ins w:id="675" w:author="Wu, Steve (NIH/NIEHS) [E]" w:date="2021-09-14T15:19:00Z">
        <w:r w:rsidR="00CB7A52">
          <w:t>cime</w:t>
        </w:r>
      </w:ins>
      <w:ins w:id="676" w:author="Wu, Steve (NIH/NIEHS) [E]" w:date="2021-09-14T15:20:00Z">
        <w:r w:rsidR="00CB7A52">
          <w:t>ns</w:t>
        </w:r>
      </w:ins>
      <w:ins w:id="677" w:author="Wu, Steve (NIH/NIEHS) [E]" w:date="2021-09-14T14:30:00Z">
        <w:r>
          <w:t xml:space="preserve">. </w:t>
        </w:r>
      </w:ins>
    </w:p>
    <w:p w14:paraId="5E81EAAF" w14:textId="28D45EE9" w:rsidR="00F250EF" w:rsidRDefault="00F250EF" w:rsidP="00F250EF">
      <w:pPr>
        <w:spacing w:line="480" w:lineRule="auto"/>
        <w:rPr>
          <w:ins w:id="678" w:author="Wu, Steve (NIH/NIEHS) [E]" w:date="2021-09-14T14:29:00Z"/>
        </w:rPr>
      </w:pPr>
      <w:ins w:id="679" w:author="Wu, Steve (NIH/NIEHS) [E]" w:date="2021-09-14T14:30:00Z">
        <w:r>
          <w:t xml:space="preserve">In </w:t>
        </w:r>
      </w:ins>
      <w:ins w:id="680" w:author="Wu, Steve (NIH/NIEHS) [E]" w:date="2021-09-14T15:58:00Z">
        <w:r w:rsidR="00187B22">
          <w:t xml:space="preserve">the </w:t>
        </w:r>
        <w:r w:rsidR="00507F15">
          <w:t>gene expression data</w:t>
        </w:r>
      </w:ins>
      <w:ins w:id="681" w:author="Wu, Steve (NIH/NIEHS) [E]" w:date="2021-09-14T15:59:00Z">
        <w:r w:rsidR="00507F15">
          <w:t xml:space="preserve">set </w:t>
        </w:r>
      </w:ins>
      <w:ins w:id="682" w:author="Wu, Steve (NIH/NIEHS) [E]" w:date="2021-09-14T16:19:00Z">
        <w:r w:rsidR="002F3A17">
          <w:t>(</w:t>
        </w:r>
      </w:ins>
      <w:ins w:id="683" w:author="Wu, Steve (NIH/NIEHS) [E]" w:date="2021-09-24T16:21:00Z">
        <w:r w:rsidR="00156AB3">
          <w:t>i.e.,</w:t>
        </w:r>
      </w:ins>
      <w:ins w:id="684" w:author="Wu, Steve (NIH/NIEHS) [E]" w:date="2021-09-14T16:19:00Z">
        <w:r w:rsidR="002F3A17">
          <w:t xml:space="preserve"> human) </w:t>
        </w:r>
      </w:ins>
      <w:ins w:id="685" w:author="Wu, Steve (NIH/NIEHS) [E]" w:date="2021-09-14T15:59:00Z">
        <w:r w:rsidR="00507F15">
          <w:t xml:space="preserve">that </w:t>
        </w:r>
        <w:r w:rsidR="003B503B">
          <w:t xml:space="preserve">molecular </w:t>
        </w:r>
      </w:ins>
      <w:ins w:id="686" w:author="Wu, Steve (NIH/NIEHS) [E]" w:date="2021-09-24T16:21:00Z">
        <w:r w:rsidR="00156AB3">
          <w:t>activities</w:t>
        </w:r>
      </w:ins>
      <w:ins w:id="687" w:author="Wu, Steve (NIH/NIEHS) [E]" w:date="2021-09-14T15:59:00Z">
        <w:r w:rsidR="003B503B">
          <w:t xml:space="preserve"> of the factor of interest</w:t>
        </w:r>
      </w:ins>
      <w:ins w:id="688" w:author="Wu, Steve (NIH/NIEHS) [E]" w:date="2021-09-14T17:13:00Z">
        <w:r w:rsidR="00AE1727">
          <w:t xml:space="preserve"> </w:t>
        </w:r>
        <w:r w:rsidR="005B648F">
          <w:t xml:space="preserve">on </w:t>
        </w:r>
      </w:ins>
      <w:ins w:id="689" w:author="Wu, Steve (NIH/NIEHS) [E]" w:date="2021-09-14T17:14:00Z">
        <w:r w:rsidR="005B648F">
          <w:t>individual</w:t>
        </w:r>
      </w:ins>
      <w:ins w:id="690" w:author="Wu, Steve (NIH/NIEHS) [E]" w:date="2021-09-14T17:13:00Z">
        <w:r w:rsidR="005B648F">
          <w:t xml:space="preserve"> </w:t>
        </w:r>
      </w:ins>
      <w:ins w:id="691" w:author="Wu, Steve (NIH/NIEHS) [E]" w:date="2021-09-14T17:14:00Z">
        <w:r w:rsidR="005B648F">
          <w:t>samples</w:t>
        </w:r>
      </w:ins>
      <w:ins w:id="692" w:author="Wu, Steve (NIH/NIEHS) [E]" w:date="2021-09-14T16:00:00Z">
        <w:r w:rsidR="009F75A9">
          <w:t xml:space="preserve"> are </w:t>
        </w:r>
      </w:ins>
      <w:ins w:id="693" w:author="Wu, Steve (NIH/NIEHS) [E]" w:date="2021-09-14T17:14:00Z">
        <w:r w:rsidR="005B648F">
          <w:t xml:space="preserve">to be </w:t>
        </w:r>
      </w:ins>
      <w:ins w:id="694" w:author="Wu, Steve (NIH/NIEHS) [E]" w:date="2021-09-14T16:19:00Z">
        <w:r w:rsidR="003A2DAB">
          <w:t>estimated</w:t>
        </w:r>
      </w:ins>
      <w:ins w:id="695" w:author="Wu, Steve (NIH/NIEHS) [E]" w:date="2021-09-14T16:00:00Z">
        <w:r w:rsidR="009F75A9">
          <w:t>,</w:t>
        </w:r>
      </w:ins>
      <w:ins w:id="696" w:author="Wu, Steve (NIH/NIEHS) [E]" w:date="2021-09-14T14:30:00Z">
        <w:r>
          <w:t xml:space="preserve"> the </w:t>
        </w:r>
      </w:ins>
      <w:ins w:id="697" w:author="Wu, Steve (NIH/NIEHS) [E]" w:date="2021-09-24T15:38:00Z">
        <w:r w:rsidR="00EB5059">
          <w:t>ortholog</w:t>
        </w:r>
      </w:ins>
      <w:commentRangeStart w:id="698"/>
      <w:commentRangeStart w:id="699"/>
      <w:ins w:id="700" w:author="Wu, Steve (NIH/NIEHS) [E]" w:date="2021-09-14T17:00:00Z">
        <w:r w:rsidR="003A6DAC">
          <w:t>s</w:t>
        </w:r>
      </w:ins>
      <w:commentRangeEnd w:id="698"/>
      <w:r w:rsidR="00AC6DDC">
        <w:rPr>
          <w:rStyle w:val="CommentReference"/>
          <w:rFonts w:eastAsiaTheme="minorHAnsi" w:cstheme="minorBidi"/>
          <w:lang w:eastAsia="en-US"/>
        </w:rPr>
        <w:commentReference w:id="698"/>
      </w:r>
      <w:commentRangeEnd w:id="699"/>
      <w:r w:rsidR="00EB5059">
        <w:rPr>
          <w:rStyle w:val="CommentReference"/>
          <w:rFonts w:eastAsiaTheme="minorHAnsi" w:cstheme="minorBidi"/>
          <w:lang w:eastAsia="en-US"/>
        </w:rPr>
        <w:commentReference w:id="699"/>
      </w:r>
      <w:ins w:id="701" w:author="Wu, Steve (NIH/NIEHS) [E]" w:date="2021-09-14T14:30:00Z">
        <w:r>
          <w:t xml:space="preserve"> of th</w:t>
        </w:r>
      </w:ins>
      <w:ins w:id="702" w:author="Wu, Steve (NIH/NIEHS) [E]" w:date="2021-09-14T17:00:00Z">
        <w:r w:rsidR="00E8074D">
          <w:t>e</w:t>
        </w:r>
      </w:ins>
      <w:ins w:id="703" w:author="Wu, Steve (NIH/NIEHS) [E]" w:date="2021-09-14T14:30:00Z">
        <w:r>
          <w:t xml:space="preserve"> </w:t>
        </w:r>
      </w:ins>
      <w:ins w:id="704" w:author="Wu, Steve (NIH/NIEHS) [E]" w:date="2021-09-14T17:00:00Z">
        <w:r w:rsidR="003A6DAC">
          <w:t>signature genes</w:t>
        </w:r>
      </w:ins>
      <w:ins w:id="705" w:author="Wu, Steve (NIH/NIEHS) [E]" w:date="2021-09-14T14:30:00Z">
        <w:r>
          <w:t xml:space="preserve"> </w:t>
        </w:r>
      </w:ins>
      <w:ins w:id="706" w:author="Wu, Steve (NIH/NIEHS) [E]" w:date="2021-09-14T17:14:00Z">
        <w:r w:rsidR="005B648F">
          <w:t>were</w:t>
        </w:r>
      </w:ins>
      <w:ins w:id="707" w:author="Wu, Steve (NIH/NIEHS) [E]" w:date="2021-09-14T17:01:00Z">
        <w:r w:rsidR="009B194C">
          <w:t xml:space="preserve"> first identified </w:t>
        </w:r>
      </w:ins>
      <w:ins w:id="708" w:author="Wu, Steve (NIH/NIEHS) [E]" w:date="2021-09-14T17:15:00Z">
        <w:r w:rsidR="009837C4">
          <w:t xml:space="preserve">and grouped </w:t>
        </w:r>
        <w:r w:rsidR="001B4989">
          <w:t xml:space="preserve">based on the </w:t>
        </w:r>
      </w:ins>
      <w:ins w:id="709" w:author="Wu, Steve (NIH/NIEHS) [E]" w:date="2021-09-14T14:30:00Z">
        <w:r>
          <w:t xml:space="preserve">directionality </w:t>
        </w:r>
      </w:ins>
      <w:ins w:id="710" w:author="Wu, Steve (NIH/NIEHS) [E]" w:date="2021-09-14T17:16:00Z">
        <w:r w:rsidR="005C0CF5">
          <w:t>of the signature genes</w:t>
        </w:r>
      </w:ins>
      <w:ins w:id="711" w:author="Wu, Steve (NIH/NIEHS) [E]" w:date="2021-09-14T17:18:00Z">
        <w:r w:rsidR="0088332D">
          <w:t>.</w:t>
        </w:r>
        <w:r w:rsidR="00E50044">
          <w:t xml:space="preserve"> The T-score</w:t>
        </w:r>
      </w:ins>
      <w:ins w:id="712" w:author="Wu, Steve (NIH/NIEHS) [E]" w:date="2021-09-14T17:19:00Z">
        <w:r w:rsidR="00E50044">
          <w:t>s</w:t>
        </w:r>
      </w:ins>
      <w:ins w:id="713" w:author="Wu, Steve (NIH/NIEHS) [E]" w:date="2021-09-14T17:16:00Z">
        <w:r w:rsidR="005C0CF5">
          <w:t xml:space="preserve"> </w:t>
        </w:r>
      </w:ins>
      <w:ins w:id="714" w:author="Wu, Steve (NIH/NIEHS) [E]" w:date="2021-09-14T17:18:00Z">
        <w:r w:rsidR="00E50044">
          <w:t xml:space="preserve">of </w:t>
        </w:r>
      </w:ins>
      <w:ins w:id="715" w:author="Wu, Steve (NIH/NIEHS) [E]" w:date="2021-09-14T17:19:00Z">
        <w:r w:rsidR="00E50044">
          <w:t xml:space="preserve">individual samples in the dataset </w:t>
        </w:r>
        <w:r w:rsidR="00155B8E">
          <w:t>were calculated by a</w:t>
        </w:r>
      </w:ins>
      <w:ins w:id="716" w:author="Wu, Steve (NIH/NIEHS) [E]" w:date="2021-09-14T14:30:00Z">
        <w:r>
          <w:t xml:space="preserve"> normal t-statistics from these two groups of measurement</w:t>
        </w:r>
      </w:ins>
      <w:ins w:id="717" w:author="Wu, Steve (NIH/NIEHS) [E]" w:date="2021-09-14T17:16:00Z">
        <w:r w:rsidR="00853E7B">
          <w:t>s</w:t>
        </w:r>
      </w:ins>
      <w:ins w:id="718" w:author="Wu, Steve (NIH/NIEHS) [E]" w:date="2021-09-14T14:30:00Z">
        <w:r>
          <w:t xml:space="preserve"> to </w:t>
        </w:r>
      </w:ins>
      <w:ins w:id="719" w:author="Wu, Steve (NIH/NIEHS) [E]" w:date="2021-09-14T17:20:00Z">
        <w:r w:rsidR="002D7B08">
          <w:t xml:space="preserve">derive a single number as a </w:t>
        </w:r>
        <w:r w:rsidR="003602B6">
          <w:t>quantitative surrogate of</w:t>
        </w:r>
      </w:ins>
      <w:ins w:id="720" w:author="Wu, Steve (NIH/NIEHS) [E]" w:date="2021-09-14T14:30:00Z">
        <w:r>
          <w:t xml:space="preserve"> </w:t>
        </w:r>
      </w:ins>
      <w:ins w:id="721" w:author="Wu, Steve (NIH/NIEHS) [E]" w:date="2021-09-14T17:16:00Z">
        <w:r w:rsidR="00853E7B">
          <w:t>molecular activities</w:t>
        </w:r>
      </w:ins>
      <w:ins w:id="722" w:author="Wu, Steve (NIH/NIEHS) [E]" w:date="2021-09-14T17:20:00Z">
        <w:r w:rsidR="003602B6">
          <w:t xml:space="preserve"> of </w:t>
        </w:r>
      </w:ins>
      <w:ins w:id="723" w:author="Wu, Steve (NIH/NIEHS) [E]" w:date="2021-09-14T17:21:00Z">
        <w:r w:rsidR="003602B6">
          <w:t>interest.</w:t>
        </w:r>
      </w:ins>
      <w:ins w:id="724" w:author="Wu, Steve (NIH/NIEHS) [E]" w:date="2021-09-14T17:16:00Z">
        <w:r w:rsidR="00853E7B">
          <w:t xml:space="preserve"> </w:t>
        </w:r>
      </w:ins>
      <w:commentRangeStart w:id="725"/>
      <w:ins w:id="726" w:author="Wu, Steve (NIH/NIEHS) [E]" w:date="2021-09-14T14:30:00Z">
        <w:r>
          <w:t>S</w:t>
        </w:r>
      </w:ins>
      <w:ins w:id="727" w:author="Wu, Steve (NIH/NIEHS) [E]" w:date="2021-09-14T17:21:00Z">
        <w:r w:rsidR="00F70BA9">
          <w:t>pecimens</w:t>
        </w:r>
      </w:ins>
      <w:ins w:id="728" w:author="Wu, Steve (NIH/NIEHS) [E]" w:date="2021-09-14T14:30:00Z">
        <w:r>
          <w:t xml:space="preserve"> with T-score</w:t>
        </w:r>
      </w:ins>
      <w:ins w:id="729" w:author="Wu, Steve (NIH/NIEHS) [E]" w:date="2021-09-14T17:21:00Z">
        <w:r w:rsidR="00874D24">
          <w:t>s</w:t>
        </w:r>
      </w:ins>
      <w:ins w:id="730" w:author="Wu, Steve (NIH/NIEHS) [E]" w:date="2021-09-14T14:30:00Z">
        <w:r>
          <w:t xml:space="preserve"> larger than 0, which share a similar signature gene expression profile from the model </w:t>
        </w:r>
      </w:ins>
      <w:ins w:id="731" w:author="Wu, Steve (NIH/NIEHS) [E]" w:date="2021-09-14T17:22:00Z">
        <w:r w:rsidR="00874D24">
          <w:t>system</w:t>
        </w:r>
      </w:ins>
      <w:ins w:id="732" w:author="Wu, Steve (NIH/NIEHS) [E]" w:date="2021-09-14T14:30:00Z">
        <w:r>
          <w:t>, were classified as having gene signature activities and vice versa.</w:t>
        </w:r>
      </w:ins>
      <w:commentRangeEnd w:id="725"/>
      <w:ins w:id="733" w:author="Wu, Steve (NIH/NIEHS) [E]" w:date="2021-09-14T17:23:00Z">
        <w:r w:rsidR="00EE112A">
          <w:rPr>
            <w:rStyle w:val="CommentReference"/>
            <w:rFonts w:eastAsiaTheme="minorHAnsi" w:cstheme="minorBidi"/>
            <w:lang w:eastAsia="en-US"/>
          </w:rPr>
          <w:commentReference w:id="725"/>
        </w:r>
      </w:ins>
    </w:p>
    <w:p w14:paraId="2F92096B" w14:textId="556C8296" w:rsidR="00197909" w:rsidRPr="00B63C3C" w:rsidRDefault="00AC3BFE" w:rsidP="00AA6E92">
      <w:pPr>
        <w:spacing w:line="480" w:lineRule="auto"/>
        <w:rPr>
          <w:color w:val="333333"/>
          <w:shd w:val="clear" w:color="auto" w:fill="FFFFFF"/>
        </w:rPr>
      </w:pPr>
      <w:ins w:id="734" w:author="Wu, Steve (NIH/NIEHS) [E]" w:date="2021-09-14T17:31:00Z">
        <w:r>
          <w:t>As an example i</w:t>
        </w:r>
      </w:ins>
      <w:ins w:id="735" w:author="Wu, Steve (NIH/NIEHS) [E]" w:date="2021-09-14T17:29:00Z">
        <w:r w:rsidR="009B5320">
          <w:t>n the SEM</w:t>
        </w:r>
      </w:ins>
      <w:ins w:id="736" w:author="Wu, Steve (NIH/NIEHS) [E]" w:date="2021-09-14T18:16:00Z">
        <w:r w:rsidR="00A70110">
          <w:t>I</w:t>
        </w:r>
      </w:ins>
      <w:ins w:id="737" w:author="Wu, Steve (NIH/NIEHS) [E]" w:date="2021-09-14T17:29:00Z">
        <w:r w:rsidR="009B5320">
          <w:t xml:space="preserve">Ps, </w:t>
        </w:r>
      </w:ins>
      <w:del w:id="738"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739" w:author="Wu, Steve (NIH/NIEHS) [E]" w:date="2021-09-14T17:29:00Z">
        <w:r w:rsidR="009B5320">
          <w:t>u</w:t>
        </w:r>
      </w:ins>
      <w:del w:id="740" w:author="Wu, Steve (NIH/NIEHS) [E]" w:date="2021-09-14T17:29:00Z">
        <w:r w:rsidR="006D60EC" w:rsidDel="009B5320">
          <w:delText>U</w:delText>
        </w:r>
      </w:del>
      <w:r w:rsidR="006D60EC">
        <w:t>sers can</w:t>
      </w:r>
      <w:del w:id="741" w:author="Wu, Steve (NIH/NIEHS) [E]" w:date="2021-09-14T17:29:00Z">
        <w:r w:rsidR="006D60EC" w:rsidDel="009B5320">
          <w:delText xml:space="preserve"> test this feature by</w:delText>
        </w:r>
      </w:del>
      <w:r w:rsidR="006D60EC">
        <w:t xml:space="preserve"> upload</w:t>
      </w:r>
      <w:del w:id="742" w:author="Wu, Steve (NIH/NIEHS) [E]" w:date="2021-09-14T17:29:00Z">
        <w:r w:rsidR="006D60EC" w:rsidDel="009B5320">
          <w:delText>ing</w:delText>
        </w:r>
      </w:del>
      <w:del w:id="743"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744" w:author="Wu, Steve (NIH/NIEHS) [E]" w:date="2021-09-14T17:30:00Z">
        <w:r w:rsidR="00FA25FB">
          <w:t>e.g.</w:t>
        </w:r>
      </w:ins>
      <w:del w:id="745" w:author="Wu, Steve (NIH/NIEHS) [E]" w:date="2021-09-14T17:30:00Z">
        <w:r w:rsidR="00B63C3C" w:rsidDel="00FA25FB">
          <w:delText>i.e.</w:delText>
        </w:r>
      </w:del>
      <w:r w:rsidR="00B63C3C">
        <w:t xml:space="preserve"> Human Sig.xlsx)</w:t>
      </w:r>
      <w:del w:id="746"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47" w:author="Wu, Steve (NIH/NIEHS) [E]" w:date="2021-09-14T17:30:00Z">
        <w:r w:rsidR="00FA25FB">
          <w:t>e.g.</w:t>
        </w:r>
      </w:ins>
      <w:del w:id="748"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r w:rsidR="006D60EC" w:rsidRPr="00E41667">
        <w:t>app_installation_dir/</w:t>
      </w:r>
      <w:r w:rsidR="006D60EC">
        <w:t>testD</w:t>
      </w:r>
      <w:r w:rsidR="006D60EC" w:rsidRPr="00E41667">
        <w:t>ata/</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749" w:author="Wu, Steve (NIH/NIEHS) [E]" w:date="2021-09-14T18:11:00Z">
        <w:r w:rsidR="00472115" w:rsidDel="00D606F1">
          <w:delText>i.</w:delText>
        </w:r>
      </w:del>
      <w:del w:id="750" w:author="Wu, Steve (NIH/NIEHS) [E]" w:date="2021-09-24T16:21:00Z">
        <w:r w:rsidR="00472115" w:rsidDel="00156AB3">
          <w:delText>e.</w:delText>
        </w:r>
      </w:del>
      <w:ins w:id="751"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752" w:author="Wu, Steve (NIH/NIEHS) [E]" w:date="2021-09-15T12:09:00Z">
        <w:r>
          <w:lastRenderedPageBreak/>
          <w:t>The imp</w:t>
        </w:r>
      </w:ins>
      <w:ins w:id="753" w:author="Wu, Steve (NIH/NIEHS) [E]" w:date="2021-09-15T12:10:00Z">
        <w:r>
          <w:t>act of g</w:t>
        </w:r>
      </w:ins>
      <w:ins w:id="754" w:author="Wu, Steve (NIH/NIEHS) [E]" w:date="2021-09-15T12:09:00Z">
        <w:r w:rsidR="00134517">
          <w:t xml:space="preserve">enetic interactions among </w:t>
        </w:r>
      </w:ins>
      <w:ins w:id="755" w:author="Wu, Steve (NIH/NIEHS) [E]" w:date="2021-09-24T16:21:00Z">
        <w:r w:rsidR="00156AB3">
          <w:t>regulators</w:t>
        </w:r>
      </w:ins>
      <w:ins w:id="756" w:author="Wu, Steve (NIH/NIEHS) [E]" w:date="2021-09-15T12:10:00Z">
        <w:r>
          <w:t xml:space="preserve"> on downstream target genes </w:t>
        </w:r>
        <w:r w:rsidR="00554D51">
          <w:t>is often tested</w:t>
        </w:r>
      </w:ins>
      <w:ins w:id="757" w:author="Wu, Steve (NIH/NIEHS) [E]" w:date="2021-09-15T12:13:00Z">
        <w:r w:rsidR="001C3851">
          <w:t xml:space="preserve"> by simultaneous manipulations o</w:t>
        </w:r>
      </w:ins>
      <w:ins w:id="758" w:author="Wu, Steve (NIH/NIEHS) [E]" w:date="2021-09-15T15:04:00Z">
        <w:r w:rsidR="00B439AB">
          <w:t>n</w:t>
        </w:r>
      </w:ins>
      <w:ins w:id="759" w:author="Wu, Steve (NIH/NIEHS) [E]" w:date="2021-09-15T12:13:00Z">
        <w:r w:rsidR="001C3851">
          <w:t xml:space="preserve"> </w:t>
        </w:r>
      </w:ins>
      <w:ins w:id="760" w:author="Wu, Steve (NIH/NIEHS) [E]" w:date="2021-09-15T12:14:00Z">
        <w:r w:rsidR="00782846">
          <w:t>levels o</w:t>
        </w:r>
      </w:ins>
      <w:ins w:id="761" w:author="Wu, Steve (NIH/NIEHS) [E]" w:date="2021-09-15T15:04:00Z">
        <w:r w:rsidR="001D5CFC">
          <w:t>r</w:t>
        </w:r>
      </w:ins>
      <w:ins w:id="762" w:author="Wu, Steve (NIH/NIEHS) [E]" w:date="2021-09-15T12:14:00Z">
        <w:r w:rsidR="00782846">
          <w:t xml:space="preserve"> activities of the </w:t>
        </w:r>
      </w:ins>
      <w:ins w:id="763" w:author="Wu, Steve (NIH/NIEHS) [E]" w:date="2021-09-24T16:21:00Z">
        <w:r w:rsidR="00156AB3">
          <w:t>regulators</w:t>
        </w:r>
      </w:ins>
      <w:ins w:id="764" w:author="Wu, Steve (NIH/NIEHS) [E]" w:date="2021-09-15T12:14:00Z">
        <w:r w:rsidR="00782846">
          <w:t xml:space="preserve"> in a model system. </w:t>
        </w:r>
        <w:r w:rsidR="00C842E5">
          <w:t xml:space="preserve">The SEMIPs app </w:t>
        </w:r>
      </w:ins>
      <w:ins w:id="765" w:author="Wu, Steve (NIH/NIEHS) [E]" w:date="2021-09-15T12:18:00Z">
        <w:r w:rsidR="00D8444B">
          <w:t>takes advantage of public</w:t>
        </w:r>
      </w:ins>
      <w:ins w:id="766" w:author="Wu, Steve (NIH/NIEHS) [E]" w:date="2021-09-15T12:19:00Z">
        <w:r w:rsidR="000D28B0">
          <w:t>ly available</w:t>
        </w:r>
      </w:ins>
      <w:ins w:id="767" w:author="Wu, Steve (NIH/NIEHS) [E]" w:date="2021-09-15T12:18:00Z">
        <w:r w:rsidR="00D8444B">
          <w:t xml:space="preserve"> or existing gene expression </w:t>
        </w:r>
      </w:ins>
      <w:ins w:id="768" w:author="Wu, Steve (NIH/NIEHS) [E]" w:date="2021-09-15T12:19:00Z">
        <w:r w:rsidR="000D28B0">
          <w:t>information</w:t>
        </w:r>
      </w:ins>
      <w:ins w:id="769" w:author="Wu, Steve (NIH/NIEHS) [E]" w:date="2021-09-15T12:15:00Z">
        <w:r w:rsidR="00FC4A53">
          <w:t xml:space="preserve"> to </w:t>
        </w:r>
      </w:ins>
      <w:ins w:id="770" w:author="Wu, Steve (NIH/NIEHS) [E]" w:date="2021-09-15T13:43:00Z">
        <w:r w:rsidR="00E76B67">
          <w:t>examine</w:t>
        </w:r>
      </w:ins>
      <w:ins w:id="771" w:author="Wu, Steve (NIH/NIEHS) [E]" w:date="2021-09-15T12:15:00Z">
        <w:r w:rsidR="00FC4A53">
          <w:t xml:space="preserve"> </w:t>
        </w:r>
      </w:ins>
      <w:ins w:id="772" w:author="Wu, Steve (NIH/NIEHS) [E]" w:date="2021-09-15T12:16:00Z">
        <w:r w:rsidR="00845110">
          <w:t>such potential interaction</w:t>
        </w:r>
      </w:ins>
      <w:ins w:id="773" w:author="Wu, Steve (NIH/NIEHS) [E]" w:date="2021-09-15T15:05:00Z">
        <w:r w:rsidR="001D5CFC">
          <w:t>s</w:t>
        </w:r>
      </w:ins>
      <w:ins w:id="774" w:author="Wu, Steve (NIH/NIEHS) [E]" w:date="2021-09-15T12:16:00Z">
        <w:r w:rsidR="00845110">
          <w:t xml:space="preserve"> </w:t>
        </w:r>
        <w:r w:rsidR="00C23180" w:rsidRPr="005C0CBB">
          <w:rPr>
            <w:i/>
            <w:iCs/>
            <w:rPrChange w:id="775" w:author="Li, Jianying (NIH/NIEHS) [C]" w:date="2021-09-20T09:02:00Z">
              <w:rPr/>
            </w:rPrChange>
          </w:rPr>
          <w:t>in silico</w:t>
        </w:r>
      </w:ins>
      <w:ins w:id="776" w:author="Wu, Steve (NIH/NIEHS) [E]" w:date="2021-09-15T15:06:00Z">
        <w:r w:rsidR="00744A35">
          <w:t xml:space="preserve"> by SEM</w:t>
        </w:r>
      </w:ins>
      <w:ins w:id="777" w:author="Wu, Steve (NIH/NIEHS) [E]" w:date="2021-09-15T13:43:00Z">
        <w:r w:rsidR="00F25A1A">
          <w:t>.</w:t>
        </w:r>
      </w:ins>
      <w:ins w:id="778" w:author="Wu, Steve (NIH/NIEHS) [E]" w:date="2021-09-15T15:17:00Z">
        <w:r w:rsidR="00826E9F">
          <w:t xml:space="preserve"> </w:t>
        </w:r>
        <w:r w:rsidR="00EC4092">
          <w:t>SEMIPs support</w:t>
        </w:r>
      </w:ins>
      <w:ins w:id="779" w:author="Wu, Steve (NIH/NIEHS) [E]" w:date="2021-09-15T15:20:00Z">
        <w:r w:rsidR="00BA0982">
          <w:t>s</w:t>
        </w:r>
      </w:ins>
      <w:ins w:id="780" w:author="Wu, Steve (NIH/NIEHS) [E]" w:date="2021-09-15T15:17:00Z">
        <w:r w:rsidR="00EC4092">
          <w:t xml:space="preserve"> the </w:t>
        </w:r>
        <w:r w:rsidR="00843813">
          <w:t>test o</w:t>
        </w:r>
      </w:ins>
      <w:ins w:id="781" w:author="Wu, Steve (NIH/NIEHS) [E]" w:date="2021-09-15T15:22:00Z">
        <w:r w:rsidR="006239CD">
          <w:t>f</w:t>
        </w:r>
      </w:ins>
      <w:ins w:id="782" w:author="Wu, Steve (NIH/NIEHS) [E]" w:date="2021-09-15T15:17:00Z">
        <w:r w:rsidR="00843813">
          <w:t xml:space="preserve"> a </w:t>
        </w:r>
        <w:r w:rsidR="00EC4092">
          <w:t xml:space="preserve">hypothesis </w:t>
        </w:r>
      </w:ins>
      <w:ins w:id="783" w:author="Wu, Steve (NIH/NIEHS) [E]" w:date="2021-09-15T15:23:00Z">
        <w:r w:rsidR="006B7899">
          <w:t>in which</w:t>
        </w:r>
      </w:ins>
      <w:ins w:id="784" w:author="Wu, Steve (NIH/NIEHS) [E]" w:date="2021-09-15T15:21:00Z">
        <w:r w:rsidR="00F72AEC" w:rsidRPr="00F72AEC">
          <w:t xml:space="preserve"> </w:t>
        </w:r>
        <w:r w:rsidR="00F72AEC">
          <w:t>two upstream regulators</w:t>
        </w:r>
      </w:ins>
      <w:ins w:id="785" w:author="Wu, Steve (NIH/NIEHS) [E]" w:date="2021-09-15T15:17:00Z">
        <w:r w:rsidR="00EC4092">
          <w:t xml:space="preserve"> </w:t>
        </w:r>
      </w:ins>
      <w:ins w:id="786" w:author="Li, Jianying (NIH/NIEHS) [C]" w:date="2021-09-20T14:16:00Z">
        <w:r w:rsidR="00117C2F">
          <w:t>(</w:t>
        </w:r>
      </w:ins>
      <w:ins w:id="787" w:author="Li, Jianying (NIH/NIEHS) [C]" w:date="2021-09-20T14:15:00Z">
        <w:r w:rsidR="00117C2F">
          <w:t>“Fac1” and “Fac2” in Figure 1</w:t>
        </w:r>
      </w:ins>
      <w:ins w:id="788" w:author="Li, Jianying (NIH/NIEHS) [C]" w:date="2021-09-20T14:16:00Z">
        <w:r w:rsidR="00117C2F">
          <w:t>)</w:t>
        </w:r>
      </w:ins>
      <w:ins w:id="789" w:author="Li, Jianying (NIH/NIEHS) [C]" w:date="2021-09-20T14:15:00Z">
        <w:r w:rsidR="00117C2F">
          <w:t xml:space="preserve"> </w:t>
        </w:r>
      </w:ins>
      <w:ins w:id="790" w:author="Wu, Steve (NIH/NIEHS) [E]" w:date="2021-09-15T15:18:00Z">
        <w:r w:rsidR="000774C5">
          <w:t>concurren</w:t>
        </w:r>
      </w:ins>
      <w:ins w:id="791" w:author="Wu, Steve (NIH/NIEHS) [E]" w:date="2021-09-15T15:19:00Z">
        <w:r w:rsidR="000774C5">
          <w:t>t</w:t>
        </w:r>
      </w:ins>
      <w:ins w:id="792" w:author="Wu, Steve (NIH/NIEHS) [E]" w:date="2021-09-15T15:21:00Z">
        <w:r w:rsidR="00990AB9">
          <w:t xml:space="preserve">ly </w:t>
        </w:r>
        <w:r w:rsidR="00F72AEC">
          <w:t>regulate</w:t>
        </w:r>
      </w:ins>
      <w:ins w:id="793" w:author="Wu, Steve (NIH/NIEHS) [E]" w:date="2021-09-15T15:19:00Z">
        <w:r w:rsidR="000774C5">
          <w:t xml:space="preserve"> </w:t>
        </w:r>
        <w:r w:rsidR="006574F3">
          <w:t>the levels of one downstream reporter gene</w:t>
        </w:r>
      </w:ins>
      <w:ins w:id="794" w:author="Wu, Steve (NIH/NIEHS) [E]" w:date="2021-09-15T15:20:00Z">
        <w:r w:rsidR="00BA0982">
          <w:t xml:space="preserve"> </w:t>
        </w:r>
      </w:ins>
      <w:ins w:id="795" w:author="Li, Jianying (NIH/NIEHS) [C]" w:date="2021-09-20T14:16:00Z">
        <w:r w:rsidR="00117C2F">
          <w:t xml:space="preserve">(Endpoint in Figure 1) </w:t>
        </w:r>
      </w:ins>
      <w:ins w:id="796" w:author="Wu, Steve (NIH/NIEHS) [E]" w:date="2021-09-15T15:20:00Z">
        <w:r w:rsidR="00BA0982">
          <w:t>in a 3-node model</w:t>
        </w:r>
      </w:ins>
      <w:ins w:id="797" w:author="Li, Jianying (NIH/NIEHS) [C]" w:date="2021-09-20T14:16:00Z">
        <w:r w:rsidR="00117C2F">
          <w:t xml:space="preserve"> (Figure 1)</w:t>
        </w:r>
      </w:ins>
      <w:ins w:id="798" w:author="Wu, Steve (NIH/NIEHS) [E]" w:date="2021-09-15T15:20:00Z">
        <w:r w:rsidR="00BA0982">
          <w:t xml:space="preserve">. </w:t>
        </w:r>
      </w:ins>
      <w:ins w:id="799" w:author="Wu, Steve (NIH/NIEHS) [E]" w:date="2021-09-15T15:18:00Z">
        <w:r w:rsidR="00843813">
          <w:t xml:space="preserve"> </w:t>
        </w:r>
      </w:ins>
      <w:ins w:id="800" w:author="Wu, Steve (NIH/NIEHS) [E]" w:date="2021-09-15T15:25:00Z">
        <w:r w:rsidR="002620FD">
          <w:t xml:space="preserve">The input variables </w:t>
        </w:r>
      </w:ins>
      <w:ins w:id="801" w:author="Wu, Steve (NIH/NIEHS) [E]" w:date="2021-09-15T15:26:00Z">
        <w:r w:rsidR="00812251">
          <w:t xml:space="preserve">for upstream regulators could be either the gene expression levels </w:t>
        </w:r>
        <w:r w:rsidR="00A929A0">
          <w:t xml:space="preserve">or the molecular </w:t>
        </w:r>
      </w:ins>
      <w:ins w:id="802" w:author="Wu, Steve (NIH/NIEHS) [E]" w:date="2021-09-24T16:21:00Z">
        <w:r w:rsidR="00667323">
          <w:t>activities</w:t>
        </w:r>
      </w:ins>
      <w:ins w:id="803" w:author="Wu, Steve (NIH/NIEHS) [E]" w:date="2021-09-15T15:26:00Z">
        <w:r w:rsidR="00A929A0">
          <w:t xml:space="preserve"> in a T-score format</w:t>
        </w:r>
      </w:ins>
      <w:ins w:id="804" w:author="Wu, Steve (NIH/NIEHS) [E]" w:date="2021-09-15T15:27:00Z">
        <w:r w:rsidR="00A929A0">
          <w:t xml:space="preserve">. </w:t>
        </w:r>
      </w:ins>
      <w:ins w:id="805" w:author="Li, Jianying (NIH/NIEHS) [C]" w:date="2021-09-20T14:17:00Z">
        <w:r w:rsidR="00117C2F">
          <w:t xml:space="preserve">Our current SEM model tests both upstream regulators in a regression model </w:t>
        </w:r>
      </w:ins>
      <w:ins w:id="806" w:author="Li, Jianying (NIH/NIEHS) [C]" w:date="2021-09-20T14:18:00Z">
        <w:r w:rsidR="00117C2F">
          <w:t xml:space="preserve">on the “endpoint”, where </w:t>
        </w:r>
      </w:ins>
      <w:ins w:id="807" w:author="Wu, Steve (NIH/NIEHS) [E]" w:date="2021-09-15T15:32:00Z">
        <w:del w:id="808" w:author="Li, Jianying (NIH/NIEHS) [C]" w:date="2021-09-20T14:18:00Z">
          <w:r w:rsidR="00113EE2" w:rsidDel="00117C2F">
            <w:delText>[</w:delText>
          </w:r>
          <w:r w:rsidR="00EF108E" w:rsidRPr="000B6D58" w:rsidDel="00117C2F">
            <w:rPr>
              <w:highlight w:val="yellow"/>
              <w:rPrChange w:id="809" w:author="Wu, Steve (NIH/NIEHS) [E]" w:date="2021-09-15T15:35:00Z">
                <w:rPr/>
              </w:rPrChange>
            </w:rPr>
            <w:delText xml:space="preserve">Jianying, please elaborate the meaning of </w:delText>
          </w:r>
        </w:del>
      </w:ins>
      <w:ins w:id="810" w:author="Wu, Steve (NIH/NIEHS) [E]" w:date="2021-09-15T15:33:00Z">
        <w:r w:rsidR="00224AF8" w:rsidRPr="000B6D58">
          <w:rPr>
            <w:highlight w:val="yellow"/>
            <w:rPrChange w:id="811" w:author="Wu, Steve (NIH/NIEHS) [E]" w:date="2021-09-15T15:35:00Z">
              <w:rPr/>
            </w:rPrChange>
          </w:rPr>
          <w:sym w:font="Symbol" w:char="F067"/>
        </w:r>
        <w:r w:rsidR="006A1BBB" w:rsidRPr="000B6D58">
          <w:rPr>
            <w:highlight w:val="yellow"/>
            <w:rPrChange w:id="812" w:author="Wu, Steve (NIH/NIEHS) [E]" w:date="2021-09-15T15:35:00Z">
              <w:rPr/>
            </w:rPrChange>
          </w:rPr>
          <w:t>11</w:t>
        </w:r>
      </w:ins>
      <w:ins w:id="813" w:author="Li, Jianying (NIH/NIEHS) [C]" w:date="2021-09-20T14:18:00Z">
        <w:r w:rsidR="00117C2F">
          <w:rPr>
            <w:highlight w:val="yellow"/>
          </w:rPr>
          <w:t xml:space="preserve"> and</w:t>
        </w:r>
      </w:ins>
      <w:ins w:id="814" w:author="Wu, Steve (NIH/NIEHS) [E]" w:date="2021-09-15T15:33:00Z">
        <w:del w:id="815" w:author="Li, Jianying (NIH/NIEHS) [C]" w:date="2021-09-20T14:18:00Z">
          <w:r w:rsidR="006A1BBB" w:rsidRPr="000B6D58" w:rsidDel="00117C2F">
            <w:rPr>
              <w:highlight w:val="yellow"/>
              <w:rPrChange w:id="816" w:author="Wu, Steve (NIH/NIEHS) [E]" w:date="2021-09-15T15:35:00Z">
                <w:rPr/>
              </w:rPrChange>
            </w:rPr>
            <w:delText>,</w:delText>
          </w:r>
        </w:del>
        <w:r w:rsidR="006A1BBB" w:rsidRPr="000B6D58">
          <w:rPr>
            <w:highlight w:val="yellow"/>
            <w:rPrChange w:id="817" w:author="Wu, Steve (NIH/NIEHS) [E]" w:date="2021-09-15T15:35:00Z">
              <w:rPr/>
            </w:rPrChange>
          </w:rPr>
          <w:t xml:space="preserve"> </w:t>
        </w:r>
        <w:r w:rsidR="006A1BBB" w:rsidRPr="000B6D58">
          <w:rPr>
            <w:highlight w:val="yellow"/>
            <w:rPrChange w:id="818" w:author="Wu, Steve (NIH/NIEHS) [E]" w:date="2021-09-15T15:35:00Z">
              <w:rPr/>
            </w:rPrChange>
          </w:rPr>
          <w:sym w:font="Symbol" w:char="F067"/>
        </w:r>
        <w:r w:rsidR="006A1BBB" w:rsidRPr="000B6D58">
          <w:rPr>
            <w:highlight w:val="yellow"/>
            <w:rPrChange w:id="819" w:author="Wu, Steve (NIH/NIEHS) [E]" w:date="2021-09-15T15:35:00Z">
              <w:rPr/>
            </w:rPrChange>
          </w:rPr>
          <w:t>21</w:t>
        </w:r>
      </w:ins>
      <w:ins w:id="820" w:author="Li, Jianying (NIH/NIEHS) [C]" w:date="2021-09-20T14:18:00Z">
        <w:r w:rsidR="00117C2F">
          <w:rPr>
            <w:highlight w:val="yellow"/>
          </w:rPr>
          <w:t xml:space="preserve"> are the coefficients in the regression model and</w:t>
        </w:r>
      </w:ins>
      <w:ins w:id="821" w:author="Wu, Steve (NIH/NIEHS) [E]" w:date="2021-09-15T15:33:00Z">
        <w:del w:id="822" w:author="Li, Jianying (NIH/NIEHS) [C]" w:date="2021-09-20T14:18:00Z">
          <w:r w:rsidR="006A1BBB" w:rsidRPr="000B6D58" w:rsidDel="00117C2F">
            <w:rPr>
              <w:highlight w:val="yellow"/>
              <w:rPrChange w:id="823" w:author="Wu, Steve (NIH/NIEHS) [E]" w:date="2021-09-15T15:35:00Z">
                <w:rPr/>
              </w:rPrChange>
            </w:rPr>
            <w:delText>,</w:delText>
          </w:r>
        </w:del>
        <w:r w:rsidR="006A1BBB" w:rsidRPr="000B6D58">
          <w:rPr>
            <w:highlight w:val="yellow"/>
            <w:rPrChange w:id="824" w:author="Wu, Steve (NIH/NIEHS) [E]" w:date="2021-09-15T15:35:00Z">
              <w:rPr/>
            </w:rPrChange>
          </w:rPr>
          <w:t xml:space="preserve"> </w:t>
        </w:r>
      </w:ins>
      <w:ins w:id="825" w:author="Wu, Steve (NIH/NIEHS) [E]" w:date="2021-09-15T15:34:00Z">
        <w:r w:rsidR="000306BA" w:rsidRPr="000B6D58">
          <w:rPr>
            <w:highlight w:val="yellow"/>
            <w:rPrChange w:id="826" w:author="Wu, Steve (NIH/NIEHS) [E]" w:date="2021-09-15T15:35:00Z">
              <w:rPr/>
            </w:rPrChange>
          </w:rPr>
          <w:sym w:font="Symbol" w:char="F065"/>
        </w:r>
        <w:r w:rsidR="000306BA" w:rsidRPr="000B6D58">
          <w:rPr>
            <w:highlight w:val="yellow"/>
            <w:rPrChange w:id="827" w:author="Wu, Steve (NIH/NIEHS) [E]" w:date="2021-09-15T15:35:00Z">
              <w:rPr/>
            </w:rPrChange>
          </w:rPr>
          <w:t xml:space="preserve">1 </w:t>
        </w:r>
      </w:ins>
      <w:ins w:id="828" w:author="Li, Jianying (NIH/NIEHS) [C]" w:date="2021-09-20T14:18:00Z">
        <w:r w:rsidR="00117C2F">
          <w:rPr>
            <w:highlight w:val="yellow"/>
          </w:rPr>
          <w:t>is the mod</w:t>
        </w:r>
      </w:ins>
      <w:ins w:id="829" w:author="Li, Jianying (NIH/NIEHS) [C]" w:date="2021-09-20T14:19:00Z">
        <w:r w:rsidR="00117C2F">
          <w:rPr>
            <w:highlight w:val="yellow"/>
          </w:rPr>
          <w:t>el residual</w:t>
        </w:r>
      </w:ins>
      <w:ins w:id="830" w:author="Wu, Steve (NIH/NIEHS) [E]" w:date="2021-09-15T15:34:00Z">
        <w:del w:id="831" w:author="Li, Jianying (NIH/NIEHS) [C]" w:date="2021-09-20T14:19:00Z">
          <w:r w:rsidR="000306BA" w:rsidRPr="000B6D58" w:rsidDel="00117C2F">
            <w:rPr>
              <w:highlight w:val="yellow"/>
              <w:rPrChange w:id="832" w:author="Wu, Steve (NIH/NIEHS) [E]" w:date="2021-09-15T15:35:00Z">
                <w:rPr/>
              </w:rPrChange>
            </w:rPr>
            <w:delText xml:space="preserve">and </w:delText>
          </w:r>
          <w:r w:rsidR="000306BA" w:rsidRPr="000B6D58" w:rsidDel="00117C2F">
            <w:rPr>
              <w:highlight w:val="yellow"/>
              <w:rPrChange w:id="833" w:author="Wu, Steve (NIH/NIEHS) [E]" w:date="2021-09-15T15:35:00Z">
                <w:rPr/>
              </w:rPrChange>
            </w:rPr>
            <w:sym w:font="Symbol" w:char="F065"/>
          </w:r>
          <w:r w:rsidR="000306BA" w:rsidRPr="000B6D58" w:rsidDel="00117C2F">
            <w:rPr>
              <w:highlight w:val="yellow"/>
              <w:rPrChange w:id="834" w:author="Wu, Steve (NIH/NIEHS) [E]" w:date="2021-09-15T15:35:00Z">
                <w:rPr/>
              </w:rPrChange>
            </w:rPr>
            <w:delText>2</w:delText>
          </w:r>
          <w:r w:rsidR="000B6D58" w:rsidRPr="000B6D58" w:rsidDel="00117C2F">
            <w:rPr>
              <w:highlight w:val="yellow"/>
              <w:rPrChange w:id="835" w:author="Wu, Steve (NIH/NIEHS) [E]" w:date="2021-09-15T15:35:00Z">
                <w:rPr/>
              </w:rPrChange>
            </w:rPr>
            <w:delText xml:space="preserve"> in</w:delText>
          </w:r>
        </w:del>
        <w:r w:rsidR="000B6D58" w:rsidRPr="000B6D58">
          <w:rPr>
            <w:highlight w:val="yellow"/>
            <w:rPrChange w:id="836" w:author="Wu, Steve (NIH/NIEHS) [E]" w:date="2021-09-15T15:35:00Z">
              <w:rPr/>
            </w:rPrChange>
          </w:rPr>
          <w:t xml:space="preserve"> </w:t>
        </w:r>
      </w:ins>
      <w:ins w:id="837" w:author="Li, Jianying (NIH/NIEHS) [C]" w:date="2021-09-20T14:19:00Z">
        <w:r w:rsidR="00117C2F">
          <w:rPr>
            <w:highlight w:val="yellow"/>
          </w:rPr>
          <w:t>(F</w:t>
        </w:r>
      </w:ins>
      <w:ins w:id="838" w:author="Wu, Steve (NIH/NIEHS) [E]" w:date="2021-09-15T15:34:00Z">
        <w:del w:id="839" w:author="Li, Jianying (NIH/NIEHS) [C]" w:date="2021-09-20T14:19:00Z">
          <w:r w:rsidR="000B6D58" w:rsidRPr="000B6D58" w:rsidDel="00117C2F">
            <w:rPr>
              <w:highlight w:val="yellow"/>
              <w:rPrChange w:id="840" w:author="Wu, Steve (NIH/NIEHS) [E]" w:date="2021-09-15T15:35:00Z">
                <w:rPr/>
              </w:rPrChange>
            </w:rPr>
            <w:delText>f</w:delText>
          </w:r>
        </w:del>
        <w:r w:rsidR="000B6D58" w:rsidRPr="000B6D58">
          <w:rPr>
            <w:highlight w:val="yellow"/>
            <w:rPrChange w:id="841" w:author="Wu, Steve (NIH/NIEHS) [E]" w:date="2021-09-15T15:35:00Z">
              <w:rPr/>
            </w:rPrChange>
          </w:rPr>
          <w:t>igure 1</w:t>
        </w:r>
      </w:ins>
      <w:ins w:id="842" w:author="Li, Jianying (NIH/NIEHS) [C]" w:date="2021-09-20T14:19:00Z">
        <w:r w:rsidR="00117C2F">
          <w:t>)</w:t>
        </w:r>
      </w:ins>
      <w:ins w:id="843" w:author="Wu, Steve (NIH/NIEHS) [E]" w:date="2021-09-15T15:34:00Z">
        <w:del w:id="844" w:author="Li, Jianying (NIH/NIEHS) [C]" w:date="2021-09-20T14:19:00Z">
          <w:r w:rsidR="000B6D58" w:rsidDel="00117C2F">
            <w:delText>]</w:delText>
          </w:r>
        </w:del>
      </w:ins>
      <w:ins w:id="845" w:author="Wu, Steve (NIH/NIEHS) [E]" w:date="2021-09-15T15:35:00Z">
        <w:r w:rsidR="000B6D58">
          <w:t>.</w:t>
        </w:r>
      </w:ins>
      <w:ins w:id="846" w:author="Wu, Steve (NIH/NIEHS) [E]" w:date="2021-09-15T15:50:00Z">
        <w:r w:rsidR="00EE08BA">
          <w:t xml:space="preserve"> </w:t>
        </w:r>
      </w:ins>
      <w:ins w:id="847" w:author="Li, Jianying (NIH/NIEHS) [C]" w:date="2021-09-20T14:19:00Z">
        <w:r w:rsidR="00351474">
          <w:t xml:space="preserve">The model also assumes and tests the </w:t>
        </w:r>
        <w:del w:id="848" w:author="Wu, Steve (NIH/NIEHS) [E]" w:date="2021-09-24T16:40:00Z">
          <w:r w:rsidR="00351474" w:rsidDel="007B066F">
            <w:delText>correlationshp</w:delText>
          </w:r>
        </w:del>
      </w:ins>
      <w:ins w:id="849" w:author="Wu, Steve (NIH/NIEHS) [E]" w:date="2021-09-24T16:40:00Z">
        <w:r w:rsidR="007B066F">
          <w:t>correlations</w:t>
        </w:r>
      </w:ins>
      <w:ins w:id="850" w:author="Li, Jianying (NIH/NIEHS) [C]" w:date="2021-09-20T14:19:00Z">
        <w:r w:rsidR="00351474">
          <w:t xml:space="preserve"> between these two upstream regulat</w:t>
        </w:r>
      </w:ins>
      <w:ins w:id="851" w:author="Li, Jianying (NIH/NIEHS) [C]" w:date="2021-09-20T14:20:00Z">
        <w:r w:rsidR="00351474">
          <w:t xml:space="preserve">ors represented by the arc both-ended error pointing to each other. </w:t>
        </w:r>
      </w:ins>
      <w:ins w:id="852" w:author="Wu, Steve (NIH/NIEHS) [E]" w:date="2021-09-15T15:53:00Z">
        <w:r w:rsidR="007C14C7">
          <w:t>This model also examine</w:t>
        </w:r>
      </w:ins>
      <w:ins w:id="853" w:author="Wu, Steve (NIH/NIEHS) [E]" w:date="2021-09-15T15:54:00Z">
        <w:r w:rsidR="0012448C">
          <w:t>s</w:t>
        </w:r>
      </w:ins>
      <w:ins w:id="854" w:author="Wu, Steve (NIH/NIEHS) [E]" w:date="2021-09-15T15:53:00Z">
        <w:r w:rsidR="007C14C7">
          <w:t xml:space="preserve"> the </w:t>
        </w:r>
      </w:ins>
      <w:ins w:id="855" w:author="Wu, Steve (NIH/NIEHS) [E]" w:date="2021-09-24T16:40:00Z">
        <w:r w:rsidR="00322FC6">
          <w:t>mutual</w:t>
        </w:r>
      </w:ins>
      <w:ins w:id="856" w:author="Wu, Steve (NIH/NIEHS) [E]" w:date="2021-09-15T16:00:00Z">
        <w:r w:rsidR="0097324D">
          <w:t xml:space="preserve"> influence </w:t>
        </w:r>
        <w:r w:rsidR="00DE5FF2">
          <w:t>between</w:t>
        </w:r>
      </w:ins>
      <w:ins w:id="857" w:author="Wu, Steve (NIH/NIEHS) [E]" w:date="2021-09-15T15:52:00Z">
        <w:r w:rsidR="006D71BD">
          <w:t xml:space="preserve"> </w:t>
        </w:r>
        <w:r w:rsidR="006A46D9">
          <w:t xml:space="preserve">the two upstream </w:t>
        </w:r>
      </w:ins>
      <w:ins w:id="858" w:author="Wu, Steve (NIH/NIEHS) [E]" w:date="2021-09-24T16:40:00Z">
        <w:r w:rsidR="00322FC6">
          <w:t>regulators</w:t>
        </w:r>
      </w:ins>
      <w:ins w:id="859" w:author="Wu, Steve (NIH/NIEHS) [E]" w:date="2021-09-24T17:36:00Z">
        <w:r w:rsidR="005D3278">
          <w:t>’</w:t>
        </w:r>
      </w:ins>
      <w:ins w:id="860" w:author="Wu, Steve (NIH/NIEHS) [E]" w:date="2021-09-15T15:53:00Z">
        <w:r w:rsidR="006A46D9">
          <w:t xml:space="preserve"> </w:t>
        </w:r>
      </w:ins>
      <w:ins w:id="861" w:author="Wu, Steve (NIH/NIEHS) [E]" w:date="2021-09-24T16:40:00Z">
        <w:r w:rsidR="00322FC6">
          <w:t>activities</w:t>
        </w:r>
      </w:ins>
      <w:ins w:id="862" w:author="Wu, Steve (NIH/NIEHS) [E]" w:date="2021-09-15T15:53:00Z">
        <w:r w:rsidR="006A46D9">
          <w:t xml:space="preserve"> or levels</w:t>
        </w:r>
      </w:ins>
      <w:ins w:id="863" w:author="Wu, Steve (NIH/NIEHS) [E]" w:date="2021-09-15T16:00:00Z">
        <w:r w:rsidR="00DE5FF2">
          <w:t>, which</w:t>
        </w:r>
      </w:ins>
      <w:ins w:id="864" w:author="Wu, Steve (NIH/NIEHS) [E]" w:date="2021-09-15T15:54:00Z">
        <w:r w:rsidR="0012448C">
          <w:t xml:space="preserve"> </w:t>
        </w:r>
      </w:ins>
      <w:ins w:id="865" w:author="Wu, Steve (NIH/NIEHS) [E]" w:date="2021-09-15T16:00:00Z">
        <w:r w:rsidR="00DB17E2">
          <w:t>may serve as</w:t>
        </w:r>
      </w:ins>
      <w:ins w:id="866" w:author="Wu, Steve (NIH/NIEHS) [E]" w:date="2021-09-15T15:53:00Z">
        <w:r w:rsidR="006A46D9">
          <w:t xml:space="preserve"> </w:t>
        </w:r>
      </w:ins>
      <w:ins w:id="867" w:author="Wu, Steve (NIH/NIEHS) [E]" w:date="2021-09-15T16:00:00Z">
        <w:r w:rsidR="00DB17E2">
          <w:t xml:space="preserve">a </w:t>
        </w:r>
      </w:ins>
      <w:ins w:id="868" w:author="Wu, Steve (NIH/NIEHS) [E]" w:date="2021-09-15T15:54:00Z">
        <w:r w:rsidR="00315A09">
          <w:t>predication on candid</w:t>
        </w:r>
      </w:ins>
      <w:ins w:id="869" w:author="Wu, Steve (NIH/NIEHS) [E]" w:date="2021-09-15T15:55:00Z">
        <w:r w:rsidR="00315A09">
          <w:t>ate genetic interactions between the</w:t>
        </w:r>
      </w:ins>
      <w:ins w:id="870" w:author="Wu, Steve (NIH/NIEHS) [E]" w:date="2021-09-15T16:01:00Z">
        <w:r w:rsidR="00DB17E2">
          <w:t xml:space="preserve"> two factors</w:t>
        </w:r>
      </w:ins>
      <w:ins w:id="871" w:author="Wu, Steve (NIH/NIEHS) [E]" w:date="2021-09-15T15:55:00Z">
        <w:r w:rsidR="00315A09">
          <w:t xml:space="preserve"> </w:t>
        </w:r>
        <w:r w:rsidR="0073100B">
          <w:t xml:space="preserve">within the context of the gene expression data matrix. </w:t>
        </w:r>
      </w:ins>
      <w:del w:id="872" w:author="Wu, Steve (NIH/NIEHS) [E]" w:date="2021-09-14T18:25:00Z">
        <w:r w:rsidR="00F00D75" w:rsidDel="00AC3670">
          <w:delText>A</w:delText>
        </w:r>
      </w:del>
      <w:del w:id="873" w:author="Wu, Steve (NIH/NIEHS) [E]" w:date="2021-09-15T15:56:00Z">
        <w:r w:rsidR="00F00D75" w:rsidDel="0073100B">
          <w:delText xml:space="preserve"> three-node</w:delText>
        </w:r>
        <w:r w:rsidR="006D2395" w:rsidDel="0073100B">
          <w:delText xml:space="preserve"> structural equation model</w:delText>
        </w:r>
      </w:del>
      <w:del w:id="874" w:author="Wu, Steve (NIH/NIEHS) [E]" w:date="2021-09-14T18:25:00Z">
        <w:r w:rsidR="006D2395" w:rsidDel="00AC3670">
          <w:delText xml:space="preserve"> can be</w:delText>
        </w:r>
      </w:del>
      <w:del w:id="875" w:author="Wu, Steve (NIH/NIEHS) [E]" w:date="2021-09-15T15:56:00Z">
        <w:r w:rsidR="006D2395" w:rsidDel="0073100B">
          <w:delText xml:space="preserve"> hypothesize</w:delText>
        </w:r>
      </w:del>
      <w:del w:id="876" w:author="Wu, Steve (NIH/NIEHS) [E]" w:date="2021-09-14T18:25:00Z">
        <w:r w:rsidR="006D2395" w:rsidDel="00AC3670">
          <w:delText>d</w:delText>
        </w:r>
      </w:del>
      <w:ins w:id="877" w:author="Wu, Steve (NIH/NIEHS) [E]" w:date="2021-09-15T16:01:00Z">
        <w:r w:rsidR="00A6492A">
          <w:t xml:space="preserve">Operationally, </w:t>
        </w:r>
      </w:ins>
      <w:del w:id="878" w:author="Wu, Steve (NIH/NIEHS) [E]" w:date="2021-09-15T16:01:00Z">
        <w:r w:rsidR="006D2395" w:rsidDel="00494097">
          <w:delText xml:space="preserve"> by selecting the desired endogenous and exogenous variables. </w:delText>
        </w:r>
      </w:del>
      <w:ins w:id="879" w:author="Wu, Steve (NIH/NIEHS) [E]" w:date="2021-09-15T16:01:00Z">
        <w:r w:rsidR="00A6492A">
          <w:t>o</w:t>
        </w:r>
      </w:ins>
      <w:del w:id="880"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r w:rsidR="00B40490" w:rsidRPr="00E077CE">
        <w:rPr>
          <w:lang w:eastAsia="en-US"/>
        </w:rPr>
        <w:t>app_installation_dir/dataSEM/sampleDAT.txt</w:t>
      </w:r>
      <w:r w:rsidR="00B40490">
        <w:rPr>
          <w:color w:val="000000"/>
        </w:rPr>
        <w:t>”</w:t>
      </w:r>
      <w:r w:rsidR="00B40490">
        <w:t xml:space="preserve">) </w:t>
      </w:r>
      <w:r w:rsidR="006D2395">
        <w:t>will be loaded, and all features are available for users to choose from the drop-down windows</w:t>
      </w:r>
      <w:ins w:id="881" w:author="Wu, Steve (NIH/NIEHS) [E]" w:date="2021-09-15T16:17:00Z">
        <w:r w:rsidR="00C160C5">
          <w:t xml:space="preserve"> (Figure 2)</w:t>
        </w:r>
      </w:ins>
      <w:r w:rsidR="006D2395">
        <w:t xml:space="preserve">. </w:t>
      </w:r>
      <w:commentRangeStart w:id="882"/>
      <w:commentRangeStart w:id="883"/>
      <w:commentRangeStart w:id="884"/>
      <w:commentRangeStart w:id="885"/>
      <w:r w:rsidR="006D2395">
        <w:t xml:space="preserve">Two </w:t>
      </w:r>
      <w:ins w:id="886" w:author="Li, Jianying (NIH/NIEHS) [C]" w:date="2021-09-29T22:00:00Z">
        <w:r w:rsidR="00CC4935">
          <w:t xml:space="preserve">exogenous </w:t>
        </w:r>
      </w:ins>
      <w:r w:rsidR="006D2395">
        <w:t xml:space="preserve">variables </w:t>
      </w:r>
      <w:ins w:id="887" w:author="Li, Jianying (NIH/NIEHS) [C]" w:date="2021-09-29T22:00:00Z">
        <w:r w:rsidR="00CC4935">
          <w:t>(Fac1 &amp; Fac</w:t>
        </w:r>
      </w:ins>
      <w:ins w:id="888" w:author="Li, Jianying (NIH/NIEHS) [C]" w:date="2021-09-29T22:01:00Z">
        <w:r w:rsidR="00CC4935">
          <w:t xml:space="preserve">2) </w:t>
        </w:r>
      </w:ins>
      <w:r w:rsidR="006D2395">
        <w:t xml:space="preserve">are hypothesized as “causal </w:t>
      </w:r>
      <w:del w:id="889" w:author="Li, Jianying (NIH/NIEHS) [C]" w:date="2021-09-29T22:01:00Z">
        <w:r w:rsidR="006D2395" w:rsidDel="00CC4935">
          <w:delText>variable</w:delText>
        </w:r>
      </w:del>
      <w:ins w:id="890" w:author="Li, Jianying (NIH/NIEHS) [C]" w:date="2021-09-29T22:01:00Z">
        <w:r w:rsidR="00CC4935">
          <w:t>factors</w:t>
        </w:r>
      </w:ins>
      <w:r w:rsidR="006D2395">
        <w:t xml:space="preserve">” </w:t>
      </w:r>
      <w:ins w:id="891" w:author="Li, Jianying (NIH/NIEHS) [C]" w:date="2021-09-29T22:01:00Z">
        <w:r w:rsidR="00CC4935">
          <w:t xml:space="preserve">in the SEM model </w:t>
        </w:r>
      </w:ins>
      <w:r w:rsidR="006D2395">
        <w:t xml:space="preserve">and one </w:t>
      </w:r>
      <w:ins w:id="892" w:author="Li, Jianying (NIH/NIEHS) [C]" w:date="2021-09-29T22:01:00Z">
        <w:r w:rsidR="00CC4935">
          <w:t xml:space="preserve">endogenous </w:t>
        </w:r>
      </w:ins>
      <w:r w:rsidR="006D2395">
        <w:t xml:space="preserve">variable </w:t>
      </w:r>
      <w:ins w:id="893" w:author="Li, Jianying (NIH/NIEHS) [C]" w:date="2021-09-29T22:01:00Z">
        <w:r w:rsidR="00CC4935">
          <w:t>(</w:t>
        </w:r>
      </w:ins>
      <w:del w:id="894" w:author="Li, Jianying (NIH/NIEHS) [C]" w:date="2021-09-29T22:01:00Z">
        <w:r w:rsidR="006D2395" w:rsidDel="00CC4935">
          <w:delText>will be the “e</w:delText>
        </w:r>
      </w:del>
      <w:ins w:id="895" w:author="Li, Jianying (NIH/NIEHS) [C]" w:date="2021-09-29T22:01:00Z">
        <w:r w:rsidR="00CC4935">
          <w:t>E</w:t>
        </w:r>
      </w:ins>
      <w:r w:rsidR="006D2395">
        <w:t>ndpoint</w:t>
      </w:r>
      <w:del w:id="896" w:author="Li, Jianying (NIH/NIEHS) [C]" w:date="2021-09-29T22:01:00Z">
        <w:r w:rsidR="006D2395" w:rsidDel="00CC4935">
          <w:delText>”</w:delText>
        </w:r>
      </w:del>
      <w:ins w:id="897" w:author="Li, Jianying (NIH/NIEHS) [C]" w:date="2021-09-29T22:01:00Z">
        <w:r w:rsidR="00CC4935">
          <w:t>) as the “effect” (Figure 1)</w:t>
        </w:r>
      </w:ins>
      <w:r w:rsidR="006D2395">
        <w:t>.</w:t>
      </w:r>
      <w:commentRangeEnd w:id="882"/>
      <w:r w:rsidR="006543A3">
        <w:rPr>
          <w:rStyle w:val="CommentReference"/>
          <w:rFonts w:eastAsiaTheme="minorHAnsi" w:cstheme="minorBidi"/>
          <w:lang w:eastAsia="en-US"/>
        </w:rPr>
        <w:commentReference w:id="882"/>
      </w:r>
      <w:commentRangeEnd w:id="883"/>
      <w:r w:rsidR="00E24924">
        <w:rPr>
          <w:rStyle w:val="CommentReference"/>
          <w:rFonts w:eastAsiaTheme="minorHAnsi" w:cstheme="minorBidi"/>
          <w:lang w:eastAsia="en-US"/>
        </w:rPr>
        <w:commentReference w:id="883"/>
      </w:r>
      <w:commentRangeEnd w:id="884"/>
      <w:r w:rsidR="00631CA8">
        <w:rPr>
          <w:rStyle w:val="CommentReference"/>
          <w:rFonts w:eastAsiaTheme="minorHAnsi" w:cstheme="minorBidi"/>
          <w:lang w:eastAsia="en-US"/>
        </w:rPr>
        <w:commentReference w:id="884"/>
      </w:r>
      <w:commentRangeEnd w:id="885"/>
      <w:r w:rsidR="00355831">
        <w:rPr>
          <w:rStyle w:val="CommentReference"/>
          <w:rFonts w:eastAsiaTheme="minorHAnsi" w:cstheme="minorBidi"/>
          <w:lang w:eastAsia="en-US"/>
        </w:rPr>
        <w:commentReference w:id="885"/>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98" w:author="Wu, Steve (NIH/NIEHS) [E]" w:date="2021-09-15T16:03:00Z">
        <w:r w:rsidR="00014217">
          <w:t xml:space="preserve">Results derived from the SEMIPs could aid prioritizing </w:t>
        </w:r>
      </w:ins>
      <w:ins w:id="899" w:author="Wu, Steve (NIH/NIEHS) [E]" w:date="2021-09-15T16:17:00Z">
        <w:r w:rsidR="00E1781E">
          <w:t>wet</w:t>
        </w:r>
      </w:ins>
      <w:ins w:id="900" w:author="Wu, Steve (NIH/NIEHS) [E]" w:date="2021-09-15T16:18:00Z">
        <w:r w:rsidR="00AD1632">
          <w:t xml:space="preserve"> </w:t>
        </w:r>
      </w:ins>
      <w:ins w:id="901" w:author="Wu, Steve (NIH/NIEHS) [E]" w:date="2021-09-15T16:17:00Z">
        <w:r w:rsidR="00E1781E">
          <w:t xml:space="preserve">lab </w:t>
        </w:r>
      </w:ins>
      <w:ins w:id="902" w:author="Wu, Steve (NIH/NIEHS) [E]" w:date="2021-09-15T16:03:00Z">
        <w:r w:rsidR="00014217">
          <w:t>experimentations and establishing clinical relevance.</w:t>
        </w:r>
      </w:ins>
      <w:del w:id="903" w:author="Wu, Steve (NIH/NIEHS) [E]" w:date="2021-09-15T16:03:00Z">
        <w:r w:rsidR="00B40490" w:rsidDel="00014217">
          <w:delText>As shown in Figure 1</w:delText>
        </w:r>
      </w:del>
      <w:del w:id="904"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003EDD6E" w:rsidR="00AD3C19" w:rsidRDefault="00AC542B" w:rsidP="0091725F">
      <w:pPr>
        <w:spacing w:line="480" w:lineRule="auto"/>
      </w:pPr>
      <w:ins w:id="905" w:author="Wu, Steve (NIH/NIEHS) [E]" w:date="2021-09-15T16:52:00Z">
        <w:r>
          <w:t>Biological sign</w:t>
        </w:r>
        <w:r w:rsidR="00CA090B">
          <w:t xml:space="preserve">aling is often transduced by a cascade of </w:t>
        </w:r>
      </w:ins>
      <w:ins w:id="906" w:author="Wu, Steve (NIH/NIEHS) [E]" w:date="2021-09-24T16:41:00Z">
        <w:r w:rsidR="00322FC6">
          <w:t>downstream</w:t>
        </w:r>
      </w:ins>
      <w:ins w:id="907" w:author="Wu, Steve (NIH/NIEHS) [E]" w:date="2021-09-15T16:52:00Z">
        <w:r w:rsidR="00CA090B">
          <w:t xml:space="preserve"> effectors</w:t>
        </w:r>
      </w:ins>
      <w:ins w:id="908" w:author="Wu, Steve (NIH/NIEHS) [E]" w:date="2021-09-15T16:53:00Z">
        <w:r w:rsidR="0059205E">
          <w:t xml:space="preserve"> in a </w:t>
        </w:r>
      </w:ins>
      <w:ins w:id="909" w:author="Wu, Steve (NIH/NIEHS) [E]" w:date="2021-09-24T16:41:00Z">
        <w:r w:rsidR="001C5969">
          <w:t>hierarchical</w:t>
        </w:r>
      </w:ins>
      <w:ins w:id="910" w:author="Wu, Steve (NIH/NIEHS) [E]" w:date="2021-09-15T16:53:00Z">
        <w:r w:rsidR="0059205E">
          <w:t xml:space="preserve"> manner. </w:t>
        </w:r>
      </w:ins>
      <w:ins w:id="911" w:author="Wu, Steve (NIH/NIEHS) [E]" w:date="2021-09-15T16:55:00Z">
        <w:r w:rsidR="00266D69">
          <w:t xml:space="preserve">The gene signature of an upstream regulator </w:t>
        </w:r>
      </w:ins>
      <w:ins w:id="912" w:author="Wu, Steve (NIH/NIEHS) [E]" w:date="2021-09-15T16:56:00Z">
        <w:r w:rsidR="00217BC3">
          <w:t xml:space="preserve">is usually </w:t>
        </w:r>
      </w:ins>
      <w:ins w:id="913" w:author="Wu, Steve (NIH/NIEHS) [E]" w:date="2021-09-15T16:57:00Z">
        <w:r w:rsidR="00217BC3">
          <w:t xml:space="preserve">a summary </w:t>
        </w:r>
      </w:ins>
      <w:ins w:id="914" w:author="Wu, Steve (NIH/NIEHS) [E]" w:date="2021-09-15T16:58:00Z">
        <w:r w:rsidR="00827845">
          <w:t>presentation</w:t>
        </w:r>
      </w:ins>
      <w:ins w:id="915" w:author="Wu, Steve (NIH/NIEHS) [E]" w:date="2021-09-15T16:57:00Z">
        <w:r w:rsidR="00217BC3">
          <w:t xml:space="preserve"> of </w:t>
        </w:r>
      </w:ins>
      <w:ins w:id="916" w:author="Wu, Steve (NIH/NIEHS) [E]" w:date="2021-09-15T16:58:00Z">
        <w:r w:rsidR="00FC6C71">
          <w:t xml:space="preserve">activities </w:t>
        </w:r>
        <w:r w:rsidR="00FC6C71">
          <w:lastRenderedPageBreak/>
          <w:t xml:space="preserve">of </w:t>
        </w:r>
      </w:ins>
      <w:ins w:id="917" w:author="Wu, Steve (NIH/NIEHS) [E]" w:date="2021-09-15T16:57:00Z">
        <w:r w:rsidR="00D7791E">
          <w:t>multiple downstream effectors</w:t>
        </w:r>
      </w:ins>
      <w:ins w:id="918" w:author="Wu, Steve (NIH/NIEHS) [E]" w:date="2021-09-15T16:58:00Z">
        <w:r w:rsidR="00FC6C71">
          <w:t xml:space="preserve"> whose </w:t>
        </w:r>
      </w:ins>
      <w:ins w:id="919" w:author="Wu, Steve (NIH/NIEHS) [E]" w:date="2021-09-15T16:59:00Z">
        <w:r w:rsidR="00726090">
          <w:t>mRNA abundance</w:t>
        </w:r>
      </w:ins>
      <w:ins w:id="920" w:author="Wu, Steve (NIH/NIEHS) [E]" w:date="2021-09-15T16:58:00Z">
        <w:r w:rsidR="00FC6C71">
          <w:t xml:space="preserve"> may or may not </w:t>
        </w:r>
      </w:ins>
      <w:ins w:id="921" w:author="Wu, Steve (NIH/NIEHS) [E]" w:date="2021-09-15T16:59:00Z">
        <w:r w:rsidR="00726090">
          <w:t xml:space="preserve">be altered </w:t>
        </w:r>
      </w:ins>
      <w:ins w:id="922" w:author="Wu, Steve (NIH/NIEHS) [E]" w:date="2021-09-15T17:00:00Z">
        <w:r w:rsidR="00A57D26">
          <w:t xml:space="preserve">upon stimulations. </w:t>
        </w:r>
        <w:r w:rsidR="00CC3B95">
          <w:t>In silico dissection of the contribut</w:t>
        </w:r>
      </w:ins>
      <w:ins w:id="923" w:author="Wu, Steve (NIH/NIEHS) [E]" w:date="2021-09-15T17:01:00Z">
        <w:r w:rsidR="00CC3B95">
          <w:t xml:space="preserve">ion of </w:t>
        </w:r>
        <w:r w:rsidR="00B2124C">
          <w:t xml:space="preserve">effectors </w:t>
        </w:r>
        <w:r w:rsidR="007F3690">
          <w:t xml:space="preserve">to the upstream </w:t>
        </w:r>
      </w:ins>
      <w:ins w:id="924" w:author="Wu, Steve (NIH/NIEHS) [E]" w:date="2021-09-24T16:41:00Z">
        <w:r w:rsidR="001C5969">
          <w:t>regulators’</w:t>
        </w:r>
      </w:ins>
      <w:ins w:id="925" w:author="Wu, Steve (NIH/NIEHS) [E]" w:date="2021-09-15T17:01:00Z">
        <w:r w:rsidR="007F3690">
          <w:t xml:space="preserve"> </w:t>
        </w:r>
      </w:ins>
      <w:ins w:id="926" w:author="Wu, Steve (NIH/NIEHS) [E]" w:date="2021-09-15T17:02:00Z">
        <w:r w:rsidR="00E506A7">
          <w:t xml:space="preserve">effect has been utilized </w:t>
        </w:r>
      </w:ins>
      <w:ins w:id="927"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928" w:author="Wu, Steve (NIH/NIEHS) [E]" w:date="2021-09-15T17:04:00Z">
        <w:r w:rsidR="00C90B5C">
          <w:t>from the upstream regulator’s gene signature</w:t>
        </w:r>
        <w:r w:rsidR="0087147B">
          <w:t xml:space="preserve">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929" w:author="Wu, Steve (NIH/NIEHS) [E]" w:date="2021-09-15T17:04:00Z">
        <w:del w:id="930" w:author="Li, Jianying (NIH/NIEHS) [C]" w:date="2021-09-29T23:29:00Z">
          <w:r w:rsidR="0087147B" w:rsidRPr="1FDA6FA8" w:rsidDel="00031856">
            <w:delText>(PMID: 18757322)</w:delText>
          </w:r>
        </w:del>
        <w:r w:rsidR="0087147B">
          <w:t xml:space="preserve">. </w:t>
        </w:r>
      </w:ins>
      <w:del w:id="931"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932" w:author="Wu, Steve (NIH/NIEHS) [E]" w:date="2021-09-15T17:09:00Z">
        <w:r w:rsidR="000B3E0F" w:rsidDel="004800CA">
          <w:rPr>
            <w:lang w:eastAsia="en-US"/>
          </w:rPr>
          <w:delText xml:space="preserve">For a gene signature list obtained from the perturbation, any </w:delText>
        </w:r>
      </w:del>
      <w:ins w:id="933" w:author="Wu, Steve (NIH/NIEHS) [E]" w:date="2021-09-15T17:09:00Z">
        <w:r w:rsidR="004800CA">
          <w:t xml:space="preserve">In SEMIPs, </w:t>
        </w:r>
      </w:ins>
      <w:del w:id="934" w:author="Wu, Steve (NIH/NIEHS) [E]" w:date="2021-09-15T17:09:00Z">
        <w:r w:rsidR="000B3E0F" w:rsidDel="004800CA">
          <w:rPr>
            <w:lang w:eastAsia="en-US"/>
          </w:rPr>
          <w:delText xml:space="preserve">gene or </w:delText>
        </w:r>
      </w:del>
      <w:r w:rsidR="000B3E0F">
        <w:rPr>
          <w:lang w:eastAsia="en-US"/>
        </w:rPr>
        <w:t>gene</w:t>
      </w:r>
      <w:ins w:id="935" w:author="Wu, Steve (NIH/NIEHS) [E]" w:date="2021-09-15T17:09:00Z">
        <w:r w:rsidR="004800CA">
          <w:rPr>
            <w:lang w:eastAsia="en-US"/>
          </w:rPr>
          <w:t>s</w:t>
        </w:r>
      </w:ins>
      <w:del w:id="936" w:author="Wu, Steve (NIH/NIEHS) [E]" w:date="2021-09-15T17:09:00Z">
        <w:r w:rsidR="000B3E0F" w:rsidDel="004800CA">
          <w:rPr>
            <w:lang w:eastAsia="en-US"/>
          </w:rPr>
          <w:delText xml:space="preserve"> sets</w:delText>
        </w:r>
      </w:del>
      <w:r w:rsidR="000B3E0F">
        <w:rPr>
          <w:lang w:eastAsia="en-US"/>
        </w:rPr>
        <w:t xml:space="preserve"> that are</w:t>
      </w:r>
      <w:ins w:id="937" w:author="Wu, Steve (NIH/NIEHS) [E]" w:date="2021-09-15T17:09:00Z">
        <w:r w:rsidR="00AC6680">
          <w:rPr>
            <w:lang w:eastAsia="en-US"/>
          </w:rPr>
          <w:t xml:space="preserve"> </w:t>
        </w:r>
      </w:ins>
      <w:del w:id="938" w:author="Wu, Steve (NIH/NIEHS) [E]" w:date="2021-09-15T17:09:00Z">
        <w:r w:rsidR="000B3E0F" w:rsidDel="00AC6680">
          <w:rPr>
            <w:lang w:eastAsia="en-US"/>
          </w:rPr>
          <w:delText xml:space="preserve"> biologically </w:delText>
        </w:r>
      </w:del>
      <w:r w:rsidR="000B3E0F">
        <w:rPr>
          <w:lang w:eastAsia="en-US"/>
        </w:rPr>
        <w:t>associated</w:t>
      </w:r>
      <w:ins w:id="939" w:author="Wu, Steve (NIH/NIEHS) [E]" w:date="2021-09-15T17:09:00Z">
        <w:r w:rsidR="00AC6680">
          <w:rPr>
            <w:lang w:eastAsia="en-US"/>
          </w:rPr>
          <w:t xml:space="preserve"> with biochemical pathways or belong to </w:t>
        </w:r>
      </w:ins>
      <w:ins w:id="940" w:author="Wu, Steve (NIH/NIEHS) [E]" w:date="2021-09-15T17:10:00Z">
        <w:r w:rsidR="00E10E14">
          <w:rPr>
            <w:lang w:eastAsia="en-US"/>
          </w:rPr>
          <w:t>the downstream effector’s gene signature</w:t>
        </w:r>
      </w:ins>
      <w:r w:rsidR="000B3E0F">
        <w:rPr>
          <w:lang w:eastAsia="en-US"/>
        </w:rPr>
        <w:t xml:space="preserve"> c</w:t>
      </w:r>
      <w:ins w:id="941" w:author="Wu, Steve (NIH/NIEHS) [E]" w:date="2021-09-15T17:10:00Z">
        <w:r w:rsidR="00E10E14">
          <w:rPr>
            <w:lang w:eastAsia="en-US"/>
          </w:rPr>
          <w:t>ould</w:t>
        </w:r>
      </w:ins>
      <w:del w:id="942"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943"/>
      <w:commentRangeStart w:id="944"/>
      <w:del w:id="945" w:author="Li, Jianying (NIH/NIEHS) [C]" w:date="2021-09-29T14:53:00Z">
        <w:r w:rsidR="00D11121" w:rsidRPr="00C82382" w:rsidDel="00705368">
          <w:rPr>
            <w:highlight w:val="yellow"/>
            <w:lang w:eastAsia="en-US"/>
            <w:rPrChange w:id="946" w:author="Wu, Steve (NIH/NIEHS) [E]" w:date="2021-09-15T17:08:00Z">
              <w:rPr>
                <w:lang w:eastAsia="en-US"/>
              </w:rPr>
            </w:rPrChange>
          </w:rPr>
          <w:delText>Supplementary</w:delText>
        </w:r>
        <w:r w:rsidR="000B3E0F" w:rsidRPr="00C82382" w:rsidDel="00705368">
          <w:rPr>
            <w:highlight w:val="yellow"/>
            <w:lang w:eastAsia="en-US"/>
            <w:rPrChange w:id="947" w:author="Wu, Steve (NIH/NIEHS) [E]" w:date="2021-09-15T17:08:00Z">
              <w:rPr>
                <w:lang w:eastAsia="en-US"/>
              </w:rPr>
            </w:rPrChange>
          </w:rPr>
          <w:delText xml:space="preserve"> </w:delText>
        </w:r>
      </w:del>
      <w:r w:rsidR="000B3E0F" w:rsidRPr="00C82382">
        <w:rPr>
          <w:highlight w:val="yellow"/>
          <w:lang w:eastAsia="en-US"/>
          <w:rPrChange w:id="948" w:author="Wu, Steve (NIH/NIEHS) [E]" w:date="2021-09-15T17:08:00Z">
            <w:rPr>
              <w:lang w:eastAsia="en-US"/>
            </w:rPr>
          </w:rPrChange>
        </w:rPr>
        <w:t xml:space="preserve">Figure </w:t>
      </w:r>
      <w:ins w:id="949" w:author="Li, Jianying (NIH/NIEHS) [C]" w:date="2021-09-29T14:53:00Z">
        <w:r w:rsidR="00705368">
          <w:rPr>
            <w:highlight w:val="yellow"/>
            <w:lang w:eastAsia="en-US"/>
          </w:rPr>
          <w:t>3</w:t>
        </w:r>
      </w:ins>
      <w:del w:id="950" w:author="Li, Jianying (NIH/NIEHS) [C]" w:date="2021-09-29T14:53:00Z">
        <w:r w:rsidR="000B3E0F" w:rsidRPr="00C82382" w:rsidDel="00705368">
          <w:rPr>
            <w:highlight w:val="yellow"/>
            <w:lang w:eastAsia="en-US"/>
            <w:rPrChange w:id="951" w:author="Wu, Steve (NIH/NIEHS) [E]" w:date="2021-09-15T17:08:00Z">
              <w:rPr>
                <w:lang w:eastAsia="en-US"/>
              </w:rPr>
            </w:rPrChange>
          </w:rPr>
          <w:delText>1</w:delText>
        </w:r>
      </w:del>
      <w:commentRangeEnd w:id="943"/>
      <w:r w:rsidR="00C82382" w:rsidRPr="00C82382">
        <w:rPr>
          <w:rStyle w:val="CommentReference"/>
          <w:rFonts w:eastAsiaTheme="minorHAnsi" w:cstheme="minorBidi"/>
          <w:highlight w:val="yellow"/>
          <w:lang w:eastAsia="en-US"/>
          <w:rPrChange w:id="952" w:author="Wu, Steve (NIH/NIEHS) [E]" w:date="2021-09-15T17:08:00Z">
            <w:rPr>
              <w:rStyle w:val="CommentReference"/>
              <w:rFonts w:eastAsiaTheme="minorHAnsi" w:cstheme="minorBidi"/>
              <w:lang w:eastAsia="en-US"/>
            </w:rPr>
          </w:rPrChange>
        </w:rPr>
        <w:commentReference w:id="943"/>
      </w:r>
      <w:commentRangeEnd w:id="944"/>
      <w:r w:rsidR="00E81149">
        <w:rPr>
          <w:rStyle w:val="CommentReference"/>
          <w:rFonts w:eastAsiaTheme="minorHAnsi" w:cstheme="minorBidi"/>
          <w:lang w:eastAsia="en-US"/>
        </w:rPr>
        <w:commentReference w:id="944"/>
      </w:r>
      <w:r w:rsidR="000B3E0F">
        <w:rPr>
          <w:lang w:eastAsia="en-US"/>
        </w:rPr>
        <w:t xml:space="preserve">).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953"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954" w:author="Wu, Steve (NIH/NIEHS) [E]" w:date="2021-09-15T17:12:00Z">
        <w:r w:rsidR="005D5CAF">
          <w:rPr>
            <w:lang w:eastAsia="en-US"/>
          </w:rPr>
          <w:t>genetic or pha</w:t>
        </w:r>
      </w:ins>
      <w:ins w:id="955" w:author="Wu, Steve (NIH/NIEHS) [E]" w:date="2021-09-24T16:41:00Z">
        <w:r w:rsidR="001C5969">
          <w:rPr>
            <w:lang w:eastAsia="en-US"/>
          </w:rPr>
          <w:t>r</w:t>
        </w:r>
      </w:ins>
      <w:ins w:id="956" w:author="Wu, Steve (NIH/NIEHS) [E]" w:date="2021-09-15T17:12:00Z">
        <w:r w:rsidR="005D5CAF">
          <w:rPr>
            <w:lang w:eastAsia="en-US"/>
          </w:rPr>
          <w:t>ma</w:t>
        </w:r>
      </w:ins>
      <w:ins w:id="957" w:author="Wu, Steve (NIH/NIEHS) [E]" w:date="2021-09-24T16:42:00Z">
        <w:r w:rsidR="00B87F76">
          <w:rPr>
            <w:lang w:eastAsia="en-US"/>
          </w:rPr>
          <w:t>co</w:t>
        </w:r>
      </w:ins>
      <w:ins w:id="958"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74EA525"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“GATA2 direct </w:t>
      </w:r>
      <w:r w:rsidRPr="00E41667">
        <w:rPr>
          <w:color w:val="333333"/>
          <w:shd w:val="clear" w:color="auto" w:fill="FFFFFF"/>
        </w:rPr>
        <w:lastRenderedPageBreak/>
        <w:t>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959"/>
      <w:commentRangeStart w:id="960"/>
      <w:del w:id="961" w:author="Li, Jianying (NIH/NIEHS) [C]" w:date="2021-09-29T14:54:00Z">
        <w:r w:rsidR="00D11121" w:rsidRPr="009A294A" w:rsidDel="00705368">
          <w:rPr>
            <w:highlight w:val="yellow"/>
            <w:rPrChange w:id="962" w:author="Wu, Steve (NIH/NIEHS) [E]" w:date="2021-09-15T17:17:00Z">
              <w:rPr/>
            </w:rPrChange>
          </w:rPr>
          <w:delText>Supp</w:delText>
        </w:r>
      </w:del>
      <w:del w:id="963" w:author="Li, Jianying (NIH/NIEHS) [C]" w:date="2021-09-29T14:53:00Z">
        <w:r w:rsidR="00D11121" w:rsidRPr="009A294A" w:rsidDel="00705368">
          <w:rPr>
            <w:highlight w:val="yellow"/>
            <w:rPrChange w:id="964" w:author="Wu, Steve (NIH/NIEHS) [E]" w:date="2021-09-15T17:17:00Z">
              <w:rPr/>
            </w:rPrChange>
          </w:rPr>
          <w:delText>lementary</w:delText>
        </w:r>
        <w:r w:rsidRPr="009A294A" w:rsidDel="00705368">
          <w:rPr>
            <w:highlight w:val="yellow"/>
            <w:rPrChange w:id="965" w:author="Wu, Steve (NIH/NIEHS) [E]" w:date="2021-09-15T17:17:00Z">
              <w:rPr/>
            </w:rPrChange>
          </w:rPr>
          <w:delText xml:space="preserve"> </w:delText>
        </w:r>
      </w:del>
      <w:r w:rsidRPr="009A294A">
        <w:rPr>
          <w:highlight w:val="yellow"/>
          <w:rPrChange w:id="966" w:author="Wu, Steve (NIH/NIEHS) [E]" w:date="2021-09-15T17:17:00Z">
            <w:rPr/>
          </w:rPrChange>
        </w:rPr>
        <w:t xml:space="preserve">Figure </w:t>
      </w:r>
      <w:ins w:id="967" w:author="Li, Jianying (NIH/NIEHS) [C]" w:date="2021-09-29T14:54:00Z">
        <w:r w:rsidR="00705368">
          <w:rPr>
            <w:highlight w:val="yellow"/>
          </w:rPr>
          <w:t>4</w:t>
        </w:r>
      </w:ins>
      <w:del w:id="968" w:author="Li, Jianying (NIH/NIEHS) [C]" w:date="2021-09-29T14:54:00Z">
        <w:r w:rsidR="00406D4D" w:rsidRPr="009A294A" w:rsidDel="00705368">
          <w:rPr>
            <w:highlight w:val="yellow"/>
            <w:rPrChange w:id="969" w:author="Wu, Steve (NIH/NIEHS) [E]" w:date="2021-09-15T17:17:00Z">
              <w:rPr/>
            </w:rPrChange>
          </w:rPr>
          <w:delText>2</w:delText>
        </w:r>
      </w:del>
      <w:commentRangeEnd w:id="959"/>
      <w:r w:rsidR="009A294A">
        <w:rPr>
          <w:rStyle w:val="CommentReference"/>
          <w:rFonts w:eastAsiaTheme="minorHAnsi" w:cstheme="minorBidi"/>
          <w:lang w:eastAsia="en-US"/>
        </w:rPr>
        <w:commentReference w:id="959"/>
      </w:r>
      <w:commentRangeEnd w:id="960"/>
      <w:r w:rsidR="00E81149">
        <w:rPr>
          <w:rStyle w:val="CommentReference"/>
          <w:rFonts w:eastAsiaTheme="minorHAnsi" w:cstheme="minorBidi"/>
          <w:lang w:eastAsia="en-US"/>
        </w:rPr>
        <w:commentReference w:id="960"/>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970" w:author="Wu, Steve (NIH/NIEHS) [E]" w:date="2021-09-24T17:50:00Z">
        <w:r w:rsidRPr="00E41667" w:rsidDel="00560169">
          <w:delText>our hypothesis</w:delText>
        </w:r>
      </w:del>
      <w:ins w:id="971" w:author="Wu, Steve (NIH/NIEHS) [E]" w:date="2021-09-24T17:50:00Z">
        <w:r w:rsidR="00560169">
          <w:t xml:space="preserve">that </w:t>
        </w:r>
      </w:ins>
      <w:ins w:id="972" w:author="Wu, Steve (NIH/NIEHS) [E]" w:date="2021-09-24T17:58:00Z">
        <w:r w:rsidR="00BE24AF">
          <w:t>observing</w:t>
        </w:r>
      </w:ins>
      <w:ins w:id="973" w:author="Wu, Steve (NIH/NIEHS) [E]" w:date="2021-09-24T17:56:00Z">
        <w:r w:rsidR="000763BC">
          <w:t xml:space="preserve"> </w:t>
        </w:r>
      </w:ins>
      <w:ins w:id="974" w:author="Wu, Steve (NIH/NIEHS) [E]" w:date="2021-09-24T17:57:00Z">
        <w:r w:rsidR="00CE14F5">
          <w:t>gene expression patterns</w:t>
        </w:r>
      </w:ins>
      <w:ins w:id="975" w:author="Wu, Steve (NIH/NIEHS) [E]" w:date="2021-09-24T17:53:00Z">
        <w:r w:rsidR="00E5549D">
          <w:t xml:space="preserve"> of </w:t>
        </w:r>
      </w:ins>
      <w:ins w:id="976" w:author="Wu, Steve (NIH/NIEHS) [E]" w:date="2021-09-24T17:50:00Z">
        <w:r w:rsidR="007C4BD2">
          <w:t xml:space="preserve">GATA2 </w:t>
        </w:r>
        <w:r w:rsidR="00AA2FC9">
          <w:t xml:space="preserve">direct downstream target genes is </w:t>
        </w:r>
      </w:ins>
      <w:ins w:id="977" w:author="Wu, Steve (NIH/NIEHS) [E]" w:date="2021-09-24T17:58:00Z">
        <w:r w:rsidR="00583EC0">
          <w:t>able</w:t>
        </w:r>
      </w:ins>
      <w:ins w:id="978" w:author="Wu, Steve (NIH/NIEHS) [E]" w:date="2021-09-24T17:51:00Z">
        <w:r w:rsidR="006A3CED">
          <w:t xml:space="preserve"> to reflect GATA2’s activities in </w:t>
        </w:r>
      </w:ins>
      <w:ins w:id="979" w:author="Wu, Steve (NIH/NIEHS) [E]" w:date="2021-09-24T17:52:00Z">
        <w:r w:rsidR="00FD6BBB">
          <w:t>th</w:t>
        </w:r>
      </w:ins>
      <w:ins w:id="980" w:author="Wu, Steve (NIH/NIEHS) [E]" w:date="2021-09-24T17:54:00Z">
        <w:r w:rsidR="009D44C7">
          <w:t>is</w:t>
        </w:r>
        <w:r w:rsidR="00837B33">
          <w:t xml:space="preserve"> </w:t>
        </w:r>
      </w:ins>
      <w:ins w:id="981" w:author="Wu, Steve (NIH/NIEHS) [E]" w:date="2021-09-24T17:52:00Z">
        <w:r w:rsidR="00FD6BBB">
          <w:t>context</w:t>
        </w:r>
      </w:ins>
      <w:ins w:id="982" w:author="Wu, Steve (NIH/NIEHS) [E]" w:date="2021-09-24T17:51:00Z">
        <w:r w:rsidR="006A3CED">
          <w:t>.</w:t>
        </w:r>
      </w:ins>
      <w:ins w:id="983" w:author="Wu, Steve (NIH/NIEHS) [E]" w:date="2021-09-24T17:50:00Z">
        <w:r w:rsidR="007C4BD2">
          <w:t xml:space="preserve"> </w:t>
        </w:r>
      </w:ins>
      <w:del w:id="984"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w:t>
      </w:r>
      <w:r w:rsidRPr="00E32876">
        <w:rPr>
          <w:color w:val="333333"/>
          <w:shd w:val="clear" w:color="auto" w:fill="FFFFFF"/>
          <w:lang w:eastAsia="en-US"/>
        </w:rPr>
        <w:lastRenderedPageBreak/>
        <w:t xml:space="preserve">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21C9C1B"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MplusAutomation that focuses on automating the SEM modeling </w:t>
      </w:r>
      <w:r w:rsidR="007B2409">
        <w:rPr>
          <w:lang w:eastAsia="en-US"/>
        </w:rPr>
        <w:t>which was originally implemented in</w:t>
      </w:r>
      <w:r w:rsidRPr="00E32876">
        <w:rPr>
          <w:lang w:eastAsia="en-US"/>
        </w:rPr>
        <w:t xml:space="preserve"> </w:t>
      </w:r>
      <w:r w:rsidR="007B2409" w:rsidRPr="00E32876">
        <w:rPr>
          <w:lang w:eastAsia="en-US"/>
        </w:rPr>
        <w:t>Mplus</w:t>
      </w:r>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ins w:id="985" w:author="Li, Jianying (NIH/NIEHS) [C]" w:date="2021-09-30T08:40:00Z">
        <w:r w:rsidR="004A2DB3" w:rsidRPr="004A2DB3">
          <w:t xml:space="preserve"> </w:t>
        </w:r>
        <w:r w:rsidR="004A2DB3" w:rsidRPr="004A2DB3">
          <w:rPr>
            <w:lang w:eastAsia="en-US"/>
          </w:rPr>
          <w:t>The MplusAutomation uses open-source R to mirror the commercially available software Mplus and implement this modeling. It is designed to automate three major aspects of latent variable modelling, (1) create a group of models (2) run them in batches (3) allow extracting the model fitting statistics. Our SEMIPs has a similarity to MplusAutomation, where we implement SEM model in R instead of Mplus for the computational flexibility and backend automation consideration. We use the lavaan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Rshiny to render a user’s friendly web front end, as demonstrated in the manuscript.</w:t>
        </w:r>
      </w:ins>
    </w:p>
    <w:p w14:paraId="4D4DE2DB" w14:textId="7963D672" w:rsidR="00197909" w:rsidRDefault="00E32876" w:rsidP="003700DA">
      <w:pPr>
        <w:spacing w:after="240" w:line="480" w:lineRule="auto"/>
        <w:rPr>
          <w:ins w:id="986"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987"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88" w:author="Wu, Steve (NIH/NIEHS) [E]" w:date="2021-09-15T17:14:00Z">
        <w:r w:rsidR="00E50F76">
          <w:rPr>
            <w:lang w:eastAsia="en-US"/>
          </w:rPr>
          <w:t xml:space="preserve">wet lab </w:t>
        </w:r>
      </w:ins>
      <w:r w:rsidRPr="00E32876">
        <w:rPr>
          <w:lang w:eastAsia="en-US"/>
        </w:rPr>
        <w:t xml:space="preserve">researchers </w:t>
      </w:r>
      <w:del w:id="989"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90" w:author="Wu, Steve (NIH/NIEHS) [E]" w:date="2021-09-12T03:08:00Z"/>
          <w:lang w:eastAsia="en-US"/>
        </w:rPr>
      </w:pPr>
    </w:p>
    <w:p w14:paraId="494662D4" w14:textId="1BC7595C" w:rsidR="00C62A08" w:rsidRPr="004F7DE7" w:rsidDel="00164ADC" w:rsidRDefault="00C62A08" w:rsidP="003700DA">
      <w:pPr>
        <w:spacing w:after="240" w:line="480" w:lineRule="auto"/>
        <w:rPr>
          <w:del w:id="991"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92" w:author="Wu, Steve (NIH/NIEHS) [E]" w:date="2021-09-12T03:15:00Z">
        <w:r w:rsidR="005031C2">
          <w:rPr>
            <w:lang w:eastAsia="en-US"/>
          </w:rPr>
          <w:t>Y</w:t>
        </w:r>
      </w:ins>
      <w:r>
        <w:rPr>
          <w:lang w:eastAsia="en-US"/>
        </w:rPr>
        <w:t>L and P</w:t>
      </w:r>
      <w:ins w:id="993"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94" w:author="Wu, Steve (NIH/NIEHS) [E]" w:date="2021-09-24T16:42:00Z">
        <w:r w:rsidRPr="008723FF" w:rsidDel="00453FAB">
          <w:rPr>
            <w:lang w:eastAsia="en-US"/>
          </w:rPr>
          <w:delText>analyses</w:delText>
        </w:r>
      </w:del>
      <w:ins w:id="995"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96"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97"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98" w:author="Wu, Steve (NIH/NIEHS) [E]" w:date="2021-09-12T03:13:00Z">
        <w:r w:rsidR="00DE2AF4">
          <w:rPr>
            <w:lang w:eastAsia="en-US"/>
          </w:rPr>
          <w:t>.</w:t>
        </w:r>
      </w:ins>
      <w:del w:id="999" w:author="Wu, Steve (NIH/NIEHS) [E]" w:date="2021-09-12T03:12:00Z">
        <w:r w:rsidR="00A65F72" w:rsidDel="00DE2AF4">
          <w:rPr>
            <w:lang w:eastAsia="en-US"/>
          </w:rPr>
          <w:delText>,</w:delText>
        </w:r>
      </w:del>
      <w:r w:rsidR="00A65F72">
        <w:rPr>
          <w:lang w:eastAsia="en-US"/>
        </w:rPr>
        <w:t xml:space="preserve"> TW</w:t>
      </w:r>
      <w:del w:id="1000"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1001" w:author="Wu, Steve (NIH/NIEHS) [E]" w:date="2021-09-12T03:13:00Z">
        <w:r w:rsidR="00CE4F1A">
          <w:rPr>
            <w:lang w:eastAsia="en-US"/>
          </w:rPr>
          <w:t>,</w:t>
        </w:r>
      </w:ins>
      <w:del w:id="1002" w:author="Wu, Steve (NIH/NIEHS) [E]" w:date="2021-09-12T03:13:00Z">
        <w:r w:rsidR="00A65F72" w:rsidDel="00CE4F1A">
          <w:rPr>
            <w:lang w:eastAsia="en-US"/>
          </w:rPr>
          <w:delText xml:space="preserve"> and</w:delText>
        </w:r>
      </w:del>
      <w:r w:rsidR="00A65F72">
        <w:rPr>
          <w:lang w:eastAsia="en-US"/>
        </w:rPr>
        <w:t xml:space="preserve"> processed </w:t>
      </w:r>
      <w:ins w:id="1003" w:author="Wu, Steve (NIH/NIEHS) [E]" w:date="2021-09-12T03:14:00Z">
        <w:r w:rsidR="001D2061">
          <w:rPr>
            <w:lang w:eastAsia="en-US"/>
          </w:rPr>
          <w:t xml:space="preserve">gene expression </w:t>
        </w:r>
        <w:r w:rsidR="00BD5A4F">
          <w:rPr>
            <w:lang w:eastAsia="en-US"/>
          </w:rPr>
          <w:t>matrix</w:t>
        </w:r>
      </w:ins>
      <w:del w:id="1004" w:author="Wu, Steve (NIH/NIEHS) [E]" w:date="2021-09-12T03:14:00Z">
        <w:r w:rsidR="00A65F72" w:rsidDel="001D2061">
          <w:rPr>
            <w:lang w:eastAsia="en-US"/>
          </w:rPr>
          <w:delText>public</w:delText>
        </w:r>
      </w:del>
      <w:r w:rsidR="00A65F72">
        <w:rPr>
          <w:lang w:eastAsia="en-US"/>
        </w:rPr>
        <w:t xml:space="preserve"> data,</w:t>
      </w:r>
      <w:ins w:id="1005" w:author="Wu, Steve (NIH/NIEHS) [E]" w:date="2021-09-12T03:13:00Z">
        <w:r w:rsidR="000500F2">
          <w:rPr>
            <w:lang w:eastAsia="en-US"/>
          </w:rPr>
          <w:t xml:space="preserve"> </w:t>
        </w:r>
      </w:ins>
      <w:ins w:id="1006" w:author="Wu, Steve (NIH/NIEHS) [E]" w:date="2021-09-12T03:14:00Z">
        <w:r w:rsidR="00BD5A4F">
          <w:rPr>
            <w:lang w:eastAsia="en-US"/>
          </w:rPr>
          <w:t xml:space="preserve">and wrote part of the </w:t>
        </w:r>
      </w:ins>
      <w:ins w:id="1007" w:author="Wu, Steve (NIH/NIEHS) [E]" w:date="2021-09-24T16:43:00Z">
        <w:r w:rsidR="00453FAB">
          <w:rPr>
            <w:lang w:eastAsia="en-US"/>
          </w:rPr>
          <w:t>manuscript</w:t>
        </w:r>
      </w:ins>
      <w:ins w:id="1008" w:author="Wu, Steve (NIH/NIEHS) [E]" w:date="2021-09-12T03:15:00Z">
        <w:r w:rsidR="00BD5A4F">
          <w:rPr>
            <w:lang w:eastAsia="en-US"/>
          </w:rPr>
          <w:t xml:space="preserve">. SPW </w:t>
        </w:r>
        <w:r w:rsidR="0008751C">
          <w:rPr>
            <w:lang w:eastAsia="en-US"/>
          </w:rPr>
          <w:t>wrote part of the manuscript.</w:t>
        </w:r>
      </w:ins>
      <w:ins w:id="1009" w:author="Wu, Steve (NIH/NIEHS) [E]" w:date="2021-09-12T03:13:00Z">
        <w:r w:rsidR="000500F2">
          <w:rPr>
            <w:lang w:eastAsia="en-US"/>
          </w:rPr>
          <w:t xml:space="preserve"> </w:t>
        </w:r>
      </w:ins>
      <w:ins w:id="1010" w:author="Wu, Steve (NIH/NIEHS) [E]" w:date="2021-09-12T03:16:00Z">
        <w:r w:rsidR="009D6608">
          <w:rPr>
            <w:lang w:eastAsia="en-US"/>
          </w:rPr>
          <w:t xml:space="preserve">JLL, SPW, and </w:t>
        </w:r>
      </w:ins>
      <w:del w:id="1011" w:author="Wu, Steve (NIH/NIEHS) [E]" w:date="2021-09-12T03:15:00Z">
        <w:r w:rsidR="00A65F72" w:rsidDel="0008751C">
          <w:rPr>
            <w:lang w:eastAsia="en-US"/>
          </w:rPr>
          <w:delText xml:space="preserve"> </w:delText>
        </w:r>
      </w:del>
      <w:r w:rsidR="00410F17">
        <w:rPr>
          <w:lang w:eastAsia="en-US"/>
        </w:rPr>
        <w:t>F</w:t>
      </w:r>
      <w:ins w:id="1012" w:author="Wu, Steve (NIH/NIEHS) [E]" w:date="2021-09-12T03:15:00Z">
        <w:r w:rsidR="0008751C">
          <w:rPr>
            <w:lang w:eastAsia="en-US"/>
          </w:rPr>
          <w:t>J</w:t>
        </w:r>
      </w:ins>
      <w:r w:rsidR="00410F17">
        <w:rPr>
          <w:lang w:eastAsia="en-US"/>
        </w:rPr>
        <w:t>D</w:t>
      </w:r>
      <w:del w:id="1013"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1014" w:author="Wu, Steve (NIH/NIEHS) [E]" w:date="2021-09-24T16:44:00Z">
        <w:r w:rsidR="00410F17" w:rsidDel="0032591E">
          <w:rPr>
            <w:lang w:eastAsia="en-US"/>
          </w:rPr>
          <w:delText>guidance</w:delText>
        </w:r>
      </w:del>
      <w:ins w:id="1015"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lastRenderedPageBreak/>
        <w:t>Figure 1</w:t>
      </w:r>
      <w:r>
        <w:t>.  The workflow and application of SEMIPs. The left four rectangles and arrows indicate our hypothesis testing and generation schema</w:t>
      </w:r>
      <w:ins w:id="1016" w:author="Li, Jianying (NIH/NIEHS) [C]" w:date="2021-09-20T14:41:00Z">
        <w:r w:rsidR="00EB2AE7">
          <w:t>; the components boun</w:t>
        </w:r>
      </w:ins>
      <w:ins w:id="1017" w:author="Li, Jianying (NIH/NIEHS) [C]" w:date="2021-09-20T14:42:00Z">
        <w:r w:rsidR="00EB2AE7">
          <w:t>ded by dotted orange rectangle are features provided in the web-application</w:t>
        </w:r>
      </w:ins>
      <w:r>
        <w:t xml:space="preserve">. A biological hypothesis is tested in a model animal </w:t>
      </w:r>
      <w:del w:id="1018"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1019" w:author="Li, Jianying (NIH/NIEHS) [C]" w:date="2021-09-20T11:16:00Z">
        <w:r w:rsidDel="00364FF9">
          <w:delText>s</w:delText>
        </w:r>
      </w:del>
      <w:r>
        <w:t>. The hypothesis is translated to another species (</w:t>
      </w:r>
      <w:del w:id="1020" w:author="Wu, Steve (NIH/NIEHS) [E]" w:date="2021-09-24T16:44:00Z">
        <w:r w:rsidDel="0032591E">
          <w:delText>i.e.</w:delText>
        </w:r>
      </w:del>
      <w:ins w:id="1021" w:author="Wu, Steve (NIH/NIEHS) [E]" w:date="2021-09-24T16:44:00Z">
        <w:r w:rsidR="0032591E">
          <w:t>i.e.,</w:t>
        </w:r>
      </w:ins>
      <w:r>
        <w:t xml:space="preserve"> human in our research) via T-score computation</w:t>
      </w:r>
      <w:ins w:id="1022" w:author="Li, Jianying (NIH/NIEHS) [C]" w:date="2021-09-20T14:39:00Z">
        <w:r w:rsidR="00EB2AE7">
          <w:t xml:space="preserve"> (represented by the </w:t>
        </w:r>
      </w:ins>
      <w:ins w:id="1023" w:author="Li, Jianying (NIH/NIEHS) [C]" w:date="2021-09-20T14:40:00Z">
        <w:r w:rsidR="00EB2AE7">
          <w:t>upper blue arrow noted as “assisted by”)</w:t>
        </w:r>
      </w:ins>
      <w:r>
        <w:t xml:space="preserve"> and verified with SEM model</w:t>
      </w:r>
      <w:ins w:id="1024" w:author="Li, Jianying (NIH/NIEHS) [C]" w:date="2021-09-20T14:40:00Z">
        <w:r w:rsidR="00EB2AE7">
          <w:t xml:space="preserve"> (represented by the lower blue arrow noted as “achieved throu</w:t>
        </w:r>
      </w:ins>
      <w:ins w:id="1025" w:author="Li, Jianying (NIH/NIEHS) [C]" w:date="2021-09-20T14:41:00Z">
        <w:r w:rsidR="00EB2AE7">
          <w:t>gh SEM</w:t>
        </w:r>
      </w:ins>
      <w:ins w:id="1026" w:author="Li, Jianying (NIH/NIEHS) [C]" w:date="2021-09-20T14:40:00Z">
        <w:r w:rsidR="00EB2AE7">
          <w:t>”)</w:t>
        </w:r>
      </w:ins>
      <w:r>
        <w:t>. This process is accomplished with our shinyapp indicated by two curved arrows. γ11 and γ21 are correlation efficient and ξ</w:t>
      </w:r>
      <w:ins w:id="1027" w:author="Li, Jianying (NIH/NIEHS) [C]" w:date="2021-09-20T11:14:00Z">
        <w:r w:rsidR="00002F63" w:rsidRPr="00002F63">
          <w:rPr>
            <w:vertAlign w:val="subscript"/>
            <w:rPrChange w:id="1028" w:author="Li, Jianying (NIH/NIEHS) [C]" w:date="2021-09-20T11:15:00Z">
              <w:rPr/>
            </w:rPrChange>
          </w:rPr>
          <w:t>1</w:t>
        </w:r>
      </w:ins>
      <w:r>
        <w:t xml:space="preserve"> </w:t>
      </w:r>
      <w:ins w:id="1029" w:author="Li, Jianying (NIH/NIEHS) [C]" w:date="2021-09-20T11:15:00Z">
        <w:r w:rsidR="00002F63">
          <w:t>is the</w:t>
        </w:r>
      </w:ins>
      <w:del w:id="1030" w:author="Li, Jianying (NIH/NIEHS) [C]" w:date="2021-09-20T11:15:00Z">
        <w:r w:rsidDel="00002F63">
          <w:delText>are</w:delText>
        </w:r>
      </w:del>
      <w:r>
        <w:t xml:space="preserve"> model residual</w:t>
      </w:r>
      <w:del w:id="1031"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1032" w:author="Li, Jianying (NIH/NIEHS) [C]" w:date="2021-09-29T14:35:00Z"/>
        </w:rPr>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1033" w:author="Li, Jianying (NIH/NIEHS) [C]" w:date="2021-09-29T14:34:00Z"/>
        </w:rPr>
      </w:pPr>
      <w:ins w:id="1034"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w:t>
        </w:r>
        <w:r w:rsidRPr="00E41667">
          <w:lastRenderedPageBreak/>
          <w:t xml:space="preserve">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79E2D743" w:rsidR="007A3DA6" w:rsidRDefault="007A3DA6" w:rsidP="007A3DA6">
      <w:pPr>
        <w:spacing w:line="480" w:lineRule="auto"/>
        <w:rPr>
          <w:ins w:id="1035" w:author="Li, Jianying (NIH/NIEHS) [C]" w:date="2021-09-29T14:34:00Z"/>
        </w:rPr>
      </w:pPr>
      <w:ins w:id="1036"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del w:id="1037" w:author="Wu, Steve (NIH/NIEHS) [E]" w:date="2021-09-30T13:02:00Z">
          <w:r w:rsidRPr="00E41667" w:rsidDel="00804A2F">
            <w:delText xml:space="preserve"> “GATA2 direct” depicts GATA2 activities that were derived from the GATA2 direct downstream targets.</w:delText>
          </w:r>
        </w:del>
      </w:ins>
    </w:p>
    <w:p w14:paraId="1C0F74DF" w14:textId="77777777" w:rsidR="00E0798B" w:rsidRDefault="00E0798B" w:rsidP="00610045">
      <w:pPr>
        <w:spacing w:line="480" w:lineRule="auto"/>
      </w:pPr>
    </w:p>
    <w:p w14:paraId="542278A7" w14:textId="795397C2" w:rsidR="00E0798B" w:rsidRDefault="00AA56FC" w:rsidP="00610045">
      <w:pPr>
        <w:spacing w:line="480" w:lineRule="auto"/>
      </w:pPr>
      <w:ins w:id="1038" w:author="Li, Jianying (NIH/NIEHS) [C]" w:date="2021-09-29T22:54:00Z">
        <w:r>
          <w:t>References</w:t>
        </w:r>
      </w:ins>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lastRenderedPageBreak/>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21" w:author="Wu, Steve (NIH/NIEHS) [E]" w:date="2021-09-30T13:14:00Z" w:initials="WS([">
    <w:p w14:paraId="29C91EFA" w14:textId="79E4C186" w:rsidR="00432AE8" w:rsidRDefault="00432AE8">
      <w:pPr>
        <w:pStyle w:val="CommentText"/>
      </w:pPr>
      <w:r>
        <w:rPr>
          <w:rStyle w:val="CommentReference"/>
        </w:rPr>
        <w:annotationRef/>
      </w:r>
      <w:r>
        <w:t>The two supplem</w:t>
      </w:r>
      <w:r w:rsidR="00D60BC9">
        <w:t>entary figures need to be cited in the main text.</w:t>
      </w:r>
    </w:p>
  </w:comment>
  <w:comment w:id="80"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33"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4"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8"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76"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312"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319"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506"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07"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527"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528"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37"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38"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91"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92"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629"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98"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99"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725"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82"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83"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84"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85"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943"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944" w:author="Li, Jianying (NIH/NIEHS) [C]" w:date="2021-09-29T22:02:00Z" w:initials="LJ([">
    <w:p w14:paraId="660185FD" w14:textId="27C30A7B" w:rsidR="00E81149" w:rsidRDefault="00E81149">
      <w:pPr>
        <w:pStyle w:val="CommentText"/>
      </w:pPr>
      <w:r>
        <w:rPr>
          <w:rStyle w:val="CommentReference"/>
        </w:rPr>
        <w:annotationRef/>
      </w:r>
      <w:r>
        <w:t>Okay, done.</w:t>
      </w:r>
    </w:p>
  </w:comment>
  <w:comment w:id="959"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960"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29C91EFA"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29C91EFA" w16cid:durableId="250036A4"/>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17CB" w14:textId="77777777" w:rsidR="00395982" w:rsidRDefault="00395982" w:rsidP="00117666">
      <w:r>
        <w:separator/>
      </w:r>
    </w:p>
  </w:endnote>
  <w:endnote w:type="continuationSeparator" w:id="0">
    <w:p w14:paraId="56A9E286" w14:textId="77777777" w:rsidR="00395982" w:rsidRDefault="00395982" w:rsidP="00117666">
      <w:r>
        <w:continuationSeparator/>
      </w:r>
    </w:p>
  </w:endnote>
  <w:endnote w:type="continuationNotice" w:id="1">
    <w:p w14:paraId="6E4E8BFF" w14:textId="77777777" w:rsidR="00395982" w:rsidRDefault="00395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6EE6" w14:textId="77777777" w:rsidR="00395982" w:rsidRDefault="00395982" w:rsidP="00117666">
      <w:r>
        <w:separator/>
      </w:r>
    </w:p>
  </w:footnote>
  <w:footnote w:type="continuationSeparator" w:id="0">
    <w:p w14:paraId="2D6D79D2" w14:textId="77777777" w:rsidR="00395982" w:rsidRDefault="00395982" w:rsidP="00117666">
      <w:r>
        <w:continuationSeparator/>
      </w:r>
    </w:p>
  </w:footnote>
  <w:footnote w:type="continuationNotice" w:id="1">
    <w:p w14:paraId="4FFFECEC" w14:textId="77777777" w:rsidR="00395982" w:rsidRDefault="003959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1856"/>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0</TotalTime>
  <Pages>17</Pages>
  <Words>7958</Words>
  <Characters>45363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53215</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2021-09-30T17:41:00Z</dcterms:created>
  <dcterms:modified xsi:type="dcterms:W3CDTF">2021-09-30T17:41:00Z</dcterms:modified>
</cp:coreProperties>
</file>