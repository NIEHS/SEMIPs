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r w:rsidRPr="00A12F47">
        <w:t>.</w:t>
      </w:r>
    </w:p>
    <w:p w14:paraId="2BDE8ABB" w14:textId="18E78D61" w:rsidR="0091220A" w:rsidRDefault="0091220A" w:rsidP="0007270D"/>
    <w:p w14:paraId="63965AFB" w14:textId="3CC50C0F" w:rsidR="004C74DF" w:rsidRDefault="00FB4064" w:rsidP="0007270D">
      <w:pPr>
        <w:rPr>
          <w:color w:val="0000CC"/>
        </w:rPr>
      </w:pPr>
      <w:r w:rsidRPr="000F5CD9">
        <w:rPr>
          <w:color w:val="0000CC"/>
        </w:rPr>
        <w:t xml:space="preserve">As suggested by the reviewer, we have </w:t>
      </w:r>
      <w:ins w:id="2" w:author="Li, Jianying (NIH/NIEHS) [C]" w:date="2021-09-29T10:27:00Z">
        <w:r w:rsidR="00933092">
          <w:rPr>
            <w:color w:val="0000CC"/>
          </w:rPr>
          <w:t xml:space="preserve">added </w:t>
        </w:r>
      </w:ins>
      <w:del w:id="3" w:author="Li, Jianying (NIH/NIEHS) [C]" w:date="2021-09-29T10:27:00Z">
        <w:r w:rsidRPr="000F5CD9" w:rsidDel="00933092">
          <w:rPr>
            <w:color w:val="0000CC"/>
          </w:rPr>
          <w:delText xml:space="preserve">moved </w:delText>
        </w:r>
      </w:del>
      <w:r w:rsidRPr="000F5CD9">
        <w:rPr>
          <w:color w:val="0000CC"/>
        </w:rPr>
        <w:t>some implementation details to supplementary material and methods section</w:t>
      </w:r>
      <w:r w:rsidR="002A5647">
        <w:rPr>
          <w:color w:val="0000CC"/>
        </w:rPr>
        <w:t>s</w:t>
      </w:r>
      <w:r w:rsidRPr="000F5CD9">
        <w:rPr>
          <w:color w:val="0000CC"/>
        </w:rPr>
        <w:t xml:space="preserve">.  </w:t>
      </w:r>
      <w:ins w:id="4" w:author="Li, Jianying (NIH/NIEHS) [C]" w:date="2021-09-29T10:27:00Z">
        <w:r w:rsidR="00933092">
          <w:rPr>
            <w:color w:val="0000CC"/>
          </w:rPr>
          <w:t>Since our focus is to pres</w:t>
        </w:r>
      </w:ins>
      <w:ins w:id="5" w:author="Li, Jianying (NIH/NIEHS) [C]" w:date="2021-09-29T10:28:00Z">
        <w:r w:rsidR="00933092">
          <w:rPr>
            <w:color w:val="0000CC"/>
          </w:rPr>
          <w:t>ent a user’s friendly interface for the non-bioinformatic oriented bench scientists to test their hypotheses</w:t>
        </w:r>
      </w:ins>
      <w:ins w:id="6" w:author="Li, Jianying (NIH/NIEHS) [C]" w:date="2021-09-29T10:29:00Z">
        <w:r w:rsidR="00933092">
          <w:rPr>
            <w:color w:val="0000CC"/>
          </w:rPr>
          <w:t xml:space="preserve">, we </w:t>
        </w:r>
      </w:ins>
      <w:del w:id="7" w:author="Li, Jianying (NIH/NIEHS) [C]" w:date="2021-09-29T10:29:00Z">
        <w:r w:rsidRPr="000F5CD9" w:rsidDel="00933092">
          <w:rPr>
            <w:color w:val="0000CC"/>
          </w:rPr>
          <w:delText xml:space="preserve">We </w:delText>
        </w:r>
      </w:del>
      <w:r w:rsidRPr="000F5CD9">
        <w:rPr>
          <w:color w:val="0000CC"/>
        </w:rPr>
        <w:t>have also included the more detailed description of the T-score, bootstrapping and the SEM method, as well as additional discussion of the results in the main text</w:t>
      </w:r>
      <w:ins w:id="8" w:author="Li, Jianying (NIH/NIEHS) [C]" w:date="2021-09-29T10:29:00Z">
        <w:r w:rsidR="00933092">
          <w:rPr>
            <w:color w:val="0000CC"/>
          </w:rPr>
          <w:t xml:space="preserve">. It will be easier for the reader to follow without going </w:t>
        </w:r>
      </w:ins>
      <w:ins w:id="9" w:author="Li, Jianying (NIH/NIEHS) [C]" w:date="2021-09-29T10:30:00Z">
        <w:r w:rsidR="00933092">
          <w:rPr>
            <w:color w:val="0000CC"/>
          </w:rPr>
          <w:t>to the supplemental materials for further explanation.</w:t>
        </w:r>
      </w:ins>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0"/>
      <w:commentRangeStart w:id="11"/>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10"/>
      <w:r w:rsidR="002A5647">
        <w:rPr>
          <w:rStyle w:val="CommentReference"/>
          <w:rFonts w:asciiTheme="minorHAnsi" w:eastAsiaTheme="minorEastAsia" w:hAnsiTheme="minorHAnsi" w:cstheme="minorBidi"/>
          <w:lang w:eastAsia="zh-CN"/>
        </w:rPr>
        <w:commentReference w:id="10"/>
      </w:r>
      <w:commentRangeEnd w:id="11"/>
      <w:r w:rsidR="008A1D32">
        <w:rPr>
          <w:rStyle w:val="CommentReference"/>
          <w:rFonts w:asciiTheme="minorHAnsi" w:eastAsiaTheme="minorEastAsia" w:hAnsiTheme="minorHAnsi" w:cstheme="minorBidi"/>
          <w:lang w:eastAsia="zh-CN"/>
        </w:rPr>
        <w:commentReference w:id="11"/>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77777777" w:rsidR="001421D6" w:rsidRPr="001F5E86" w:rsidRDefault="001421D6" w:rsidP="0007270D">
      <w:pPr>
        <w:rPr>
          <w:b/>
          <w:bCs/>
          <w:color w:val="0000CC"/>
        </w:rPr>
      </w:pPr>
    </w:p>
    <w:p w14:paraId="7D9D1B71" w14:textId="5FB71673" w:rsidR="0091220A" w:rsidRDefault="00EB06F1" w:rsidP="0007270D">
      <w:pPr>
        <w:rPr>
          <w:color w:val="0000CC"/>
        </w:rPr>
      </w:pPr>
      <w:commentRangeStart w:id="12"/>
      <w:r>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commentRangeStart w:id="13"/>
      <w:commentRangeStart w:id="14"/>
      <w:r>
        <w:rPr>
          <w:color w:val="0000CC"/>
        </w:rPr>
        <w:t>100 could work but in our exercise 1000 rounds ensures a stable empirical distribution curve.</w:t>
      </w:r>
      <w:commentRangeEnd w:id="13"/>
      <w:r w:rsidR="00CA3B0F">
        <w:rPr>
          <w:rStyle w:val="CommentReference"/>
          <w:rFonts w:asciiTheme="minorHAnsi" w:eastAsiaTheme="minorEastAsia" w:hAnsiTheme="minorHAnsi" w:cstheme="minorBidi"/>
          <w:lang w:eastAsia="zh-CN"/>
        </w:rPr>
        <w:commentReference w:id="13"/>
      </w:r>
      <w:commentRangeEnd w:id="14"/>
      <w:r w:rsidR="003A16A3">
        <w:rPr>
          <w:rStyle w:val="CommentReference"/>
          <w:rFonts w:asciiTheme="minorHAnsi" w:eastAsiaTheme="minorEastAsia" w:hAnsiTheme="minorHAnsi" w:cstheme="minorBidi"/>
          <w:lang w:eastAsia="zh-CN"/>
        </w:rPr>
        <w:commentReference w:id="14"/>
      </w:r>
      <w:r>
        <w:rPr>
          <w:color w:val="0000CC"/>
        </w:rPr>
        <w:t xml:space="preserve"> In our implementation, we rely on the parallel process to conduct the bootstrap simulation, therefore a multicore hardware is recommended. As the example shown in the manuscript on KEGG </w:t>
      </w:r>
      <w:r>
        <w:rPr>
          <w:color w:val="0000CC"/>
        </w:rPr>
        <w:lastRenderedPageBreak/>
        <w:t xml:space="preserve">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r w:rsidR="00A36353" w:rsidRPr="00D66219">
        <w:rPr>
          <w:b/>
          <w:bCs/>
          <w:color w:val="FF0000"/>
        </w:rPr>
        <w:t>(done</w:t>
      </w:r>
      <w:r w:rsidR="00A36353">
        <w:rPr>
          <w:b/>
          <w:bCs/>
          <w:color w:val="FF0000"/>
        </w:rPr>
        <w:t>)</w:t>
      </w:r>
      <w:commentRangeEnd w:id="12"/>
      <w:r w:rsidR="000A66B4">
        <w:rPr>
          <w:rStyle w:val="CommentReference"/>
          <w:rFonts w:asciiTheme="minorHAnsi" w:eastAsiaTheme="minorEastAsia" w:hAnsiTheme="minorHAnsi" w:cstheme="minorBidi"/>
          <w:lang w:eastAsia="zh-CN"/>
        </w:rPr>
        <w:commentReference w:id="12"/>
      </w: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17"/>
      <w:r w:rsidRPr="004676A6">
        <w:t>Why are the results provided in zipped file, are they so large</w:t>
      </w:r>
      <w:commentRangeEnd w:id="17"/>
      <w:r w:rsidR="00D90145">
        <w:rPr>
          <w:rStyle w:val="CommentReference"/>
          <w:rFonts w:asciiTheme="minorHAnsi" w:eastAsiaTheme="minorEastAsia" w:hAnsiTheme="minorHAnsi" w:cstheme="minorBidi"/>
          <w:lang w:eastAsia="zh-CN"/>
        </w:rPr>
        <w:commentReference w:id="17"/>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1A1F5C05" w14:textId="77777777" w:rsidR="007B2045" w:rsidRPr="004676A6" w:rsidRDefault="007B2045"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F02E01" w:rsidRDefault="00F02E01" w:rsidP="0007270D">
      <w:pPr>
        <w:rPr>
          <w:ins w:id="19" w:author="Wu, Steve (NIH/NIEHS) [E]" w:date="2021-09-27T11:06:00Z"/>
          <w:color w:val="0000CC"/>
          <w:u w:val="single"/>
          <w:rPrChange w:id="20" w:author="Wu, Steve (NIH/NIEHS) [E]" w:date="2021-09-27T11:06:00Z">
            <w:rPr>
              <w:ins w:id="21" w:author="Wu, Steve (NIH/NIEHS) [E]" w:date="2021-09-27T11:06:00Z"/>
              <w:color w:val="0000CC"/>
            </w:rPr>
          </w:rPrChange>
        </w:rPr>
      </w:pPr>
      <w:ins w:id="22" w:author="Wu, Steve (NIH/NIEHS) [E]" w:date="2021-09-27T11:06:00Z">
        <w:r w:rsidRPr="00F02E01">
          <w:rPr>
            <w:color w:val="0000CC"/>
            <w:u w:val="single"/>
            <w:rPrChange w:id="23" w:author="Wu, Steve (NIH/NIEHS) [E]" w:date="2021-09-27T11:06:00Z">
              <w:rPr>
                <w:color w:val="0000CC"/>
              </w:rPr>
            </w:rPrChange>
          </w:rPr>
          <w:t>Response</w:t>
        </w:r>
      </w:ins>
    </w:p>
    <w:p w14:paraId="45BC9FE8" w14:textId="77777777" w:rsidR="00F02E01" w:rsidRDefault="00F02E01" w:rsidP="0007270D">
      <w:pPr>
        <w:rPr>
          <w:ins w:id="24" w:author="Wu, Steve (NIH/NIEHS) [E]" w:date="2021-09-27T11:07:00Z"/>
          <w:color w:val="0000CC"/>
        </w:rPr>
      </w:pPr>
    </w:p>
    <w:p w14:paraId="2F95BC36" w14:textId="2397A11E" w:rsidR="00F02E01" w:rsidRDefault="00F02E01" w:rsidP="0007270D">
      <w:pPr>
        <w:rPr>
          <w:ins w:id="25" w:author="Wu, Steve (NIH/NIEHS) [E]" w:date="2021-09-27T11:07:00Z"/>
          <w:color w:val="0000CC"/>
        </w:rPr>
      </w:pPr>
      <w:ins w:id="26" w:author="Wu, Steve (NIH/NIEHS) [E]" w:date="2021-09-27T11:07:00Z">
        <w:r>
          <w:rPr>
            <w:color w:val="0000CC"/>
          </w:rPr>
          <w:t xml:space="preserve">We have included the following statement in the discussion in lines XXX-YYY: </w:t>
        </w:r>
      </w:ins>
    </w:p>
    <w:p w14:paraId="28FC06D6" w14:textId="306313BB" w:rsidR="00F02E01" w:rsidRPr="00F02E01" w:rsidRDefault="00F02E01" w:rsidP="0007270D">
      <w:pPr>
        <w:rPr>
          <w:color w:val="0000CC"/>
          <w:rPrChange w:id="27" w:author="Wu, Steve (NIH/NIEHS) [E]" w:date="2021-09-27T11:07:00Z">
            <w:rPr/>
          </w:rPrChange>
        </w:rPr>
      </w:pPr>
      <w:ins w:id="28" w:author="Wu, Steve (NIH/NIEHS) [E]" w:date="2021-09-27T11:07:00Z">
        <w:r>
          <w:rPr>
            <w:color w:val="0000CC"/>
          </w:rPr>
          <w:t>“</w:t>
        </w:r>
      </w:ins>
      <w:commentRangeStart w:id="29"/>
      <w:commentRangeStart w:id="30"/>
      <w:del w:id="31" w:author="Wu, Steve (NIH/NIEHS) [E]" w:date="2021-09-27T10:50:00Z">
        <w:r w:rsidR="00EC22A7" w:rsidDel="008A1D32">
          <w:rPr>
            <w:color w:val="0000CC"/>
          </w:rPr>
          <w:delText>We agree that t</w:delText>
        </w:r>
      </w:del>
      <w:ins w:id="32" w:author="Wu, Steve (NIH/NIEHS) [E]" w:date="2021-09-27T10:50:00Z">
        <w:r w:rsidR="008A1D32">
          <w:rPr>
            <w:color w:val="0000CC"/>
          </w:rPr>
          <w:t>T</w:t>
        </w:r>
      </w:ins>
      <w:r w:rsidR="00EC22A7">
        <w:rPr>
          <w:color w:val="0000CC"/>
        </w:rPr>
        <w:t>he</w:t>
      </w:r>
      <w:r w:rsidR="00786C96">
        <w:rPr>
          <w:color w:val="0000CC"/>
        </w:rPr>
        <w:t xml:space="preserve"> </w:t>
      </w:r>
      <w:proofErr w:type="spellStart"/>
      <w:r w:rsidR="00786C96">
        <w:rPr>
          <w:color w:val="0000CC"/>
        </w:rPr>
        <w:t>Mplus</w:t>
      </w:r>
      <w:r w:rsidR="004D069B">
        <w:rPr>
          <w:color w:val="0000CC"/>
        </w:rPr>
        <w:t>Automation</w:t>
      </w:r>
      <w:proofErr w:type="spellEnd"/>
      <w:ins w:id="33" w:author="Wu, Steve (NIH/NIEHS) [E]" w:date="2021-09-27T10:51:00Z">
        <w:r w:rsidR="00AF08F2">
          <w:rPr>
            <w:color w:val="0000CC"/>
          </w:rPr>
          <w:t xml:space="preserve"> uses open-source R to </w:t>
        </w:r>
      </w:ins>
      <w:del w:id="34" w:author="Wu, Steve (NIH/NIEHS) [E]" w:date="2021-09-27T10:51:00Z">
        <w:r w:rsidR="004D069B" w:rsidDel="00AF08F2">
          <w:rPr>
            <w:color w:val="0000CC"/>
          </w:rPr>
          <w:delText>’s</w:delText>
        </w:r>
        <w:r w:rsidR="00EC22A7" w:rsidDel="00AF08F2">
          <w:rPr>
            <w:color w:val="0000CC"/>
          </w:rPr>
          <w:delText xml:space="preserve"> authors have done a good job in “</w:delText>
        </w:r>
      </w:del>
      <w:r w:rsidR="00EC22A7">
        <w:rPr>
          <w:color w:val="0000CC"/>
        </w:rPr>
        <w:t>mirror</w:t>
      </w:r>
      <w:del w:id="35" w:author="Wu, Steve (NIH/NIEHS) [E]" w:date="2021-09-27T10:51:00Z">
        <w:r w:rsidR="00EC22A7" w:rsidDel="00AF08F2">
          <w:rPr>
            <w:color w:val="0000CC"/>
          </w:rPr>
          <w:delText>ing”</w:delText>
        </w:r>
      </w:del>
      <w:r w:rsidR="00EC22A7">
        <w:rPr>
          <w:color w:val="0000CC"/>
        </w:rPr>
        <w:t xml:space="preserve"> the commercially available software </w:t>
      </w:r>
      <w:del w:id="36" w:author="Wu, Steve (NIH/NIEHS) [E]" w:date="2021-09-27T10:52:00Z">
        <w:r w:rsidR="00EC22A7" w:rsidDel="00AF08F2">
          <w:rPr>
            <w:color w:val="0000CC"/>
          </w:rPr>
          <w:delText>“</w:delText>
        </w:r>
      </w:del>
      <w:proofErr w:type="spellStart"/>
      <w:r w:rsidR="00EC22A7">
        <w:rPr>
          <w:color w:val="0000CC"/>
        </w:rPr>
        <w:t>Mplus</w:t>
      </w:r>
      <w:proofErr w:type="spellEnd"/>
      <w:del w:id="37" w:author="Wu, Steve (NIH/NIEHS) [E]" w:date="2021-09-27T10:52:00Z">
        <w:r w:rsidR="00EC22A7" w:rsidDel="00AF08F2">
          <w:rPr>
            <w:color w:val="0000CC"/>
          </w:rPr>
          <w:delText>”</w:delText>
        </w:r>
      </w:del>
      <w:r w:rsidR="00EC22A7">
        <w:rPr>
          <w:color w:val="0000CC"/>
        </w:rPr>
        <w:t xml:space="preserve"> and implement this modeling</w:t>
      </w:r>
      <w:del w:id="38" w:author="Wu, Steve (NIH/NIEHS) [E]" w:date="2021-09-27T10:52:00Z">
        <w:r w:rsidR="00EC22A7" w:rsidDel="00AF08F2">
          <w:rPr>
            <w:color w:val="0000CC"/>
          </w:rPr>
          <w:delText xml:space="preserve"> in</w:delText>
        </w:r>
      </w:del>
      <w:del w:id="39" w:author="Wu, Steve (NIH/NIEHS) [E]" w:date="2021-09-27T10:51:00Z">
        <w:r w:rsidR="00EC22A7" w:rsidDel="00AF08F2">
          <w:rPr>
            <w:color w:val="0000CC"/>
          </w:rPr>
          <w:delText xml:space="preserve"> open-source R</w:delText>
        </w:r>
      </w:del>
      <w:r w:rsidR="00EC22A7">
        <w:rPr>
          <w:color w:val="0000CC"/>
        </w:rPr>
        <w:t xml:space="preserve">. </w:t>
      </w:r>
      <w:r w:rsidR="004D069B">
        <w:rPr>
          <w:color w:val="0000CC"/>
        </w:rPr>
        <w:t>It is</w:t>
      </w:r>
      <w:r w:rsidR="00EC22A7">
        <w:rPr>
          <w:color w:val="0000CC"/>
        </w:rPr>
        <w:t xml:space="preserve"> designed to automate three major aspects of latent variable modelling, (1) create a group of models (2) run them in batches (3) allow extracting the model fitting statistics. Our SEMIPs has a similarity to </w:t>
      </w:r>
      <w:proofErr w:type="spellStart"/>
      <w:r w:rsidR="00EC22A7">
        <w:rPr>
          <w:color w:val="0000CC"/>
        </w:rPr>
        <w:t>MplusAutomation</w:t>
      </w:r>
      <w:proofErr w:type="spellEnd"/>
      <w:r w:rsidR="00EC22A7">
        <w:rPr>
          <w:color w:val="0000CC"/>
        </w:rPr>
        <w:t>, where we implement</w:t>
      </w:r>
      <w:r w:rsidR="00786C96">
        <w:rPr>
          <w:color w:val="0000CC"/>
        </w:rPr>
        <w:t xml:space="preserve"> SEM model in R instead of </w:t>
      </w:r>
      <w:proofErr w:type="spellStart"/>
      <w:r w:rsidR="00786C96">
        <w:rPr>
          <w:color w:val="0000CC"/>
        </w:rPr>
        <w:t>Mplus</w:t>
      </w:r>
      <w:proofErr w:type="spellEnd"/>
      <w:r w:rsidR="00786C96">
        <w:rPr>
          <w:color w:val="0000CC"/>
        </w:rPr>
        <w:t xml:space="preserve"> for the computational flexibility and backend automation consideration. We use the </w:t>
      </w:r>
      <w:proofErr w:type="spellStart"/>
      <w:r w:rsidR="00786C96">
        <w:rPr>
          <w:color w:val="0000CC"/>
        </w:rPr>
        <w:t>lavaan</w:t>
      </w:r>
      <w:proofErr w:type="spellEnd"/>
      <w:r w:rsidR="00786C96">
        <w:rPr>
          <w:color w:val="0000CC"/>
        </w:rPr>
        <w:t xml:space="preserve"> package, a highly credited/cited package exists in the research community since 2012 to implement the SEM model and extract all the statistics from the </w:t>
      </w:r>
      <w:r w:rsidR="00786C96">
        <w:rPr>
          <w:color w:val="0000CC"/>
        </w:rPr>
        <w:lastRenderedPageBreak/>
        <w:t xml:space="preserve">modeling output. </w:t>
      </w:r>
      <w:del w:id="40" w:author="Wu, Steve (NIH/NIEHS) [E]" w:date="2021-09-27T10:55:00Z">
        <w:r w:rsidR="00786C96" w:rsidDel="00AF08F2">
          <w:rPr>
            <w:color w:val="0000CC"/>
          </w:rPr>
          <w:delText xml:space="preserve">But, our </w:delText>
        </w:r>
      </w:del>
      <w:ins w:id="41" w:author="Wu, Steve (NIH/NIEHS) [E]" w:date="2021-09-27T10:55:00Z">
        <w:r w:rsidR="00AF08F2">
          <w:rPr>
            <w:color w:val="0000CC"/>
          </w:rPr>
          <w:t>The</w:t>
        </w:r>
      </w:ins>
      <w:del w:id="42" w:author="Wu, Steve (NIH/NIEHS) [E]" w:date="2021-09-27T10:55:00Z">
        <w:r w:rsidR="00786C96" w:rsidDel="00AF08F2">
          <w:rPr>
            <w:color w:val="0000CC"/>
          </w:rPr>
          <w:delText>main</w:delText>
        </w:r>
      </w:del>
      <w:r w:rsidR="00786C96">
        <w:rPr>
          <w:color w:val="0000CC"/>
        </w:rPr>
        <w:t xml:space="preserve"> goal</w:t>
      </w:r>
      <w:ins w:id="43" w:author="Wu, Steve (NIH/NIEHS) [E]" w:date="2021-09-27T10:55:00Z">
        <w:r w:rsidR="00AF08F2">
          <w:rPr>
            <w:color w:val="0000CC"/>
          </w:rPr>
          <w:t xml:space="preserve"> of SEMIPs</w:t>
        </w:r>
      </w:ins>
      <w:r w:rsidR="00786C96">
        <w:rPr>
          <w:color w:val="0000CC"/>
        </w:rPr>
        <w:t xml:space="preserve"> </w:t>
      </w:r>
      <w:ins w:id="44" w:author="Wu, Steve (NIH/NIEHS) [E]" w:date="2021-09-27T10:55:00Z">
        <w:r w:rsidR="00AF08F2">
          <w:rPr>
            <w:color w:val="0000CC"/>
          </w:rPr>
          <w:t>is to</w:t>
        </w:r>
      </w:ins>
      <w:del w:id="45" w:author="Wu, Steve (NIH/NIEHS) [E]" w:date="2021-09-27T10:55:00Z">
        <w:r w:rsidR="00786C96" w:rsidDel="00AF08F2">
          <w:rPr>
            <w:color w:val="0000CC"/>
          </w:rPr>
          <w:delText>in this research anchors on the biology and</w:delText>
        </w:r>
      </w:del>
      <w:r w:rsidR="00786C96">
        <w:rPr>
          <w:color w:val="0000CC"/>
        </w:rPr>
        <w:t xml:space="preserve"> provide </w:t>
      </w:r>
      <w:del w:id="46" w:author="Wu, Steve (NIH/NIEHS) [E]" w:date="2021-09-27T10:55:00Z">
        <w:r w:rsidR="00786C96" w:rsidDel="00AF08F2">
          <w:rPr>
            <w:color w:val="0000CC"/>
          </w:rPr>
          <w:delText>our</w:delText>
        </w:r>
      </w:del>
      <w:ins w:id="47" w:author="Wu, Steve (NIH/NIEHS) [E]" w:date="2021-09-27T10:55:00Z">
        <w:r w:rsidR="00AF08F2">
          <w:rPr>
            <w:color w:val="0000CC"/>
          </w:rPr>
          <w:t xml:space="preserve">a convenient </w:t>
        </w:r>
      </w:ins>
      <w:ins w:id="48" w:author="Wu, Steve (NIH/NIEHS) [E]" w:date="2021-09-27T10:56:00Z">
        <w:r w:rsidR="00AF08F2">
          <w:rPr>
            <w:color w:val="0000CC"/>
          </w:rPr>
          <w:t>and easy to use tool that bridges bioinformatic assessments and</w:t>
        </w:r>
      </w:ins>
      <w:del w:id="49" w:author="Wu, Steve (NIH/NIEHS) [E]" w:date="2021-09-27T10:55:00Z">
        <w:r w:rsidR="00786C96" w:rsidDel="00AF08F2">
          <w:rPr>
            <w:color w:val="0000CC"/>
          </w:rPr>
          <w:delText xml:space="preserve"> web-lab</w:delText>
        </w:r>
      </w:del>
      <w:r w:rsidR="00786C96">
        <w:rPr>
          <w:color w:val="0000CC"/>
        </w:rPr>
        <w:t xml:space="preserve"> scientist</w:t>
      </w:r>
      <w:r w:rsidR="004D069B">
        <w:rPr>
          <w:color w:val="0000CC"/>
        </w:rPr>
        <w:t>s</w:t>
      </w:r>
      <w:ins w:id="50" w:author="Wu, Steve (NIH/NIEHS) [E]" w:date="2021-09-27T10:56:00Z">
        <w:r w:rsidR="00AF08F2">
          <w:rPr>
            <w:color w:val="0000CC"/>
          </w:rPr>
          <w:t xml:space="preserve"> who have </w:t>
        </w:r>
      </w:ins>
      <w:ins w:id="51" w:author="Wu, Steve (NIH/NIEHS) [E]" w:date="2021-09-27T10:57:00Z">
        <w:r w:rsidR="00AF08F2">
          <w:rPr>
            <w:color w:val="0000CC"/>
          </w:rPr>
          <w:t>minimum computation background for</w:t>
        </w:r>
      </w:ins>
      <w:del w:id="52" w:author="Wu, Steve (NIH/NIEHS) [E]" w:date="2021-09-27T10:57:00Z">
        <w:r w:rsidR="00786C96" w:rsidDel="00AF08F2">
          <w:rPr>
            <w:color w:val="0000CC"/>
          </w:rPr>
          <w:delText xml:space="preserve"> a convenient tool to explore their novel hypothesis and test the validity of their</w:delText>
        </w:r>
        <w:r w:rsidR="004D069B" w:rsidDel="00AF08F2">
          <w:rPr>
            <w:color w:val="0000CC"/>
          </w:rPr>
          <w:delText xml:space="preserve"> thought, and most importantly helps with</w:delText>
        </w:r>
      </w:del>
      <w:r w:rsidR="004D069B">
        <w:rPr>
          <w:color w:val="0000CC"/>
        </w:rPr>
        <w:t xml:space="preserve"> hypothesis generation </w:t>
      </w:r>
      <w:del w:id="53" w:author="Wu, Steve (NIH/NIEHS) [E]" w:date="2021-09-27T10:58:00Z">
        <w:r w:rsidR="004D069B" w:rsidDel="00AF08F2">
          <w:rPr>
            <w:color w:val="0000CC"/>
          </w:rPr>
          <w:delText>process</w:delText>
        </w:r>
      </w:del>
      <w:ins w:id="54" w:author="Wu, Steve (NIH/NIEHS) [E]" w:date="2021-09-27T10:58:00Z">
        <w:r w:rsidR="00AF08F2">
          <w:rPr>
            <w:color w:val="0000CC"/>
          </w:rPr>
          <w:t>and infer</w:t>
        </w:r>
      </w:ins>
      <w:ins w:id="55" w:author="Wu, Steve (NIH/NIEHS) [E]" w:date="2021-09-27T10:59:00Z">
        <w:r w:rsidR="00AF08F2">
          <w:rPr>
            <w:color w:val="0000CC"/>
          </w:rPr>
          <w:t xml:space="preserve">ring biological processes across experimental </w:t>
        </w:r>
      </w:ins>
      <w:ins w:id="56" w:author="Wu, Steve (NIH/NIEHS) [E]" w:date="2021-09-27T11:00:00Z">
        <w:r w:rsidR="00AF08F2">
          <w:rPr>
            <w:color w:val="0000CC"/>
          </w:rPr>
          <w:t>systems</w:t>
        </w:r>
      </w:ins>
      <w:r w:rsidR="004D069B">
        <w:rPr>
          <w:color w:val="0000CC"/>
        </w:rPr>
        <w:t>. Th</w:t>
      </w:r>
      <w:ins w:id="57" w:author="Wu, Steve (NIH/NIEHS) [E]" w:date="2021-09-27T11:00:00Z">
        <w:r w:rsidR="00AF08F2">
          <w:rPr>
            <w:color w:val="0000CC"/>
          </w:rPr>
          <w:t>is is achieved by</w:t>
        </w:r>
        <w:r>
          <w:rPr>
            <w:color w:val="0000CC"/>
          </w:rPr>
          <w:t xml:space="preserve"> employing</w:t>
        </w:r>
      </w:ins>
      <w:del w:id="58" w:author="Wu, Steve (NIH/NIEHS) [E]" w:date="2021-09-27T11:00:00Z">
        <w:r w:rsidR="004D069B" w:rsidDel="00AF08F2">
          <w:rPr>
            <w:color w:val="0000CC"/>
          </w:rPr>
          <w:delText>e</w:delText>
        </w:r>
      </w:del>
      <w:r w:rsidR="004D069B">
        <w:rPr>
          <w:color w:val="0000CC"/>
        </w:rPr>
        <w:t xml:space="preserve"> </w:t>
      </w:r>
      <w:del w:id="59" w:author="Wu, Steve (NIH/NIEHS) [E]" w:date="2021-09-27T11:00:00Z">
        <w:r w:rsidR="004D069B" w:rsidDel="00F02E01">
          <w:rPr>
            <w:color w:val="0000CC"/>
          </w:rPr>
          <w:delText xml:space="preserve">main advantage is that our application is designed to use </w:delText>
        </w:r>
      </w:del>
      <w:r w:rsidR="004D069B">
        <w:rPr>
          <w:color w:val="0000CC"/>
        </w:rPr>
        <w:t>Rshiny to render a user’s friendly web front end</w:t>
      </w:r>
      <w:ins w:id="60" w:author="Wu, Steve (NIH/NIEHS) [E]" w:date="2021-09-27T11:00:00Z">
        <w:r>
          <w:rPr>
            <w:color w:val="0000CC"/>
          </w:rPr>
          <w:t>,</w:t>
        </w:r>
      </w:ins>
      <w:del w:id="61" w:author="Wu, Steve (NIH/NIEHS) [E]" w:date="2021-09-27T11:00:00Z">
        <w:r w:rsidR="004D069B" w:rsidDel="00F02E01">
          <w:rPr>
            <w:color w:val="0000CC"/>
          </w:rPr>
          <w:delText>. It allows web-lab scientists with limited bioinformatics skills to use the platform for this biological hypothesis testing and generation</w:delText>
        </w:r>
      </w:del>
      <w:r w:rsidR="004D069B">
        <w:rPr>
          <w:color w:val="0000CC"/>
        </w:rPr>
        <w:t xml:space="preserve"> as</w:t>
      </w:r>
      <w:del w:id="62" w:author="Wu, Steve (NIH/NIEHS) [E]" w:date="2021-09-27T11:01:00Z">
        <w:r w:rsidR="004D069B" w:rsidDel="00F02E01">
          <w:rPr>
            <w:color w:val="0000CC"/>
          </w:rPr>
          <w:delText xml:space="preserve"> we</w:delText>
        </w:r>
      </w:del>
      <w:r w:rsidR="004D069B">
        <w:rPr>
          <w:color w:val="0000CC"/>
        </w:rPr>
        <w:t xml:space="preserve"> </w:t>
      </w:r>
      <w:ins w:id="63" w:author="Wu, Steve (NIH/NIEHS) [E]" w:date="2021-09-27T11:03:00Z">
        <w:r>
          <w:rPr>
            <w:color w:val="0000CC"/>
          </w:rPr>
          <w:t>demonstrated</w:t>
        </w:r>
      </w:ins>
      <w:del w:id="64" w:author="Wu, Steve (NIH/NIEHS) [E]" w:date="2021-09-27T11:01:00Z">
        <w:r w:rsidR="001479F1" w:rsidDel="00F02E01">
          <w:rPr>
            <w:color w:val="0000CC"/>
          </w:rPr>
          <w:delText>exemplified</w:delText>
        </w:r>
      </w:del>
      <w:r w:rsidR="004D069B">
        <w:rPr>
          <w:color w:val="0000CC"/>
        </w:rPr>
        <w:t xml:space="preserve"> in the manuscript</w:t>
      </w:r>
      <w:del w:id="65" w:author="Wu, Steve (NIH/NIEHS) [E]" w:date="2021-09-27T11:07:00Z">
        <w:r w:rsidR="004D069B" w:rsidDel="00F02E01">
          <w:rPr>
            <w:color w:val="0000CC"/>
          </w:rPr>
          <w:delText xml:space="preserve">. </w:delText>
        </w:r>
        <w:commentRangeEnd w:id="29"/>
        <w:r w:rsidR="00ED27F9" w:rsidDel="00F02E01">
          <w:rPr>
            <w:rStyle w:val="CommentReference"/>
            <w:rFonts w:asciiTheme="minorHAnsi" w:eastAsiaTheme="minorEastAsia" w:hAnsiTheme="minorHAnsi" w:cstheme="minorBidi"/>
            <w:lang w:eastAsia="zh-CN"/>
          </w:rPr>
          <w:commentReference w:id="29"/>
        </w:r>
        <w:commentRangeEnd w:id="30"/>
        <w:r w:rsidDel="00F02E01">
          <w:rPr>
            <w:rStyle w:val="CommentReference"/>
            <w:rFonts w:asciiTheme="minorHAnsi" w:eastAsiaTheme="minorEastAsia" w:hAnsiTheme="minorHAnsi" w:cstheme="minorBidi"/>
            <w:lang w:eastAsia="zh-CN"/>
          </w:rPr>
          <w:commentReference w:id="30"/>
        </w:r>
      </w:del>
      <w:ins w:id="67" w:author="Wu, Steve (NIH/NIEHS) [E]" w:date="2021-09-27T11:07:00Z">
        <w:r>
          <w:rPr>
            <w:color w:val="0000CC"/>
          </w:rPr>
          <w:t>.”</w:t>
        </w:r>
      </w:ins>
    </w:p>
    <w:p w14:paraId="0BBCA1BC" w14:textId="26A12270" w:rsidR="009605B8" w:rsidRDefault="009605B8" w:rsidP="0007270D"/>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77777777" w:rsidR="00304024" w:rsidRPr="00304024" w:rsidRDefault="00304024" w:rsidP="00304024">
      <w:pPr>
        <w:ind w:left="360"/>
        <w:rPr>
          <w:color w:val="0000CC"/>
        </w:rPr>
      </w:pPr>
    </w:p>
    <w:p w14:paraId="563E636E" w14:textId="77777777" w:rsidR="00304024" w:rsidRPr="00304024" w:rsidRDefault="00304024" w:rsidP="00304024">
      <w:pPr>
        <w:ind w:left="360"/>
        <w:rPr>
          <w:color w:val="0000CC"/>
        </w:rPr>
      </w:pPr>
      <w:r w:rsidRPr="00304024">
        <w:rPr>
          <w:color w:val="0000CC"/>
        </w:rPr>
        <w:t>Response to “</w:t>
      </w:r>
      <w:r w:rsidRPr="00304024">
        <w:rPr>
          <w:color w:val="0000CC"/>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lastRenderedPageBreak/>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68"/>
      <w:r w:rsidRPr="00CB1177">
        <w:rPr>
          <w:sz w:val="24"/>
          <w:szCs w:val="32"/>
        </w:rPr>
        <w:t>Source code</w:t>
      </w:r>
      <w:commentRangeEnd w:id="68"/>
      <w:r w:rsidR="001710DD">
        <w:rPr>
          <w:rStyle w:val="CommentReference"/>
          <w:rFonts w:eastAsiaTheme="minorEastAsia" w:cstheme="minorBidi"/>
          <w:lang w:eastAsia="zh-CN"/>
        </w:rPr>
        <w:commentReference w:id="68"/>
      </w:r>
      <w:r w:rsidRPr="00CB1177">
        <w:rPr>
          <w:sz w:val="24"/>
          <w:szCs w:val="32"/>
        </w:rPr>
        <w:t>: Coding style in the source code could use some standardization.</w:t>
      </w:r>
    </w:p>
    <w:p w14:paraId="076FD850" w14:textId="2EF3432D" w:rsidR="004913CC" w:rsidRDefault="00CE40F6" w:rsidP="004913CC">
      <w:pPr>
        <w:pStyle w:val="ListParagraph"/>
        <w:ind w:left="360"/>
        <w:rPr>
          <w:ins w:id="69" w:author="Li, Jianying (NIH/NIEHS) [C]" w:date="2021-09-29T10:17:00Z"/>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2B0FA3">
        <w:rPr>
          <w:rFonts w:ascii="Times New Roman" w:hAnsi="Times New Roman"/>
          <w:strike/>
          <w:color w:val="0000CC"/>
          <w:sz w:val="24"/>
          <w:szCs w:val="32"/>
          <w:rPrChange w:id="70" w:author="Li, Jianying (NIH/NIEHS) [C]" w:date="2021-09-29T10:22:00Z">
            <w:rPr>
              <w:rFonts w:ascii="Times New Roman" w:hAnsi="Times New Roman"/>
              <w:color w:val="0000CC"/>
              <w:sz w:val="24"/>
              <w:szCs w:val="32"/>
            </w:rPr>
          </w:rPrChange>
        </w:rPr>
        <w:t xml:space="preserve"> </w:t>
      </w:r>
      <w:r w:rsidR="00CB1177" w:rsidRPr="002B0FA3">
        <w:rPr>
          <w:rFonts w:ascii="Times New Roman" w:hAnsi="Times New Roman"/>
          <w:strike/>
          <w:color w:val="0000CC"/>
          <w:sz w:val="24"/>
          <w:szCs w:val="32"/>
          <w:rPrChange w:id="71" w:author="Li, Jianying (NIH/NIEHS) [C]" w:date="2021-09-29T10:22:00Z">
            <w:rPr>
              <w:rFonts w:ascii="Times New Roman" w:hAnsi="Times New Roman"/>
              <w:color w:val="0000CC"/>
              <w:sz w:val="24"/>
              <w:szCs w:val="32"/>
            </w:rPr>
          </w:rPrChange>
        </w:rPr>
        <w:t>The code was written in our internal format.  We have include</w:t>
      </w:r>
      <w:r w:rsidRPr="002B0FA3">
        <w:rPr>
          <w:rFonts w:ascii="Times New Roman" w:hAnsi="Times New Roman"/>
          <w:strike/>
          <w:color w:val="0000CC"/>
          <w:sz w:val="24"/>
          <w:szCs w:val="32"/>
          <w:rPrChange w:id="72" w:author="Li, Jianying (NIH/NIEHS) [C]" w:date="2021-09-29T10:22:00Z">
            <w:rPr>
              <w:rFonts w:ascii="Times New Roman" w:hAnsi="Times New Roman"/>
              <w:color w:val="0000CC"/>
              <w:sz w:val="24"/>
              <w:szCs w:val="32"/>
            </w:rPr>
          </w:rPrChange>
        </w:rPr>
        <w:t>d</w:t>
      </w:r>
      <w:r w:rsidR="00CB1177" w:rsidRPr="002B0FA3">
        <w:rPr>
          <w:rFonts w:ascii="Times New Roman" w:hAnsi="Times New Roman"/>
          <w:strike/>
          <w:color w:val="0000CC"/>
          <w:sz w:val="24"/>
          <w:szCs w:val="32"/>
          <w:rPrChange w:id="73" w:author="Li, Jianying (NIH/NIEHS) [C]" w:date="2021-09-29T10:22:00Z">
            <w:rPr>
              <w:rFonts w:ascii="Times New Roman" w:hAnsi="Times New Roman"/>
              <w:color w:val="0000CC"/>
              <w:sz w:val="24"/>
              <w:szCs w:val="32"/>
            </w:rPr>
          </w:rPrChange>
        </w:rPr>
        <w:t xml:space="preserve"> more comments in the code so it would be easier for readers to follow.  </w:t>
      </w:r>
      <w:commentRangeStart w:id="74"/>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74"/>
      <w:r w:rsidR="00F45A96" w:rsidRPr="008A1D32">
        <w:rPr>
          <w:rStyle w:val="CommentReference"/>
          <w:rFonts w:eastAsiaTheme="minorEastAsia" w:cstheme="minorBidi"/>
          <w:strike/>
          <w:lang w:eastAsia="zh-CN"/>
        </w:rPr>
        <w:commentReference w:id="74"/>
      </w:r>
    </w:p>
    <w:p w14:paraId="4564E3A6" w14:textId="651F1666" w:rsidR="00F16076" w:rsidRDefault="00F16076" w:rsidP="004913CC">
      <w:pPr>
        <w:pStyle w:val="ListParagraph"/>
        <w:ind w:left="360"/>
        <w:rPr>
          <w:ins w:id="75" w:author="Li, Jianying (NIH/NIEHS) [C]" w:date="2021-09-29T10:17:00Z"/>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DC3AB6" w:rsidP="002B0FA3">
      <w:pPr>
        <w:rPr>
          <w:ins w:id="76" w:author="Li, Jianying (NIH/NIEHS) [C]" w:date="2021-09-29T10:17:00Z"/>
        </w:rPr>
      </w:pPr>
      <w:ins w:id="77" w:author="Li, Jianying (NIH/NIEHS) [C]" w:date="2021-09-29T10:17:00Z">
        <w:r w:rsidRPr="00B72F7B">
          <w:rPr>
            <w:rFonts w:eastAsiaTheme="minorEastAsia"/>
          </w:rPr>
          <w:t>Our development</w:t>
        </w:r>
      </w:ins>
      <w:ins w:id="78" w:author="Li, Jianying (NIH/NIEHS) [C]" w:date="2021-09-29T10:18:00Z">
        <w:r w:rsidR="002B0FA3">
          <w:rPr>
            <w:rFonts w:eastAsiaTheme="minorEastAsia"/>
          </w:rPr>
          <w:t xml:space="preserve"> </w:t>
        </w:r>
      </w:ins>
      <w:ins w:id="79" w:author="Li, Jianying (NIH/NIEHS) [C]" w:date="2021-09-29T10:17:00Z">
        <w:r w:rsidRPr="00B72F7B">
          <w:rPr>
            <w:rFonts w:eastAsiaTheme="minorEastAsia"/>
          </w:rPr>
          <w:t>focus</w:t>
        </w:r>
      </w:ins>
      <w:ins w:id="80" w:author="Li, Jianying (NIH/NIEHS) [C]" w:date="2021-09-29T10:18:00Z">
        <w:r w:rsidR="002B0FA3">
          <w:rPr>
            <w:rFonts w:eastAsiaTheme="minorEastAsia"/>
          </w:rPr>
          <w:t>es</w:t>
        </w:r>
      </w:ins>
      <w:ins w:id="81" w:author="Li, Jianying (NIH/NIEHS) [C]" w:date="2021-09-29T10:17:00Z">
        <w:r w:rsidRPr="00B72F7B">
          <w:rPr>
            <w:rFonts w:eastAsiaTheme="minorEastAsia"/>
          </w:rPr>
          <w:t xml:space="preserve"> on the user’s friendly “web-application”; therefore, we have followed the best practice recommendation by </w:t>
        </w:r>
        <w:proofErr w:type="spellStart"/>
        <w:r w:rsidRPr="00B72F7B">
          <w:rPr>
            <w:rFonts w:eastAsiaTheme="minorEastAsia"/>
          </w:rPr>
          <w:t>shinyapp</w:t>
        </w:r>
        <w:proofErr w:type="spellEnd"/>
        <w:r w:rsidRPr="00B72F7B">
          <w:rPr>
            <w:rFonts w:eastAsiaTheme="minorEastAsia"/>
          </w:rPr>
          <w:t xml:space="preserve"> development </w:t>
        </w:r>
        <w:r w:rsidRPr="00B72F7B">
          <w:rPr>
            <w:rFonts w:eastAsiaTheme="minorEastAsia"/>
          </w:rPr>
          <w:fldChar w:fldCharType="begin"/>
        </w:r>
        <w:r w:rsidRPr="00B72F7B">
          <w:rPr>
            <w:rFonts w:eastAsiaTheme="minorEastAsia"/>
          </w:rPr>
          <w:instrText xml:space="preserve"> </w:instrText>
        </w:r>
        <w:r w:rsidRPr="00B72F7B">
          <w:rPr>
            <w:rFonts w:eastAsiaTheme="minorEastAsia"/>
          </w:rPr>
          <w:instrText>HYPERLINK "http://shiny.rstudio.com/"</w:instrText>
        </w:r>
        <w:r w:rsidRPr="00B72F7B">
          <w:rPr>
            <w:rFonts w:eastAsiaTheme="minorEastAsia"/>
          </w:rPr>
          <w:instrText xml:space="preserve"> </w:instrText>
        </w:r>
        <w:r w:rsidRPr="00B72F7B">
          <w:rPr>
            <w:rFonts w:eastAsiaTheme="minorEastAsia"/>
          </w:rPr>
          <w:fldChar w:fldCharType="separate"/>
        </w:r>
        <w:r w:rsidRPr="00B72F7B">
          <w:rPr>
            <w:rStyle w:val="Hyperlink"/>
            <w:rFonts w:eastAsiaTheme="majorEastAsia"/>
          </w:rPr>
          <w:t>http://shiny.rstudio.com/</w:t>
        </w:r>
        <w:r w:rsidRPr="00B72F7B">
          <w:rPr>
            <w:rFonts w:eastAsiaTheme="minorEastAsia"/>
          </w:rPr>
          <w:fldChar w:fldCharType="end"/>
        </w:r>
        <w:r w:rsidRPr="00B72F7B">
          <w:rPr>
            <w:rFonts w:eastAsiaTheme="minorEastAsia"/>
          </w:rPr>
          <w:t xml:space="preserve">. </w:t>
        </w:r>
        <w:r w:rsidR="002B0FA3">
          <w:t>To address reviewer’s suggestion, w</w:t>
        </w:r>
        <w:r w:rsidRPr="00B72F7B">
          <w:rPr>
            <w:rFonts w:eastAsiaTheme="minorEastAsia"/>
          </w:rPr>
          <w:t xml:space="preserve">e </w:t>
        </w:r>
      </w:ins>
      <w:ins w:id="82" w:author="Li, Jianying (NIH/NIEHS) [C]" w:date="2021-09-29T10:18:00Z">
        <w:r w:rsidR="002B0FA3">
          <w:rPr>
            <w:rFonts w:eastAsiaTheme="minorEastAsia"/>
          </w:rPr>
          <w:t>further consult</w:t>
        </w:r>
      </w:ins>
      <w:ins w:id="83" w:author="Li, Jianying (NIH/NIEHS) [C]" w:date="2021-09-29T10:17:00Z">
        <w:r w:rsidR="002B0FA3">
          <w:t xml:space="preserve"> the recommendations in Mastering Shiny by Hadley Wickham (2020 O’Reilly Media) and follow their best practice suggestions</w:t>
        </w:r>
      </w:ins>
      <w:ins w:id="84" w:author="Li, Jianying (NIH/NIEHS) [C]" w:date="2021-09-29T10:19:00Z">
        <w:r w:rsidR="002B0FA3">
          <w:t xml:space="preserve"> to achieve a better standard.</w:t>
        </w:r>
      </w:ins>
    </w:p>
    <w:p w14:paraId="753263FC" w14:textId="77777777" w:rsidR="002B0FA3" w:rsidRDefault="002B0FA3" w:rsidP="002B0FA3">
      <w:pPr>
        <w:rPr>
          <w:ins w:id="85" w:author="Li, Jianying (NIH/NIEHS) [C]" w:date="2021-09-29T10:17:00Z"/>
        </w:rPr>
      </w:pPr>
    </w:p>
    <w:p w14:paraId="2932C265" w14:textId="6D1B8B4E" w:rsidR="002B0FA3" w:rsidRDefault="002B0FA3" w:rsidP="002B0FA3">
      <w:pPr>
        <w:rPr>
          <w:ins w:id="86" w:author="Li, Jianying (NIH/NIEHS) [C]" w:date="2021-09-29T10:17:00Z"/>
        </w:rPr>
      </w:pPr>
      <w:ins w:id="87" w:author="Li, Jianying (NIH/NIEHS) [C]" w:date="2021-09-29T10:17:00Z">
        <w:r>
          <w:t xml:space="preserve">We </w:t>
        </w:r>
      </w:ins>
      <w:ins w:id="88" w:author="Li, Jianying (NIH/NIEHS) [C]" w:date="2021-09-29T10:19:00Z">
        <w:r>
          <w:t>use</w:t>
        </w:r>
      </w:ins>
      <w:ins w:id="89" w:author="Li, Jianying (NIH/NIEHS) [C]" w:date="2021-09-29T10:17:00Z">
        <w:r>
          <w:t xml:space="preserve"> a </w:t>
        </w:r>
      </w:ins>
      <w:ins w:id="90" w:author="Li, Jianying (NIH/NIEHS) [C]" w:date="2021-09-29T10:19:00Z">
        <w:r>
          <w:t xml:space="preserve">separate </w:t>
        </w:r>
      </w:ins>
      <w:proofErr w:type="spellStart"/>
      <w:proofErr w:type="gramStart"/>
      <w:ins w:id="91" w:author="Li, Jianying (NIH/NIEHS) [C]" w:date="2021-09-29T10:17:00Z">
        <w:r>
          <w:t>helpers.R</w:t>
        </w:r>
        <w:proofErr w:type="spellEnd"/>
        <w:proofErr w:type="gramEnd"/>
        <w:r>
          <w:t xml:space="preserve"> file to </w:t>
        </w:r>
      </w:ins>
      <w:ins w:id="92" w:author="Li, Jianying (NIH/NIEHS) [C]" w:date="2021-09-29T10:19:00Z">
        <w:r>
          <w:t>list</w:t>
        </w:r>
      </w:ins>
      <w:ins w:id="93" w:author="Li, Jianying (NIH/NIEHS) [C]" w:date="2021-09-29T10:17:00Z">
        <w:r>
          <w:t xml:space="preserve"> all the dependency libraries for SEMIPs</w:t>
        </w:r>
      </w:ins>
      <w:ins w:id="94" w:author="Li, Jianying (NIH/NIEHS) [C]" w:date="2021-09-29T10:20:00Z">
        <w:r>
          <w:t>, so that it will provide user a look up table</w:t>
        </w:r>
      </w:ins>
      <w:ins w:id="95" w:author="Li, Jianying (NIH/NIEHS) [C]" w:date="2021-09-29T10:21:00Z">
        <w:r>
          <w:t xml:space="preserve"> and it will be invoked once the app is launched.</w:t>
        </w:r>
      </w:ins>
    </w:p>
    <w:p w14:paraId="1B585C4F" w14:textId="77777777" w:rsidR="002B0FA3" w:rsidRDefault="002B0FA3" w:rsidP="002B0FA3">
      <w:pPr>
        <w:rPr>
          <w:ins w:id="96" w:author="Li, Jianying (NIH/NIEHS) [C]" w:date="2021-09-29T10:17:00Z"/>
        </w:rPr>
      </w:pPr>
    </w:p>
    <w:p w14:paraId="27D9FE58" w14:textId="747F74E4" w:rsidR="002B0FA3" w:rsidRDefault="002B0FA3" w:rsidP="002B0FA3">
      <w:pPr>
        <w:rPr>
          <w:ins w:id="97" w:author="Li, Jianying (NIH/NIEHS) [C]" w:date="2021-09-29T10:17:00Z"/>
        </w:rPr>
      </w:pPr>
      <w:ins w:id="98" w:author="Li, Jianying (NIH/NIEHS) [C]" w:date="2021-09-29T10:17:00Z">
        <w:r>
          <w:t>We use</w:t>
        </w:r>
      </w:ins>
      <w:ins w:id="99" w:author="Li, Jianying (NIH/NIEHS) [C]" w:date="2021-09-29T10:21:00Z">
        <w:r>
          <w:t xml:space="preserve"> the</w:t>
        </w:r>
      </w:ins>
      <w:ins w:id="100" w:author="Li, Jianying (NIH/NIEHS) [C]" w:date="2021-09-29T10:17:00Z">
        <w:r>
          <w:t xml:space="preserve"> </w:t>
        </w:r>
        <w:proofErr w:type="spellStart"/>
        <w:r>
          <w:t>github</w:t>
        </w:r>
        <w:proofErr w:type="spellEnd"/>
        <w:r>
          <w:t xml:space="preserve"> as our version control protocol, currently we </w:t>
        </w:r>
      </w:ins>
      <w:ins w:id="101" w:author="Li, Jianying (NIH/NIEHS) [C]" w:date="2021-09-29T10:21:00Z">
        <w:r>
          <w:t>have</w:t>
        </w:r>
      </w:ins>
      <w:ins w:id="102" w:author="Li, Jianying (NIH/NIEHS) [C]" w:date="2021-09-29T10:17:00Z">
        <w:r>
          <w:t xml:space="preserve"> a private repository at </w:t>
        </w:r>
        <w:r>
          <w:fldChar w:fldCharType="begin"/>
        </w:r>
        <w:r>
          <w:instrText xml:space="preserve"> HYPERLINK "</w:instrText>
        </w:r>
        <w:r w:rsidRPr="00B72F7B">
          <w:instrText>https://github.com/NIEHS/SEMIPs</w:instrText>
        </w:r>
        <w:r>
          <w:instrText xml:space="preserve">" </w:instrText>
        </w:r>
        <w:r>
          <w:fldChar w:fldCharType="separate"/>
        </w:r>
        <w:r w:rsidRPr="00010AAD">
          <w:rPr>
            <w:rStyle w:val="Hyperlink"/>
            <w:rFonts w:eastAsiaTheme="majorEastAsia"/>
          </w:rPr>
          <w:t>https://github.com/NIEHS/SEMIPs</w:t>
        </w:r>
        <w:r>
          <w:fldChar w:fldCharType="end"/>
        </w:r>
        <w:r>
          <w:t xml:space="preserve"> and plan to make it publicly available after the manuscript is published. All the modifications and future modification will be document</w:t>
        </w:r>
      </w:ins>
      <w:ins w:id="103" w:author="Li, Jianying (NIH/NIEHS) [C]" w:date="2021-09-29T10:21:00Z">
        <w:r>
          <w:t>ed</w:t>
        </w:r>
      </w:ins>
      <w:ins w:id="104" w:author="Li, Jianying (NIH/NIEHS) [C]" w:date="2021-09-29T10:17:00Z">
        <w:r>
          <w:t xml:space="preserve"> through </w:t>
        </w:r>
        <w:proofErr w:type="spellStart"/>
        <w:r>
          <w:t>github</w:t>
        </w:r>
        <w:proofErr w:type="spellEnd"/>
        <w:r>
          <w:t xml:space="preserve"> repository.</w:t>
        </w:r>
      </w:ins>
    </w:p>
    <w:p w14:paraId="70FF3FEC" w14:textId="77777777" w:rsidR="002B0FA3" w:rsidRDefault="002B0FA3" w:rsidP="002B0FA3">
      <w:pPr>
        <w:rPr>
          <w:ins w:id="105" w:author="Li, Jianying (NIH/NIEHS) [C]" w:date="2021-09-29T10:17:00Z"/>
        </w:rPr>
      </w:pPr>
    </w:p>
    <w:p w14:paraId="0B44254B" w14:textId="466F0146" w:rsidR="002B0FA3" w:rsidRDefault="002B0FA3" w:rsidP="002B0FA3">
      <w:pPr>
        <w:rPr>
          <w:ins w:id="106" w:author="Li, Jianying (NIH/NIEHS) [C]" w:date="2021-09-29T10:17:00Z"/>
        </w:rPr>
      </w:pPr>
      <w:ins w:id="107" w:author="Li, Jianying (NIH/NIEHS) [C]" w:date="2021-09-29T10:22:00Z">
        <w:r w:rsidRPr="004913CC">
          <w:rPr>
            <w:color w:val="0000CC"/>
            <w:szCs w:val="32"/>
          </w:rPr>
          <w:t xml:space="preserve">We have </w:t>
        </w:r>
      </w:ins>
      <w:ins w:id="108" w:author="Li, Jianying (NIH/NIEHS) [C]" w:date="2021-09-29T10:23:00Z">
        <w:r>
          <w:rPr>
            <w:color w:val="0000CC"/>
            <w:szCs w:val="32"/>
          </w:rPr>
          <w:t>added additional</w:t>
        </w:r>
      </w:ins>
      <w:ins w:id="109" w:author="Li, Jianying (NIH/NIEHS) [C]" w:date="2021-09-29T10:22:00Z">
        <w:r w:rsidRPr="004913CC">
          <w:rPr>
            <w:color w:val="0000CC"/>
            <w:szCs w:val="32"/>
          </w:rPr>
          <w:t xml:space="preserve"> comments in the code so it would be easier for readers to follow.  </w:t>
        </w:r>
      </w:ins>
      <w:ins w:id="110" w:author="Li, Jianying (NIH/NIEHS) [C]" w:date="2021-09-29T10:17:00Z">
        <w:r>
          <w:t xml:space="preserve">We add header in each file to provide project information, </w:t>
        </w:r>
        <w:proofErr w:type="spellStart"/>
        <w:r>
          <w:t>github</w:t>
        </w:r>
        <w:proofErr w:type="spellEnd"/>
        <w:r>
          <w:t xml:space="preserve"> repository location, </w:t>
        </w:r>
        <w:proofErr w:type="gramStart"/>
        <w:r>
          <w:t>author</w:t>
        </w:r>
        <w:proofErr w:type="gramEnd"/>
        <w:r>
          <w:t xml:space="preserve"> and other important information. After cleaning the code of the program, we roll out a new version on </w:t>
        </w:r>
        <w:proofErr w:type="spellStart"/>
        <w:r>
          <w:t>github</w:t>
        </w:r>
        <w:proofErr w:type="spellEnd"/>
        <w:r>
          <w:t>.</w:t>
        </w:r>
      </w:ins>
    </w:p>
    <w:p w14:paraId="505758BB" w14:textId="77777777" w:rsidR="002B0FA3" w:rsidRDefault="002B0FA3" w:rsidP="002B0FA3">
      <w:pPr>
        <w:rPr>
          <w:ins w:id="111" w:author="Li, Jianying (NIH/NIEHS) [C]" w:date="2021-09-29T10:17:00Z"/>
        </w:rPr>
      </w:pPr>
    </w:p>
    <w:p w14:paraId="41F3D766" w14:textId="77777777" w:rsidR="002B0FA3" w:rsidRDefault="002B0FA3" w:rsidP="002B0FA3">
      <w:pPr>
        <w:rPr>
          <w:ins w:id="112" w:author="Li, Jianying (NIH/NIEHS) [C]" w:date="2021-09-29T10:17:00Z"/>
        </w:rPr>
      </w:pPr>
      <w:ins w:id="113" w:author="Li, Jianying (NIH/NIEHS) [C]" w:date="2021-09-29T10:17:00Z">
        <w:r>
          <w:t>To achieve the clean code standard, we keep all four main tabs separately for better and convenient code management, use the same postfix to “</w:t>
        </w:r>
        <w:proofErr w:type="spellStart"/>
        <w:r>
          <w:t>ui</w:t>
        </w:r>
        <w:proofErr w:type="spellEnd"/>
        <w:r>
          <w:t>” and “server” files. We used the “global variables” to keep track of the information that is needed for each separate UI.</w:t>
        </w:r>
      </w:ins>
    </w:p>
    <w:p w14:paraId="429B3940" w14:textId="77777777" w:rsidR="002B0FA3" w:rsidRDefault="002B0FA3" w:rsidP="002B0FA3">
      <w:pPr>
        <w:rPr>
          <w:ins w:id="114" w:author="Li, Jianying (NIH/NIEHS) [C]" w:date="2021-09-29T10:17:00Z"/>
        </w:rPr>
      </w:pPr>
    </w:p>
    <w:p w14:paraId="57F013E1" w14:textId="77777777" w:rsidR="002B0FA3" w:rsidRDefault="002B0FA3" w:rsidP="002B0FA3">
      <w:pPr>
        <w:rPr>
          <w:ins w:id="115" w:author="Li, Jianying (NIH/NIEHS) [C]" w:date="2021-09-29T10:17:00Z"/>
        </w:rPr>
      </w:pPr>
      <w:ins w:id="116" w:author="Li, Jianying (NIH/NIEHS) [C]" w:date="2021-09-29T10:17:00Z">
        <w:r>
          <w:t xml:space="preserve">For the web </w:t>
        </w:r>
        <w:proofErr w:type="spellStart"/>
        <w:r>
          <w:t>css</w:t>
        </w:r>
        <w:proofErr w:type="spellEnd"/>
        <w:r>
          <w:t xml:space="preserve"> style, we follow </w:t>
        </w:r>
        <w:proofErr w:type="spellStart"/>
        <w:r>
          <w:t>css</w:t>
        </w:r>
        <w:proofErr w:type="spellEnd"/>
        <w:r>
          <w:t xml:space="preserve"> standard and keep page theme and template in a separate folder.</w:t>
        </w:r>
      </w:ins>
    </w:p>
    <w:p w14:paraId="2ECC629A" w14:textId="77777777" w:rsidR="003414F0" w:rsidRPr="004913CC" w:rsidRDefault="003414F0" w:rsidP="0007270D"/>
    <w:sectPr w:rsidR="003414F0" w:rsidRPr="004913CC">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7A1CC68D" w14:textId="7C96E6B4"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comment>
  <w:comment w:id="10"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11" w:author="Wu, Steve (NIH/NIEHS) [E]" w:date="2021-09-27T10:46:00Z" w:initials="WS([">
    <w:p w14:paraId="441D753C" w14:textId="1811111A" w:rsidR="008A1D32"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13"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14"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12"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15" w:name="_@_935D62648DA846B1B5A8F5FD87A85F01"/>
      <w:r w:rsidR="00545CB9">
        <w:fldChar w:fldCharType="separate"/>
      </w:r>
      <w:bookmarkEnd w:id="15"/>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16" w:name="_@_453603B3BE8F41F8A70CA8A0B236BEBB"/>
      <w:r>
        <w:fldChar w:fldCharType="separate"/>
      </w:r>
      <w:bookmarkEnd w:id="16"/>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17"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18" w:name="_@_042F011CAB6F4A47990410014E8E4A0A"/>
      <w:r>
        <w:fldChar w:fldCharType="separate"/>
      </w:r>
      <w:bookmarkEnd w:id="18"/>
      <w:r w:rsidRPr="00D90145">
        <w:rPr>
          <w:rStyle w:val="UnresolvedMention"/>
          <w:noProof/>
          <w:u w:val="dotted"/>
        </w:rPr>
        <w:t>@Li, Jianying (NIH/NIEHS) [C]</w:t>
      </w:r>
      <w:r>
        <w:fldChar w:fldCharType="end"/>
      </w:r>
      <w:r>
        <w:t xml:space="preserve"> </w:t>
      </w:r>
      <w:r w:rsidR="00D31286">
        <w:t>Please help to address this question.</w:t>
      </w:r>
    </w:p>
  </w:comment>
  <w:comment w:id="29"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66" w:name="_@_21133F9630E84368A921B54FCC974B37"/>
      <w:r>
        <w:fldChar w:fldCharType="separate"/>
      </w:r>
      <w:bookmarkEnd w:id="66"/>
      <w:r w:rsidRPr="00ED27F9">
        <w:rPr>
          <w:rStyle w:val="UnresolvedMention"/>
          <w:noProof/>
          <w:u w:val="dotted"/>
        </w:rPr>
        <w:t>@Li, Jianying (NIH/NIEHS) [C]</w:t>
      </w:r>
      <w:r>
        <w:fldChar w:fldCharType="end"/>
      </w:r>
      <w:r>
        <w:t xml:space="preserve"> Please reformat.</w:t>
      </w:r>
    </w:p>
  </w:comment>
  <w:comment w:id="30"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68"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r w:rsidRPr="001710DD">
        <w:t xml:space="preserve">Jianying: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 w:id="74"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0"/>
  <w15:commentEx w15:paraId="2E21F979" w15:done="0"/>
  <w15:commentEx w15:paraId="441D753C" w15:paraIdParent="2E21F979" w15:done="0"/>
  <w15:commentEx w15:paraId="737CE7D7" w15:done="0"/>
  <w15:commentEx w15:paraId="21C4B0C7" w15:paraIdParent="737CE7D7" w15:done="0"/>
  <w15:commentEx w15:paraId="4BB04C7A" w15:done="0"/>
  <w15:commentEx w15:paraId="62F4E1FB" w15:done="0"/>
  <w15:commentEx w15:paraId="373A9E57" w15:done="0"/>
  <w15:commentEx w15:paraId="5B3C40B8" w15:paraIdParent="373A9E57" w15:done="0"/>
  <w15:commentEx w15:paraId="679DD02F" w15:done="0"/>
  <w15:commentEx w15:paraId="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C122D" w16cex:dateUtc="2021-09-27T13:49:00Z"/>
  <w16cex:commentExtensible w16cex:durableId="24FC1F92" w16cex:dateUtc="2021-09-27T14:46:00Z"/>
  <w16cex:commentExtensible w16cex:durableId="24F88234" w16cex:dateUtc="2021-09-24T20:58:00Z"/>
  <w16cex:commentExtensible w16cex:durableId="24FB2252" w16cex:dateUtc="2021-09-26T20:46:00Z"/>
  <w16cex:commentExtensible w16cex:durableId="24F889E9" w16cex:dateUtc="2021-09-24T21:31:00Z"/>
  <w16cex:commentExtensible w16cex:durableId="24F88D39" w16cex:dateUtc="2021-09-24T21:45:00Z"/>
  <w16cex:commentExtensible w16cex:durableId="24F89132" w16cex:dateUtc="2021-09-24T22:02:00Z"/>
  <w16cex:commentExtensible w16cex:durableId="24FC240A" w16cex:dateUtc="2021-09-27T15:05:00Z"/>
  <w16cex:commentExtensible w16cex:durableId="24FC14DE" w16cex:dateUtc="2021-09-27T14:01:00Z"/>
  <w16cex:commentExtensible w16cex:durableId="24FC1A56" w16cex:dateUtc="2021-09-27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2E21F979" w16cid:durableId="24FC122D"/>
  <w16cid:commentId w16cid:paraId="441D753C" w16cid:durableId="24FC1F92"/>
  <w16cid:commentId w16cid:paraId="737CE7D7" w16cid:durableId="24F88234"/>
  <w16cid:commentId w16cid:paraId="21C4B0C7" w16cid:durableId="24FB2252"/>
  <w16cid:commentId w16cid:paraId="4BB04C7A" w16cid:durableId="24F889E9"/>
  <w16cid:commentId w16cid:paraId="62F4E1FB" w16cid:durableId="24F88D39"/>
  <w16cid:commentId w16cid:paraId="373A9E57" w16cid:durableId="24F89132"/>
  <w16cid:commentId w16cid:paraId="5B3C40B8" w16cid:durableId="24FC240A"/>
  <w16cid:commentId w16cid:paraId="679DD02F" w16cid:durableId="24FC14DE"/>
  <w16cid:commentId w16cid:paraId="1562D884" w16cid:durableId="24FC1A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3CDF" w14:textId="77777777" w:rsidR="00DC3AB6" w:rsidRDefault="00DC3AB6" w:rsidP="00B833B1">
      <w:r>
        <w:separator/>
      </w:r>
    </w:p>
  </w:endnote>
  <w:endnote w:type="continuationSeparator" w:id="0">
    <w:p w14:paraId="5AB84AF0" w14:textId="77777777" w:rsidR="00DC3AB6" w:rsidRDefault="00DC3AB6"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FB6C" w14:textId="77777777" w:rsidR="00DC3AB6" w:rsidRDefault="00DC3AB6" w:rsidP="00B833B1">
      <w:r>
        <w:separator/>
      </w:r>
    </w:p>
  </w:footnote>
  <w:footnote w:type="continuationSeparator" w:id="0">
    <w:p w14:paraId="4248DF3A" w14:textId="77777777" w:rsidR="00DC3AB6" w:rsidRDefault="00DC3AB6"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E4D79"/>
    <w:rsid w:val="002F705B"/>
    <w:rsid w:val="003001F5"/>
    <w:rsid w:val="0030041D"/>
    <w:rsid w:val="00303DBD"/>
    <w:rsid w:val="00303E75"/>
    <w:rsid w:val="00304024"/>
    <w:rsid w:val="00305DF5"/>
    <w:rsid w:val="00322ABE"/>
    <w:rsid w:val="00334DFB"/>
    <w:rsid w:val="0033723B"/>
    <w:rsid w:val="003414F0"/>
    <w:rsid w:val="00342CBA"/>
    <w:rsid w:val="00345310"/>
    <w:rsid w:val="00346E8E"/>
    <w:rsid w:val="00350A17"/>
    <w:rsid w:val="00357EC3"/>
    <w:rsid w:val="003773ED"/>
    <w:rsid w:val="003825AE"/>
    <w:rsid w:val="00387888"/>
    <w:rsid w:val="00390007"/>
    <w:rsid w:val="003915EA"/>
    <w:rsid w:val="003940E6"/>
    <w:rsid w:val="003A16A3"/>
    <w:rsid w:val="003A2A6C"/>
    <w:rsid w:val="003A4377"/>
    <w:rsid w:val="003C613F"/>
    <w:rsid w:val="003D1461"/>
    <w:rsid w:val="003E300E"/>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6554"/>
    <w:rsid w:val="004B410D"/>
    <w:rsid w:val="004B6A00"/>
    <w:rsid w:val="004C2FFD"/>
    <w:rsid w:val="004C74DF"/>
    <w:rsid w:val="004C7548"/>
    <w:rsid w:val="004D069B"/>
    <w:rsid w:val="004D7D28"/>
    <w:rsid w:val="004E0CB1"/>
    <w:rsid w:val="004E5720"/>
    <w:rsid w:val="004E5DA6"/>
    <w:rsid w:val="004F06DD"/>
    <w:rsid w:val="0051236F"/>
    <w:rsid w:val="005157C0"/>
    <w:rsid w:val="00516AA5"/>
    <w:rsid w:val="00530D2F"/>
    <w:rsid w:val="0053214E"/>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15C0"/>
    <w:rsid w:val="00791D9C"/>
    <w:rsid w:val="00793519"/>
    <w:rsid w:val="007944A9"/>
    <w:rsid w:val="00794E05"/>
    <w:rsid w:val="007950E6"/>
    <w:rsid w:val="007B2045"/>
    <w:rsid w:val="007D0FE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C4365"/>
    <w:rsid w:val="008C5A9C"/>
    <w:rsid w:val="008D071A"/>
    <w:rsid w:val="008D5823"/>
    <w:rsid w:val="008F4DA1"/>
    <w:rsid w:val="00904C44"/>
    <w:rsid w:val="0091220A"/>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F043B"/>
    <w:rsid w:val="009F733B"/>
    <w:rsid w:val="009F7670"/>
    <w:rsid w:val="00A04D5C"/>
    <w:rsid w:val="00A0660B"/>
    <w:rsid w:val="00A12250"/>
    <w:rsid w:val="00A12F47"/>
    <w:rsid w:val="00A204A9"/>
    <w:rsid w:val="00A240D4"/>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3BF"/>
    <w:rsid w:val="00DB2F38"/>
    <w:rsid w:val="00DC0DB7"/>
    <w:rsid w:val="00DC3AB6"/>
    <w:rsid w:val="00DD1AFE"/>
    <w:rsid w:val="00DE46B1"/>
    <w:rsid w:val="00DE5D31"/>
    <w:rsid w:val="00DF46C2"/>
    <w:rsid w:val="00E31B2C"/>
    <w:rsid w:val="00E63185"/>
    <w:rsid w:val="00E77316"/>
    <w:rsid w:val="00E80125"/>
    <w:rsid w:val="00E90379"/>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4</cp:revision>
  <cp:lastPrinted>2021-09-16T00:14:00Z</cp:lastPrinted>
  <dcterms:created xsi:type="dcterms:W3CDTF">2021-09-29T14:17:00Z</dcterms:created>
  <dcterms:modified xsi:type="dcterms:W3CDTF">2021-09-29T14:30:00Z</dcterms:modified>
</cp:coreProperties>
</file>