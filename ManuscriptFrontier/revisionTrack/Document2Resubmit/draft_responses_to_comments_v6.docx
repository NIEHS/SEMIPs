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Additional discussion about the potential limitations of this App and comparison between this App and MplusAutomation.</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to </w:t>
      </w:r>
      <w:commentRangeStart w:id="0"/>
      <w:commentRangeStart w:id="1"/>
      <w:commentRangeStart w:id="2"/>
      <w:r w:rsidRPr="00A12F47">
        <w:t>move the implementation details to supplementary</w:t>
      </w:r>
      <w:commentRangeEnd w:id="0"/>
      <w:r w:rsidR="00FB4064">
        <w:rPr>
          <w:rStyle w:val="CommentReference"/>
          <w:rFonts w:asciiTheme="minorHAnsi" w:eastAsiaTheme="minorEastAsia" w:hAnsiTheme="minorHAnsi" w:cstheme="minorBidi"/>
          <w:lang w:eastAsia="zh-CN"/>
        </w:rPr>
        <w:commentReference w:id="0"/>
      </w:r>
      <w:commentRangeEnd w:id="1"/>
      <w:r w:rsidR="008A1D32">
        <w:rPr>
          <w:rStyle w:val="CommentReference"/>
          <w:rFonts w:asciiTheme="minorHAnsi" w:eastAsiaTheme="minorEastAsia" w:hAnsiTheme="minorHAnsi" w:cstheme="minorBidi"/>
          <w:lang w:eastAsia="zh-CN"/>
        </w:rPr>
        <w:commentReference w:id="1"/>
      </w:r>
      <w:commentRangeEnd w:id="2"/>
      <w:r w:rsidR="00FD6060">
        <w:rPr>
          <w:rStyle w:val="CommentReference"/>
          <w:rFonts w:asciiTheme="minorHAnsi" w:eastAsiaTheme="minorEastAsia" w:hAnsiTheme="minorHAnsi" w:cstheme="minorBidi"/>
          <w:lang w:eastAsia="zh-CN"/>
        </w:rPr>
        <w:commentReference w:id="2"/>
      </w:r>
      <w:r w:rsidRPr="00A12F47">
        <w:t>.</w:t>
      </w:r>
    </w:p>
    <w:p w14:paraId="2BDE8ABB" w14:textId="18E78D61" w:rsidR="0091220A" w:rsidRDefault="0091220A" w:rsidP="0007270D"/>
    <w:p w14:paraId="63965AFB" w14:textId="44586140" w:rsidR="004C74DF" w:rsidRDefault="00FB4064" w:rsidP="0007270D">
      <w:pPr>
        <w:rPr>
          <w:color w:val="0000CC"/>
        </w:rPr>
      </w:pPr>
      <w:r w:rsidRPr="000F5CD9">
        <w:rPr>
          <w:color w:val="0000CC"/>
        </w:rPr>
        <w:t xml:space="preserve">As suggested by the reviewer, we </w:t>
      </w:r>
      <w:ins w:id="3" w:author="Wu, Steve (NIH/NIEHS) [E]" w:date="2021-09-30T13:17:00Z">
        <w:r w:rsidR="00343516">
          <w:rPr>
            <w:color w:val="0000CC"/>
          </w:rPr>
          <w:t>r</w:t>
        </w:r>
        <w:r w:rsidR="00106164">
          <w:rPr>
            <w:color w:val="0000CC"/>
          </w:rPr>
          <w:t>earranged th</w:t>
        </w:r>
      </w:ins>
      <w:ins w:id="4" w:author="Wu, Steve (NIH/NIEHS) [E]" w:date="2021-09-30T13:18:00Z">
        <w:r w:rsidR="00106164">
          <w:rPr>
            <w:color w:val="0000CC"/>
          </w:rPr>
          <w:t xml:space="preserve">e manuscript by adding more </w:t>
        </w:r>
        <w:r w:rsidR="00991633">
          <w:rPr>
            <w:color w:val="0000CC"/>
          </w:rPr>
          <w:t>biology in the main text and shifted the weight of</w:t>
        </w:r>
      </w:ins>
      <w:del w:id="5" w:author="Wu, Steve (NIH/NIEHS) [E]" w:date="2021-09-30T13:18:00Z">
        <w:r w:rsidRPr="000F5CD9" w:rsidDel="00991633">
          <w:rPr>
            <w:color w:val="0000CC"/>
          </w:rPr>
          <w:delText xml:space="preserve">have </w:delText>
        </w:r>
      </w:del>
      <w:ins w:id="6" w:author="Li, Jianying (NIH/NIEHS) [C]" w:date="2021-09-29T10:27:00Z">
        <w:del w:id="7" w:author="Wu, Steve (NIH/NIEHS) [E]" w:date="2021-09-30T13:18:00Z">
          <w:r w:rsidR="00933092" w:rsidDel="00991633">
            <w:rPr>
              <w:color w:val="0000CC"/>
            </w:rPr>
            <w:delText xml:space="preserve">added </w:delText>
          </w:r>
        </w:del>
      </w:ins>
      <w:del w:id="8" w:author="Li, Jianying (NIH/NIEHS) [C]" w:date="2021-09-29T10:27:00Z">
        <w:r w:rsidRPr="000F5CD9" w:rsidDel="00933092">
          <w:rPr>
            <w:color w:val="0000CC"/>
          </w:rPr>
          <w:delText xml:space="preserve">moved </w:delText>
        </w:r>
      </w:del>
      <w:del w:id="9" w:author="Wu, Steve (NIH/NIEHS) [E]" w:date="2021-09-30T13:18:00Z">
        <w:r w:rsidRPr="000F5CD9" w:rsidDel="00991633">
          <w:rPr>
            <w:color w:val="0000CC"/>
          </w:rPr>
          <w:delText>some</w:delText>
        </w:r>
      </w:del>
      <w:r w:rsidRPr="000F5CD9">
        <w:rPr>
          <w:color w:val="0000CC"/>
        </w:rPr>
        <w:t xml:space="preserve"> implementation details to supplementary material and methods section</w:t>
      </w:r>
      <w:r w:rsidR="002A5647">
        <w:rPr>
          <w:color w:val="0000CC"/>
        </w:rPr>
        <w:t>s</w:t>
      </w:r>
      <w:r w:rsidRPr="000F5CD9">
        <w:rPr>
          <w:color w:val="0000CC"/>
        </w:rPr>
        <w:t xml:space="preserve">.  </w:t>
      </w:r>
      <w:ins w:id="10" w:author="Li, Jianying (NIH/NIEHS) [C]" w:date="2021-09-29T10:27:00Z">
        <w:r w:rsidR="00933092">
          <w:rPr>
            <w:color w:val="0000CC"/>
          </w:rPr>
          <w:t>Since our focus is to pres</w:t>
        </w:r>
      </w:ins>
      <w:ins w:id="11" w:author="Li, Jianying (NIH/NIEHS) [C]" w:date="2021-09-29T10:28:00Z">
        <w:r w:rsidR="00933092">
          <w:rPr>
            <w:color w:val="0000CC"/>
          </w:rPr>
          <w:t>ent a user’s friendly interface for the non-bioinformatic oriented bench scientists to test their hypotheses</w:t>
        </w:r>
      </w:ins>
      <w:ins w:id="12" w:author="Li, Jianying (NIH/NIEHS) [C]" w:date="2021-09-29T10:29:00Z">
        <w:r w:rsidR="00933092">
          <w:rPr>
            <w:color w:val="0000CC"/>
          </w:rPr>
          <w:t xml:space="preserve">, we </w:t>
        </w:r>
      </w:ins>
      <w:del w:id="13" w:author="Li, Jianying (NIH/NIEHS) [C]" w:date="2021-09-29T10:29:00Z">
        <w:r w:rsidRPr="000F5CD9" w:rsidDel="00933092">
          <w:rPr>
            <w:color w:val="0000CC"/>
          </w:rPr>
          <w:delText xml:space="preserve">We </w:delText>
        </w:r>
      </w:del>
      <w:r w:rsidRPr="000F5CD9">
        <w:rPr>
          <w:color w:val="0000CC"/>
        </w:rPr>
        <w:t>have also included the more detailed description of the T-score, bootstrapping and the SEM method, as well as additional discussion of the results in the main text</w:t>
      </w:r>
      <w:ins w:id="14" w:author="Li, Jianying (NIH/NIEHS) [C]" w:date="2021-09-29T10:29:00Z">
        <w:r w:rsidR="00933092">
          <w:rPr>
            <w:color w:val="0000CC"/>
          </w:rPr>
          <w:t xml:space="preserve">. </w:t>
        </w:r>
        <w:del w:id="15" w:author="Wu, Steve (NIH/NIEHS) [E]" w:date="2021-09-30T13:19:00Z">
          <w:r w:rsidR="00933092" w:rsidDel="00944CF3">
            <w:rPr>
              <w:color w:val="0000CC"/>
            </w:rPr>
            <w:delText xml:space="preserve">It will be easier for the reader to follow without going </w:delText>
          </w:r>
        </w:del>
      </w:ins>
      <w:ins w:id="16" w:author="Li, Jianying (NIH/NIEHS) [C]" w:date="2021-09-29T10:30:00Z">
        <w:del w:id="17" w:author="Wu, Steve (NIH/NIEHS) [E]" w:date="2021-09-30T13:19:00Z">
          <w:r w:rsidR="00933092" w:rsidDel="00944CF3">
            <w:rPr>
              <w:color w:val="0000CC"/>
            </w:rPr>
            <w:delText>to the supplemental materials for further explanation.</w:delText>
          </w:r>
        </w:del>
      </w:ins>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end-points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18"/>
      <w:commentRangeStart w:id="19"/>
      <w:commentRangeStart w:id="20"/>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In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w:t>
      </w:r>
      <w:r w:rsidR="009A48A5" w:rsidRPr="000F6F48">
        <w:rPr>
          <w:i/>
          <w:iCs/>
          <w:color w:val="0000CC"/>
        </w:rPr>
        <w:lastRenderedPageBreak/>
        <w:t>genetic interactions among the three variables in silico. As a case example for SEMIPs, we showed that putative direct downstream genes of the GATA2 transcription factor are sufficient to infer GATA2’s activities in silico for the conserved PGR-GATA2-SOX17 genetic network in the human uterine endometrium.</w:t>
      </w:r>
      <w:r w:rsidRPr="000F6F48">
        <w:rPr>
          <w:i/>
          <w:iCs/>
          <w:color w:val="0000CC"/>
        </w:rPr>
        <w:t>”</w:t>
      </w:r>
      <w:commentRangeEnd w:id="18"/>
      <w:r w:rsidR="002A5647">
        <w:rPr>
          <w:rStyle w:val="CommentReference"/>
          <w:rFonts w:asciiTheme="minorHAnsi" w:eastAsiaTheme="minorEastAsia" w:hAnsiTheme="minorHAnsi" w:cstheme="minorBidi"/>
          <w:lang w:eastAsia="zh-CN"/>
        </w:rPr>
        <w:commentReference w:id="18"/>
      </w:r>
      <w:commentRangeEnd w:id="19"/>
      <w:r w:rsidR="008A1D32">
        <w:rPr>
          <w:rStyle w:val="CommentReference"/>
          <w:rFonts w:asciiTheme="minorHAnsi" w:eastAsiaTheme="minorEastAsia" w:hAnsiTheme="minorHAnsi" w:cstheme="minorBidi"/>
          <w:lang w:eastAsia="zh-CN"/>
        </w:rPr>
        <w:commentReference w:id="19"/>
      </w:r>
      <w:commentRangeEnd w:id="20"/>
      <w:r w:rsidR="00FD6060">
        <w:rPr>
          <w:rStyle w:val="CommentReference"/>
          <w:rFonts w:asciiTheme="minorHAnsi" w:eastAsiaTheme="minorEastAsia" w:hAnsiTheme="minorHAnsi" w:cstheme="minorBidi"/>
          <w:lang w:eastAsia="zh-CN"/>
        </w:rPr>
        <w:commentReference w:id="20"/>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how are SEM models fitted? - a reference may be enough, why t-score can be used as activity metric? Implementing bootstrap random sampling is probably not that difficult. More importantly, there should be better literature survey outlined in Introduction, and also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particular type of human specimen via genetic or pharmacological perturbations. The resulting gene signature, manifested by the behavior of these downstream target genes in response to a perturbation, could unbiasly serve as a surrogate of the activity of the factor of interest in a given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EC0B97">
        <w:rPr>
          <w:i/>
          <w:iCs/>
          <w:color w:val="0000CC"/>
        </w:rPr>
        <w:lastRenderedPageBreak/>
        <w:t>[</w:t>
      </w:r>
      <w:r w:rsidR="00154034" w:rsidRPr="001F5E86">
        <w:rPr>
          <w:i/>
          <w:iCs/>
          <w:color w:val="0000CC"/>
          <w:highlight w:val="yellow"/>
        </w:rPr>
        <w:t>PMID: 25295534, 19666588, 19490893, 18757322</w:t>
      </w:r>
      <w:r w:rsidR="00154034" w:rsidRPr="00EC0B97">
        <w:rPr>
          <w:i/>
          <w:iCs/>
          <w:color w:val="0000CC"/>
        </w:rPr>
        <w:t>]. This scoring system have been employed to establish correlations between the prognosis outcome and manifestation of 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We were motivated to develop a Structural Equation Modeling of In silico Perturbations (SEMIPs) Shiny application to facilitate casual inference of gene regulatory processes, especially on multifactoral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lastRenderedPageBreak/>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in a given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in a given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lastRenderedPageBreak/>
        <w:t>“</w:t>
      </w:r>
      <w:r w:rsidR="006B1706" w:rsidRPr="00EC0B97">
        <w:rPr>
          <w:i/>
          <w:iCs/>
          <w:color w:val="0000CC"/>
        </w:rPr>
        <w:t>The T-score calculation requires the input of two components, a normalized gene expression matrix of the human specimens and a gene signature of the factor of interest.  To generate the normalized gene expression matrix of human tissues, such as microarray or RNAseq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in a given set of statistical criteria. These associated downstream targets were further subgrouped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r w:rsidRPr="00EC0B97">
        <w:rPr>
          <w:i/>
          <w:iCs/>
          <w:color w:val="0000CC"/>
        </w:rPr>
        <w:t>Tscore = d*TINV(p, df);</w:t>
      </w:r>
    </w:p>
    <w:p w14:paraId="5D197A12" w14:textId="77777777" w:rsidR="006B1706" w:rsidRPr="00EC0B97" w:rsidRDefault="006B1706" w:rsidP="002A5647">
      <w:pPr>
        <w:ind w:left="1440"/>
        <w:rPr>
          <w:i/>
          <w:iCs/>
          <w:color w:val="0000CC"/>
        </w:rPr>
      </w:pPr>
      <w:r w:rsidRPr="00EC0B97">
        <w:rPr>
          <w:i/>
          <w:iCs/>
          <w:color w:val="0000CC"/>
        </w:rPr>
        <w:t>Where as,</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3F4D87BE" w:rsidR="001421D6" w:rsidRDefault="001421D6" w:rsidP="0007270D">
      <w:pPr>
        <w:rPr>
          <w:ins w:id="21" w:author="Li, Jianying (NIH/NIEHS) [C]" w:date="2021-09-30T08:42:00Z"/>
          <w:b/>
          <w:bCs/>
          <w:color w:val="0000CC"/>
        </w:rPr>
      </w:pPr>
    </w:p>
    <w:p w14:paraId="306E419E" w14:textId="4F7867E9" w:rsidR="0018207A" w:rsidRDefault="0018207A" w:rsidP="0018207A">
      <w:pPr>
        <w:ind w:left="720"/>
        <w:rPr>
          <w:ins w:id="22" w:author="Li, Jianying (NIH/NIEHS) [C]" w:date="2021-09-30T08:56:00Z"/>
          <w:color w:val="0000CC"/>
        </w:rPr>
      </w:pPr>
      <w:ins w:id="23" w:author="Li, Jianying (NIH/NIEHS) [C]" w:date="2021-09-30T08:57:00Z">
        <w:r>
          <w:rPr>
            <w:color w:val="0000CC"/>
          </w:rPr>
          <w:t>Bootstrap simulation is primarily designed for hypothesis generation study</w:t>
        </w:r>
      </w:ins>
      <w:ins w:id="24" w:author="Li, Jianying (NIH/NIEHS) [C]" w:date="2021-09-30T08:58:00Z">
        <w:r>
          <w:rPr>
            <w:color w:val="0000CC"/>
          </w:rPr>
          <w:t xml:space="preserve"> on a known/defined downstream targets regulated by upstream regulator or perturbation. </w:t>
        </w:r>
      </w:ins>
      <w:ins w:id="25" w:author="Li, Jianying (NIH/NIEHS) [C]" w:date="2021-09-30T08:59:00Z">
        <w:r>
          <w:rPr>
            <w:color w:val="0000CC"/>
          </w:rPr>
          <w:t xml:space="preserve">The downstream targets often consist of a group of genes. To assess </w:t>
        </w:r>
      </w:ins>
      <w:ins w:id="26" w:author="Li, Jianying (NIH/NIEHS) [C]" w:date="2021-09-30T09:00:00Z">
        <w:r>
          <w:rPr>
            <w:color w:val="0000CC"/>
          </w:rPr>
          <w:t>the significance of the upstream</w:t>
        </w:r>
        <w:r w:rsidR="00534237">
          <w:rPr>
            <w:color w:val="0000CC"/>
          </w:rPr>
          <w:t xml:space="preserve"> regulator, we </w:t>
        </w:r>
      </w:ins>
      <w:ins w:id="27" w:author="Li, Jianying (NIH/NIEHS) [C]" w:date="2021-09-30T09:01:00Z">
        <w:r w:rsidR="00534237">
          <w:rPr>
            <w:color w:val="0000CC"/>
          </w:rPr>
          <w:t>attempt</w:t>
        </w:r>
      </w:ins>
      <w:ins w:id="28" w:author="Li, Jianying (NIH/NIEHS) [C]" w:date="2021-09-30T09:00:00Z">
        <w:r w:rsidR="00534237">
          <w:rPr>
            <w:color w:val="0000CC"/>
          </w:rPr>
          <w:t xml:space="preserve"> to remove those </w:t>
        </w:r>
      </w:ins>
      <w:ins w:id="29" w:author="Li, Jianying (NIH/NIEHS) [C]" w:date="2021-09-30T09:01:00Z">
        <w:r w:rsidR="00534237">
          <w:rPr>
            <w:color w:val="0000CC"/>
          </w:rPr>
          <w:t>downstream targets from the original p</w:t>
        </w:r>
      </w:ins>
      <w:ins w:id="30" w:author="Li, Jianying (NIH/NIEHS) [C]" w:date="2021-09-30T09:02:00Z">
        <w:r w:rsidR="00534237">
          <w:rPr>
            <w:color w:val="0000CC"/>
          </w:rPr>
          <w:t>ool, which leads to altered SEM results. Th</w:t>
        </w:r>
      </w:ins>
      <w:ins w:id="31" w:author="Li, Jianying (NIH/NIEHS) [C]" w:date="2021-09-30T09:03:00Z">
        <w:r w:rsidR="00534237">
          <w:rPr>
            <w:color w:val="0000CC"/>
          </w:rPr>
          <w:t xml:space="preserve">is step will randomly eliminate “same number of gene signatures” blindly, then </w:t>
        </w:r>
      </w:ins>
      <w:ins w:id="32" w:author="Li, Jianying (NIH/NIEHS) [C]" w:date="2021-09-30T09:04:00Z">
        <w:r w:rsidR="00534237">
          <w:rPr>
            <w:color w:val="0000CC"/>
          </w:rPr>
          <w:t xml:space="preserve">will finish the </w:t>
        </w:r>
      </w:ins>
      <w:ins w:id="33" w:author="Li, Jianying (NIH/NIEHS) [C]" w:date="2021-09-30T10:27:00Z">
        <w:r w:rsidR="00514124">
          <w:rPr>
            <w:color w:val="0000CC"/>
          </w:rPr>
          <w:t>above-mentioned</w:t>
        </w:r>
      </w:ins>
      <w:ins w:id="34" w:author="Li, Jianying (NIH/NIEHS) [C]" w:date="2021-09-30T09:05:00Z">
        <w:r w:rsidR="00534237">
          <w:rPr>
            <w:color w:val="0000CC"/>
          </w:rPr>
          <w:t xml:space="preserve"> steps. </w:t>
        </w:r>
      </w:ins>
      <w:ins w:id="35" w:author="Li, Jianying (NIH/NIEHS) [C]" w:date="2021-09-30T09:02:00Z">
        <w:r w:rsidR="00534237">
          <w:rPr>
            <w:color w:val="0000CC"/>
          </w:rPr>
          <w:t xml:space="preserve"> </w:t>
        </w:r>
      </w:ins>
    </w:p>
    <w:p w14:paraId="175C3C2F" w14:textId="77777777" w:rsidR="00534237" w:rsidRDefault="0018207A" w:rsidP="0018207A">
      <w:pPr>
        <w:ind w:left="720"/>
        <w:rPr>
          <w:ins w:id="36" w:author="Li, Jianying (NIH/NIEHS) [C]" w:date="2021-09-30T09:06:00Z"/>
          <w:color w:val="0000CC"/>
        </w:rPr>
      </w:pPr>
      <w:ins w:id="37" w:author="Li, Jianying (NIH/NIEHS) [C]" w:date="2021-09-30T08:56:00Z">
        <w:r>
          <w:rPr>
            <w:color w:val="0000CC"/>
          </w:rPr>
          <w:lastRenderedPageBreak/>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ins>
    </w:p>
    <w:p w14:paraId="1213E217" w14:textId="77777777" w:rsidR="00534237" w:rsidRDefault="00534237" w:rsidP="0018207A">
      <w:pPr>
        <w:ind w:left="720"/>
        <w:rPr>
          <w:ins w:id="38" w:author="Li, Jianying (NIH/NIEHS) [C]" w:date="2021-09-30T09:06:00Z"/>
          <w:color w:val="0000CC"/>
        </w:rPr>
      </w:pPr>
    </w:p>
    <w:p w14:paraId="0541C492" w14:textId="52498B8E" w:rsidR="0018207A" w:rsidRDefault="00514124" w:rsidP="0018207A">
      <w:pPr>
        <w:ind w:left="720"/>
        <w:rPr>
          <w:ins w:id="39" w:author="Li, Jianying (NIH/NIEHS) [C]" w:date="2021-09-30T11:52:00Z"/>
          <w:color w:val="0000CC"/>
        </w:rPr>
      </w:pPr>
      <w:ins w:id="40" w:author="Li, Jianying (NIH/NIEHS) [C]" w:date="2021-09-30T10:28:00Z">
        <w:r>
          <w:rPr>
            <w:color w:val="0000CC"/>
          </w:rPr>
          <w:t xml:space="preserve">We started with </w:t>
        </w:r>
      </w:ins>
      <w:commentRangeStart w:id="41"/>
      <w:commentRangeStart w:id="42"/>
      <w:commentRangeStart w:id="43"/>
      <w:ins w:id="44" w:author="Li, Jianying (NIH/NIEHS) [C]" w:date="2021-09-30T08:56:00Z">
        <w:r w:rsidR="0018207A">
          <w:rPr>
            <w:color w:val="0000CC"/>
          </w:rPr>
          <w:t xml:space="preserve">100 </w:t>
        </w:r>
      </w:ins>
      <w:ins w:id="45" w:author="Li, Jianying (NIH/NIEHS) [C]" w:date="2021-09-30T10:28:00Z">
        <w:r>
          <w:rPr>
            <w:color w:val="0000CC"/>
          </w:rPr>
          <w:t>roun</w:t>
        </w:r>
      </w:ins>
      <w:ins w:id="46" w:author="Li, Jianying (NIH/NIEHS) [C]" w:date="2021-09-30T10:29:00Z">
        <w:r>
          <w:rPr>
            <w:color w:val="0000CC"/>
          </w:rPr>
          <w:t xml:space="preserve">ds, </w:t>
        </w:r>
      </w:ins>
      <w:ins w:id="47" w:author="Li, Jianying (NIH/NIEHS) [C]" w:date="2021-09-30T10:28:00Z">
        <w:r>
          <w:rPr>
            <w:color w:val="0000CC"/>
          </w:rPr>
          <w:t>assessed the fitt</w:t>
        </w:r>
      </w:ins>
      <w:ins w:id="48" w:author="Li, Jianying (NIH/NIEHS) [C]" w:date="2021-09-30T10:29:00Z">
        <w:r>
          <w:rPr>
            <w:color w:val="0000CC"/>
          </w:rPr>
          <w:t xml:space="preserve">ing curve, and often found insufficient. </w:t>
        </w:r>
      </w:ins>
      <w:ins w:id="49" w:author="Li, Jianying (NIH/NIEHS) [C]" w:date="2021-09-30T10:30:00Z">
        <w:r>
          <w:rPr>
            <w:color w:val="0000CC"/>
          </w:rPr>
          <w:t xml:space="preserve">It largely </w:t>
        </w:r>
      </w:ins>
      <w:ins w:id="50" w:author="Li, Jianying (NIH/NIEHS) [C]" w:date="2021-09-30T10:32:00Z">
        <w:r>
          <w:rPr>
            <w:color w:val="0000CC"/>
          </w:rPr>
          <w:t>depends on how many downstream genes target will be eliminated, as we increase the boots</w:t>
        </w:r>
      </w:ins>
      <w:ins w:id="51" w:author="Li, Jianying (NIH/NIEHS) [C]" w:date="2021-09-30T10:33:00Z">
        <w:r>
          <w:rPr>
            <w:color w:val="0000CC"/>
          </w:rPr>
          <w:t>trap rounds, we get smooth fitting as shown in the following graph. I</w:t>
        </w:r>
      </w:ins>
      <w:ins w:id="52" w:author="Li, Jianying (NIH/NIEHS) [C]" w:date="2021-09-30T08:56:00Z">
        <w:r w:rsidR="0018207A">
          <w:rPr>
            <w:color w:val="0000CC"/>
          </w:rPr>
          <w:t>n our exercise 1000 rounds ensures a stable empirical distribution curve.</w:t>
        </w:r>
        <w:commentRangeEnd w:id="41"/>
        <w:r w:rsidR="0018207A">
          <w:rPr>
            <w:rStyle w:val="CommentReference"/>
            <w:rFonts w:asciiTheme="minorHAnsi" w:eastAsiaTheme="minorEastAsia" w:hAnsiTheme="minorHAnsi" w:cstheme="minorBidi"/>
            <w:lang w:eastAsia="zh-CN"/>
          </w:rPr>
          <w:commentReference w:id="41"/>
        </w:r>
        <w:commentRangeEnd w:id="42"/>
        <w:r w:rsidR="0018207A">
          <w:rPr>
            <w:rStyle w:val="CommentReference"/>
            <w:rFonts w:asciiTheme="minorHAnsi" w:eastAsiaTheme="minorEastAsia" w:hAnsiTheme="minorHAnsi" w:cstheme="minorBidi"/>
            <w:lang w:eastAsia="zh-CN"/>
          </w:rPr>
          <w:commentReference w:id="42"/>
        </w:r>
        <w:commentRangeEnd w:id="43"/>
        <w:r w:rsidR="0018207A">
          <w:rPr>
            <w:rStyle w:val="CommentReference"/>
            <w:rFonts w:asciiTheme="minorHAnsi" w:eastAsiaTheme="minorEastAsia" w:hAnsiTheme="minorHAnsi" w:cstheme="minorBidi"/>
            <w:lang w:eastAsia="zh-CN"/>
          </w:rPr>
          <w:commentReference w:id="43"/>
        </w:r>
        <w:r w:rsidR="0018207A">
          <w:rPr>
            <w:color w:val="0000CC"/>
          </w:rPr>
          <w:t xml:space="preserve"> </w:t>
        </w:r>
      </w:ins>
    </w:p>
    <w:p w14:paraId="6A7B9DBA" w14:textId="235ECBED" w:rsidR="0007504D" w:rsidRDefault="0007504D" w:rsidP="0018207A">
      <w:pPr>
        <w:ind w:left="720"/>
        <w:rPr>
          <w:ins w:id="53" w:author="Li, Jianying (NIH/NIEHS) [C]" w:date="2021-09-30T11:52:00Z"/>
          <w:color w:val="0000CC"/>
        </w:rPr>
      </w:pPr>
    </w:p>
    <w:p w14:paraId="06C21765" w14:textId="5A4FD967" w:rsidR="0007504D" w:rsidRDefault="0007504D">
      <w:pPr>
        <w:ind w:left="720"/>
        <w:rPr>
          <w:ins w:id="54" w:author="Li, Jianying (NIH/NIEHS) [C]" w:date="2021-09-30T08:56:00Z"/>
          <w:color w:val="0000CC"/>
        </w:rPr>
        <w:pPrChange w:id="55" w:author="Li, Jianying (NIH/NIEHS) [C]" w:date="2021-09-30T08:56:00Z">
          <w:pPr/>
        </w:pPrChange>
      </w:pPr>
      <w:ins w:id="56" w:author="Li, Jianying (NIH/NIEHS) [C]" w:date="2021-09-30T11:53:00Z">
        <w:r>
          <w:rPr>
            <w:noProof/>
            <w:color w:val="0000CC"/>
          </w:rPr>
          <w:drawing>
            <wp:inline distT="0" distB="0" distL="0" distR="0" wp14:anchorId="44541D48" wp14:editId="0B1F0A53">
              <wp:extent cx="5943600"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ins>
    </w:p>
    <w:p w14:paraId="5A695B3D" w14:textId="33CB376B" w:rsidR="00257C8C" w:rsidRDefault="00257C8C" w:rsidP="003E3E34">
      <w:pPr>
        <w:rPr>
          <w:ins w:id="57" w:author="Li, Jianying (NIH/NIEHS) [C]" w:date="2021-09-30T08:44:00Z"/>
          <w:b/>
          <w:bCs/>
        </w:rPr>
      </w:pPr>
    </w:p>
    <w:p w14:paraId="1619DE9D" w14:textId="67582B03" w:rsidR="00257C8C" w:rsidRPr="00514124" w:rsidRDefault="00257C8C">
      <w:pPr>
        <w:ind w:left="720"/>
        <w:rPr>
          <w:ins w:id="58" w:author="Li, Jianying (NIH/NIEHS) [C]" w:date="2021-09-30T08:44:00Z"/>
          <w:color w:val="0000CC"/>
          <w:rPrChange w:id="59" w:author="Li, Jianying (NIH/NIEHS) [C]" w:date="2021-09-30T10:31:00Z">
            <w:rPr>
              <w:ins w:id="60" w:author="Li, Jianying (NIH/NIEHS) [C]" w:date="2021-09-30T08:44:00Z"/>
              <w:b/>
              <w:bCs/>
            </w:rPr>
          </w:rPrChange>
        </w:rPr>
        <w:pPrChange w:id="61" w:author="Li, Jianying (NIH/NIEHS) [C]" w:date="2021-09-30T10:31:00Z">
          <w:pPr/>
        </w:pPrChange>
      </w:pPr>
      <w:ins w:id="62" w:author="Li, Jianying (NIH/NIEHS) [C]" w:date="2021-09-30T08:45:00Z">
        <w:r w:rsidRPr="00257C8C">
          <w:rPr>
            <w:rPrChange w:id="63" w:author="Li, Jianying (NIH/NIEHS) [C]" w:date="2021-09-30T08:46:00Z">
              <w:rPr>
                <w:b/>
                <w:bCs/>
              </w:rPr>
            </w:rPrChange>
          </w:rPr>
          <w:t>It is mainly required for the bootstrap simulation steps</w:t>
        </w:r>
      </w:ins>
      <w:ins w:id="64" w:author="Li, Jianying (NIH/NIEHS) [C]" w:date="2021-09-30T08:53:00Z">
        <w:r w:rsidR="00494206">
          <w:t xml:space="preserve"> to speed up the process</w:t>
        </w:r>
      </w:ins>
      <w:ins w:id="65" w:author="Li, Jianying (NIH/NIEHS) [C]" w:date="2021-09-30T08:45:00Z">
        <w:r w:rsidRPr="00257C8C">
          <w:rPr>
            <w:rPrChange w:id="66" w:author="Li, Jianying (NIH/NIEHS) [C]" w:date="2021-09-30T08:46:00Z">
              <w:rPr>
                <w:b/>
                <w:bCs/>
              </w:rPr>
            </w:rPrChange>
          </w:rPr>
          <w:t>.</w:t>
        </w:r>
      </w:ins>
      <w:ins w:id="67" w:author="Li, Jianying (NIH/NIEHS) [C]" w:date="2021-09-30T08:46:00Z">
        <w:r>
          <w:t xml:space="preserve"> </w:t>
        </w:r>
      </w:ins>
      <w:ins w:id="68" w:author="Li, Jianying (NIH/NIEHS) [C]" w:date="2021-09-30T08:50:00Z">
        <w:r>
          <w:t xml:space="preserve">It uses two R packages, </w:t>
        </w:r>
      </w:ins>
      <w:ins w:id="69" w:author="Li, Jianying (NIH/NIEHS) [C]" w:date="2021-09-30T08:51:00Z">
        <w:r w:rsidR="00494206">
          <w:t>parallel and doParallel</w:t>
        </w:r>
      </w:ins>
      <w:ins w:id="70" w:author="Li, Jianying (NIH/NIEHS) [C]" w:date="2021-09-30T08:54:00Z">
        <w:r w:rsidR="00494206">
          <w:t xml:space="preserve">; it </w:t>
        </w:r>
      </w:ins>
      <w:ins w:id="71" w:author="Li, Jianying (NIH/NIEHS) [C]" w:date="2021-09-30T08:51:00Z">
        <w:r w:rsidR="00494206">
          <w:t>detect</w:t>
        </w:r>
      </w:ins>
      <w:ins w:id="72" w:author="Li, Jianying (NIH/NIEHS) [C]" w:date="2021-09-30T08:54:00Z">
        <w:r w:rsidR="00494206">
          <w:t>s</w:t>
        </w:r>
      </w:ins>
      <w:ins w:id="73" w:author="Li, Jianying (NIH/NIEHS) [C]" w:date="2021-09-30T08:51:00Z">
        <w:r w:rsidR="00494206">
          <w:t xml:space="preserve"> a</w:t>
        </w:r>
      </w:ins>
      <w:ins w:id="74" w:author="Li, Jianying (NIH/NIEHS) [C]" w:date="2021-09-30T08:52:00Z">
        <w:r w:rsidR="00494206">
          <w:t>vailable computing cores in real time and request</w:t>
        </w:r>
      </w:ins>
      <w:ins w:id="75" w:author="Li, Jianying (NIH/NIEHS) [C]" w:date="2021-09-30T08:54:00Z">
        <w:r w:rsidR="00494206">
          <w:t>s</w:t>
        </w:r>
      </w:ins>
      <w:ins w:id="76" w:author="Li, Jianying (NIH/NIEHS) [C]" w:date="2021-09-30T08:52:00Z">
        <w:r w:rsidR="00494206">
          <w:t xml:space="preserve"> half of the available cores to conduct the simulation job.</w:t>
        </w:r>
      </w:ins>
      <w:ins w:id="77" w:author="Li, Jianying (NIH/NIEHS) [C]" w:date="2021-09-30T10:31:00Z">
        <w:r w:rsidR="00514124">
          <w:t xml:space="preserve"> </w:t>
        </w:r>
      </w:ins>
      <w:ins w:id="78" w:author="Li, Jianying (NIH/NIEHS) [C]" w:date="2021-09-30T08:52:00Z">
        <w:r w:rsidR="00494206">
          <w:t xml:space="preserve"> </w:t>
        </w:r>
      </w:ins>
      <w:ins w:id="79" w:author="Li, Jianying (NIH/NIEHS) [C]" w:date="2021-09-30T10:31:00Z">
        <w:r w:rsidR="00514124">
          <w:rPr>
            <w:color w:val="0000CC"/>
          </w:rPr>
          <w:t xml:space="preserve">As the example shown in the manuscript on KEGG pathway analysis with 28 categories, it can take up to a couple of hours to finish this step, therefore we suggest a multicore hardware equipment. </w:t>
        </w:r>
      </w:ins>
      <w:ins w:id="80" w:author="Li, Jianying (NIH/NIEHS) [C]" w:date="2021-09-30T08:53:00Z">
        <w:r w:rsidR="00494206">
          <w:t xml:space="preserve">If no multicore is available, it will execute serialized process. </w:t>
        </w:r>
      </w:ins>
    </w:p>
    <w:p w14:paraId="5EDF3398" w14:textId="77777777" w:rsidR="00257C8C" w:rsidRPr="004B56FD" w:rsidRDefault="00257C8C" w:rsidP="003E3E34">
      <w:pPr>
        <w:rPr>
          <w:ins w:id="81" w:author="Li, Jianying (NIH/NIEHS) [C]" w:date="2021-09-30T08:42:00Z"/>
          <w:color w:val="000000" w:themeColor="text1"/>
        </w:rPr>
      </w:pPr>
    </w:p>
    <w:p w14:paraId="1C5D6AC1" w14:textId="77777777" w:rsidR="003E3E34" w:rsidRPr="001F5E86" w:rsidDel="00916BEC" w:rsidRDefault="003E3E34" w:rsidP="0007270D">
      <w:pPr>
        <w:rPr>
          <w:del w:id="82" w:author="Li, Jianying (NIH/NIEHS) [C]" w:date="2021-09-30T10:34:00Z"/>
          <w:b/>
          <w:bCs/>
          <w:color w:val="0000CC"/>
        </w:rPr>
      </w:pPr>
    </w:p>
    <w:p w14:paraId="7D9D1B71" w14:textId="220B5AFA" w:rsidR="0091220A" w:rsidRDefault="00EB06F1" w:rsidP="0007270D">
      <w:pPr>
        <w:rPr>
          <w:color w:val="0000CC"/>
        </w:rPr>
      </w:pPr>
      <w:commentRangeStart w:id="83"/>
      <w:del w:id="84" w:author="Li, Jianying (NIH/NIEHS) [C]" w:date="2021-09-30T10:34:00Z">
        <w:r w:rsidDel="00916BEC">
          <w:rPr>
            <w:color w:val="0000CC"/>
          </w:rPr>
          <w:delTex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delText>
        </w:r>
        <w:commentRangeStart w:id="85"/>
        <w:commentRangeStart w:id="86"/>
        <w:commentRangeStart w:id="87"/>
        <w:r w:rsidDel="00916BEC">
          <w:rPr>
            <w:color w:val="0000CC"/>
          </w:rPr>
          <w:delText>100 could work but in our exercise 1000 rounds ensures a stable empirical distribution curve.</w:delText>
        </w:r>
        <w:commentRangeEnd w:id="85"/>
        <w:r w:rsidR="00CA3B0F" w:rsidDel="00916BEC">
          <w:rPr>
            <w:rStyle w:val="CommentReference"/>
            <w:rFonts w:asciiTheme="minorHAnsi" w:eastAsiaTheme="minorEastAsia" w:hAnsiTheme="minorHAnsi" w:cstheme="minorBidi"/>
            <w:lang w:eastAsia="zh-CN"/>
          </w:rPr>
          <w:commentReference w:id="85"/>
        </w:r>
        <w:commentRangeEnd w:id="86"/>
        <w:r w:rsidR="003A16A3" w:rsidDel="00916BEC">
          <w:rPr>
            <w:rStyle w:val="CommentReference"/>
            <w:rFonts w:asciiTheme="minorHAnsi" w:eastAsiaTheme="minorEastAsia" w:hAnsiTheme="minorHAnsi" w:cstheme="minorBidi"/>
            <w:lang w:eastAsia="zh-CN"/>
          </w:rPr>
          <w:commentReference w:id="86"/>
        </w:r>
        <w:commentRangeEnd w:id="87"/>
        <w:r w:rsidR="00374437" w:rsidDel="00916BEC">
          <w:rPr>
            <w:rStyle w:val="CommentReference"/>
            <w:rFonts w:asciiTheme="minorHAnsi" w:eastAsiaTheme="minorEastAsia" w:hAnsiTheme="minorHAnsi" w:cstheme="minorBidi"/>
            <w:lang w:eastAsia="zh-CN"/>
          </w:rPr>
          <w:commentReference w:id="87"/>
        </w:r>
        <w:r w:rsidDel="00916BEC">
          <w:rPr>
            <w:color w:val="0000CC"/>
          </w:rPr>
          <w:delText xml:space="preserve"> In our implementation, we rely on the parallel process to conduct the bootstrap simulation, therefore a multicore hardware is recommended. As the example shown in the manuscript on KEGG pathway analysis with 28 categories, it can take up to a couple of hours to finish this step. If no multicore is detected, the application to </w:delText>
        </w:r>
        <w:r w:rsidR="00B5282E" w:rsidDel="00916BEC">
          <w:rPr>
            <w:color w:val="0000CC"/>
          </w:rPr>
          <w:delText>execute a serialized solution which can take much longer time to complete.</w:delText>
        </w:r>
        <w:r w:rsidR="00A36353" w:rsidDel="00916BEC">
          <w:rPr>
            <w:color w:val="0000CC"/>
          </w:rPr>
          <w:delText xml:space="preserve"> </w:delText>
        </w:r>
        <w:r w:rsidR="00A36353" w:rsidRPr="00D66219" w:rsidDel="00916BEC">
          <w:rPr>
            <w:b/>
            <w:bCs/>
            <w:color w:val="FF0000"/>
          </w:rPr>
          <w:delText>(done</w:delText>
        </w:r>
        <w:r w:rsidR="00A36353" w:rsidDel="00916BEC">
          <w:rPr>
            <w:b/>
            <w:bCs/>
            <w:color w:val="FF0000"/>
          </w:rPr>
          <w:delText>)</w:delText>
        </w:r>
        <w:commentRangeEnd w:id="83"/>
        <w:r w:rsidR="000A66B4" w:rsidDel="00916BEC">
          <w:rPr>
            <w:rStyle w:val="CommentReference"/>
            <w:rFonts w:asciiTheme="minorHAnsi" w:eastAsiaTheme="minorEastAsia" w:hAnsiTheme="minorHAnsi" w:cstheme="minorBidi"/>
            <w:lang w:eastAsia="zh-CN"/>
          </w:rPr>
          <w:commentReference w:id="83"/>
        </w:r>
      </w:del>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90"/>
      <w:commentRangeStart w:id="91"/>
      <w:r w:rsidRPr="004676A6">
        <w:t>Why are the results provided in zipped file, are they so large</w:t>
      </w:r>
      <w:commentRangeEnd w:id="90"/>
      <w:r w:rsidR="00D90145">
        <w:rPr>
          <w:rStyle w:val="CommentReference"/>
          <w:rFonts w:asciiTheme="minorHAnsi" w:eastAsiaTheme="minorEastAsia" w:hAnsiTheme="minorHAnsi" w:cstheme="minorBidi"/>
          <w:lang w:eastAsia="zh-CN"/>
        </w:rPr>
        <w:commentReference w:id="90"/>
      </w:r>
      <w:commentRangeEnd w:id="91"/>
      <w:r w:rsidR="00A27B5C">
        <w:rPr>
          <w:rStyle w:val="CommentReference"/>
          <w:rFonts w:asciiTheme="minorHAnsi" w:eastAsiaTheme="minorEastAsia" w:hAnsiTheme="minorHAnsi" w:cstheme="minorBidi"/>
          <w:lang w:eastAsia="zh-CN"/>
        </w:rPr>
        <w:commentReference w:id="91"/>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lastRenderedPageBreak/>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r w:rsidRPr="007B2045">
        <w:rPr>
          <w:color w:val="0000CC"/>
        </w:rPr>
        <w:t>The ”hypothesis”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6AC0D0F1" w14:textId="77777777" w:rsidR="003261B6" w:rsidRPr="004B56FD" w:rsidRDefault="003261B6" w:rsidP="003261B6">
      <w:pPr>
        <w:rPr>
          <w:ins w:id="93" w:author="Li, Jianying (NIH/NIEHS) [C]" w:date="2021-09-30T08:34:00Z"/>
          <w:color w:val="000000" w:themeColor="text1"/>
        </w:rPr>
      </w:pPr>
      <w:ins w:id="94" w:author="Li, Jianying (NIH/NIEHS) [C]" w:date="2021-09-30T08:34:00Z">
        <w:r w:rsidRPr="00304024">
          <w:rPr>
            <w:color w:val="0000CC"/>
          </w:rPr>
          <w:t xml:space="preserve">Response to </w:t>
        </w:r>
        <w:r w:rsidRPr="004B56FD">
          <w:rPr>
            <w:color w:val="000000" w:themeColor="text1"/>
          </w:rPr>
          <w:t>“</w:t>
        </w:r>
        <w:r w:rsidRPr="004676A6">
          <w:t>Why are the results provided in zipped file, are they so large?</w:t>
        </w:r>
        <w:r w:rsidRPr="004B56FD">
          <w:rPr>
            <w:color w:val="000000" w:themeColor="text1"/>
            <w:szCs w:val="20"/>
          </w:rPr>
          <w:t>”</w:t>
        </w:r>
      </w:ins>
    </w:p>
    <w:p w14:paraId="021C9614" w14:textId="77777777" w:rsidR="003261B6" w:rsidRDefault="003261B6" w:rsidP="003261B6">
      <w:pPr>
        <w:rPr>
          <w:ins w:id="95" w:author="Li, Jianying (NIH/NIEHS) [C]" w:date="2021-09-30T08:34:00Z"/>
        </w:rPr>
      </w:pPr>
    </w:p>
    <w:p w14:paraId="1DB63FA8" w14:textId="77777777" w:rsidR="003261B6" w:rsidRDefault="003261B6" w:rsidP="003261B6">
      <w:pPr>
        <w:ind w:left="720"/>
        <w:rPr>
          <w:ins w:id="96" w:author="Li, Jianying (NIH/NIEHS) [C]" w:date="2021-09-30T08:34:00Z"/>
        </w:rPr>
      </w:pPr>
      <w:ins w:id="97" w:author="Li, Jianying (NIH/NIEHS) [C]" w:date="2021-09-30T08:34:00Z">
        <w:r>
          <w:t>The SEM fitting results include both model fitting statistics (SEMfitting.txt) and three-node image (SEMplot.png), therefore, they are put into a “zipped file”. These two are different file type, we choose to use a zipped file, which can be downloaded by the users then unzipped. It is not large, and only for the convenient purpose. We have modified the codes accordingly to address reviewer’s comment as well.</w:t>
        </w:r>
      </w:ins>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how different is your package from MplusAutomation? Are there any other similar R packages? What advantage your packages bring compared to these other software?</w:t>
      </w:r>
    </w:p>
    <w:p w14:paraId="45C738B2" w14:textId="77777777" w:rsidR="0059441D" w:rsidRDefault="0059441D" w:rsidP="0007270D">
      <w:pPr>
        <w:rPr>
          <w:color w:val="0000CC"/>
        </w:rPr>
      </w:pPr>
    </w:p>
    <w:p w14:paraId="1D916A39" w14:textId="23A2CC2E" w:rsidR="00F02E01" w:rsidRPr="00F02E01" w:rsidRDefault="00F02E01" w:rsidP="0007270D">
      <w:pPr>
        <w:rPr>
          <w:ins w:id="98" w:author="Wu, Steve (NIH/NIEHS) [E]" w:date="2021-09-27T11:06:00Z"/>
          <w:color w:val="0000CC"/>
          <w:u w:val="single"/>
          <w:rPrChange w:id="99" w:author="Wu, Steve (NIH/NIEHS) [E]" w:date="2021-09-27T11:06:00Z">
            <w:rPr>
              <w:ins w:id="100" w:author="Wu, Steve (NIH/NIEHS) [E]" w:date="2021-09-27T11:06:00Z"/>
              <w:color w:val="0000CC"/>
            </w:rPr>
          </w:rPrChange>
        </w:rPr>
      </w:pPr>
      <w:ins w:id="101" w:author="Wu, Steve (NIH/NIEHS) [E]" w:date="2021-09-27T11:06:00Z">
        <w:r w:rsidRPr="00F02E01">
          <w:rPr>
            <w:color w:val="0000CC"/>
            <w:u w:val="single"/>
            <w:rPrChange w:id="102" w:author="Wu, Steve (NIH/NIEHS) [E]" w:date="2021-09-27T11:06:00Z">
              <w:rPr>
                <w:color w:val="0000CC"/>
              </w:rPr>
            </w:rPrChange>
          </w:rPr>
          <w:t>Response</w:t>
        </w:r>
      </w:ins>
    </w:p>
    <w:p w14:paraId="45BC9FE8" w14:textId="77777777" w:rsidR="00F02E01" w:rsidRDefault="00F02E01" w:rsidP="0007270D">
      <w:pPr>
        <w:rPr>
          <w:ins w:id="103" w:author="Wu, Steve (NIH/NIEHS) [E]" w:date="2021-09-27T11:07:00Z"/>
          <w:color w:val="0000CC"/>
        </w:rPr>
      </w:pPr>
    </w:p>
    <w:p w14:paraId="2F95BC36" w14:textId="58610810" w:rsidR="00F02E01" w:rsidRDefault="00F02E01" w:rsidP="0007270D">
      <w:pPr>
        <w:rPr>
          <w:ins w:id="104" w:author="Li, Jianying (NIH/NIEHS) [C]" w:date="2021-09-30T10:16:00Z"/>
          <w:color w:val="0000CC"/>
        </w:rPr>
      </w:pPr>
      <w:ins w:id="105" w:author="Wu, Steve (NIH/NIEHS) [E]" w:date="2021-09-27T11:07:00Z">
        <w:r>
          <w:rPr>
            <w:color w:val="0000CC"/>
          </w:rPr>
          <w:t xml:space="preserve">We have included the following statement in the discussion in lines XXX-YYY: </w:t>
        </w:r>
      </w:ins>
    </w:p>
    <w:p w14:paraId="1D7F3B6F" w14:textId="77777777" w:rsidR="00E936BB" w:rsidRDefault="00E936BB" w:rsidP="0007270D">
      <w:pPr>
        <w:rPr>
          <w:ins w:id="106" w:author="Wu, Steve (NIH/NIEHS) [E]" w:date="2021-09-27T11:07:00Z"/>
          <w:color w:val="0000CC"/>
        </w:rPr>
      </w:pPr>
    </w:p>
    <w:p w14:paraId="28FC06D6" w14:textId="306313BB" w:rsidR="00F02E01" w:rsidRPr="00E936BB" w:rsidRDefault="00F02E01">
      <w:pPr>
        <w:ind w:left="720"/>
        <w:rPr>
          <w:i/>
          <w:iCs/>
          <w:color w:val="0000CC"/>
          <w:rPrChange w:id="107" w:author="Li, Jianying (NIH/NIEHS) [C]" w:date="2021-09-30T10:15:00Z">
            <w:rPr/>
          </w:rPrChange>
        </w:rPr>
        <w:pPrChange w:id="108" w:author="Li, Jianying (NIH/NIEHS) [C]" w:date="2021-09-30T10:16:00Z">
          <w:pPr/>
        </w:pPrChange>
      </w:pPr>
      <w:ins w:id="109" w:author="Wu, Steve (NIH/NIEHS) [E]" w:date="2021-09-27T11:07:00Z">
        <w:r w:rsidRPr="00E936BB">
          <w:rPr>
            <w:i/>
            <w:iCs/>
            <w:color w:val="0000CC"/>
            <w:rPrChange w:id="110" w:author="Li, Jianying (NIH/NIEHS) [C]" w:date="2021-09-30T10:15:00Z">
              <w:rPr>
                <w:color w:val="0000CC"/>
              </w:rPr>
            </w:rPrChange>
          </w:rPr>
          <w:t>“</w:t>
        </w:r>
      </w:ins>
      <w:commentRangeStart w:id="111"/>
      <w:commentRangeStart w:id="112"/>
      <w:del w:id="113" w:author="Wu, Steve (NIH/NIEHS) [E]" w:date="2021-09-27T10:50:00Z">
        <w:r w:rsidR="00EC22A7" w:rsidRPr="00E936BB" w:rsidDel="008A1D32">
          <w:rPr>
            <w:i/>
            <w:iCs/>
            <w:color w:val="0000CC"/>
            <w:rPrChange w:id="114" w:author="Li, Jianying (NIH/NIEHS) [C]" w:date="2021-09-30T10:15:00Z">
              <w:rPr>
                <w:color w:val="0000CC"/>
              </w:rPr>
            </w:rPrChange>
          </w:rPr>
          <w:delText>We agree that t</w:delText>
        </w:r>
      </w:del>
      <w:ins w:id="115" w:author="Wu, Steve (NIH/NIEHS) [E]" w:date="2021-09-27T10:50:00Z">
        <w:r w:rsidR="008A1D32" w:rsidRPr="00E936BB">
          <w:rPr>
            <w:i/>
            <w:iCs/>
            <w:color w:val="0000CC"/>
            <w:rPrChange w:id="116" w:author="Li, Jianying (NIH/NIEHS) [C]" w:date="2021-09-30T10:15:00Z">
              <w:rPr>
                <w:color w:val="0000CC"/>
              </w:rPr>
            </w:rPrChange>
          </w:rPr>
          <w:t>T</w:t>
        </w:r>
      </w:ins>
      <w:r w:rsidR="00EC22A7" w:rsidRPr="00E936BB">
        <w:rPr>
          <w:i/>
          <w:iCs/>
          <w:color w:val="0000CC"/>
          <w:rPrChange w:id="117" w:author="Li, Jianying (NIH/NIEHS) [C]" w:date="2021-09-30T10:15:00Z">
            <w:rPr>
              <w:color w:val="0000CC"/>
            </w:rPr>
          </w:rPrChange>
        </w:rPr>
        <w:t>he</w:t>
      </w:r>
      <w:r w:rsidR="00786C96" w:rsidRPr="00E936BB">
        <w:rPr>
          <w:i/>
          <w:iCs/>
          <w:color w:val="0000CC"/>
          <w:rPrChange w:id="118" w:author="Li, Jianying (NIH/NIEHS) [C]" w:date="2021-09-30T10:15:00Z">
            <w:rPr>
              <w:color w:val="0000CC"/>
            </w:rPr>
          </w:rPrChange>
        </w:rPr>
        <w:t xml:space="preserve"> Mplus</w:t>
      </w:r>
      <w:r w:rsidR="004D069B" w:rsidRPr="00E936BB">
        <w:rPr>
          <w:i/>
          <w:iCs/>
          <w:color w:val="0000CC"/>
          <w:rPrChange w:id="119" w:author="Li, Jianying (NIH/NIEHS) [C]" w:date="2021-09-30T10:15:00Z">
            <w:rPr>
              <w:color w:val="0000CC"/>
            </w:rPr>
          </w:rPrChange>
        </w:rPr>
        <w:t>Automation</w:t>
      </w:r>
      <w:ins w:id="120" w:author="Wu, Steve (NIH/NIEHS) [E]" w:date="2021-09-27T10:51:00Z">
        <w:r w:rsidR="00AF08F2" w:rsidRPr="00E936BB">
          <w:rPr>
            <w:i/>
            <w:iCs/>
            <w:color w:val="0000CC"/>
            <w:rPrChange w:id="121" w:author="Li, Jianying (NIH/NIEHS) [C]" w:date="2021-09-30T10:15:00Z">
              <w:rPr>
                <w:color w:val="0000CC"/>
              </w:rPr>
            </w:rPrChange>
          </w:rPr>
          <w:t xml:space="preserve"> uses open-source R to </w:t>
        </w:r>
      </w:ins>
      <w:del w:id="122" w:author="Wu, Steve (NIH/NIEHS) [E]" w:date="2021-09-27T10:51:00Z">
        <w:r w:rsidR="004D069B" w:rsidRPr="00E936BB" w:rsidDel="00AF08F2">
          <w:rPr>
            <w:i/>
            <w:iCs/>
            <w:color w:val="0000CC"/>
            <w:rPrChange w:id="123" w:author="Li, Jianying (NIH/NIEHS) [C]" w:date="2021-09-30T10:15:00Z">
              <w:rPr>
                <w:color w:val="0000CC"/>
              </w:rPr>
            </w:rPrChange>
          </w:rPr>
          <w:delText>’s</w:delText>
        </w:r>
        <w:r w:rsidR="00EC22A7" w:rsidRPr="00E936BB" w:rsidDel="00AF08F2">
          <w:rPr>
            <w:i/>
            <w:iCs/>
            <w:color w:val="0000CC"/>
            <w:rPrChange w:id="124" w:author="Li, Jianying (NIH/NIEHS) [C]" w:date="2021-09-30T10:15:00Z">
              <w:rPr>
                <w:color w:val="0000CC"/>
              </w:rPr>
            </w:rPrChange>
          </w:rPr>
          <w:delText xml:space="preserve"> authors have done a good job in “</w:delText>
        </w:r>
      </w:del>
      <w:r w:rsidR="00EC22A7" w:rsidRPr="00E936BB">
        <w:rPr>
          <w:i/>
          <w:iCs/>
          <w:color w:val="0000CC"/>
          <w:rPrChange w:id="125" w:author="Li, Jianying (NIH/NIEHS) [C]" w:date="2021-09-30T10:15:00Z">
            <w:rPr>
              <w:color w:val="0000CC"/>
            </w:rPr>
          </w:rPrChange>
        </w:rPr>
        <w:t>mirror</w:t>
      </w:r>
      <w:del w:id="126" w:author="Wu, Steve (NIH/NIEHS) [E]" w:date="2021-09-27T10:51:00Z">
        <w:r w:rsidR="00EC22A7" w:rsidRPr="00E936BB" w:rsidDel="00AF08F2">
          <w:rPr>
            <w:i/>
            <w:iCs/>
            <w:color w:val="0000CC"/>
            <w:rPrChange w:id="127" w:author="Li, Jianying (NIH/NIEHS) [C]" w:date="2021-09-30T10:15:00Z">
              <w:rPr>
                <w:color w:val="0000CC"/>
              </w:rPr>
            </w:rPrChange>
          </w:rPr>
          <w:delText>ing”</w:delText>
        </w:r>
      </w:del>
      <w:r w:rsidR="00EC22A7" w:rsidRPr="00E936BB">
        <w:rPr>
          <w:i/>
          <w:iCs/>
          <w:color w:val="0000CC"/>
          <w:rPrChange w:id="128" w:author="Li, Jianying (NIH/NIEHS) [C]" w:date="2021-09-30T10:15:00Z">
            <w:rPr>
              <w:color w:val="0000CC"/>
            </w:rPr>
          </w:rPrChange>
        </w:rPr>
        <w:t xml:space="preserve"> the commercially available software </w:t>
      </w:r>
      <w:del w:id="129" w:author="Wu, Steve (NIH/NIEHS) [E]" w:date="2021-09-27T10:52:00Z">
        <w:r w:rsidR="00EC22A7" w:rsidRPr="00E936BB" w:rsidDel="00AF08F2">
          <w:rPr>
            <w:i/>
            <w:iCs/>
            <w:color w:val="0000CC"/>
            <w:rPrChange w:id="130" w:author="Li, Jianying (NIH/NIEHS) [C]" w:date="2021-09-30T10:15:00Z">
              <w:rPr>
                <w:color w:val="0000CC"/>
              </w:rPr>
            </w:rPrChange>
          </w:rPr>
          <w:delText>“</w:delText>
        </w:r>
      </w:del>
      <w:r w:rsidR="00EC22A7" w:rsidRPr="00E936BB">
        <w:rPr>
          <w:i/>
          <w:iCs/>
          <w:color w:val="0000CC"/>
          <w:rPrChange w:id="131" w:author="Li, Jianying (NIH/NIEHS) [C]" w:date="2021-09-30T10:15:00Z">
            <w:rPr>
              <w:color w:val="0000CC"/>
            </w:rPr>
          </w:rPrChange>
        </w:rPr>
        <w:t>Mplus</w:t>
      </w:r>
      <w:del w:id="132" w:author="Wu, Steve (NIH/NIEHS) [E]" w:date="2021-09-27T10:52:00Z">
        <w:r w:rsidR="00EC22A7" w:rsidRPr="00E936BB" w:rsidDel="00AF08F2">
          <w:rPr>
            <w:i/>
            <w:iCs/>
            <w:color w:val="0000CC"/>
            <w:rPrChange w:id="133" w:author="Li, Jianying (NIH/NIEHS) [C]" w:date="2021-09-30T10:15:00Z">
              <w:rPr>
                <w:color w:val="0000CC"/>
              </w:rPr>
            </w:rPrChange>
          </w:rPr>
          <w:delText>”</w:delText>
        </w:r>
      </w:del>
      <w:r w:rsidR="00EC22A7" w:rsidRPr="00E936BB">
        <w:rPr>
          <w:i/>
          <w:iCs/>
          <w:color w:val="0000CC"/>
          <w:rPrChange w:id="134" w:author="Li, Jianying (NIH/NIEHS) [C]" w:date="2021-09-30T10:15:00Z">
            <w:rPr>
              <w:color w:val="0000CC"/>
            </w:rPr>
          </w:rPrChange>
        </w:rPr>
        <w:t xml:space="preserve"> and implement this modeling</w:t>
      </w:r>
      <w:del w:id="135" w:author="Wu, Steve (NIH/NIEHS) [E]" w:date="2021-09-27T10:52:00Z">
        <w:r w:rsidR="00EC22A7" w:rsidRPr="00E936BB" w:rsidDel="00AF08F2">
          <w:rPr>
            <w:i/>
            <w:iCs/>
            <w:color w:val="0000CC"/>
            <w:rPrChange w:id="136" w:author="Li, Jianying (NIH/NIEHS) [C]" w:date="2021-09-30T10:15:00Z">
              <w:rPr>
                <w:color w:val="0000CC"/>
              </w:rPr>
            </w:rPrChange>
          </w:rPr>
          <w:delText xml:space="preserve"> in</w:delText>
        </w:r>
      </w:del>
      <w:del w:id="137" w:author="Wu, Steve (NIH/NIEHS) [E]" w:date="2021-09-27T10:51:00Z">
        <w:r w:rsidR="00EC22A7" w:rsidRPr="00E936BB" w:rsidDel="00AF08F2">
          <w:rPr>
            <w:i/>
            <w:iCs/>
            <w:color w:val="0000CC"/>
            <w:rPrChange w:id="138" w:author="Li, Jianying (NIH/NIEHS) [C]" w:date="2021-09-30T10:15:00Z">
              <w:rPr>
                <w:color w:val="0000CC"/>
              </w:rPr>
            </w:rPrChange>
          </w:rPr>
          <w:delText xml:space="preserve"> open-source R</w:delText>
        </w:r>
      </w:del>
      <w:r w:rsidR="00EC22A7" w:rsidRPr="00E936BB">
        <w:rPr>
          <w:i/>
          <w:iCs/>
          <w:color w:val="0000CC"/>
          <w:rPrChange w:id="139" w:author="Li, Jianying (NIH/NIEHS) [C]" w:date="2021-09-30T10:15:00Z">
            <w:rPr>
              <w:color w:val="0000CC"/>
            </w:rPr>
          </w:rPrChange>
        </w:rPr>
        <w:t xml:space="preserve">. </w:t>
      </w:r>
      <w:r w:rsidR="004D069B" w:rsidRPr="00E936BB">
        <w:rPr>
          <w:i/>
          <w:iCs/>
          <w:color w:val="0000CC"/>
          <w:rPrChange w:id="140" w:author="Li, Jianying (NIH/NIEHS) [C]" w:date="2021-09-30T10:15:00Z">
            <w:rPr>
              <w:color w:val="0000CC"/>
            </w:rPr>
          </w:rPrChange>
        </w:rPr>
        <w:t>It is</w:t>
      </w:r>
      <w:r w:rsidR="00EC22A7" w:rsidRPr="00E936BB">
        <w:rPr>
          <w:i/>
          <w:iCs/>
          <w:color w:val="0000CC"/>
          <w:rPrChange w:id="141" w:author="Li, Jianying (NIH/NIEHS) [C]" w:date="2021-09-30T10:15:00Z">
            <w:rPr>
              <w:color w:val="0000CC"/>
            </w:rPr>
          </w:rPrChange>
        </w:rPr>
        <w:t xml:space="preserve"> designed to automate three major aspects of latent variable modelling, (1) create a group of models (2) run them in batches (3) allow extracting the model fitting statistics. Our SEMIPs has a similarity to MplusAutomation, where we implement</w:t>
      </w:r>
      <w:r w:rsidR="00786C96" w:rsidRPr="00E936BB">
        <w:rPr>
          <w:i/>
          <w:iCs/>
          <w:color w:val="0000CC"/>
          <w:rPrChange w:id="142" w:author="Li, Jianying (NIH/NIEHS) [C]" w:date="2021-09-30T10:15:00Z">
            <w:rPr>
              <w:color w:val="0000CC"/>
            </w:rPr>
          </w:rPrChange>
        </w:rPr>
        <w:t xml:space="preserve"> SEM model in R instead of Mplus for the computational flexibility and backend automation consideration. We use the lavaan package, a highly credited/cited package exists in the research community since 2012 to </w:t>
      </w:r>
      <w:r w:rsidR="00786C96" w:rsidRPr="00E936BB">
        <w:rPr>
          <w:i/>
          <w:iCs/>
          <w:color w:val="0000CC"/>
          <w:rPrChange w:id="143" w:author="Li, Jianying (NIH/NIEHS) [C]" w:date="2021-09-30T10:15:00Z">
            <w:rPr>
              <w:color w:val="0000CC"/>
            </w:rPr>
          </w:rPrChange>
        </w:rPr>
        <w:lastRenderedPageBreak/>
        <w:t xml:space="preserve">implement the SEM model and extract all the statistics from the modeling output. </w:t>
      </w:r>
      <w:del w:id="144" w:author="Wu, Steve (NIH/NIEHS) [E]" w:date="2021-09-27T10:55:00Z">
        <w:r w:rsidR="00786C96" w:rsidRPr="00E936BB" w:rsidDel="00AF08F2">
          <w:rPr>
            <w:i/>
            <w:iCs/>
            <w:color w:val="0000CC"/>
            <w:rPrChange w:id="145" w:author="Li, Jianying (NIH/NIEHS) [C]" w:date="2021-09-30T10:15:00Z">
              <w:rPr>
                <w:color w:val="0000CC"/>
              </w:rPr>
            </w:rPrChange>
          </w:rPr>
          <w:delText xml:space="preserve">But, our </w:delText>
        </w:r>
      </w:del>
      <w:ins w:id="146" w:author="Wu, Steve (NIH/NIEHS) [E]" w:date="2021-09-27T10:55:00Z">
        <w:r w:rsidR="00AF08F2" w:rsidRPr="00E936BB">
          <w:rPr>
            <w:i/>
            <w:iCs/>
            <w:color w:val="0000CC"/>
            <w:rPrChange w:id="147" w:author="Li, Jianying (NIH/NIEHS) [C]" w:date="2021-09-30T10:15:00Z">
              <w:rPr>
                <w:color w:val="0000CC"/>
              </w:rPr>
            </w:rPrChange>
          </w:rPr>
          <w:t>The</w:t>
        </w:r>
      </w:ins>
      <w:del w:id="148" w:author="Wu, Steve (NIH/NIEHS) [E]" w:date="2021-09-27T10:55:00Z">
        <w:r w:rsidR="00786C96" w:rsidRPr="00E936BB" w:rsidDel="00AF08F2">
          <w:rPr>
            <w:i/>
            <w:iCs/>
            <w:color w:val="0000CC"/>
            <w:rPrChange w:id="149" w:author="Li, Jianying (NIH/NIEHS) [C]" w:date="2021-09-30T10:15:00Z">
              <w:rPr>
                <w:color w:val="0000CC"/>
              </w:rPr>
            </w:rPrChange>
          </w:rPr>
          <w:delText>main</w:delText>
        </w:r>
      </w:del>
      <w:r w:rsidR="00786C96" w:rsidRPr="00E936BB">
        <w:rPr>
          <w:i/>
          <w:iCs/>
          <w:color w:val="0000CC"/>
          <w:rPrChange w:id="150" w:author="Li, Jianying (NIH/NIEHS) [C]" w:date="2021-09-30T10:15:00Z">
            <w:rPr>
              <w:color w:val="0000CC"/>
            </w:rPr>
          </w:rPrChange>
        </w:rPr>
        <w:t xml:space="preserve"> goal</w:t>
      </w:r>
      <w:ins w:id="151" w:author="Wu, Steve (NIH/NIEHS) [E]" w:date="2021-09-27T10:55:00Z">
        <w:r w:rsidR="00AF08F2" w:rsidRPr="00E936BB">
          <w:rPr>
            <w:i/>
            <w:iCs/>
            <w:color w:val="0000CC"/>
            <w:rPrChange w:id="152" w:author="Li, Jianying (NIH/NIEHS) [C]" w:date="2021-09-30T10:15:00Z">
              <w:rPr>
                <w:color w:val="0000CC"/>
              </w:rPr>
            </w:rPrChange>
          </w:rPr>
          <w:t xml:space="preserve"> of SEMIPs</w:t>
        </w:r>
      </w:ins>
      <w:r w:rsidR="00786C96" w:rsidRPr="00E936BB">
        <w:rPr>
          <w:i/>
          <w:iCs/>
          <w:color w:val="0000CC"/>
          <w:rPrChange w:id="153" w:author="Li, Jianying (NIH/NIEHS) [C]" w:date="2021-09-30T10:15:00Z">
            <w:rPr>
              <w:color w:val="0000CC"/>
            </w:rPr>
          </w:rPrChange>
        </w:rPr>
        <w:t xml:space="preserve"> </w:t>
      </w:r>
      <w:ins w:id="154" w:author="Wu, Steve (NIH/NIEHS) [E]" w:date="2021-09-27T10:55:00Z">
        <w:r w:rsidR="00AF08F2" w:rsidRPr="00E936BB">
          <w:rPr>
            <w:i/>
            <w:iCs/>
            <w:color w:val="0000CC"/>
            <w:rPrChange w:id="155" w:author="Li, Jianying (NIH/NIEHS) [C]" w:date="2021-09-30T10:15:00Z">
              <w:rPr>
                <w:color w:val="0000CC"/>
              </w:rPr>
            </w:rPrChange>
          </w:rPr>
          <w:t>is to</w:t>
        </w:r>
      </w:ins>
      <w:del w:id="156" w:author="Wu, Steve (NIH/NIEHS) [E]" w:date="2021-09-27T10:55:00Z">
        <w:r w:rsidR="00786C96" w:rsidRPr="00E936BB" w:rsidDel="00AF08F2">
          <w:rPr>
            <w:i/>
            <w:iCs/>
            <w:color w:val="0000CC"/>
            <w:rPrChange w:id="157" w:author="Li, Jianying (NIH/NIEHS) [C]" w:date="2021-09-30T10:15:00Z">
              <w:rPr>
                <w:color w:val="0000CC"/>
              </w:rPr>
            </w:rPrChange>
          </w:rPr>
          <w:delText>in this research anchors on the biology and</w:delText>
        </w:r>
      </w:del>
      <w:r w:rsidR="00786C96" w:rsidRPr="00E936BB">
        <w:rPr>
          <w:i/>
          <w:iCs/>
          <w:color w:val="0000CC"/>
          <w:rPrChange w:id="158" w:author="Li, Jianying (NIH/NIEHS) [C]" w:date="2021-09-30T10:15:00Z">
            <w:rPr>
              <w:color w:val="0000CC"/>
            </w:rPr>
          </w:rPrChange>
        </w:rPr>
        <w:t xml:space="preserve"> provide </w:t>
      </w:r>
      <w:del w:id="159" w:author="Wu, Steve (NIH/NIEHS) [E]" w:date="2021-09-27T10:55:00Z">
        <w:r w:rsidR="00786C96" w:rsidRPr="00E936BB" w:rsidDel="00AF08F2">
          <w:rPr>
            <w:i/>
            <w:iCs/>
            <w:color w:val="0000CC"/>
            <w:rPrChange w:id="160" w:author="Li, Jianying (NIH/NIEHS) [C]" w:date="2021-09-30T10:15:00Z">
              <w:rPr>
                <w:color w:val="0000CC"/>
              </w:rPr>
            </w:rPrChange>
          </w:rPr>
          <w:delText>our</w:delText>
        </w:r>
      </w:del>
      <w:ins w:id="161" w:author="Wu, Steve (NIH/NIEHS) [E]" w:date="2021-09-27T10:55:00Z">
        <w:r w:rsidR="00AF08F2" w:rsidRPr="00E936BB">
          <w:rPr>
            <w:i/>
            <w:iCs/>
            <w:color w:val="0000CC"/>
            <w:rPrChange w:id="162" w:author="Li, Jianying (NIH/NIEHS) [C]" w:date="2021-09-30T10:15:00Z">
              <w:rPr>
                <w:color w:val="0000CC"/>
              </w:rPr>
            </w:rPrChange>
          </w:rPr>
          <w:t xml:space="preserve">a convenient </w:t>
        </w:r>
      </w:ins>
      <w:ins w:id="163" w:author="Wu, Steve (NIH/NIEHS) [E]" w:date="2021-09-27T10:56:00Z">
        <w:r w:rsidR="00AF08F2" w:rsidRPr="00E936BB">
          <w:rPr>
            <w:i/>
            <w:iCs/>
            <w:color w:val="0000CC"/>
            <w:rPrChange w:id="164" w:author="Li, Jianying (NIH/NIEHS) [C]" w:date="2021-09-30T10:15:00Z">
              <w:rPr>
                <w:color w:val="0000CC"/>
              </w:rPr>
            </w:rPrChange>
          </w:rPr>
          <w:t>and easy to use tool that bridges bioinformatic assessments and</w:t>
        </w:r>
      </w:ins>
      <w:del w:id="165" w:author="Wu, Steve (NIH/NIEHS) [E]" w:date="2021-09-27T10:55:00Z">
        <w:r w:rsidR="00786C96" w:rsidRPr="00E936BB" w:rsidDel="00AF08F2">
          <w:rPr>
            <w:i/>
            <w:iCs/>
            <w:color w:val="0000CC"/>
            <w:rPrChange w:id="166" w:author="Li, Jianying (NIH/NIEHS) [C]" w:date="2021-09-30T10:15:00Z">
              <w:rPr>
                <w:color w:val="0000CC"/>
              </w:rPr>
            </w:rPrChange>
          </w:rPr>
          <w:delText xml:space="preserve"> web-lab</w:delText>
        </w:r>
      </w:del>
      <w:r w:rsidR="00786C96" w:rsidRPr="00E936BB">
        <w:rPr>
          <w:i/>
          <w:iCs/>
          <w:color w:val="0000CC"/>
          <w:rPrChange w:id="167" w:author="Li, Jianying (NIH/NIEHS) [C]" w:date="2021-09-30T10:15:00Z">
            <w:rPr>
              <w:color w:val="0000CC"/>
            </w:rPr>
          </w:rPrChange>
        </w:rPr>
        <w:t xml:space="preserve"> scientist</w:t>
      </w:r>
      <w:r w:rsidR="004D069B" w:rsidRPr="00E936BB">
        <w:rPr>
          <w:i/>
          <w:iCs/>
          <w:color w:val="0000CC"/>
          <w:rPrChange w:id="168" w:author="Li, Jianying (NIH/NIEHS) [C]" w:date="2021-09-30T10:15:00Z">
            <w:rPr>
              <w:color w:val="0000CC"/>
            </w:rPr>
          </w:rPrChange>
        </w:rPr>
        <w:t>s</w:t>
      </w:r>
      <w:ins w:id="169" w:author="Wu, Steve (NIH/NIEHS) [E]" w:date="2021-09-27T10:56:00Z">
        <w:r w:rsidR="00AF08F2" w:rsidRPr="00E936BB">
          <w:rPr>
            <w:i/>
            <w:iCs/>
            <w:color w:val="0000CC"/>
            <w:rPrChange w:id="170" w:author="Li, Jianying (NIH/NIEHS) [C]" w:date="2021-09-30T10:15:00Z">
              <w:rPr>
                <w:color w:val="0000CC"/>
              </w:rPr>
            </w:rPrChange>
          </w:rPr>
          <w:t xml:space="preserve"> who have </w:t>
        </w:r>
      </w:ins>
      <w:ins w:id="171" w:author="Wu, Steve (NIH/NIEHS) [E]" w:date="2021-09-27T10:57:00Z">
        <w:r w:rsidR="00AF08F2" w:rsidRPr="00E936BB">
          <w:rPr>
            <w:i/>
            <w:iCs/>
            <w:color w:val="0000CC"/>
            <w:rPrChange w:id="172" w:author="Li, Jianying (NIH/NIEHS) [C]" w:date="2021-09-30T10:15:00Z">
              <w:rPr>
                <w:color w:val="0000CC"/>
              </w:rPr>
            </w:rPrChange>
          </w:rPr>
          <w:t>minimum computation background for</w:t>
        </w:r>
      </w:ins>
      <w:del w:id="173" w:author="Wu, Steve (NIH/NIEHS) [E]" w:date="2021-09-27T10:57:00Z">
        <w:r w:rsidR="00786C96" w:rsidRPr="00E936BB" w:rsidDel="00AF08F2">
          <w:rPr>
            <w:i/>
            <w:iCs/>
            <w:color w:val="0000CC"/>
            <w:rPrChange w:id="174" w:author="Li, Jianying (NIH/NIEHS) [C]" w:date="2021-09-30T10:15:00Z">
              <w:rPr>
                <w:color w:val="0000CC"/>
              </w:rPr>
            </w:rPrChange>
          </w:rPr>
          <w:delText xml:space="preserve"> a convenient tool to explore their novel hypothesis and test the validity of their</w:delText>
        </w:r>
        <w:r w:rsidR="004D069B" w:rsidRPr="00E936BB" w:rsidDel="00AF08F2">
          <w:rPr>
            <w:i/>
            <w:iCs/>
            <w:color w:val="0000CC"/>
            <w:rPrChange w:id="175" w:author="Li, Jianying (NIH/NIEHS) [C]" w:date="2021-09-30T10:15:00Z">
              <w:rPr>
                <w:color w:val="0000CC"/>
              </w:rPr>
            </w:rPrChange>
          </w:rPr>
          <w:delText xml:space="preserve"> thought, and most importantly helps with</w:delText>
        </w:r>
      </w:del>
      <w:r w:rsidR="004D069B" w:rsidRPr="00E936BB">
        <w:rPr>
          <w:i/>
          <w:iCs/>
          <w:color w:val="0000CC"/>
          <w:rPrChange w:id="176" w:author="Li, Jianying (NIH/NIEHS) [C]" w:date="2021-09-30T10:15:00Z">
            <w:rPr>
              <w:color w:val="0000CC"/>
            </w:rPr>
          </w:rPrChange>
        </w:rPr>
        <w:t xml:space="preserve"> hypothesis generation </w:t>
      </w:r>
      <w:del w:id="177" w:author="Wu, Steve (NIH/NIEHS) [E]" w:date="2021-09-27T10:58:00Z">
        <w:r w:rsidR="004D069B" w:rsidRPr="00E936BB" w:rsidDel="00AF08F2">
          <w:rPr>
            <w:i/>
            <w:iCs/>
            <w:color w:val="0000CC"/>
            <w:rPrChange w:id="178" w:author="Li, Jianying (NIH/NIEHS) [C]" w:date="2021-09-30T10:15:00Z">
              <w:rPr>
                <w:color w:val="0000CC"/>
              </w:rPr>
            </w:rPrChange>
          </w:rPr>
          <w:delText>process</w:delText>
        </w:r>
      </w:del>
      <w:ins w:id="179" w:author="Wu, Steve (NIH/NIEHS) [E]" w:date="2021-09-27T10:58:00Z">
        <w:r w:rsidR="00AF08F2" w:rsidRPr="00E936BB">
          <w:rPr>
            <w:i/>
            <w:iCs/>
            <w:color w:val="0000CC"/>
            <w:rPrChange w:id="180" w:author="Li, Jianying (NIH/NIEHS) [C]" w:date="2021-09-30T10:15:00Z">
              <w:rPr>
                <w:color w:val="0000CC"/>
              </w:rPr>
            </w:rPrChange>
          </w:rPr>
          <w:t>and infer</w:t>
        </w:r>
      </w:ins>
      <w:ins w:id="181" w:author="Wu, Steve (NIH/NIEHS) [E]" w:date="2021-09-27T10:59:00Z">
        <w:r w:rsidR="00AF08F2" w:rsidRPr="00E936BB">
          <w:rPr>
            <w:i/>
            <w:iCs/>
            <w:color w:val="0000CC"/>
            <w:rPrChange w:id="182" w:author="Li, Jianying (NIH/NIEHS) [C]" w:date="2021-09-30T10:15:00Z">
              <w:rPr>
                <w:color w:val="0000CC"/>
              </w:rPr>
            </w:rPrChange>
          </w:rPr>
          <w:t xml:space="preserve">ring biological processes across experimental </w:t>
        </w:r>
      </w:ins>
      <w:ins w:id="183" w:author="Wu, Steve (NIH/NIEHS) [E]" w:date="2021-09-27T11:00:00Z">
        <w:r w:rsidR="00AF08F2" w:rsidRPr="00E936BB">
          <w:rPr>
            <w:i/>
            <w:iCs/>
            <w:color w:val="0000CC"/>
            <w:rPrChange w:id="184" w:author="Li, Jianying (NIH/NIEHS) [C]" w:date="2021-09-30T10:15:00Z">
              <w:rPr>
                <w:color w:val="0000CC"/>
              </w:rPr>
            </w:rPrChange>
          </w:rPr>
          <w:t>systems</w:t>
        </w:r>
      </w:ins>
      <w:r w:rsidR="004D069B" w:rsidRPr="00E936BB">
        <w:rPr>
          <w:i/>
          <w:iCs/>
          <w:color w:val="0000CC"/>
          <w:rPrChange w:id="185" w:author="Li, Jianying (NIH/NIEHS) [C]" w:date="2021-09-30T10:15:00Z">
            <w:rPr>
              <w:color w:val="0000CC"/>
            </w:rPr>
          </w:rPrChange>
        </w:rPr>
        <w:t>. Th</w:t>
      </w:r>
      <w:ins w:id="186" w:author="Wu, Steve (NIH/NIEHS) [E]" w:date="2021-09-27T11:00:00Z">
        <w:r w:rsidR="00AF08F2" w:rsidRPr="00E936BB">
          <w:rPr>
            <w:i/>
            <w:iCs/>
            <w:color w:val="0000CC"/>
            <w:rPrChange w:id="187" w:author="Li, Jianying (NIH/NIEHS) [C]" w:date="2021-09-30T10:15:00Z">
              <w:rPr>
                <w:color w:val="0000CC"/>
              </w:rPr>
            </w:rPrChange>
          </w:rPr>
          <w:t>is is achieved by</w:t>
        </w:r>
        <w:r w:rsidRPr="00E936BB">
          <w:rPr>
            <w:i/>
            <w:iCs/>
            <w:color w:val="0000CC"/>
            <w:rPrChange w:id="188" w:author="Li, Jianying (NIH/NIEHS) [C]" w:date="2021-09-30T10:15:00Z">
              <w:rPr>
                <w:color w:val="0000CC"/>
              </w:rPr>
            </w:rPrChange>
          </w:rPr>
          <w:t xml:space="preserve"> employing</w:t>
        </w:r>
      </w:ins>
      <w:del w:id="189" w:author="Wu, Steve (NIH/NIEHS) [E]" w:date="2021-09-27T11:00:00Z">
        <w:r w:rsidR="004D069B" w:rsidRPr="00E936BB" w:rsidDel="00AF08F2">
          <w:rPr>
            <w:i/>
            <w:iCs/>
            <w:color w:val="0000CC"/>
            <w:rPrChange w:id="190" w:author="Li, Jianying (NIH/NIEHS) [C]" w:date="2021-09-30T10:15:00Z">
              <w:rPr>
                <w:color w:val="0000CC"/>
              </w:rPr>
            </w:rPrChange>
          </w:rPr>
          <w:delText>e</w:delText>
        </w:r>
      </w:del>
      <w:r w:rsidR="004D069B" w:rsidRPr="00E936BB">
        <w:rPr>
          <w:i/>
          <w:iCs/>
          <w:color w:val="0000CC"/>
          <w:rPrChange w:id="191" w:author="Li, Jianying (NIH/NIEHS) [C]" w:date="2021-09-30T10:15:00Z">
            <w:rPr>
              <w:color w:val="0000CC"/>
            </w:rPr>
          </w:rPrChange>
        </w:rPr>
        <w:t xml:space="preserve"> </w:t>
      </w:r>
      <w:del w:id="192" w:author="Wu, Steve (NIH/NIEHS) [E]" w:date="2021-09-27T11:00:00Z">
        <w:r w:rsidR="004D069B" w:rsidRPr="00E936BB" w:rsidDel="00F02E01">
          <w:rPr>
            <w:i/>
            <w:iCs/>
            <w:color w:val="0000CC"/>
            <w:rPrChange w:id="193" w:author="Li, Jianying (NIH/NIEHS) [C]" w:date="2021-09-30T10:15:00Z">
              <w:rPr>
                <w:color w:val="0000CC"/>
              </w:rPr>
            </w:rPrChange>
          </w:rPr>
          <w:delText xml:space="preserve">main advantage is that our application is designed to use </w:delText>
        </w:r>
      </w:del>
      <w:r w:rsidR="004D069B" w:rsidRPr="00E936BB">
        <w:rPr>
          <w:i/>
          <w:iCs/>
          <w:color w:val="0000CC"/>
          <w:rPrChange w:id="194" w:author="Li, Jianying (NIH/NIEHS) [C]" w:date="2021-09-30T10:15:00Z">
            <w:rPr>
              <w:color w:val="0000CC"/>
            </w:rPr>
          </w:rPrChange>
        </w:rPr>
        <w:t>Rshiny to render a user’s friendly web front end</w:t>
      </w:r>
      <w:ins w:id="195" w:author="Wu, Steve (NIH/NIEHS) [E]" w:date="2021-09-27T11:00:00Z">
        <w:r w:rsidRPr="00E936BB">
          <w:rPr>
            <w:i/>
            <w:iCs/>
            <w:color w:val="0000CC"/>
            <w:rPrChange w:id="196" w:author="Li, Jianying (NIH/NIEHS) [C]" w:date="2021-09-30T10:15:00Z">
              <w:rPr>
                <w:color w:val="0000CC"/>
              </w:rPr>
            </w:rPrChange>
          </w:rPr>
          <w:t>,</w:t>
        </w:r>
      </w:ins>
      <w:del w:id="197" w:author="Wu, Steve (NIH/NIEHS) [E]" w:date="2021-09-27T11:00:00Z">
        <w:r w:rsidR="004D069B" w:rsidRPr="00E936BB" w:rsidDel="00F02E01">
          <w:rPr>
            <w:i/>
            <w:iCs/>
            <w:color w:val="0000CC"/>
            <w:rPrChange w:id="198" w:author="Li, Jianying (NIH/NIEHS) [C]" w:date="2021-09-30T10:15:00Z">
              <w:rPr>
                <w:color w:val="0000CC"/>
              </w:rPr>
            </w:rPrChange>
          </w:rPr>
          <w:delText>. It allows web-lab scientists with limited bioinformatics skills to use the platform for this biological hypothesis testing and generation</w:delText>
        </w:r>
      </w:del>
      <w:r w:rsidR="004D069B" w:rsidRPr="00E936BB">
        <w:rPr>
          <w:i/>
          <w:iCs/>
          <w:color w:val="0000CC"/>
          <w:rPrChange w:id="199" w:author="Li, Jianying (NIH/NIEHS) [C]" w:date="2021-09-30T10:15:00Z">
            <w:rPr>
              <w:color w:val="0000CC"/>
            </w:rPr>
          </w:rPrChange>
        </w:rPr>
        <w:t xml:space="preserve"> as</w:t>
      </w:r>
      <w:del w:id="200" w:author="Wu, Steve (NIH/NIEHS) [E]" w:date="2021-09-27T11:01:00Z">
        <w:r w:rsidR="004D069B" w:rsidRPr="00E936BB" w:rsidDel="00F02E01">
          <w:rPr>
            <w:i/>
            <w:iCs/>
            <w:color w:val="0000CC"/>
            <w:rPrChange w:id="201" w:author="Li, Jianying (NIH/NIEHS) [C]" w:date="2021-09-30T10:15:00Z">
              <w:rPr>
                <w:color w:val="0000CC"/>
              </w:rPr>
            </w:rPrChange>
          </w:rPr>
          <w:delText xml:space="preserve"> we</w:delText>
        </w:r>
      </w:del>
      <w:r w:rsidR="004D069B" w:rsidRPr="00E936BB">
        <w:rPr>
          <w:i/>
          <w:iCs/>
          <w:color w:val="0000CC"/>
          <w:rPrChange w:id="202" w:author="Li, Jianying (NIH/NIEHS) [C]" w:date="2021-09-30T10:15:00Z">
            <w:rPr>
              <w:color w:val="0000CC"/>
            </w:rPr>
          </w:rPrChange>
        </w:rPr>
        <w:t xml:space="preserve"> </w:t>
      </w:r>
      <w:ins w:id="203" w:author="Wu, Steve (NIH/NIEHS) [E]" w:date="2021-09-27T11:03:00Z">
        <w:r w:rsidRPr="00E936BB">
          <w:rPr>
            <w:i/>
            <w:iCs/>
            <w:color w:val="0000CC"/>
            <w:rPrChange w:id="204" w:author="Li, Jianying (NIH/NIEHS) [C]" w:date="2021-09-30T10:15:00Z">
              <w:rPr>
                <w:color w:val="0000CC"/>
              </w:rPr>
            </w:rPrChange>
          </w:rPr>
          <w:t>demonstrated</w:t>
        </w:r>
      </w:ins>
      <w:del w:id="205" w:author="Wu, Steve (NIH/NIEHS) [E]" w:date="2021-09-27T11:01:00Z">
        <w:r w:rsidR="001479F1" w:rsidRPr="00E936BB" w:rsidDel="00F02E01">
          <w:rPr>
            <w:i/>
            <w:iCs/>
            <w:color w:val="0000CC"/>
            <w:rPrChange w:id="206" w:author="Li, Jianying (NIH/NIEHS) [C]" w:date="2021-09-30T10:15:00Z">
              <w:rPr>
                <w:color w:val="0000CC"/>
              </w:rPr>
            </w:rPrChange>
          </w:rPr>
          <w:delText>exemplified</w:delText>
        </w:r>
      </w:del>
      <w:r w:rsidR="004D069B" w:rsidRPr="00E936BB">
        <w:rPr>
          <w:i/>
          <w:iCs/>
          <w:color w:val="0000CC"/>
          <w:rPrChange w:id="207" w:author="Li, Jianying (NIH/NIEHS) [C]" w:date="2021-09-30T10:15:00Z">
            <w:rPr>
              <w:color w:val="0000CC"/>
            </w:rPr>
          </w:rPrChange>
        </w:rPr>
        <w:t xml:space="preserve"> in the manuscript</w:t>
      </w:r>
      <w:del w:id="208" w:author="Wu, Steve (NIH/NIEHS) [E]" w:date="2021-09-27T11:07:00Z">
        <w:r w:rsidR="004D069B" w:rsidRPr="00E936BB" w:rsidDel="00F02E01">
          <w:rPr>
            <w:i/>
            <w:iCs/>
            <w:color w:val="0000CC"/>
            <w:rPrChange w:id="209" w:author="Li, Jianying (NIH/NIEHS) [C]" w:date="2021-09-30T10:15:00Z">
              <w:rPr>
                <w:color w:val="0000CC"/>
              </w:rPr>
            </w:rPrChange>
          </w:rPr>
          <w:delText xml:space="preserve">. </w:delText>
        </w:r>
        <w:commentRangeEnd w:id="111"/>
        <w:r w:rsidR="00ED27F9" w:rsidRPr="00E936BB" w:rsidDel="00F02E01">
          <w:rPr>
            <w:rStyle w:val="CommentReference"/>
            <w:rFonts w:asciiTheme="minorHAnsi" w:eastAsiaTheme="minorEastAsia" w:hAnsiTheme="minorHAnsi" w:cstheme="minorBidi"/>
            <w:i/>
            <w:iCs/>
            <w:lang w:eastAsia="zh-CN"/>
            <w:rPrChange w:id="210" w:author="Li, Jianying (NIH/NIEHS) [C]" w:date="2021-09-30T10:15:00Z">
              <w:rPr>
                <w:rStyle w:val="CommentReference"/>
                <w:rFonts w:asciiTheme="minorHAnsi" w:eastAsiaTheme="minorEastAsia" w:hAnsiTheme="minorHAnsi" w:cstheme="minorBidi"/>
                <w:lang w:eastAsia="zh-CN"/>
              </w:rPr>
            </w:rPrChange>
          </w:rPr>
          <w:commentReference w:id="111"/>
        </w:r>
        <w:commentRangeEnd w:id="112"/>
        <w:r w:rsidRPr="00E936BB" w:rsidDel="00F02E01">
          <w:rPr>
            <w:rStyle w:val="CommentReference"/>
            <w:rFonts w:asciiTheme="minorHAnsi" w:eastAsiaTheme="minorEastAsia" w:hAnsiTheme="minorHAnsi" w:cstheme="minorBidi"/>
            <w:i/>
            <w:iCs/>
            <w:lang w:eastAsia="zh-CN"/>
            <w:rPrChange w:id="212" w:author="Li, Jianying (NIH/NIEHS) [C]" w:date="2021-09-30T10:15:00Z">
              <w:rPr>
                <w:rStyle w:val="CommentReference"/>
                <w:rFonts w:asciiTheme="minorHAnsi" w:eastAsiaTheme="minorEastAsia" w:hAnsiTheme="minorHAnsi" w:cstheme="minorBidi"/>
                <w:lang w:eastAsia="zh-CN"/>
              </w:rPr>
            </w:rPrChange>
          </w:rPr>
          <w:commentReference w:id="112"/>
        </w:r>
      </w:del>
      <w:ins w:id="213" w:author="Wu, Steve (NIH/NIEHS) [E]" w:date="2021-09-27T11:07:00Z">
        <w:r w:rsidRPr="00E936BB">
          <w:rPr>
            <w:i/>
            <w:iCs/>
            <w:color w:val="0000CC"/>
            <w:rPrChange w:id="214" w:author="Li, Jianying (NIH/NIEHS) [C]" w:date="2021-09-30T10:15:00Z">
              <w:rPr>
                <w:color w:val="0000CC"/>
              </w:rPr>
            </w:rPrChange>
          </w:rPr>
          <w:t>.”</w:t>
        </w:r>
      </w:ins>
    </w:p>
    <w:p w14:paraId="0BBCA1BC" w14:textId="26A12270" w:rsidR="009605B8" w:rsidRPr="00E936BB" w:rsidRDefault="009605B8" w:rsidP="0007270D">
      <w:pPr>
        <w:rPr>
          <w:i/>
          <w:iCs/>
          <w:rPrChange w:id="215" w:author="Li, Jianying (NIH/NIEHS) [C]" w:date="2021-09-30T10:15:00Z">
            <w:rPr/>
          </w:rPrChange>
        </w:rPr>
      </w:pPr>
    </w:p>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We appreciated the reviewer’s constructive comments. We have provided specific information based on the suggestions and extensively revised the abstract, introduction, methods, results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lastRenderedPageBreak/>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r w:rsidRPr="00467F15">
        <w:rPr>
          <w:rFonts w:ascii="Times New Roman" w:hAnsi="Times New Roman"/>
          <w:color w:val="0000CC"/>
          <w:sz w:val="24"/>
        </w:rPr>
        <w:t>MplusAutomation</w:t>
      </w:r>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Line 73-75: More details about the t-score should be added here, i.e.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in a given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1518A254" w:rsidR="00304024" w:rsidRDefault="00304024" w:rsidP="00304024">
      <w:pPr>
        <w:ind w:left="360"/>
        <w:rPr>
          <w:ins w:id="216" w:author="Li, Jianying (NIH/NIEHS) [C]" w:date="2021-09-29T20:16:00Z"/>
          <w:color w:val="0000CC"/>
        </w:rPr>
      </w:pPr>
    </w:p>
    <w:p w14:paraId="6D183A78" w14:textId="7AB61D45" w:rsidR="007906D9" w:rsidRPr="007906D9" w:rsidRDefault="007906D9">
      <w:pPr>
        <w:rPr>
          <w:ins w:id="217" w:author="Li, Jianying (NIH/NIEHS) [C]" w:date="2021-09-29T20:17:00Z"/>
          <w:rPrChange w:id="218" w:author="Li, Jianying (NIH/NIEHS) [C]" w:date="2021-09-29T20:20:00Z">
            <w:rPr>
              <w:ins w:id="219" w:author="Li, Jianying (NIH/NIEHS) [C]" w:date="2021-09-29T20:17:00Z"/>
              <w:color w:val="0000CC"/>
            </w:rPr>
          </w:rPrChange>
        </w:rPr>
        <w:pPrChange w:id="220" w:author="Li, Jianying (NIH/NIEHS) [C]" w:date="2021-09-29T20:20:00Z">
          <w:pPr>
            <w:ind w:left="360"/>
          </w:pPr>
        </w:pPrChange>
      </w:pPr>
      <w:ins w:id="221" w:author="Li, Jianying (NIH/NIEHS) [C]" w:date="2021-09-29T20:16:00Z">
        <w:r>
          <w:rPr>
            <w:color w:val="0000CC"/>
          </w:rPr>
          <w:t xml:space="preserve">Thank you very much for your grate attention raising these questions, here are answers to your questions. In addition, </w:t>
        </w:r>
      </w:ins>
      <w:ins w:id="222" w:author="Li, Jianying (NIH/NIEHS) [C]" w:date="2021-09-29T20:17:00Z">
        <w:r>
          <w:rPr>
            <w:color w:val="0000CC"/>
          </w:rPr>
          <w:t>we have included a new session in the supplemental materials primarily address the detail implementation of two-class bootstrap simulations</w:t>
        </w:r>
      </w:ins>
      <w:ins w:id="223" w:author="Li, Jianying (NIH/NIEHS) [C]" w:date="2021-09-29T20:19:00Z">
        <w:r>
          <w:rPr>
            <w:color w:val="0000CC"/>
          </w:rPr>
          <w:t xml:space="preserve">, which </w:t>
        </w:r>
      </w:ins>
      <w:ins w:id="224" w:author="Li, Jianying (NIH/NIEHS) [C]" w:date="2021-09-29T20:17:00Z">
        <w:r>
          <w:rPr>
            <w:color w:val="0000CC"/>
          </w:rPr>
          <w:t>is also rec</w:t>
        </w:r>
      </w:ins>
      <w:ins w:id="225" w:author="Li, Jianying (NIH/NIEHS) [C]" w:date="2021-09-29T20:18:00Z">
        <w:r>
          <w:rPr>
            <w:color w:val="0000CC"/>
          </w:rPr>
          <w:t>ommended by another reviewer “</w:t>
        </w:r>
      </w:ins>
      <w:ins w:id="226" w:author="Li, Jianying (NIH/NIEHS) [C]" w:date="2021-09-29T20:20:00Z">
        <w:r>
          <w:rPr>
            <w:color w:val="0000CC"/>
          </w:rPr>
          <w:t xml:space="preserve"> </w:t>
        </w:r>
        <w:r w:rsidRPr="00A12F47">
          <w:t xml:space="preserve">and I may suggest to </w:t>
        </w:r>
        <w:commentRangeStart w:id="227"/>
        <w:commentRangeStart w:id="228"/>
        <w:commentRangeStart w:id="229"/>
        <w:r w:rsidRPr="00A12F47">
          <w:t>move the implementation details to supplementary</w:t>
        </w:r>
        <w:commentRangeEnd w:id="227"/>
        <w:r>
          <w:rPr>
            <w:rStyle w:val="CommentReference"/>
            <w:rFonts w:asciiTheme="minorHAnsi" w:eastAsiaTheme="minorEastAsia" w:hAnsiTheme="minorHAnsi" w:cstheme="minorBidi"/>
            <w:lang w:eastAsia="zh-CN"/>
          </w:rPr>
          <w:commentReference w:id="227"/>
        </w:r>
        <w:commentRangeEnd w:id="228"/>
        <w:r>
          <w:rPr>
            <w:rStyle w:val="CommentReference"/>
            <w:rFonts w:asciiTheme="minorHAnsi" w:eastAsiaTheme="minorEastAsia" w:hAnsiTheme="minorHAnsi" w:cstheme="minorBidi"/>
            <w:lang w:eastAsia="zh-CN"/>
          </w:rPr>
          <w:commentReference w:id="228"/>
        </w:r>
      </w:ins>
      <w:commentRangeEnd w:id="229"/>
      <w:ins w:id="230" w:author="Li, Jianying (NIH/NIEHS) [C]" w:date="2021-09-29T21:43:00Z">
        <w:r w:rsidR="002D6057">
          <w:rPr>
            <w:rStyle w:val="CommentReference"/>
            <w:rFonts w:asciiTheme="minorHAnsi" w:eastAsiaTheme="minorEastAsia" w:hAnsiTheme="minorHAnsi" w:cstheme="minorBidi"/>
            <w:lang w:eastAsia="zh-CN"/>
          </w:rPr>
          <w:commentReference w:id="229"/>
        </w:r>
      </w:ins>
      <w:ins w:id="231" w:author="Li, Jianying (NIH/NIEHS) [C]" w:date="2021-09-29T20:20:00Z">
        <w:r w:rsidRPr="00A12F47">
          <w:t>.</w:t>
        </w:r>
      </w:ins>
      <w:ins w:id="232" w:author="Li, Jianying (NIH/NIEHS) [C]" w:date="2021-09-29T20:18:00Z">
        <w:r>
          <w:rPr>
            <w:color w:val="0000CC"/>
          </w:rPr>
          <w:t>”</w:t>
        </w:r>
      </w:ins>
    </w:p>
    <w:p w14:paraId="2AE906B5" w14:textId="72CDB5CC" w:rsidR="007906D9" w:rsidRDefault="007906D9" w:rsidP="0033478B">
      <w:pPr>
        <w:rPr>
          <w:ins w:id="233" w:author="Li, Jianying (NIH/NIEHS) [C]" w:date="2021-09-30T11:55:00Z"/>
          <w:color w:val="0000CC"/>
        </w:rPr>
      </w:pPr>
    </w:p>
    <w:p w14:paraId="7DD4205B" w14:textId="7F418733" w:rsidR="0033478B" w:rsidRDefault="0033478B" w:rsidP="0033478B">
      <w:pPr>
        <w:rPr>
          <w:ins w:id="234" w:author="Li, Jianying (NIH/NIEHS) [C]" w:date="2021-09-30T11:55:00Z"/>
          <w:color w:val="0000CC"/>
        </w:rPr>
      </w:pPr>
      <w:ins w:id="235" w:author="Li, Jianying (NIH/NIEHS) [C]" w:date="2021-09-30T11:55:00Z">
        <w:r w:rsidRPr="00467F15">
          <w:rPr>
            <w:color w:val="0000CC"/>
          </w:rPr>
          <w:t xml:space="preserve">An elaboration </w:t>
        </w:r>
      </w:ins>
      <w:ins w:id="236" w:author="Li, Jianying (NIH/NIEHS) [C]" w:date="2021-09-30T11:56:00Z">
        <w:r>
          <w:rPr>
            <w:color w:val="0000CC"/>
          </w:rPr>
          <w:t>in the supplementary materials on Two-class bootstrap simu</w:t>
        </w:r>
      </w:ins>
      <w:ins w:id="237" w:author="Li, Jianying (NIH/NIEHS) [C]" w:date="2021-09-30T11:57:00Z">
        <w:r>
          <w:rPr>
            <w:color w:val="0000CC"/>
          </w:rPr>
          <w:t xml:space="preserve">lation </w:t>
        </w:r>
      </w:ins>
      <w:ins w:id="238" w:author="Li, Jianying (NIH/NIEHS) [C]" w:date="2021-09-30T11:55:00Z">
        <w:r w:rsidRPr="00467F15">
          <w:rPr>
            <w:color w:val="0000CC"/>
          </w:rPr>
          <w:t>in lines XXX-YYY:</w:t>
        </w:r>
      </w:ins>
    </w:p>
    <w:p w14:paraId="58C44D3E" w14:textId="77777777" w:rsidR="0033478B" w:rsidRPr="00304024" w:rsidRDefault="0033478B">
      <w:pPr>
        <w:rPr>
          <w:color w:val="0000CC"/>
        </w:rPr>
        <w:pPrChange w:id="239" w:author="Li, Jianying (NIH/NIEHS) [C]" w:date="2021-09-30T11:55:00Z">
          <w:pPr>
            <w:ind w:left="360"/>
          </w:pPr>
        </w:pPrChange>
      </w:pPr>
    </w:p>
    <w:p w14:paraId="563E636E" w14:textId="77777777" w:rsidR="00304024" w:rsidRPr="00C91728" w:rsidRDefault="00304024" w:rsidP="00304024">
      <w:pPr>
        <w:ind w:left="360"/>
        <w:rPr>
          <w:color w:val="000000" w:themeColor="text1"/>
          <w:rPrChange w:id="240" w:author="Li, Jianying (NIH/NIEHS) [C]" w:date="2021-09-29T20:20:00Z">
            <w:rPr>
              <w:color w:val="0000CC"/>
            </w:rPr>
          </w:rPrChange>
        </w:rPr>
      </w:pPr>
      <w:r w:rsidRPr="00304024">
        <w:rPr>
          <w:color w:val="0000CC"/>
        </w:rPr>
        <w:t xml:space="preserve">Response to </w:t>
      </w:r>
      <w:r w:rsidRPr="00C91728">
        <w:rPr>
          <w:color w:val="000000" w:themeColor="text1"/>
          <w:rPrChange w:id="241" w:author="Li, Jianying (NIH/NIEHS) [C]" w:date="2021-09-29T20:20:00Z">
            <w:rPr>
              <w:color w:val="0000CC"/>
            </w:rPr>
          </w:rPrChange>
        </w:rPr>
        <w:t>“</w:t>
      </w:r>
      <w:r w:rsidRPr="00C91728">
        <w:rPr>
          <w:color w:val="000000" w:themeColor="text1"/>
          <w:szCs w:val="20"/>
          <w:rPrChange w:id="242" w:author="Li, Jianying (NIH/NIEHS) [C]" w:date="2021-09-29T20:20:00Z">
            <w:rPr>
              <w:color w:val="0000CC"/>
              <w:szCs w:val="20"/>
            </w:rPr>
          </w:rPrChange>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C91728" w:rsidRDefault="00304024" w:rsidP="00304024">
      <w:pPr>
        <w:ind w:left="360"/>
        <w:rPr>
          <w:color w:val="000000" w:themeColor="text1"/>
          <w:szCs w:val="20"/>
          <w:rPrChange w:id="243" w:author="Li, Jianying (NIH/NIEHS) [C]" w:date="2021-09-29T20:20:00Z">
            <w:rPr>
              <w:color w:val="0000CC"/>
              <w:szCs w:val="20"/>
            </w:rPr>
          </w:rPrChange>
        </w:rPr>
      </w:pPr>
      <w:r w:rsidRPr="00304024">
        <w:rPr>
          <w:color w:val="0000CC"/>
        </w:rPr>
        <w:t xml:space="preserve">Response to </w:t>
      </w:r>
      <w:r w:rsidRPr="00C91728">
        <w:rPr>
          <w:color w:val="000000" w:themeColor="text1"/>
          <w:rPrChange w:id="244" w:author="Li, Jianying (NIH/NIEHS) [C]" w:date="2021-09-29T20:20:00Z">
            <w:rPr>
              <w:color w:val="0000CC"/>
            </w:rPr>
          </w:rPrChange>
        </w:rPr>
        <w:t>“</w:t>
      </w:r>
      <w:r w:rsidRPr="00C91728">
        <w:rPr>
          <w:color w:val="000000" w:themeColor="text1"/>
          <w:szCs w:val="20"/>
          <w:rPrChange w:id="245" w:author="Li, Jianying (NIH/NIEHS) [C]" w:date="2021-09-29T20:20:00Z">
            <w:rPr>
              <w:color w:val="0000CC"/>
              <w:szCs w:val="20"/>
            </w:rPr>
          </w:rPrChange>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C91728">
        <w:rPr>
          <w:color w:val="000000" w:themeColor="text1"/>
          <w:rPrChange w:id="246" w:author="Li, Jianying (NIH/NIEHS) [C]" w:date="2021-09-29T20:20:00Z">
            <w:rPr>
              <w:color w:val="0000CC"/>
            </w:rPr>
          </w:rPrChange>
        </w:rPr>
        <w:t>“</w:t>
      </w:r>
      <w:r w:rsidRPr="00C91728">
        <w:rPr>
          <w:color w:val="000000" w:themeColor="text1"/>
          <w:szCs w:val="20"/>
          <w:rPrChange w:id="247" w:author="Li, Jianying (NIH/NIEHS) [C]" w:date="2021-09-29T20:20:00Z">
            <w:rPr>
              <w:color w:val="0000CC"/>
              <w:szCs w:val="20"/>
            </w:rPr>
          </w:rPrChange>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2210AA2E"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lastRenderedPageBreak/>
        <w:t>When the “brackets” are used, they refer to “gene expression value” instead of “projected activity”. In this model, we did use expression of SOX17, therefore, it is put in the brackets</w:t>
      </w:r>
      <w:ins w:id="248" w:author="Wu, Steve (NIH/NIEHS) [E]" w:date="2021-09-30T13:27:00Z">
        <w:r w:rsidR="00B473F6">
          <w:rPr>
            <w:rFonts w:ascii="Times New Roman" w:hAnsi="Times New Roman"/>
            <w:color w:val="0000CC"/>
            <w:sz w:val="24"/>
            <w:szCs w:val="32"/>
          </w:rPr>
          <w:t xml:space="preserve"> (now Figure 3)</w:t>
        </w:r>
      </w:ins>
      <w:r w:rsidRPr="007F0632">
        <w:rPr>
          <w:rFonts w:ascii="Times New Roman" w:hAnsi="Times New Roman"/>
          <w:color w:val="0000CC"/>
          <w:sz w:val="24"/>
          <w:szCs w:val="32"/>
        </w:rPr>
        <w:t>.</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60E8A1A2"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w:t>
      </w:r>
      <w:ins w:id="249" w:author="Wu, Steve (NIH/NIEHS) [E]" w:date="2021-09-30T13:27:00Z">
        <w:r w:rsidR="00B80E7C">
          <w:rPr>
            <w:rFonts w:ascii="Times New Roman" w:hAnsi="Times New Roman"/>
            <w:color w:val="0000CC"/>
            <w:sz w:val="24"/>
            <w:szCs w:val="32"/>
          </w:rPr>
          <w:t xml:space="preserve"> 3</w:t>
        </w:r>
      </w:ins>
      <w:r w:rsidRPr="007F0632">
        <w:rPr>
          <w:rFonts w:ascii="Times New Roman" w:hAnsi="Times New Roman"/>
          <w:color w:val="0000CC"/>
          <w:sz w:val="24"/>
          <w:szCs w:val="32"/>
        </w:rPr>
        <w:t xml:space="preserve"> and “revised figure legend”</w:t>
      </w:r>
      <w:ins w:id="250" w:author="Wu, Steve (NIH/NIEHS) [E]" w:date="2021-09-30T13:27:00Z">
        <w:r w:rsidR="00B80E7C">
          <w:rPr>
            <w:rFonts w:ascii="Times New Roman" w:hAnsi="Times New Roman"/>
            <w:color w:val="0000CC"/>
            <w:sz w:val="24"/>
            <w:szCs w:val="32"/>
          </w:rPr>
          <w:t xml:space="preserve"> </w:t>
        </w:r>
      </w:ins>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 xml:space="preserve">Correction made in the </w:t>
      </w:r>
      <w:commentRangeStart w:id="251"/>
      <w:r w:rsidRPr="001710DD">
        <w:rPr>
          <w:rFonts w:ascii="Times New Roman" w:hAnsi="Times New Roman"/>
          <w:color w:val="0000CC"/>
          <w:sz w:val="24"/>
          <w:szCs w:val="32"/>
        </w:rPr>
        <w:t>supplemental figure</w:t>
      </w:r>
      <w:commentRangeEnd w:id="251"/>
      <w:r w:rsidR="00AA2D03">
        <w:rPr>
          <w:rStyle w:val="CommentReference"/>
          <w:rFonts w:eastAsiaTheme="minorEastAsia" w:cstheme="minorBidi"/>
          <w:lang w:eastAsia="zh-CN"/>
        </w:rPr>
        <w:commentReference w:id="251"/>
      </w:r>
      <w:r w:rsidRPr="001710DD">
        <w:rPr>
          <w:rFonts w:ascii="Times New Roman" w:hAnsi="Times New Roman"/>
          <w:color w:val="0000CC"/>
          <w:sz w:val="24"/>
          <w:szCs w:val="32"/>
        </w:rPr>
        <w:t>.</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252"/>
      <w:r w:rsidRPr="00CB1177">
        <w:rPr>
          <w:sz w:val="24"/>
          <w:szCs w:val="32"/>
        </w:rPr>
        <w:t>Source code</w:t>
      </w:r>
      <w:commentRangeEnd w:id="252"/>
      <w:r w:rsidR="001710DD">
        <w:rPr>
          <w:rStyle w:val="CommentReference"/>
          <w:rFonts w:eastAsiaTheme="minorEastAsia" w:cstheme="minorBidi"/>
          <w:lang w:eastAsia="zh-CN"/>
        </w:rPr>
        <w:commentReference w:id="252"/>
      </w:r>
      <w:r w:rsidRPr="00CB1177">
        <w:rPr>
          <w:sz w:val="24"/>
          <w:szCs w:val="32"/>
        </w:rPr>
        <w:t>: Coding style in the source code could use some standardization.</w:t>
      </w:r>
    </w:p>
    <w:p w14:paraId="076FD850" w14:textId="2EF3432D" w:rsidR="004913CC" w:rsidRDefault="00CE40F6" w:rsidP="004913CC">
      <w:pPr>
        <w:pStyle w:val="ListParagraph"/>
        <w:ind w:left="360"/>
        <w:rPr>
          <w:ins w:id="253" w:author="Li, Jianying (NIH/NIEHS) [C]" w:date="2021-09-29T10:17:00Z"/>
          <w:rFonts w:ascii="Times New Roman" w:hAnsi="Times New Roman"/>
          <w:strike/>
          <w:color w:val="0000CC"/>
          <w:sz w:val="24"/>
        </w:rPr>
      </w:pPr>
      <w:r w:rsidRPr="00F45A96">
        <w:rPr>
          <w:rFonts w:ascii="Times New Roman" w:hAnsi="Times New Roman"/>
          <w:strike/>
          <w:color w:val="0000CC"/>
          <w:sz w:val="24"/>
          <w:szCs w:val="32"/>
        </w:rPr>
        <w:t>We think this is an excellent suggestion</w:t>
      </w:r>
      <w:r w:rsidRPr="002B0FA3">
        <w:rPr>
          <w:rFonts w:ascii="Times New Roman" w:hAnsi="Times New Roman"/>
          <w:strike/>
          <w:color w:val="0000CC"/>
          <w:sz w:val="24"/>
          <w:szCs w:val="32"/>
        </w:rPr>
        <w:t xml:space="preserve">. </w:t>
      </w:r>
      <w:r w:rsidR="004913CC" w:rsidRPr="002B0FA3">
        <w:rPr>
          <w:rFonts w:ascii="Times New Roman" w:hAnsi="Times New Roman"/>
          <w:strike/>
          <w:color w:val="0000CC"/>
          <w:sz w:val="24"/>
          <w:szCs w:val="32"/>
          <w:rPrChange w:id="254" w:author="Li, Jianying (NIH/NIEHS) [C]" w:date="2021-09-29T10:22:00Z">
            <w:rPr>
              <w:rFonts w:ascii="Times New Roman" w:hAnsi="Times New Roman"/>
              <w:color w:val="0000CC"/>
              <w:sz w:val="24"/>
              <w:szCs w:val="32"/>
            </w:rPr>
          </w:rPrChange>
        </w:rPr>
        <w:t xml:space="preserve"> </w:t>
      </w:r>
      <w:r w:rsidR="00CB1177" w:rsidRPr="002B0FA3">
        <w:rPr>
          <w:rFonts w:ascii="Times New Roman" w:hAnsi="Times New Roman"/>
          <w:strike/>
          <w:color w:val="0000CC"/>
          <w:sz w:val="24"/>
          <w:szCs w:val="32"/>
          <w:rPrChange w:id="255" w:author="Li, Jianying (NIH/NIEHS) [C]" w:date="2021-09-29T10:22:00Z">
            <w:rPr>
              <w:rFonts w:ascii="Times New Roman" w:hAnsi="Times New Roman"/>
              <w:color w:val="0000CC"/>
              <w:sz w:val="24"/>
              <w:szCs w:val="32"/>
            </w:rPr>
          </w:rPrChange>
        </w:rPr>
        <w:t>The code was written in our internal format.  We have include</w:t>
      </w:r>
      <w:r w:rsidRPr="002B0FA3">
        <w:rPr>
          <w:rFonts w:ascii="Times New Roman" w:hAnsi="Times New Roman"/>
          <w:strike/>
          <w:color w:val="0000CC"/>
          <w:sz w:val="24"/>
          <w:szCs w:val="32"/>
          <w:rPrChange w:id="256" w:author="Li, Jianying (NIH/NIEHS) [C]" w:date="2021-09-29T10:22:00Z">
            <w:rPr>
              <w:rFonts w:ascii="Times New Roman" w:hAnsi="Times New Roman"/>
              <w:color w:val="0000CC"/>
              <w:sz w:val="24"/>
              <w:szCs w:val="32"/>
            </w:rPr>
          </w:rPrChange>
        </w:rPr>
        <w:t>d</w:t>
      </w:r>
      <w:r w:rsidR="00CB1177" w:rsidRPr="002B0FA3">
        <w:rPr>
          <w:rFonts w:ascii="Times New Roman" w:hAnsi="Times New Roman"/>
          <w:strike/>
          <w:color w:val="0000CC"/>
          <w:sz w:val="24"/>
          <w:szCs w:val="32"/>
          <w:rPrChange w:id="257" w:author="Li, Jianying (NIH/NIEHS) [C]" w:date="2021-09-29T10:22:00Z">
            <w:rPr>
              <w:rFonts w:ascii="Times New Roman" w:hAnsi="Times New Roman"/>
              <w:color w:val="0000CC"/>
              <w:sz w:val="24"/>
              <w:szCs w:val="32"/>
            </w:rPr>
          </w:rPrChange>
        </w:rPr>
        <w:t xml:space="preserve"> more comments in the code so it would be easier for readers to follow.  </w:t>
      </w:r>
      <w:commentRangeStart w:id="258"/>
      <w:commentRangeStart w:id="259"/>
      <w:r w:rsidRPr="002B0FA3">
        <w:rPr>
          <w:rFonts w:ascii="Times New Roman" w:hAnsi="Times New Roman"/>
          <w:strike/>
          <w:color w:val="0000CC"/>
          <w:sz w:val="24"/>
          <w:szCs w:val="32"/>
        </w:rPr>
        <w:t>If</w:t>
      </w:r>
      <w:r w:rsidRPr="008A1D32">
        <w:rPr>
          <w:rFonts w:ascii="Times New Roman" w:hAnsi="Times New Roman"/>
          <w:strike/>
          <w:color w:val="0000CC"/>
          <w:sz w:val="24"/>
          <w:szCs w:val="32"/>
        </w:rPr>
        <w:t xml:space="preserve"> there is a source code standard which you would like us to follow, could it be possible you </w:t>
      </w:r>
      <w:r w:rsidRPr="008A1D32">
        <w:rPr>
          <w:rFonts w:ascii="Times New Roman" w:hAnsi="Times New Roman"/>
          <w:strike/>
          <w:color w:val="0000CC"/>
          <w:sz w:val="24"/>
        </w:rPr>
        <w:t xml:space="preserve">could provide us more specific requirements or point us to an example? </w:t>
      </w:r>
      <w:commentRangeEnd w:id="258"/>
      <w:r w:rsidR="00F45A96" w:rsidRPr="008A1D32">
        <w:rPr>
          <w:rStyle w:val="CommentReference"/>
          <w:rFonts w:eastAsiaTheme="minorEastAsia" w:cstheme="minorBidi"/>
          <w:strike/>
          <w:lang w:eastAsia="zh-CN"/>
        </w:rPr>
        <w:commentReference w:id="258"/>
      </w:r>
      <w:commentRangeEnd w:id="259"/>
      <w:r w:rsidR="009E2FC8">
        <w:rPr>
          <w:rStyle w:val="CommentReference"/>
          <w:rFonts w:eastAsiaTheme="minorEastAsia" w:cstheme="minorBidi"/>
          <w:lang w:eastAsia="zh-CN"/>
        </w:rPr>
        <w:commentReference w:id="259"/>
      </w:r>
    </w:p>
    <w:p w14:paraId="4564E3A6" w14:textId="651F1666" w:rsidR="00F16076" w:rsidRDefault="00F16076" w:rsidP="004913CC">
      <w:pPr>
        <w:pStyle w:val="ListParagraph"/>
        <w:ind w:left="360"/>
        <w:rPr>
          <w:ins w:id="260" w:author="Li, Jianying (NIH/NIEHS) [C]" w:date="2021-09-29T10:17:00Z"/>
          <w:rFonts w:ascii="Times New Roman" w:hAnsi="Times New Roman"/>
          <w:strike/>
          <w:color w:val="0000CC"/>
          <w:sz w:val="24"/>
        </w:rPr>
      </w:pPr>
    </w:p>
    <w:p w14:paraId="74AB284F" w14:textId="77777777" w:rsidR="00F16076" w:rsidRPr="004913CC" w:rsidRDefault="00F16076" w:rsidP="004913CC">
      <w:pPr>
        <w:pStyle w:val="ListParagraph"/>
        <w:ind w:left="360"/>
        <w:rPr>
          <w:rFonts w:ascii="Times New Roman" w:hAnsi="Times New Roman"/>
          <w:color w:val="0000CC"/>
          <w:sz w:val="24"/>
        </w:rPr>
      </w:pPr>
    </w:p>
    <w:p w14:paraId="67279956" w14:textId="31AB2400" w:rsidR="002B0FA3" w:rsidRDefault="00607AF6" w:rsidP="002B0FA3">
      <w:pPr>
        <w:rPr>
          <w:ins w:id="261" w:author="Li, Jianying (NIH/NIEHS) [C]" w:date="2021-09-29T10:17:00Z"/>
        </w:rPr>
      </w:pPr>
      <w:ins w:id="262" w:author="Li, Jianying (NIH/NIEHS) [C]" w:date="2021-09-29T10:17:00Z">
        <w:r w:rsidRPr="00B72F7B">
          <w:rPr>
            <w:rFonts w:eastAsiaTheme="minorEastAsia"/>
          </w:rPr>
          <w:t>Our development</w:t>
        </w:r>
      </w:ins>
      <w:ins w:id="263" w:author="Li, Jianying (NIH/NIEHS) [C]" w:date="2021-09-29T10:18:00Z">
        <w:r w:rsidR="002B0FA3">
          <w:rPr>
            <w:rFonts w:eastAsiaTheme="minorEastAsia"/>
          </w:rPr>
          <w:t xml:space="preserve"> </w:t>
        </w:r>
      </w:ins>
      <w:ins w:id="264" w:author="Li, Jianying (NIH/NIEHS) [C]" w:date="2021-09-29T10:17:00Z">
        <w:r w:rsidRPr="00B72F7B">
          <w:rPr>
            <w:rFonts w:eastAsiaTheme="minorEastAsia"/>
          </w:rPr>
          <w:t>focus</w:t>
        </w:r>
      </w:ins>
      <w:ins w:id="265" w:author="Li, Jianying (NIH/NIEHS) [C]" w:date="2021-09-29T10:18:00Z">
        <w:r w:rsidR="002B0FA3">
          <w:rPr>
            <w:rFonts w:eastAsiaTheme="minorEastAsia"/>
          </w:rPr>
          <w:t>es</w:t>
        </w:r>
      </w:ins>
      <w:ins w:id="266" w:author="Li, Jianying (NIH/NIEHS) [C]" w:date="2021-09-29T10:17:00Z">
        <w:r w:rsidRPr="00B72F7B">
          <w:rPr>
            <w:rFonts w:eastAsiaTheme="minorEastAsia"/>
          </w:rPr>
          <w:t xml:space="preserve"> on the user’s friendly “web-application”; therefore, we have followed the best practice recommendation by shinyapp development </w:t>
        </w:r>
        <w:r w:rsidRPr="00B72F7B">
          <w:rPr>
            <w:rFonts w:eastAsiaTheme="minorEastAsia"/>
          </w:rPr>
          <w:fldChar w:fldCharType="begin"/>
        </w:r>
        <w:r w:rsidRPr="00B72F7B">
          <w:rPr>
            <w:rFonts w:eastAsiaTheme="minorEastAsia"/>
          </w:rPr>
          <w:instrText xml:space="preserve"> HYPERLINK "http://shiny.rstudio.com/" </w:instrText>
        </w:r>
        <w:r w:rsidRPr="00B72F7B">
          <w:rPr>
            <w:rFonts w:eastAsiaTheme="minorEastAsia"/>
          </w:rPr>
          <w:fldChar w:fldCharType="separate"/>
        </w:r>
        <w:r w:rsidRPr="00B72F7B">
          <w:rPr>
            <w:rStyle w:val="Hyperlink"/>
            <w:rFonts w:eastAsiaTheme="majorEastAsia"/>
          </w:rPr>
          <w:t>http://shiny.rstudio.com/</w:t>
        </w:r>
        <w:r w:rsidRPr="00B72F7B">
          <w:rPr>
            <w:rFonts w:eastAsiaTheme="minorEastAsia"/>
          </w:rPr>
          <w:fldChar w:fldCharType="end"/>
        </w:r>
        <w:r w:rsidRPr="00B72F7B">
          <w:rPr>
            <w:rFonts w:eastAsiaTheme="minorEastAsia"/>
          </w:rPr>
          <w:t xml:space="preserve">. </w:t>
        </w:r>
        <w:r w:rsidR="002B0FA3">
          <w:t>To address reviewer’s suggestion, w</w:t>
        </w:r>
        <w:r w:rsidRPr="00B72F7B">
          <w:rPr>
            <w:rFonts w:eastAsiaTheme="minorEastAsia"/>
          </w:rPr>
          <w:t xml:space="preserve">e </w:t>
        </w:r>
      </w:ins>
      <w:ins w:id="267" w:author="Li, Jianying (NIH/NIEHS) [C]" w:date="2021-09-29T10:18:00Z">
        <w:r w:rsidR="002B0FA3">
          <w:rPr>
            <w:rFonts w:eastAsiaTheme="minorEastAsia"/>
          </w:rPr>
          <w:t>further consult</w:t>
        </w:r>
      </w:ins>
      <w:ins w:id="268" w:author="Li, Jianying (NIH/NIEHS) [C]" w:date="2021-09-29T10:17:00Z">
        <w:r w:rsidR="002B0FA3">
          <w:t xml:space="preserve"> the recommendations in Mastering Shiny by Hadley Wickham (2020 O’Reilly Media) and follow their best practice suggestions</w:t>
        </w:r>
      </w:ins>
      <w:ins w:id="269" w:author="Li, Jianying (NIH/NIEHS) [C]" w:date="2021-09-29T10:19:00Z">
        <w:r w:rsidR="002B0FA3">
          <w:t xml:space="preserve"> to achieve a better standard.</w:t>
        </w:r>
      </w:ins>
    </w:p>
    <w:p w14:paraId="753263FC" w14:textId="77777777" w:rsidR="002B0FA3" w:rsidRDefault="002B0FA3" w:rsidP="002B0FA3">
      <w:pPr>
        <w:rPr>
          <w:ins w:id="270" w:author="Li, Jianying (NIH/NIEHS) [C]" w:date="2021-09-29T10:17:00Z"/>
        </w:rPr>
      </w:pPr>
    </w:p>
    <w:p w14:paraId="2932C265" w14:textId="6D1B8B4E" w:rsidR="002B0FA3" w:rsidRDefault="002B0FA3" w:rsidP="002B0FA3">
      <w:pPr>
        <w:rPr>
          <w:ins w:id="271" w:author="Li, Jianying (NIH/NIEHS) [C]" w:date="2021-09-29T10:17:00Z"/>
        </w:rPr>
      </w:pPr>
      <w:ins w:id="272" w:author="Li, Jianying (NIH/NIEHS) [C]" w:date="2021-09-29T10:17:00Z">
        <w:r>
          <w:t xml:space="preserve">We </w:t>
        </w:r>
      </w:ins>
      <w:ins w:id="273" w:author="Li, Jianying (NIH/NIEHS) [C]" w:date="2021-09-29T10:19:00Z">
        <w:r>
          <w:t>use</w:t>
        </w:r>
      </w:ins>
      <w:ins w:id="274" w:author="Li, Jianying (NIH/NIEHS) [C]" w:date="2021-09-29T10:17:00Z">
        <w:r>
          <w:t xml:space="preserve"> a </w:t>
        </w:r>
      </w:ins>
      <w:ins w:id="275" w:author="Li, Jianying (NIH/NIEHS) [C]" w:date="2021-09-29T10:19:00Z">
        <w:r>
          <w:t xml:space="preserve">separate </w:t>
        </w:r>
      </w:ins>
      <w:ins w:id="276" w:author="Li, Jianying (NIH/NIEHS) [C]" w:date="2021-09-29T10:17:00Z">
        <w:r>
          <w:t xml:space="preserve">helpers.R file to </w:t>
        </w:r>
      </w:ins>
      <w:ins w:id="277" w:author="Li, Jianying (NIH/NIEHS) [C]" w:date="2021-09-29T10:19:00Z">
        <w:r>
          <w:t>list</w:t>
        </w:r>
      </w:ins>
      <w:ins w:id="278" w:author="Li, Jianying (NIH/NIEHS) [C]" w:date="2021-09-29T10:17:00Z">
        <w:r>
          <w:t xml:space="preserve"> all the dependency libraries for SEMIPs</w:t>
        </w:r>
      </w:ins>
      <w:ins w:id="279" w:author="Li, Jianying (NIH/NIEHS) [C]" w:date="2021-09-29T10:20:00Z">
        <w:r>
          <w:t>, so that it will provide user a look up table</w:t>
        </w:r>
      </w:ins>
      <w:ins w:id="280" w:author="Li, Jianying (NIH/NIEHS) [C]" w:date="2021-09-29T10:21:00Z">
        <w:r>
          <w:t xml:space="preserve"> and it will be invoked once the app is launched.</w:t>
        </w:r>
      </w:ins>
    </w:p>
    <w:p w14:paraId="1B585C4F" w14:textId="77777777" w:rsidR="002B0FA3" w:rsidRDefault="002B0FA3" w:rsidP="002B0FA3">
      <w:pPr>
        <w:rPr>
          <w:ins w:id="281" w:author="Li, Jianying (NIH/NIEHS) [C]" w:date="2021-09-29T10:17:00Z"/>
        </w:rPr>
      </w:pPr>
    </w:p>
    <w:p w14:paraId="27D9FE58" w14:textId="747F74E4" w:rsidR="002B0FA3" w:rsidRDefault="002B0FA3" w:rsidP="002B0FA3">
      <w:pPr>
        <w:rPr>
          <w:ins w:id="282" w:author="Li, Jianying (NIH/NIEHS) [C]" w:date="2021-09-29T10:17:00Z"/>
        </w:rPr>
      </w:pPr>
      <w:ins w:id="283" w:author="Li, Jianying (NIH/NIEHS) [C]" w:date="2021-09-29T10:17:00Z">
        <w:r>
          <w:t>We use</w:t>
        </w:r>
      </w:ins>
      <w:ins w:id="284" w:author="Li, Jianying (NIH/NIEHS) [C]" w:date="2021-09-29T10:21:00Z">
        <w:r>
          <w:t xml:space="preserve"> the</w:t>
        </w:r>
      </w:ins>
      <w:ins w:id="285" w:author="Li, Jianying (NIH/NIEHS) [C]" w:date="2021-09-29T10:17:00Z">
        <w:r>
          <w:t xml:space="preserve"> github as our version control protocol, currently we </w:t>
        </w:r>
      </w:ins>
      <w:ins w:id="286" w:author="Li, Jianying (NIH/NIEHS) [C]" w:date="2021-09-29T10:21:00Z">
        <w:r>
          <w:t>have</w:t>
        </w:r>
      </w:ins>
      <w:ins w:id="287" w:author="Li, Jianying (NIH/NIEHS) [C]" w:date="2021-09-29T10:17:00Z">
        <w:r>
          <w:t xml:space="preserve"> a private repository at </w:t>
        </w:r>
        <w:r>
          <w:fldChar w:fldCharType="begin"/>
        </w:r>
        <w:r>
          <w:instrText xml:space="preserve"> HYPERLINK "</w:instrText>
        </w:r>
        <w:r w:rsidRPr="00B72F7B">
          <w:instrText>https://github.com/NIEHS/SEMIPs</w:instrText>
        </w:r>
        <w:r>
          <w:instrText xml:space="preserve">" </w:instrText>
        </w:r>
        <w:r>
          <w:fldChar w:fldCharType="separate"/>
        </w:r>
        <w:r w:rsidRPr="00010AAD">
          <w:rPr>
            <w:rStyle w:val="Hyperlink"/>
            <w:rFonts w:eastAsiaTheme="majorEastAsia"/>
          </w:rPr>
          <w:t>https://github.com/NIEHS/SEMIPs</w:t>
        </w:r>
        <w:r>
          <w:fldChar w:fldCharType="end"/>
        </w:r>
        <w:r>
          <w:t xml:space="preserve"> and plan to make it publicly available after the manuscript is published. All the modifications and future modification will be document</w:t>
        </w:r>
      </w:ins>
      <w:ins w:id="288" w:author="Li, Jianying (NIH/NIEHS) [C]" w:date="2021-09-29T10:21:00Z">
        <w:r>
          <w:t>ed</w:t>
        </w:r>
      </w:ins>
      <w:ins w:id="289" w:author="Li, Jianying (NIH/NIEHS) [C]" w:date="2021-09-29T10:17:00Z">
        <w:r>
          <w:t xml:space="preserve"> through github repository.</w:t>
        </w:r>
      </w:ins>
    </w:p>
    <w:p w14:paraId="70FF3FEC" w14:textId="77777777" w:rsidR="002B0FA3" w:rsidRDefault="002B0FA3" w:rsidP="002B0FA3">
      <w:pPr>
        <w:rPr>
          <w:ins w:id="290" w:author="Li, Jianying (NIH/NIEHS) [C]" w:date="2021-09-29T10:17:00Z"/>
        </w:rPr>
      </w:pPr>
    </w:p>
    <w:p w14:paraId="0B44254B" w14:textId="466F0146" w:rsidR="002B0FA3" w:rsidRDefault="002B0FA3" w:rsidP="002B0FA3">
      <w:pPr>
        <w:rPr>
          <w:ins w:id="291" w:author="Li, Jianying (NIH/NIEHS) [C]" w:date="2021-09-29T10:17:00Z"/>
        </w:rPr>
      </w:pPr>
      <w:ins w:id="292" w:author="Li, Jianying (NIH/NIEHS) [C]" w:date="2021-09-29T10:22:00Z">
        <w:r w:rsidRPr="004913CC">
          <w:rPr>
            <w:color w:val="0000CC"/>
            <w:szCs w:val="32"/>
          </w:rPr>
          <w:t xml:space="preserve">We have </w:t>
        </w:r>
      </w:ins>
      <w:ins w:id="293" w:author="Li, Jianying (NIH/NIEHS) [C]" w:date="2021-09-29T10:23:00Z">
        <w:r>
          <w:rPr>
            <w:color w:val="0000CC"/>
            <w:szCs w:val="32"/>
          </w:rPr>
          <w:t>added additional</w:t>
        </w:r>
      </w:ins>
      <w:ins w:id="294" w:author="Li, Jianying (NIH/NIEHS) [C]" w:date="2021-09-29T10:22:00Z">
        <w:r w:rsidRPr="004913CC">
          <w:rPr>
            <w:color w:val="0000CC"/>
            <w:szCs w:val="32"/>
          </w:rPr>
          <w:t xml:space="preserve"> comments in the code so it would be easier for readers to follow.  </w:t>
        </w:r>
      </w:ins>
      <w:ins w:id="295" w:author="Li, Jianying (NIH/NIEHS) [C]" w:date="2021-09-29T10:17:00Z">
        <w:r>
          <w:t>We add header in each file to provide project information, github repository location, author and other important information. After cleaning the code of the program, we roll out a new version on github.</w:t>
        </w:r>
      </w:ins>
    </w:p>
    <w:p w14:paraId="505758BB" w14:textId="77777777" w:rsidR="002B0FA3" w:rsidRDefault="002B0FA3" w:rsidP="002B0FA3">
      <w:pPr>
        <w:rPr>
          <w:ins w:id="296" w:author="Li, Jianying (NIH/NIEHS) [C]" w:date="2021-09-29T10:17:00Z"/>
        </w:rPr>
      </w:pPr>
    </w:p>
    <w:p w14:paraId="41F3D766" w14:textId="77777777" w:rsidR="002B0FA3" w:rsidRDefault="002B0FA3" w:rsidP="002B0FA3">
      <w:pPr>
        <w:rPr>
          <w:ins w:id="297" w:author="Li, Jianying (NIH/NIEHS) [C]" w:date="2021-09-29T10:17:00Z"/>
        </w:rPr>
      </w:pPr>
      <w:ins w:id="298" w:author="Li, Jianying (NIH/NIEHS) [C]" w:date="2021-09-29T10:17:00Z">
        <w:r>
          <w:t>To achieve the clean code standard, we keep all four main tabs separately for better and convenient code management, use the same postfix to “ui” and “server” files. We used the “global variables” to keep track of the information that is needed for each separate UI.</w:t>
        </w:r>
      </w:ins>
    </w:p>
    <w:p w14:paraId="429B3940" w14:textId="77777777" w:rsidR="002B0FA3" w:rsidRDefault="002B0FA3" w:rsidP="002B0FA3">
      <w:pPr>
        <w:rPr>
          <w:ins w:id="299" w:author="Li, Jianying (NIH/NIEHS) [C]" w:date="2021-09-29T10:17:00Z"/>
        </w:rPr>
      </w:pPr>
    </w:p>
    <w:p w14:paraId="57F013E1" w14:textId="77777777" w:rsidR="002B0FA3" w:rsidDel="00A77265" w:rsidRDefault="002B0FA3" w:rsidP="002B0FA3">
      <w:pPr>
        <w:rPr>
          <w:ins w:id="300" w:author="Li, Jianying (NIH/NIEHS) [C]" w:date="2021-09-29T10:17:00Z"/>
          <w:del w:id="301" w:author="Wu, Steve (NIH/NIEHS) [E]" w:date="2021-09-30T13:29:00Z"/>
        </w:rPr>
      </w:pPr>
      <w:ins w:id="302" w:author="Li, Jianying (NIH/NIEHS) [C]" w:date="2021-09-29T10:17:00Z">
        <w:r>
          <w:t>For the web css style, we follow css standard and keep page theme and template in a separate folder.</w:t>
        </w:r>
      </w:ins>
    </w:p>
    <w:p w14:paraId="2ECC629A" w14:textId="77777777" w:rsidR="003414F0" w:rsidRPr="004913CC" w:rsidRDefault="003414F0" w:rsidP="0007270D"/>
    <w:sectPr w:rsidR="003414F0" w:rsidRPr="004913CC">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Wu, Steve (NIH/NIEHS) [E]" w:date="2021-09-27T10:42:00Z" w:initials="WS([">
    <w:p w14:paraId="2A47B788" w14:textId="77777777" w:rsidR="008A1D32" w:rsidRDefault="008A1D32">
      <w:pPr>
        <w:pStyle w:val="CommentText"/>
      </w:pPr>
      <w:r>
        <w:rPr>
          <w:rStyle w:val="CommentReference"/>
        </w:rPr>
        <w:annotationRef/>
      </w:r>
      <w:r>
        <w:t>I would suggest to place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p w14:paraId="7A1CC68D" w14:textId="0AB9D700" w:rsidR="00FD6060" w:rsidRDefault="00FD6060">
      <w:pPr>
        <w:pStyle w:val="CommentText"/>
      </w:pPr>
    </w:p>
  </w:comment>
  <w:comment w:id="2" w:author="Li, Jianying (NIH/NIEHS) [C]" w:date="2021-09-29T21:38:00Z" w:initials="LJ([">
    <w:p w14:paraId="59BF3252" w14:textId="32967484" w:rsidR="00FD6060" w:rsidRDefault="00FD6060">
      <w:pPr>
        <w:pStyle w:val="CommentText"/>
      </w:pPr>
      <w:r>
        <w:rPr>
          <w:rStyle w:val="CommentReference"/>
        </w:rPr>
        <w:annotationRef/>
      </w:r>
      <w:r>
        <w:rPr>
          <w:rStyle w:val="CommentReference"/>
        </w:rPr>
        <w:t xml:space="preserve"> I agree with Steve that the current manuscript looks pretty thorough and I would be hesitated to move anything to the supplementary at this moment. But, in responding to the reviewer’s comment, I did add some details implementation of two-class bootstrap simulation. That shall serve both purpose.</w:t>
      </w:r>
    </w:p>
  </w:comment>
  <w:comment w:id="18" w:author="Li, Jian-Liang (NIH/NIEHS) [E]" w:date="2021-09-27T09:49:00Z" w:initials="LJ([">
    <w:p w14:paraId="2E21F979" w14:textId="11A860B3" w:rsidR="002A5647" w:rsidRDefault="002A5647">
      <w:pPr>
        <w:pStyle w:val="CommentText"/>
      </w:pPr>
      <w:r>
        <w:rPr>
          <w:rStyle w:val="CommentReference"/>
        </w:rPr>
        <w:annotationRef/>
      </w:r>
      <w:r>
        <w:t>It might not be necessary to include the text here since we already point to main text.  Also there is no enough space in the forum.</w:t>
      </w:r>
    </w:p>
  </w:comment>
  <w:comment w:id="19" w:author="Wu, Steve (NIH/NIEHS) [E]" w:date="2021-09-27T10:46:00Z" w:initials="WS([">
    <w:p w14:paraId="441D753C" w14:textId="565A8777" w:rsidR="00FD6060" w:rsidRDefault="008A1D32">
      <w:pPr>
        <w:pStyle w:val="CommentText"/>
      </w:pPr>
      <w:r>
        <w:rPr>
          <w:rStyle w:val="CommentReference"/>
        </w:rPr>
        <w:annotationRef/>
      </w:r>
      <w:r>
        <w:t>I agree if the space is limited. If so, annotations have to be accurate.</w:t>
      </w:r>
    </w:p>
  </w:comment>
  <w:comment w:id="20" w:author="Li, Jianying (NIH/NIEHS) [C]" w:date="2021-09-29T21:40:00Z" w:initials="LJ([">
    <w:p w14:paraId="6A0BCF46" w14:textId="1199C6D6" w:rsidR="00FD6060" w:rsidRDefault="00FD6060">
      <w:pPr>
        <w:pStyle w:val="CommentText"/>
      </w:pPr>
      <w:r>
        <w:rPr>
          <w:rStyle w:val="CommentReference"/>
        </w:rPr>
        <w:annotationRef/>
      </w:r>
      <w:r>
        <w:t>I agree with both comments.</w:t>
      </w:r>
    </w:p>
  </w:comment>
  <w:comment w:id="41" w:author="Wu, Steve (NIH/NIEHS) [E]" w:date="2021-09-24T16:58:00Z" w:initials="WS([">
    <w:p w14:paraId="471EBB41" w14:textId="77777777" w:rsidR="0018207A" w:rsidRDefault="0018207A" w:rsidP="0018207A">
      <w:pPr>
        <w:pStyle w:val="CommentText"/>
      </w:pPr>
      <w:r>
        <w:rPr>
          <w:rStyle w:val="CommentReference"/>
        </w:rPr>
        <w:annotationRef/>
      </w:r>
      <w:r>
        <w:t>Do you have data or references to support this claim?</w:t>
      </w:r>
    </w:p>
  </w:comment>
  <w:comment w:id="42" w:author="Li, Jian-Liang (NIH/NIEHS) [E]" w:date="2021-09-26T16:46:00Z" w:initials="LJ([">
    <w:p w14:paraId="01027885" w14:textId="77777777" w:rsidR="0018207A" w:rsidRDefault="0018207A" w:rsidP="0018207A">
      <w:pPr>
        <w:pStyle w:val="CommentText"/>
      </w:pPr>
      <w:r>
        <w:rPr>
          <w:rStyle w:val="CommentReference"/>
        </w:rPr>
        <w:annotationRef/>
      </w:r>
      <w:r>
        <w:t>Jianying should provide the distribution curve here.</w:t>
      </w:r>
    </w:p>
  </w:comment>
  <w:comment w:id="43" w:author="Li, Jianying (NIH/NIEHS) [C]" w:date="2021-09-29T21:41:00Z" w:initials="LJ([">
    <w:p w14:paraId="56D639DE" w14:textId="77777777" w:rsidR="0018207A" w:rsidRDefault="0018207A" w:rsidP="0018207A">
      <w:pPr>
        <w:pStyle w:val="CommentText"/>
      </w:pPr>
      <w:r>
        <w:rPr>
          <w:rStyle w:val="CommentReference"/>
        </w:rPr>
        <w:annotationRef/>
      </w:r>
      <w:r>
        <w:t>I am getting such assessment.</w:t>
      </w:r>
    </w:p>
  </w:comment>
  <w:comment w:id="85" w:author="Wu, Steve (NIH/NIEHS) [E]" w:date="2021-09-24T16:58:00Z" w:initials="WS([">
    <w:p w14:paraId="737CE7D7" w14:textId="0E5FD773" w:rsidR="00CA3B0F" w:rsidRDefault="00CA3B0F">
      <w:pPr>
        <w:pStyle w:val="CommentText"/>
      </w:pPr>
      <w:r>
        <w:rPr>
          <w:rStyle w:val="CommentReference"/>
        </w:rPr>
        <w:annotationRef/>
      </w:r>
      <w:r>
        <w:t>Do you have data or references to support this claim?</w:t>
      </w:r>
    </w:p>
  </w:comment>
  <w:comment w:id="86" w:author="Li, Jian-Liang (NIH/NIEHS) [E]" w:date="2021-09-26T16:46:00Z" w:initials="LJ([">
    <w:p w14:paraId="21C4B0C7" w14:textId="5783D88A" w:rsidR="003A16A3" w:rsidRDefault="003A16A3">
      <w:pPr>
        <w:pStyle w:val="CommentText"/>
      </w:pPr>
      <w:r>
        <w:rPr>
          <w:rStyle w:val="CommentReference"/>
        </w:rPr>
        <w:annotationRef/>
      </w:r>
      <w:r>
        <w:t>Jianying should provide the distribution curve here.</w:t>
      </w:r>
    </w:p>
  </w:comment>
  <w:comment w:id="87" w:author="Li, Jianying (NIH/NIEHS) [C]" w:date="2021-09-29T21:41:00Z" w:initials="LJ([">
    <w:p w14:paraId="251460A8" w14:textId="0F7DEE20" w:rsidR="00374437" w:rsidRDefault="00374437">
      <w:pPr>
        <w:pStyle w:val="CommentText"/>
      </w:pPr>
      <w:r>
        <w:rPr>
          <w:rStyle w:val="CommentReference"/>
        </w:rPr>
        <w:annotationRef/>
      </w:r>
      <w:r>
        <w:t>I am getting such assessment.</w:t>
      </w:r>
    </w:p>
  </w:comment>
  <w:comment w:id="83" w:author="Wu, Steve (NIH/NIEHS) [E]" w:date="2021-09-24T17:31:00Z" w:initials="WS([">
    <w:p w14:paraId="409CBF50" w14:textId="77777777" w:rsidR="007D6327" w:rsidRDefault="000A66B4">
      <w:pPr>
        <w:pStyle w:val="CommentText"/>
      </w:pPr>
      <w:r>
        <w:rPr>
          <w:rStyle w:val="CommentReference"/>
        </w:rPr>
        <w:annotationRef/>
      </w:r>
      <w:r w:rsidR="00545CB9">
        <w:fldChar w:fldCharType="begin"/>
      </w:r>
      <w:r w:rsidR="00545CB9">
        <w:instrText xml:space="preserve"> HYPERLINK "mailto:jianying.li@nih.gov" </w:instrText>
      </w:r>
      <w:bookmarkStart w:id="88" w:name="_@_935D62648DA846B1B5A8F5FD87A85F01"/>
      <w:r w:rsidR="00545CB9">
        <w:fldChar w:fldCharType="separate"/>
      </w:r>
      <w:bookmarkEnd w:id="88"/>
      <w:r w:rsidR="00545CB9" w:rsidRPr="00545CB9">
        <w:rPr>
          <w:rStyle w:val="UnresolvedMention"/>
          <w:noProof/>
          <w:u w:val="dotted"/>
        </w:rPr>
        <w:t>@Li, Jianying (NIH/NIEHS) [C]</w:t>
      </w:r>
      <w:r w:rsidR="00545CB9">
        <w:fldChar w:fldCharType="end"/>
      </w:r>
      <w:r w:rsidR="00545CB9">
        <w:t>Please rearrange</w:t>
      </w:r>
      <w:r w:rsidR="007D6327">
        <w:t xml:space="preserve"> it</w:t>
      </w:r>
      <w:r w:rsidR="00545CB9">
        <w:t xml:space="preserve"> to </w:t>
      </w:r>
      <w:r w:rsidR="007D6327">
        <w:t>a similar format as above.</w:t>
      </w:r>
    </w:p>
    <w:p w14:paraId="4BB04C7A" w14:textId="135AB98A" w:rsidR="000A66B4" w:rsidRDefault="007D6327">
      <w:pPr>
        <w:pStyle w:val="CommentText"/>
      </w:pPr>
      <w:r>
        <w:fldChar w:fldCharType="begin"/>
      </w:r>
      <w:r>
        <w:instrText xml:space="preserve"> HYPERLINK "mailto:jianliang.li@nih.gov" </w:instrText>
      </w:r>
      <w:bookmarkStart w:id="89" w:name="_@_453603B3BE8F41F8A70CA8A0B236BEBB"/>
      <w:r>
        <w:fldChar w:fldCharType="separate"/>
      </w:r>
      <w:bookmarkEnd w:id="89"/>
      <w:r w:rsidRPr="007D6327">
        <w:rPr>
          <w:rStyle w:val="UnresolvedMention"/>
          <w:noProof/>
          <w:u w:val="dotted"/>
        </w:rPr>
        <w:t>@Li, Jian-Liang (NIH/NIEHS) [E]</w:t>
      </w:r>
      <w:r>
        <w:fldChar w:fldCharType="end"/>
      </w:r>
      <w:r>
        <w:t xml:space="preserve"> I do not have adequate knowledge to determine whether this statement is sufficient </w:t>
      </w:r>
      <w:r w:rsidR="00B22ADE">
        <w:t>to address the reviewer’s question.</w:t>
      </w:r>
      <w:r w:rsidR="00545CB9">
        <w:t xml:space="preserve"> </w:t>
      </w:r>
    </w:p>
  </w:comment>
  <w:comment w:id="90"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92" w:name="_@_042F011CAB6F4A47990410014E8E4A0A"/>
      <w:r>
        <w:fldChar w:fldCharType="separate"/>
      </w:r>
      <w:bookmarkEnd w:id="92"/>
      <w:r w:rsidRPr="00D90145">
        <w:rPr>
          <w:rStyle w:val="UnresolvedMention"/>
          <w:noProof/>
          <w:u w:val="dotted"/>
        </w:rPr>
        <w:t>@Li, Jianying (NIH/NIEHS) [C]</w:t>
      </w:r>
      <w:r>
        <w:fldChar w:fldCharType="end"/>
      </w:r>
      <w:r>
        <w:t xml:space="preserve"> </w:t>
      </w:r>
      <w:r w:rsidR="00D31286">
        <w:t>Please help to address this question.</w:t>
      </w:r>
    </w:p>
  </w:comment>
  <w:comment w:id="91" w:author="Li, Jianying (NIH/NIEHS) [C]" w:date="2021-09-29T21:42:00Z" w:initials="LJ([">
    <w:p w14:paraId="38D3884F" w14:textId="1813941E" w:rsidR="00A27B5C" w:rsidRDefault="00A27B5C">
      <w:pPr>
        <w:pStyle w:val="CommentText"/>
      </w:pPr>
      <w:r>
        <w:rPr>
          <w:rStyle w:val="CommentReference"/>
        </w:rPr>
        <w:annotationRef/>
      </w:r>
      <w:r>
        <w:t>See my write up at the bottom of this section.</w:t>
      </w:r>
    </w:p>
  </w:comment>
  <w:comment w:id="111" w:author="Wu, Steve (NIH/NIEHS) [E]" w:date="2021-09-24T18:02:00Z" w:initials="WS([">
    <w:p w14:paraId="373A9E57" w14:textId="38258468" w:rsidR="00ED27F9" w:rsidRDefault="00ED27F9">
      <w:pPr>
        <w:pStyle w:val="CommentText"/>
      </w:pPr>
      <w:r>
        <w:rPr>
          <w:rStyle w:val="CommentReference"/>
        </w:rPr>
        <w:annotationRef/>
      </w:r>
      <w:r>
        <w:fldChar w:fldCharType="begin"/>
      </w:r>
      <w:r>
        <w:instrText xml:space="preserve"> HYPERLINK "mailto:jianying.li@nih.gov" </w:instrText>
      </w:r>
      <w:bookmarkStart w:id="211" w:name="_@_21133F9630E84368A921B54FCC974B37"/>
      <w:r>
        <w:fldChar w:fldCharType="separate"/>
      </w:r>
      <w:bookmarkEnd w:id="211"/>
      <w:r w:rsidRPr="00ED27F9">
        <w:rPr>
          <w:rStyle w:val="UnresolvedMention"/>
          <w:noProof/>
          <w:u w:val="dotted"/>
        </w:rPr>
        <w:t>@Li, Jianying (NIH/NIEHS) [C]</w:t>
      </w:r>
      <w:r>
        <w:fldChar w:fldCharType="end"/>
      </w:r>
      <w:r>
        <w:t xml:space="preserve"> Please reformat.</w:t>
      </w:r>
    </w:p>
  </w:comment>
  <w:comment w:id="112" w:author="Wu, Steve (NIH/NIEHS) [E]" w:date="2021-09-27T11:05:00Z" w:initials="WS([">
    <w:p w14:paraId="5B3C40B8" w14:textId="3EC32421" w:rsidR="00F02E01" w:rsidRDefault="00F02E01">
      <w:pPr>
        <w:pStyle w:val="CommentText"/>
      </w:pPr>
      <w:r>
        <w:rPr>
          <w:rStyle w:val="CommentReference"/>
        </w:rPr>
        <w:annotationRef/>
      </w:r>
      <w:r>
        <w:t>I made additional changes and include this paragraph in the discussion of the main text.</w:t>
      </w:r>
    </w:p>
  </w:comment>
  <w:comment w:id="227" w:author="Li, Jian-Liang (NIH/NIEHS) [E]" w:date="2021-09-27T09:48:00Z" w:initials="LJ([">
    <w:p w14:paraId="2220D7F0" w14:textId="77777777" w:rsidR="007906D9" w:rsidRDefault="007906D9" w:rsidP="007906D9">
      <w:pPr>
        <w:pStyle w:val="CommentText"/>
      </w:pPr>
      <w:r>
        <w:rPr>
          <w:rStyle w:val="CommentReference"/>
        </w:rPr>
        <w:annotationRef/>
      </w:r>
      <w:r>
        <w:t>Jianying:  Did you more some implementation details to supplementary methods section?</w:t>
      </w:r>
    </w:p>
  </w:comment>
  <w:comment w:id="228" w:author="Wu, Steve (NIH/NIEHS) [E]" w:date="2021-09-27T10:42:00Z" w:initials="WS([">
    <w:p w14:paraId="6108C716" w14:textId="77777777" w:rsidR="007906D9" w:rsidRDefault="007906D9" w:rsidP="007906D9">
      <w:pPr>
        <w:pStyle w:val="CommentText"/>
      </w:pPr>
      <w:r>
        <w:rPr>
          <w:rStyle w:val="CommentReference"/>
        </w:rPr>
        <w:annotationRef/>
      </w:r>
      <w:r>
        <w:t>I would suggest to place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comment>
  <w:comment w:id="229" w:author="Li, Jianying (NIH/NIEHS) [C]" w:date="2021-09-29T21:43:00Z" w:initials="LJ([">
    <w:p w14:paraId="32F57420" w14:textId="14FBCFC4" w:rsidR="002D6057" w:rsidRDefault="002D6057">
      <w:pPr>
        <w:pStyle w:val="CommentText"/>
      </w:pPr>
      <w:r>
        <w:rPr>
          <w:rStyle w:val="CommentReference"/>
        </w:rPr>
        <w:annotationRef/>
      </w:r>
      <w:r>
        <w:t>Yes, I added a section in the supplementary materials without pulling anything out of the main context.</w:t>
      </w:r>
    </w:p>
  </w:comment>
  <w:comment w:id="251" w:author="Wu, Steve (NIH/NIEHS) [E]" w:date="2021-09-30T13:28:00Z" w:initials="WS([">
    <w:p w14:paraId="14CE9E4D" w14:textId="6F328AA1" w:rsidR="00AA2D03" w:rsidRDefault="00AA2D03">
      <w:pPr>
        <w:pStyle w:val="CommentText"/>
      </w:pPr>
      <w:r>
        <w:rPr>
          <w:rStyle w:val="CommentReference"/>
        </w:rPr>
        <w:annotationRef/>
      </w:r>
      <w:r>
        <w:t xml:space="preserve">Was it meant </w:t>
      </w:r>
      <w:r w:rsidR="00207D82">
        <w:t xml:space="preserve">for </w:t>
      </w:r>
      <w:r>
        <w:t>“Figure 3”?</w:t>
      </w:r>
    </w:p>
  </w:comment>
  <w:comment w:id="252"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r w:rsidRPr="001710DD">
        <w:t xml:space="preserve">Jianying:  </w:t>
      </w:r>
      <w:r w:rsidRPr="001710DD">
        <w:rPr>
          <w:rFonts w:ascii="Times New Roman" w:hAnsi="Times New Roman"/>
          <w:sz w:val="24"/>
        </w:rPr>
        <w:t>What code format did you follow?  Were you used BioC standard? If yes, we will mention here.  Anyway, you have to make some improvement of the source code.</w:t>
      </w:r>
    </w:p>
    <w:p w14:paraId="679DD02F" w14:textId="689941AC" w:rsidR="001710DD" w:rsidRDefault="001710DD">
      <w:pPr>
        <w:pStyle w:val="CommentText"/>
      </w:pPr>
    </w:p>
  </w:comment>
  <w:comment w:id="258" w:author="Wu, Steve (NIH/NIEHS) [E]" w:date="2021-09-27T10:24:00Z" w:initials="WS([">
    <w:p w14:paraId="1562D884" w14:textId="278DB95B" w:rsidR="00F45A96" w:rsidRDefault="00F45A96">
      <w:pPr>
        <w:pStyle w:val="CommentText"/>
      </w:pPr>
      <w:r>
        <w:rPr>
          <w:rStyle w:val="CommentReference"/>
        </w:rPr>
        <w:annotationRef/>
      </w:r>
      <w:r w:rsidR="00D56BBC">
        <w:t xml:space="preserve">Normally the authors respond with improvement(s) and advocate the logic and the benefit that such improvements are sufficient to address the question </w:t>
      </w:r>
      <w:r w:rsidR="008A1D32">
        <w:t xml:space="preserve">with substantial scientific merits. </w:t>
      </w:r>
      <w:r w:rsidR="00D56BBC">
        <w:t xml:space="preserve">  </w:t>
      </w:r>
    </w:p>
  </w:comment>
  <w:comment w:id="259" w:author="Li, Jianying (NIH/NIEHS) [C]" w:date="2021-09-29T21:44:00Z" w:initials="LJ([">
    <w:p w14:paraId="5AB36562" w14:textId="47182E12" w:rsidR="009E2FC8" w:rsidRDefault="009E2FC8">
      <w:pPr>
        <w:pStyle w:val="CommentText"/>
      </w:pPr>
      <w:r>
        <w:rPr>
          <w:rStyle w:val="CommentReference"/>
        </w:rPr>
        <w:annotationRef/>
      </w:r>
      <w:r>
        <w:t>See my write up as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A7AF" w15:done="0"/>
  <w15:commentEx w15:paraId="7A1CC68D" w15:paraIdParent="5343A7AF" w15:done="1"/>
  <w15:commentEx w15:paraId="59BF3252" w15:paraIdParent="5343A7AF" w15:done="0"/>
  <w15:commentEx w15:paraId="2E21F979" w15:done="0"/>
  <w15:commentEx w15:paraId="441D753C" w15:paraIdParent="2E21F979" w15:done="0"/>
  <w15:commentEx w15:paraId="6A0BCF46" w15:paraIdParent="2E21F979" w15:done="0"/>
  <w15:commentEx w15:paraId="471EBB41" w15:done="0"/>
  <w15:commentEx w15:paraId="01027885" w15:paraIdParent="471EBB41" w15:done="0"/>
  <w15:commentEx w15:paraId="56D639DE" w15:paraIdParent="471EBB41" w15:done="0"/>
  <w15:commentEx w15:paraId="737CE7D7" w15:done="0"/>
  <w15:commentEx w15:paraId="21C4B0C7" w15:paraIdParent="737CE7D7" w15:done="0"/>
  <w15:commentEx w15:paraId="251460A8" w15:paraIdParent="737CE7D7" w15:done="0"/>
  <w15:commentEx w15:paraId="4BB04C7A" w15:done="0"/>
  <w15:commentEx w15:paraId="62F4E1FB" w15:done="0"/>
  <w15:commentEx w15:paraId="38D3884F" w15:paraIdParent="62F4E1FB" w15:done="0"/>
  <w15:commentEx w15:paraId="373A9E57" w15:done="0"/>
  <w15:commentEx w15:paraId="5B3C40B8" w15:paraIdParent="373A9E57" w15:done="0"/>
  <w15:commentEx w15:paraId="2220D7F0" w15:done="0"/>
  <w15:commentEx w15:paraId="6108C716" w15:paraIdParent="2220D7F0" w15:done="0"/>
  <w15:commentEx w15:paraId="32F57420" w15:paraIdParent="2220D7F0" w15:done="0"/>
  <w15:commentEx w15:paraId="14CE9E4D" w15:done="0"/>
  <w15:commentEx w15:paraId="679DD02F" w15:done="0"/>
  <w15:commentEx w15:paraId="1562D884" w15:done="0"/>
  <w15:commentEx w15:paraId="5AB36562" w15:paraIdParent="1562D8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1D0" w16cex:dateUtc="2021-09-27T13:48:00Z"/>
  <w16cex:commentExtensible w16cex:durableId="24FC1E84" w16cex:dateUtc="2021-09-27T14:42:00Z"/>
  <w16cex:commentExtensible w16cex:durableId="24FF5B66" w16cex:dateUtc="2021-09-30T01:38:00Z"/>
  <w16cex:commentExtensible w16cex:durableId="24FC122D" w16cex:dateUtc="2021-09-27T13:49:00Z"/>
  <w16cex:commentExtensible w16cex:durableId="24FC1F92" w16cex:dateUtc="2021-09-27T14:46:00Z"/>
  <w16cex:commentExtensible w16cex:durableId="24FF5BEB" w16cex:dateUtc="2021-09-30T01:40:00Z"/>
  <w16cex:commentExtensible w16cex:durableId="24FFFA27" w16cex:dateUtc="2021-09-24T20:58:00Z"/>
  <w16cex:commentExtensible w16cex:durableId="24FFFA26" w16cex:dateUtc="2021-09-26T20:46:00Z"/>
  <w16cex:commentExtensible w16cex:durableId="24FFFA25" w16cex:dateUtc="2021-09-30T01:41:00Z"/>
  <w16cex:commentExtensible w16cex:durableId="24F88234" w16cex:dateUtc="2021-09-24T20:58:00Z"/>
  <w16cex:commentExtensible w16cex:durableId="24FB2252" w16cex:dateUtc="2021-09-26T20:46:00Z"/>
  <w16cex:commentExtensible w16cex:durableId="24FF5C16" w16cex:dateUtc="2021-09-30T01:41:00Z"/>
  <w16cex:commentExtensible w16cex:durableId="24F889E9" w16cex:dateUtc="2021-09-24T21:31:00Z"/>
  <w16cex:commentExtensible w16cex:durableId="24F88D39" w16cex:dateUtc="2021-09-24T21:45:00Z"/>
  <w16cex:commentExtensible w16cex:durableId="24FF5C3C" w16cex:dateUtc="2021-09-30T01:42:00Z"/>
  <w16cex:commentExtensible w16cex:durableId="24F89132" w16cex:dateUtc="2021-09-24T22:02:00Z"/>
  <w16cex:commentExtensible w16cex:durableId="24FC240A" w16cex:dateUtc="2021-09-27T15:05:00Z"/>
  <w16cex:commentExtensible w16cex:durableId="24FF48F1" w16cex:dateUtc="2021-09-27T13:48:00Z"/>
  <w16cex:commentExtensible w16cex:durableId="24FF48F0" w16cex:dateUtc="2021-09-27T14:42:00Z"/>
  <w16cex:commentExtensible w16cex:durableId="24FF5C7A" w16cex:dateUtc="2021-09-30T01:43:00Z"/>
  <w16cex:commentExtensible w16cex:durableId="250039EA" w16cex:dateUtc="2021-09-30T17:28:00Z"/>
  <w16cex:commentExtensible w16cex:durableId="24FC14DE" w16cex:dateUtc="2021-09-27T14:01:00Z"/>
  <w16cex:commentExtensible w16cex:durableId="24FC1A56" w16cex:dateUtc="2021-09-27T14:24:00Z"/>
  <w16cex:commentExtensible w16cex:durableId="24FF5CA9" w16cex:dateUtc="2021-09-30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A7AF" w16cid:durableId="24FC11D0"/>
  <w16cid:commentId w16cid:paraId="7A1CC68D" w16cid:durableId="24FC1E84"/>
  <w16cid:commentId w16cid:paraId="59BF3252" w16cid:durableId="24FF5B66"/>
  <w16cid:commentId w16cid:paraId="2E21F979" w16cid:durableId="24FC122D"/>
  <w16cid:commentId w16cid:paraId="441D753C" w16cid:durableId="24FC1F92"/>
  <w16cid:commentId w16cid:paraId="6A0BCF46" w16cid:durableId="24FF5BEB"/>
  <w16cid:commentId w16cid:paraId="471EBB41" w16cid:durableId="24FFFA27"/>
  <w16cid:commentId w16cid:paraId="01027885" w16cid:durableId="24FFFA26"/>
  <w16cid:commentId w16cid:paraId="56D639DE" w16cid:durableId="24FFFA25"/>
  <w16cid:commentId w16cid:paraId="737CE7D7" w16cid:durableId="24F88234"/>
  <w16cid:commentId w16cid:paraId="21C4B0C7" w16cid:durableId="24FB2252"/>
  <w16cid:commentId w16cid:paraId="251460A8" w16cid:durableId="24FF5C16"/>
  <w16cid:commentId w16cid:paraId="4BB04C7A" w16cid:durableId="24F889E9"/>
  <w16cid:commentId w16cid:paraId="62F4E1FB" w16cid:durableId="24F88D39"/>
  <w16cid:commentId w16cid:paraId="38D3884F" w16cid:durableId="24FF5C3C"/>
  <w16cid:commentId w16cid:paraId="373A9E57" w16cid:durableId="24F89132"/>
  <w16cid:commentId w16cid:paraId="5B3C40B8" w16cid:durableId="24FC240A"/>
  <w16cid:commentId w16cid:paraId="2220D7F0" w16cid:durableId="24FF48F1"/>
  <w16cid:commentId w16cid:paraId="6108C716" w16cid:durableId="24FF48F0"/>
  <w16cid:commentId w16cid:paraId="32F57420" w16cid:durableId="24FF5C7A"/>
  <w16cid:commentId w16cid:paraId="14CE9E4D" w16cid:durableId="250039EA"/>
  <w16cid:commentId w16cid:paraId="679DD02F" w16cid:durableId="24FC14DE"/>
  <w16cid:commentId w16cid:paraId="1562D884" w16cid:durableId="24FC1A56"/>
  <w16cid:commentId w16cid:paraId="5AB36562" w16cid:durableId="24FF5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9752" w14:textId="77777777" w:rsidR="00C17B76" w:rsidRDefault="00C17B76" w:rsidP="00B833B1">
      <w:r>
        <w:separator/>
      </w:r>
    </w:p>
  </w:endnote>
  <w:endnote w:type="continuationSeparator" w:id="0">
    <w:p w14:paraId="19F1EAA4" w14:textId="77777777" w:rsidR="00C17B76" w:rsidRDefault="00C17B76"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CB6B" w14:textId="77777777" w:rsidR="00C17B76" w:rsidRDefault="00C17B76" w:rsidP="00B833B1">
      <w:r>
        <w:separator/>
      </w:r>
    </w:p>
  </w:footnote>
  <w:footnote w:type="continuationSeparator" w:id="0">
    <w:p w14:paraId="607B3B96" w14:textId="77777777" w:rsidR="00C17B76" w:rsidRDefault="00C17B76"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504D"/>
    <w:rsid w:val="0007688F"/>
    <w:rsid w:val="000854AF"/>
    <w:rsid w:val="000A66B4"/>
    <w:rsid w:val="000C67DB"/>
    <w:rsid w:val="000C7C6F"/>
    <w:rsid w:val="000D0CEE"/>
    <w:rsid w:val="000D5031"/>
    <w:rsid w:val="000E0834"/>
    <w:rsid w:val="000F5563"/>
    <w:rsid w:val="000F6F48"/>
    <w:rsid w:val="000F74C9"/>
    <w:rsid w:val="000F79B9"/>
    <w:rsid w:val="001040F7"/>
    <w:rsid w:val="00106164"/>
    <w:rsid w:val="00106681"/>
    <w:rsid w:val="00111C93"/>
    <w:rsid w:val="001120AB"/>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07A"/>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095E"/>
    <w:rsid w:val="001F33FE"/>
    <w:rsid w:val="001F5E86"/>
    <w:rsid w:val="001F60CF"/>
    <w:rsid w:val="001F6664"/>
    <w:rsid w:val="001F6A4D"/>
    <w:rsid w:val="001F6A60"/>
    <w:rsid w:val="001F7E98"/>
    <w:rsid w:val="00207D82"/>
    <w:rsid w:val="00217886"/>
    <w:rsid w:val="002201BC"/>
    <w:rsid w:val="002227EB"/>
    <w:rsid w:val="00233EB7"/>
    <w:rsid w:val="00236B2D"/>
    <w:rsid w:val="002427A2"/>
    <w:rsid w:val="002549CF"/>
    <w:rsid w:val="00255A63"/>
    <w:rsid w:val="00257C8C"/>
    <w:rsid w:val="00263AD2"/>
    <w:rsid w:val="002740D8"/>
    <w:rsid w:val="00280B37"/>
    <w:rsid w:val="00287AD8"/>
    <w:rsid w:val="00290A51"/>
    <w:rsid w:val="00291ACB"/>
    <w:rsid w:val="00294AF0"/>
    <w:rsid w:val="00296B4D"/>
    <w:rsid w:val="002A5647"/>
    <w:rsid w:val="002B0FA3"/>
    <w:rsid w:val="002B20A6"/>
    <w:rsid w:val="002B2EEA"/>
    <w:rsid w:val="002D0139"/>
    <w:rsid w:val="002D19BB"/>
    <w:rsid w:val="002D3699"/>
    <w:rsid w:val="002D6057"/>
    <w:rsid w:val="002E4D79"/>
    <w:rsid w:val="002F705B"/>
    <w:rsid w:val="003001F5"/>
    <w:rsid w:val="0030041D"/>
    <w:rsid w:val="00303DBD"/>
    <w:rsid w:val="00303E75"/>
    <w:rsid w:val="00304024"/>
    <w:rsid w:val="00305DF5"/>
    <w:rsid w:val="00322ABE"/>
    <w:rsid w:val="003256A8"/>
    <w:rsid w:val="003261B6"/>
    <w:rsid w:val="0033478B"/>
    <w:rsid w:val="00334DFB"/>
    <w:rsid w:val="0033723B"/>
    <w:rsid w:val="003414F0"/>
    <w:rsid w:val="00342CBA"/>
    <w:rsid w:val="00343516"/>
    <w:rsid w:val="00345310"/>
    <w:rsid w:val="00346E8E"/>
    <w:rsid w:val="00350A17"/>
    <w:rsid w:val="00357EC3"/>
    <w:rsid w:val="00374437"/>
    <w:rsid w:val="003773ED"/>
    <w:rsid w:val="003825AE"/>
    <w:rsid w:val="00387888"/>
    <w:rsid w:val="00390007"/>
    <w:rsid w:val="003915EA"/>
    <w:rsid w:val="003940E6"/>
    <w:rsid w:val="003A16A3"/>
    <w:rsid w:val="003A2A6C"/>
    <w:rsid w:val="003A4377"/>
    <w:rsid w:val="003C613F"/>
    <w:rsid w:val="003D1461"/>
    <w:rsid w:val="003E300E"/>
    <w:rsid w:val="003E3E34"/>
    <w:rsid w:val="003E6F53"/>
    <w:rsid w:val="003F1B99"/>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4206"/>
    <w:rsid w:val="00496554"/>
    <w:rsid w:val="004B410D"/>
    <w:rsid w:val="004B6A00"/>
    <w:rsid w:val="004C2FFD"/>
    <w:rsid w:val="004C74DF"/>
    <w:rsid w:val="004C7548"/>
    <w:rsid w:val="004D069B"/>
    <w:rsid w:val="004D5D0B"/>
    <w:rsid w:val="004D7D28"/>
    <w:rsid w:val="004E0CB1"/>
    <w:rsid w:val="004E5720"/>
    <w:rsid w:val="004E5DA6"/>
    <w:rsid w:val="004F06DD"/>
    <w:rsid w:val="0051236F"/>
    <w:rsid w:val="00514124"/>
    <w:rsid w:val="005157C0"/>
    <w:rsid w:val="00516AA5"/>
    <w:rsid w:val="00530D2F"/>
    <w:rsid w:val="0053214E"/>
    <w:rsid w:val="00534237"/>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07AF6"/>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07AA0"/>
    <w:rsid w:val="007111E1"/>
    <w:rsid w:val="00715418"/>
    <w:rsid w:val="00723440"/>
    <w:rsid w:val="00727A49"/>
    <w:rsid w:val="00731F8A"/>
    <w:rsid w:val="00744F56"/>
    <w:rsid w:val="0075180E"/>
    <w:rsid w:val="007522FA"/>
    <w:rsid w:val="00757143"/>
    <w:rsid w:val="00761568"/>
    <w:rsid w:val="0076459F"/>
    <w:rsid w:val="00764B4C"/>
    <w:rsid w:val="00772991"/>
    <w:rsid w:val="00775E2D"/>
    <w:rsid w:val="00784D5D"/>
    <w:rsid w:val="00786C96"/>
    <w:rsid w:val="007906D9"/>
    <w:rsid w:val="007915C0"/>
    <w:rsid w:val="00791D9C"/>
    <w:rsid w:val="00793519"/>
    <w:rsid w:val="007944A9"/>
    <w:rsid w:val="00794E05"/>
    <w:rsid w:val="007950E6"/>
    <w:rsid w:val="007B2045"/>
    <w:rsid w:val="007D0FE1"/>
    <w:rsid w:val="007D5231"/>
    <w:rsid w:val="007D6327"/>
    <w:rsid w:val="007F0213"/>
    <w:rsid w:val="007F2715"/>
    <w:rsid w:val="007F7D0F"/>
    <w:rsid w:val="00804046"/>
    <w:rsid w:val="00831669"/>
    <w:rsid w:val="008465E1"/>
    <w:rsid w:val="00854991"/>
    <w:rsid w:val="00855E82"/>
    <w:rsid w:val="00872AC6"/>
    <w:rsid w:val="00873668"/>
    <w:rsid w:val="00882653"/>
    <w:rsid w:val="008A1D32"/>
    <w:rsid w:val="008A212E"/>
    <w:rsid w:val="008A6A8D"/>
    <w:rsid w:val="008A735F"/>
    <w:rsid w:val="008B4D49"/>
    <w:rsid w:val="008C4365"/>
    <w:rsid w:val="008C5A9C"/>
    <w:rsid w:val="008D071A"/>
    <w:rsid w:val="008D5823"/>
    <w:rsid w:val="008F4DA1"/>
    <w:rsid w:val="00904C44"/>
    <w:rsid w:val="00906C90"/>
    <w:rsid w:val="0091220A"/>
    <w:rsid w:val="00916BEC"/>
    <w:rsid w:val="00916F63"/>
    <w:rsid w:val="00926DB4"/>
    <w:rsid w:val="00933092"/>
    <w:rsid w:val="00936F89"/>
    <w:rsid w:val="00937118"/>
    <w:rsid w:val="00940A60"/>
    <w:rsid w:val="00943295"/>
    <w:rsid w:val="00944CF3"/>
    <w:rsid w:val="009453CA"/>
    <w:rsid w:val="009552C2"/>
    <w:rsid w:val="00960579"/>
    <w:rsid w:val="009605B8"/>
    <w:rsid w:val="00970113"/>
    <w:rsid w:val="009734CB"/>
    <w:rsid w:val="0097554A"/>
    <w:rsid w:val="0098017A"/>
    <w:rsid w:val="009810E1"/>
    <w:rsid w:val="00983600"/>
    <w:rsid w:val="0099086F"/>
    <w:rsid w:val="00991633"/>
    <w:rsid w:val="0099320F"/>
    <w:rsid w:val="00996783"/>
    <w:rsid w:val="0099774B"/>
    <w:rsid w:val="009A02C6"/>
    <w:rsid w:val="009A31F4"/>
    <w:rsid w:val="009A48A5"/>
    <w:rsid w:val="009B2A63"/>
    <w:rsid w:val="009B5620"/>
    <w:rsid w:val="009B5C5A"/>
    <w:rsid w:val="009B65C2"/>
    <w:rsid w:val="009C09F5"/>
    <w:rsid w:val="009C4AFD"/>
    <w:rsid w:val="009D4097"/>
    <w:rsid w:val="009E2FC8"/>
    <w:rsid w:val="009F043B"/>
    <w:rsid w:val="009F733B"/>
    <w:rsid w:val="009F7670"/>
    <w:rsid w:val="00A04D5C"/>
    <w:rsid w:val="00A0660B"/>
    <w:rsid w:val="00A12250"/>
    <w:rsid w:val="00A12F47"/>
    <w:rsid w:val="00A204A9"/>
    <w:rsid w:val="00A240D4"/>
    <w:rsid w:val="00A27B5C"/>
    <w:rsid w:val="00A36353"/>
    <w:rsid w:val="00A409B5"/>
    <w:rsid w:val="00A736E5"/>
    <w:rsid w:val="00A7373D"/>
    <w:rsid w:val="00A7397C"/>
    <w:rsid w:val="00A77265"/>
    <w:rsid w:val="00AA1A4D"/>
    <w:rsid w:val="00AA2D03"/>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B01350"/>
    <w:rsid w:val="00B22ADE"/>
    <w:rsid w:val="00B24122"/>
    <w:rsid w:val="00B406DF"/>
    <w:rsid w:val="00B45F50"/>
    <w:rsid w:val="00B473F6"/>
    <w:rsid w:val="00B5282E"/>
    <w:rsid w:val="00B61EB5"/>
    <w:rsid w:val="00B80E7C"/>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17B76"/>
    <w:rsid w:val="00C21E96"/>
    <w:rsid w:val="00C33F88"/>
    <w:rsid w:val="00C3447B"/>
    <w:rsid w:val="00C34986"/>
    <w:rsid w:val="00C43E76"/>
    <w:rsid w:val="00C45E66"/>
    <w:rsid w:val="00C537AE"/>
    <w:rsid w:val="00C714DE"/>
    <w:rsid w:val="00C715CC"/>
    <w:rsid w:val="00C8655B"/>
    <w:rsid w:val="00C91728"/>
    <w:rsid w:val="00C93F46"/>
    <w:rsid w:val="00CA3B0F"/>
    <w:rsid w:val="00CA7AF0"/>
    <w:rsid w:val="00CB1177"/>
    <w:rsid w:val="00CB21AD"/>
    <w:rsid w:val="00CB4707"/>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269"/>
    <w:rsid w:val="00DB23BF"/>
    <w:rsid w:val="00DB2F38"/>
    <w:rsid w:val="00DC0DB7"/>
    <w:rsid w:val="00DC14FF"/>
    <w:rsid w:val="00DD1AFE"/>
    <w:rsid w:val="00DE46B1"/>
    <w:rsid w:val="00DE5D31"/>
    <w:rsid w:val="00DF46C2"/>
    <w:rsid w:val="00E31B2C"/>
    <w:rsid w:val="00E63185"/>
    <w:rsid w:val="00E7272D"/>
    <w:rsid w:val="00E77316"/>
    <w:rsid w:val="00E80125"/>
    <w:rsid w:val="00E90379"/>
    <w:rsid w:val="00E936BB"/>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95BB1"/>
    <w:rsid w:val="00FA27E6"/>
    <w:rsid w:val="00FA5E69"/>
    <w:rsid w:val="00FB4064"/>
    <w:rsid w:val="00FB44FF"/>
    <w:rsid w:val="00FD0679"/>
    <w:rsid w:val="00FD2CF9"/>
    <w:rsid w:val="00FD6060"/>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5085</Words>
  <Characters>28987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2</cp:revision>
  <cp:lastPrinted>2021-09-16T00:14:00Z</cp:lastPrinted>
  <dcterms:created xsi:type="dcterms:W3CDTF">2021-09-30T17:41:00Z</dcterms:created>
  <dcterms:modified xsi:type="dcterms:W3CDTF">2021-09-30T17:41:00Z</dcterms:modified>
</cp:coreProperties>
</file>