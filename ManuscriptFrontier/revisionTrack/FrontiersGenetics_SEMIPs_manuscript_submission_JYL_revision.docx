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3986A10F" w:rsidR="00CE7BFD" w:rsidRPr="00CE7BFD" w:rsidRDefault="00CE7BFD" w:rsidP="00CE7BFD">
      <w:pPr>
        <w:pStyle w:val="AuthorList"/>
        <w:rPr>
          <w:sz w:val="32"/>
          <w:szCs w:val="32"/>
        </w:rPr>
      </w:pPr>
      <w:r w:rsidRPr="00CE7BFD">
        <w:rPr>
          <w:bCs/>
          <w:sz w:val="32"/>
          <w:szCs w:val="32"/>
        </w:rPr>
        <w:t xml:space="preserve">Structural Equation Modeling of </w:t>
      </w:r>
      <w:proofErr w:type="gramStart"/>
      <w:r w:rsidRPr="00CE7BFD">
        <w:rPr>
          <w:bCs/>
          <w:sz w:val="32"/>
          <w:szCs w:val="32"/>
        </w:rPr>
        <w:t>In</w:t>
      </w:r>
      <w:proofErr w:type="gramEnd"/>
      <w:r w:rsidRPr="00CE7BFD">
        <w:rPr>
          <w:bCs/>
          <w:sz w:val="32"/>
          <w:szCs w:val="32"/>
        </w:rPr>
        <w:t xml:space="preserve"> silico Perturbations </w:t>
      </w:r>
    </w:p>
    <w:p w14:paraId="5422C47C" w14:textId="34F3E962"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4D6008F1" w14:textId="0C4D2C1F" w:rsidR="00DA5174" w:rsidRDefault="00CE7BFD" w:rsidP="00CE7BFD">
      <w:pPr>
        <w:spacing w:before="240"/>
        <w:rPr>
          <w:b/>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6B4DFB3A"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pPr>
        <w:spacing w:after="200" w:line="276" w:lineRule="auto"/>
      </w:pPr>
      <w:r>
        <w:t>Number of Tables:</w:t>
      </w:r>
      <w:r w:rsidR="00697B78">
        <w:t xml:space="preserve"> 0</w:t>
      </w:r>
      <w:r w:rsidR="00903B4E">
        <w:tab/>
      </w:r>
      <w:r w:rsidR="00903B4E">
        <w:tab/>
        <w:t>Number of Supplementary Tables: 2</w:t>
      </w:r>
    </w:p>
    <w:p w14:paraId="0DE39BAF" w14:textId="77777777" w:rsidR="00747B76" w:rsidRDefault="00747B76" w:rsidP="00747B76">
      <w:pPr>
        <w:spacing w:line="480" w:lineRule="auto"/>
        <w:rPr>
          <w:b/>
        </w:rPr>
      </w:pPr>
      <w:r w:rsidRPr="00E61C07">
        <w:rPr>
          <w:b/>
          <w:sz w:val="28"/>
          <w:szCs w:val="28"/>
        </w:rPr>
        <w:t>Abstract</w:t>
      </w:r>
    </w:p>
    <w:p w14:paraId="6FD8348E" w14:textId="48908662" w:rsidR="00747B76" w:rsidRPr="00BA4D2B" w:rsidRDefault="00747B76" w:rsidP="00747B76">
      <w:pPr>
        <w:spacing w:line="480" w:lineRule="auto"/>
      </w:pPr>
      <w:bookmarkStart w:id="2"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2"/>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 xml:space="preserve">to aid in the </w:t>
      </w:r>
      <w:r>
        <w:rPr>
          <w:color w:val="333333"/>
          <w:shd w:val="clear" w:color="auto" w:fill="FFFFFF"/>
        </w:rPr>
        <w:lastRenderedPageBreak/>
        <w:t>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xml:space="preserve">. SEMIPs </w:t>
      </w:r>
      <w:r>
        <w:rPr>
          <w:color w:val="000000"/>
        </w:rPr>
        <w:lastRenderedPageBreak/>
        <w:t>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r>
        <w:t xml:space="preserve">Materials and </w:t>
      </w:r>
      <w:r w:rsidR="00892139">
        <w:t>Method</w:t>
      </w:r>
      <w:r>
        <w:t>s</w:t>
      </w:r>
    </w:p>
    <w:p w14:paraId="128FE9FB" w14:textId="77777777" w:rsidR="00197909" w:rsidRDefault="00FE6816" w:rsidP="0099111B">
      <w:pPr>
        <w:spacing w:line="480" w:lineRule="auto"/>
        <w:jc w:val="both"/>
      </w:pPr>
      <w:r w:rsidRPr="001333EF">
        <w:rPr>
          <w:b/>
          <w:bCs/>
        </w:rPr>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B3431B">
      <w:pPr>
        <w:spacing w:line="480" w:lineRule="auto"/>
      </w:pPr>
      <w:r w:rsidRPr="00D34AE2">
        <w:rPr>
          <w:b/>
          <w:bCs/>
        </w:rPr>
        <w:t xml:space="preserve">T-score </w:t>
      </w:r>
      <w:r w:rsidR="00357DBA">
        <w:rPr>
          <w:b/>
          <w:bCs/>
        </w:rPr>
        <w:t>C</w:t>
      </w:r>
      <w:r w:rsidRPr="00D34AE2">
        <w:rPr>
          <w:b/>
          <w:bCs/>
        </w:rPr>
        <w:t>alculation</w:t>
      </w:r>
      <w:r w:rsidR="00197909">
        <w:t xml:space="preserve"> </w:t>
      </w:r>
    </w:p>
    <w:p w14:paraId="69311F78" w14:textId="4AE822A2" w:rsidR="00197909" w:rsidRDefault="00D34AE2" w:rsidP="00B3431B">
      <w:pPr>
        <w:spacing w:line="480" w:lineRule="auto"/>
      </w:pPr>
      <w:r>
        <w:t xml:space="preserve">The biological hypothesis generation relies on results obtained from the model animal perturbation system, normally with experimental mice or rats, then </w:t>
      </w:r>
      <w:commentRangeStart w:id="3"/>
      <w:r>
        <w:t>projects</w:t>
      </w:r>
      <w:commentRangeEnd w:id="3"/>
      <w:r w:rsidR="006C510A">
        <w:rPr>
          <w:rStyle w:val="CommentReference"/>
          <w:rFonts w:eastAsiaTheme="minorHAnsi" w:cstheme="minorBidi"/>
          <w:lang w:eastAsia="en-US"/>
        </w:rPr>
        <w:commentReference w:id="3"/>
      </w:r>
      <w:r>
        <w:t xml:space="preserve">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through the significantly changed gene set. Such </w:t>
      </w:r>
      <w:del w:id="4" w:author="Li, Jianying (NIH/NIEHS) [C]" w:date="2021-09-03T16:54:00Z">
        <w:r w:rsidDel="006C510A">
          <w:delText xml:space="preserve">an </w:delText>
        </w:r>
      </w:del>
      <w:r>
        <w:t>information was projected into another system via gene orthologues and the activities of genes of interest will be calculated by</w:t>
      </w:r>
      <w:r w:rsidR="00B3431B">
        <w:t xml:space="preserve"> a two-</w:t>
      </w:r>
      <w:proofErr w:type="gramStart"/>
      <w:r w:rsidR="00B3431B">
        <w:t xml:space="preserve">side </w:t>
      </w:r>
      <w:r>
        <w:t xml:space="preserve"> </w:t>
      </w:r>
      <w:r w:rsidRPr="00E41667">
        <w:rPr>
          <w:color w:val="000000"/>
        </w:rPr>
        <w:t>t</w:t>
      </w:r>
      <w:proofErr w:type="gramEnd"/>
      <w:r w:rsidRPr="00E41667">
        <w:rPr>
          <w:color w:val="000000"/>
        </w:rPr>
        <w: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 xml:space="preserve">The application </w:t>
      </w:r>
      <w:r w:rsidR="00640423">
        <w:lastRenderedPageBreak/>
        <w:t>will conduct the analysis and produce inferred activity results reflected as T scores that can be used in subsequent downstream analyses.</w:t>
      </w:r>
    </w:p>
    <w:p w14:paraId="5DFCE91A" w14:textId="77777777" w:rsidR="00197909" w:rsidRDefault="00FE6816" w:rsidP="00AE1361">
      <w:pPr>
        <w:spacing w:line="480" w:lineRule="auto"/>
      </w:pPr>
      <w:r w:rsidRPr="00126D2B">
        <w:rPr>
          <w:b/>
          <w:bCs/>
        </w:rPr>
        <w:t>Structural Equation Modeling</w:t>
      </w:r>
    </w:p>
    <w:p w14:paraId="74BC7DA6" w14:textId="20F8B08D"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C72C26">
      <w:pPr>
        <w:spacing w:before="240" w:line="480" w:lineRule="auto"/>
      </w:pPr>
      <w:r w:rsidRPr="00C84EE8">
        <w:rPr>
          <w:b/>
          <w:bCs/>
        </w:rPr>
        <w:t xml:space="preserve">Bootstrap </w:t>
      </w:r>
      <w:r w:rsidR="00357DBA">
        <w:rPr>
          <w:b/>
          <w:bCs/>
        </w:rPr>
        <w:t>S</w:t>
      </w:r>
      <w:r w:rsidRPr="00C84EE8">
        <w:rPr>
          <w:b/>
          <w:bCs/>
        </w:rPr>
        <w:t>imulation</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4CD516D3" w14:textId="77777777" w:rsidR="00197909" w:rsidRDefault="00FE6816" w:rsidP="00925F33">
      <w:pPr>
        <w:spacing w:line="480" w:lineRule="auto"/>
      </w:pPr>
      <w:r w:rsidRPr="00F03004">
        <w:rPr>
          <w:b/>
          <w:bCs/>
        </w:rPr>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25F33">
      <w:pPr>
        <w:spacing w:line="480" w:lineRule="auto"/>
        <w:rPr>
          <w:b/>
          <w:bCs/>
        </w:rPr>
      </w:pPr>
      <w:r w:rsidRPr="00925F33">
        <w:rPr>
          <w:b/>
          <w:bCs/>
        </w:rPr>
        <w:t xml:space="preserve">Hardware and </w:t>
      </w:r>
      <w:r w:rsidR="00357DBA">
        <w:rPr>
          <w:b/>
          <w:bCs/>
        </w:rPr>
        <w:t>S</w:t>
      </w:r>
      <w:r w:rsidRPr="00925F33">
        <w:rPr>
          <w:b/>
          <w:bCs/>
        </w:rPr>
        <w:t xml:space="preserve">oftware </w:t>
      </w:r>
      <w:r w:rsidR="00357DBA">
        <w:rPr>
          <w:b/>
          <w:bCs/>
        </w:rPr>
        <w:t>R</w:t>
      </w:r>
      <w:r w:rsidRPr="00925F33">
        <w:rPr>
          <w:b/>
          <w:bCs/>
        </w:rPr>
        <w:t>equirement</w:t>
      </w:r>
      <w:r w:rsidR="00925F33">
        <w:rPr>
          <w:b/>
          <w:bCs/>
        </w:rPr>
        <w:t xml:space="preserve"> </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282DF0FE" w14:textId="234F4759" w:rsidR="00197909" w:rsidRDefault="00721D81" w:rsidP="00AA6E92">
      <w:pPr>
        <w:spacing w:line="480" w:lineRule="auto"/>
      </w:pPr>
      <w:r>
        <w:rPr>
          <w:b/>
          <w:bCs/>
        </w:rPr>
        <w:t xml:space="preserve">An </w:t>
      </w:r>
      <w:r w:rsidR="00357DBA">
        <w:rPr>
          <w:b/>
          <w:bCs/>
        </w:rPr>
        <w:t>I</w:t>
      </w:r>
      <w:r>
        <w:rPr>
          <w:b/>
          <w:bCs/>
        </w:rPr>
        <w:t xml:space="preserve">ntegrated </w:t>
      </w:r>
      <w:r w:rsidR="00197909">
        <w:rPr>
          <w:b/>
          <w:bCs/>
        </w:rPr>
        <w:t>H</w:t>
      </w:r>
      <w:r>
        <w:rPr>
          <w:b/>
          <w:bCs/>
        </w:rPr>
        <w:t xml:space="preserve">ypothesis </w:t>
      </w:r>
      <w:r w:rsidR="00197909">
        <w:rPr>
          <w:b/>
          <w:bCs/>
        </w:rPr>
        <w:t>G</w:t>
      </w:r>
      <w:r>
        <w:rPr>
          <w:b/>
          <w:bCs/>
        </w:rPr>
        <w:t xml:space="preserve">eneration and </w:t>
      </w:r>
      <w:r w:rsidR="00197909">
        <w:rPr>
          <w:b/>
          <w:bCs/>
        </w:rPr>
        <w:t>T</w:t>
      </w:r>
      <w:r>
        <w:rPr>
          <w:b/>
          <w:bCs/>
        </w:rPr>
        <w:t xml:space="preserve">esting </w:t>
      </w:r>
      <w:r w:rsidR="00197909">
        <w:rPr>
          <w:b/>
          <w:bCs/>
        </w:rPr>
        <w:t>F</w:t>
      </w:r>
      <w:r>
        <w:rPr>
          <w:b/>
          <w:bCs/>
        </w:rPr>
        <w:t>ramework</w:t>
      </w:r>
    </w:p>
    <w:p w14:paraId="6DA70959" w14:textId="7F99CE96"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w:t>
      </w:r>
      <w:r w:rsidR="00A11126">
        <w:t>system</w:t>
      </w:r>
      <w:r w:rsidR="00321121" w:rsidRPr="00321121">
        <w:t xml:space="preserve"> (mouse) on relationship between two interacting factors (Fac1 &amp; Fac2) and their endpoints. The hypothesis is translated to another species (i.e.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w:t>
      </w:r>
      <w:r w:rsidRPr="00AA6E92">
        <w:lastRenderedPageBreak/>
        <w:t xml:space="preserve">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2AC60EFB" w14:textId="2BBF3E6E" w:rsidR="00197909" w:rsidRDefault="00AD3C19" w:rsidP="00AA6E92">
      <w:pPr>
        <w:spacing w:line="480" w:lineRule="auto"/>
      </w:pPr>
      <w:r w:rsidRPr="00321121">
        <w:rPr>
          <w:b/>
          <w:bCs/>
        </w:rPr>
        <w:t xml:space="preserve">T-Score </w:t>
      </w:r>
      <w:r w:rsidR="00197909">
        <w:rPr>
          <w:b/>
          <w:bCs/>
        </w:rPr>
        <w:t>C</w:t>
      </w:r>
      <w:r w:rsidRPr="00321121">
        <w:rPr>
          <w:b/>
          <w:bCs/>
        </w:rPr>
        <w:t xml:space="preserve">alculation </w:t>
      </w:r>
      <w:r w:rsidR="00197909">
        <w:rPr>
          <w:b/>
          <w:bCs/>
        </w:rPr>
        <w:t>A</w:t>
      </w:r>
      <w:r w:rsidRPr="00321121">
        <w:rPr>
          <w:b/>
          <w:bCs/>
        </w:rPr>
        <w:t xml:space="preserve">ssisted </w:t>
      </w:r>
      <w:r w:rsidR="00197909">
        <w:rPr>
          <w:b/>
          <w:bCs/>
        </w:rPr>
        <w:t>T</w:t>
      </w:r>
      <w:r w:rsidRPr="00321121">
        <w:rPr>
          <w:b/>
          <w:bCs/>
        </w:rPr>
        <w:t xml:space="preserve">ranslational </w:t>
      </w:r>
      <w:r w:rsidR="00197909">
        <w:rPr>
          <w:b/>
          <w:bCs/>
        </w:rPr>
        <w:t>R</w:t>
      </w:r>
      <w:r w:rsidRPr="00321121">
        <w:rPr>
          <w:b/>
          <w:bCs/>
        </w:rPr>
        <w:t>esearch</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w:t>
      </w:r>
      <w:r w:rsidR="00B40490">
        <w:lastRenderedPageBreak/>
        <w:t>especially those important statistics will provide valuable information to the hypothesis of interest, which can be further validated from the bench experiment. Sometime, the results can help researchers to proposed new hypothesis</w:t>
      </w:r>
      <w:r w:rsidR="00197909">
        <w:t>.</w:t>
      </w:r>
    </w:p>
    <w:p w14:paraId="3DEACFF0" w14:textId="041C879C" w:rsidR="00197909" w:rsidRDefault="00AD3C19" w:rsidP="00A704FB">
      <w:pPr>
        <w:spacing w:before="240" w:line="480" w:lineRule="auto"/>
      </w:pPr>
      <w:r w:rsidRPr="00B40490">
        <w:rPr>
          <w:b/>
          <w:bCs/>
        </w:rPr>
        <w:t xml:space="preserve">Two-class </w:t>
      </w:r>
      <w:r w:rsidR="00197909">
        <w:rPr>
          <w:b/>
          <w:bCs/>
        </w:rPr>
        <w:t>B</w:t>
      </w:r>
      <w:r w:rsidRPr="00B40490">
        <w:rPr>
          <w:b/>
          <w:bCs/>
        </w:rPr>
        <w:t xml:space="preserve">ootstrap </w:t>
      </w:r>
      <w:r w:rsidR="00197909">
        <w:rPr>
          <w:b/>
          <w:bCs/>
        </w:rPr>
        <w:t>S</w:t>
      </w:r>
      <w:r w:rsidRPr="00B40490">
        <w:rPr>
          <w:b/>
          <w:bCs/>
        </w:rPr>
        <w:t>imulation</w:t>
      </w:r>
    </w:p>
    <w:p w14:paraId="00279135" w14:textId="4937BA59" w:rsidR="00AD3C19" w:rsidRDefault="00B40490" w:rsidP="00A704FB">
      <w:pPr>
        <w:spacing w:before="240" w:line="480" w:lineRule="auto"/>
      </w:pPr>
      <w:r>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7DA716DF" w14:textId="4010EC04" w:rsidR="00982B01" w:rsidRPr="00E41667" w:rsidRDefault="00982B01" w:rsidP="00982B01">
      <w:pPr>
        <w:spacing w:line="480" w:lineRule="auto"/>
        <w:rPr>
          <w:bCs/>
        </w:rPr>
      </w:pPr>
      <w:r>
        <w:rPr>
          <w:b/>
        </w:rPr>
        <w:t xml:space="preserve">A </w:t>
      </w:r>
      <w:r w:rsidR="00197909">
        <w:rPr>
          <w:b/>
        </w:rPr>
        <w:t>U</w:t>
      </w:r>
      <w:r>
        <w:rPr>
          <w:b/>
        </w:rPr>
        <w:t xml:space="preserve">ser </w:t>
      </w:r>
      <w:r w:rsidR="00197909">
        <w:rPr>
          <w:b/>
        </w:rPr>
        <w:t>C</w:t>
      </w:r>
      <w:r>
        <w:rPr>
          <w:b/>
        </w:rPr>
        <w:t xml:space="preserve">ase </w:t>
      </w:r>
      <w:r w:rsidR="00197909">
        <w:rPr>
          <w:b/>
        </w:rPr>
        <w:t>A</w:t>
      </w:r>
      <w:r>
        <w:rPr>
          <w:b/>
        </w:rPr>
        <w:t>pplicatio</w:t>
      </w:r>
      <w:r w:rsidR="00321121">
        <w:rPr>
          <w:b/>
        </w:rPr>
        <w:t>n</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w:t>
      </w:r>
      <w:r>
        <w:rPr>
          <w:color w:val="333333"/>
          <w:shd w:val="clear" w:color="auto" w:fill="FFFFFF"/>
        </w:rPr>
        <w:lastRenderedPageBreak/>
        <w:t>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48109D4A" w:rsidR="00197909"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376CC5" w:rsidRDefault="00AC3EA3" w:rsidP="008159AC">
      <w:pPr>
        <w:pStyle w:val="Heading1"/>
        <w:numPr>
          <w:ilvl w:val="0"/>
          <w:numId w:val="0"/>
        </w:numPr>
        <w:ind w:left="567" w:hanging="567"/>
      </w:pPr>
      <w:r w:rsidRPr="00376CC5">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lastRenderedPageBreak/>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6B2D5B">
      <w:pPr>
        <w:rPr>
          <w:b/>
          <w:bCs/>
        </w:rPr>
      </w:pPr>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0258AE9D" w14:textId="37A5CB39" w:rsidR="003D38CE" w:rsidRDefault="00B3431B" w:rsidP="006B2D5B">
      <w:r>
        <w:fldChar w:fldCharType="end"/>
      </w:r>
      <w:r w:rsidR="003D38CE" w:rsidRPr="00610045">
        <w:rPr>
          <w:b/>
          <w:bCs/>
        </w:rPr>
        <w:t>Figure Legends</w:t>
      </w:r>
    </w:p>
    <w:p w14:paraId="3D158ABD" w14:textId="2557672A" w:rsidR="003D38CE" w:rsidRDefault="003D38CE" w:rsidP="00610045">
      <w:pPr>
        <w:spacing w:line="480" w:lineRule="auto"/>
      </w:pPr>
      <w:r>
        <w:t xml:space="preserve">Legend to Figure 1.  The workflow and application of SEMIPs. The left four rectangles and arrows indicate our hypothesis testing and generation schema. A biological hypothesis is tested in a model animal model </w:t>
      </w:r>
      <w:r w:rsidR="00565F0F">
        <w:t xml:space="preserve">system </w:t>
      </w:r>
      <w:r>
        <w:t>(mouse) on relationship between two interacting factors (Fac1 &amp; Fac2) and their endpoints. The hypothesis is translated to another species (i.e. human in our research) via T-</w:t>
      </w:r>
      <w:r>
        <w:lastRenderedPageBreak/>
        <w:t xml:space="preserve">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14E6F758" w:rsidR="003D38CE" w:rsidRPr="0088513A" w:rsidRDefault="003D38CE" w:rsidP="00610045">
      <w:pPr>
        <w:spacing w:line="480" w:lineRule="auto"/>
      </w:pPr>
      <w:r>
        <w:t>Legend to Figure 2.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i, Jianying (NIH/NIEHS) [C]" w:date="2021-09-03T16:53:00Z" w:initials="LJ([">
    <w:p w14:paraId="6B9C40EF" w14:textId="362C9371" w:rsidR="006C510A" w:rsidRDefault="006C510A">
      <w:pPr>
        <w:pStyle w:val="CommentText"/>
      </w:pPr>
      <w:r>
        <w:rPr>
          <w:rStyle w:val="CommentReference"/>
        </w:rPr>
        <w:annotationRef/>
      </w:r>
      <w:r>
        <w:t xml:space="preserve"> Do we need past tense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C40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CD18B" w16cex:dateUtc="2021-09-03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C40EF" w16cid:durableId="24DCD1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0615" w14:textId="77777777" w:rsidR="00597A90" w:rsidRDefault="00597A90" w:rsidP="00117666">
      <w:r>
        <w:separator/>
      </w:r>
    </w:p>
  </w:endnote>
  <w:endnote w:type="continuationSeparator" w:id="0">
    <w:p w14:paraId="5AE0E2D8" w14:textId="77777777" w:rsidR="00597A90" w:rsidRDefault="00597A90"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BA43E" w14:textId="77777777" w:rsidR="00597A90" w:rsidRDefault="00597A90" w:rsidP="00117666">
      <w:r>
        <w:separator/>
      </w:r>
    </w:p>
  </w:footnote>
  <w:footnote w:type="continuationSeparator" w:id="0">
    <w:p w14:paraId="6E27BCA2" w14:textId="77777777" w:rsidR="00597A90" w:rsidRDefault="00597A90"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7D84"/>
    <w:rsid w:val="001964EF"/>
    <w:rsid w:val="00197909"/>
    <w:rsid w:val="001B1A2C"/>
    <w:rsid w:val="001B4CBC"/>
    <w:rsid w:val="001C1BB8"/>
    <w:rsid w:val="001D19BC"/>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4647"/>
    <w:rsid w:val="002F744D"/>
    <w:rsid w:val="00303DE6"/>
    <w:rsid w:val="00310124"/>
    <w:rsid w:val="00316628"/>
    <w:rsid w:val="00321121"/>
    <w:rsid w:val="003544FB"/>
    <w:rsid w:val="00357DBA"/>
    <w:rsid w:val="00365D63"/>
    <w:rsid w:val="0036793B"/>
    <w:rsid w:val="00372682"/>
    <w:rsid w:val="00376CC5"/>
    <w:rsid w:val="0039693B"/>
    <w:rsid w:val="003B0809"/>
    <w:rsid w:val="003B6BF4"/>
    <w:rsid w:val="003D2F2D"/>
    <w:rsid w:val="003D38CE"/>
    <w:rsid w:val="00401590"/>
    <w:rsid w:val="00406D4D"/>
    <w:rsid w:val="00410F17"/>
    <w:rsid w:val="00422C94"/>
    <w:rsid w:val="00450191"/>
    <w:rsid w:val="00463E3D"/>
    <w:rsid w:val="004645AE"/>
    <w:rsid w:val="00472115"/>
    <w:rsid w:val="0048335C"/>
    <w:rsid w:val="004A7FB2"/>
    <w:rsid w:val="004C3419"/>
    <w:rsid w:val="004D3E33"/>
    <w:rsid w:val="004E3CB2"/>
    <w:rsid w:val="004F7DE7"/>
    <w:rsid w:val="005018F9"/>
    <w:rsid w:val="005250F2"/>
    <w:rsid w:val="00543A0C"/>
    <w:rsid w:val="005474B4"/>
    <w:rsid w:val="00565F0F"/>
    <w:rsid w:val="00597A90"/>
    <w:rsid w:val="005A1D84"/>
    <w:rsid w:val="005A70EA"/>
    <w:rsid w:val="005C3963"/>
    <w:rsid w:val="005D1840"/>
    <w:rsid w:val="005D35E4"/>
    <w:rsid w:val="005D7910"/>
    <w:rsid w:val="00610045"/>
    <w:rsid w:val="00617719"/>
    <w:rsid w:val="0062154F"/>
    <w:rsid w:val="00631A8C"/>
    <w:rsid w:val="00640423"/>
    <w:rsid w:val="00651CA2"/>
    <w:rsid w:val="00653D60"/>
    <w:rsid w:val="00655104"/>
    <w:rsid w:val="00660D05"/>
    <w:rsid w:val="00671D9A"/>
    <w:rsid w:val="006728BF"/>
    <w:rsid w:val="00673952"/>
    <w:rsid w:val="00681821"/>
    <w:rsid w:val="00686C9D"/>
    <w:rsid w:val="00697B78"/>
    <w:rsid w:val="006B2D5B"/>
    <w:rsid w:val="006B7D14"/>
    <w:rsid w:val="006C510A"/>
    <w:rsid w:val="006D2395"/>
    <w:rsid w:val="006D5B93"/>
    <w:rsid w:val="006D60EC"/>
    <w:rsid w:val="006D7EDF"/>
    <w:rsid w:val="006E5DDD"/>
    <w:rsid w:val="00721D81"/>
    <w:rsid w:val="00725A7D"/>
    <w:rsid w:val="0073085C"/>
    <w:rsid w:val="00733784"/>
    <w:rsid w:val="00746505"/>
    <w:rsid w:val="00747B76"/>
    <w:rsid w:val="00790BB3"/>
    <w:rsid w:val="00792043"/>
    <w:rsid w:val="00797EDD"/>
    <w:rsid w:val="007B0322"/>
    <w:rsid w:val="007B2409"/>
    <w:rsid w:val="007C0E3F"/>
    <w:rsid w:val="007C206C"/>
    <w:rsid w:val="007C5729"/>
    <w:rsid w:val="007F2E1D"/>
    <w:rsid w:val="00802544"/>
    <w:rsid w:val="008111E4"/>
    <w:rsid w:val="0081301C"/>
    <w:rsid w:val="008159AC"/>
    <w:rsid w:val="00817DD6"/>
    <w:rsid w:val="00824EFC"/>
    <w:rsid w:val="008273D1"/>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55FF"/>
    <w:rsid w:val="009A1FC1"/>
    <w:rsid w:val="009D259D"/>
    <w:rsid w:val="00A04420"/>
    <w:rsid w:val="00A11126"/>
    <w:rsid w:val="00A50D9D"/>
    <w:rsid w:val="00A53000"/>
    <w:rsid w:val="00A545C6"/>
    <w:rsid w:val="00A652D0"/>
    <w:rsid w:val="00A65F72"/>
    <w:rsid w:val="00A704FB"/>
    <w:rsid w:val="00A75F87"/>
    <w:rsid w:val="00A95D8B"/>
    <w:rsid w:val="00AA6E92"/>
    <w:rsid w:val="00AA7FA2"/>
    <w:rsid w:val="00AB0455"/>
    <w:rsid w:val="00AC0270"/>
    <w:rsid w:val="00AC3EA3"/>
    <w:rsid w:val="00AC792D"/>
    <w:rsid w:val="00AD3C19"/>
    <w:rsid w:val="00AE1361"/>
    <w:rsid w:val="00AE6AD9"/>
    <w:rsid w:val="00B05B9D"/>
    <w:rsid w:val="00B3431B"/>
    <w:rsid w:val="00B40282"/>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923"/>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1F18"/>
    <w:rsid w:val="00D80D99"/>
    <w:rsid w:val="00D9503C"/>
    <w:rsid w:val="00DA5174"/>
    <w:rsid w:val="00DD73EF"/>
    <w:rsid w:val="00DE23E8"/>
    <w:rsid w:val="00E0128B"/>
    <w:rsid w:val="00E077CE"/>
    <w:rsid w:val="00E32876"/>
    <w:rsid w:val="00E47BBD"/>
    <w:rsid w:val="00E64E17"/>
    <w:rsid w:val="00E70589"/>
    <w:rsid w:val="00E72D66"/>
    <w:rsid w:val="00E94000"/>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0</TotalTime>
  <Pages>11</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2021-09-07T12:53:00Z</dcterms:created>
  <dcterms:modified xsi:type="dcterms:W3CDTF">2021-09-07T12:53:00Z</dcterms:modified>
</cp:coreProperties>
</file>