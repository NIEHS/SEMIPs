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99634C" w14:textId="436BEDFF" w:rsidR="00CE7BFD" w:rsidRPr="00CE7BFD" w:rsidRDefault="00CE7BFD" w:rsidP="00D0293A">
      <w:pPr>
        <w:pStyle w:val="Title"/>
        <w:spacing w:before="360"/>
      </w:pPr>
      <w:r w:rsidRPr="00CE7BFD">
        <w:t xml:space="preserve">Structural Equation Modeling of </w:t>
      </w:r>
      <w:proofErr w:type="gramStart"/>
      <w:r w:rsidRPr="00CE7BFD">
        <w:t>In</w:t>
      </w:r>
      <w:proofErr w:type="gramEnd"/>
      <w:r w:rsidRPr="00CE7BFD">
        <w:t xml:space="preserve"> silico Perturbations</w:t>
      </w:r>
    </w:p>
    <w:p w14:paraId="5422C47C" w14:textId="712F8843" w:rsidR="00CE7BFD" w:rsidRPr="00CE7BFD" w:rsidRDefault="00CE7BFD" w:rsidP="00C9447A">
      <w:pPr>
        <w:rPr>
          <w:b/>
        </w:rPr>
      </w:pPr>
      <w:r w:rsidRPr="00CE7BFD">
        <w:rPr>
          <w:b/>
        </w:rPr>
        <w:t>Jianying Li</w:t>
      </w:r>
      <w:r w:rsidRPr="00CE7BFD">
        <w:rPr>
          <w:b/>
          <w:vertAlign w:val="superscript"/>
        </w:rPr>
        <w:t>1,2,3</w:t>
      </w:r>
      <w:r w:rsidRPr="00CE7BFD">
        <w:rPr>
          <w:rFonts w:ascii="MuseoSlab" w:hAnsi="MuseoSlab"/>
          <w:color w:val="020202"/>
          <w:sz w:val="20"/>
          <w:szCs w:val="20"/>
          <w:shd w:val="clear" w:color="auto" w:fill="F9F9F9"/>
        </w:rPr>
        <w:t xml:space="preserve"> </w:t>
      </w:r>
      <w:r w:rsidRPr="00CE7BFD">
        <w:rPr>
          <w:rFonts w:ascii="MuseoSlab" w:hAnsi="MuseoSlab"/>
          <w:color w:val="020202"/>
          <w:sz w:val="20"/>
          <w:szCs w:val="20"/>
          <w:shd w:val="clear" w:color="auto" w:fill="F9F9F9"/>
          <w:vertAlign w:val="superscript"/>
        </w:rPr>
        <w:t>†</w:t>
      </w:r>
      <w:r w:rsidRPr="00CE7BFD">
        <w:rPr>
          <w:b/>
        </w:rPr>
        <w:t>, Pierre R. Bushel</w:t>
      </w:r>
      <w:r w:rsidRPr="00CE7BFD">
        <w:rPr>
          <w:b/>
          <w:vertAlign w:val="superscript"/>
        </w:rPr>
        <w:t>3,4</w:t>
      </w:r>
      <w:r w:rsidRPr="00CE7BFD">
        <w:rPr>
          <w:rFonts w:ascii="MuseoSlab" w:hAnsi="MuseoSlab"/>
          <w:color w:val="020202"/>
          <w:sz w:val="20"/>
          <w:szCs w:val="20"/>
          <w:shd w:val="clear" w:color="auto" w:fill="F9F9F9"/>
          <w:vertAlign w:val="superscript"/>
        </w:rPr>
        <w:t xml:space="preserve"> †</w:t>
      </w:r>
      <w:r w:rsidRPr="00CE7BFD">
        <w:rPr>
          <w:b/>
        </w:rPr>
        <w:t>, Lin Lin</w:t>
      </w:r>
      <w:r w:rsidRPr="00CE7BFD">
        <w:rPr>
          <w:b/>
          <w:vertAlign w:val="superscript"/>
        </w:rPr>
        <w:t>5</w:t>
      </w:r>
      <w:r w:rsidR="00676A7B">
        <w:rPr>
          <w:b/>
          <w:vertAlign w:val="superscript"/>
        </w:rPr>
        <w:t>,6</w:t>
      </w:r>
      <w:r w:rsidRPr="00CE7BFD">
        <w:rPr>
          <w:b/>
        </w:rPr>
        <w:t>, Kevin Day</w:t>
      </w:r>
      <w:r w:rsidR="00676A7B">
        <w:rPr>
          <w:b/>
          <w:vertAlign w:val="superscript"/>
        </w:rPr>
        <w:t>7</w:t>
      </w:r>
      <w:r w:rsidRPr="00CE7BFD">
        <w:rPr>
          <w:b/>
        </w:rPr>
        <w:t>, Tianyuan Wang</w:t>
      </w:r>
      <w:r w:rsidRPr="00CE7BFD">
        <w:rPr>
          <w:b/>
          <w:vertAlign w:val="superscript"/>
        </w:rPr>
        <w:t>1,2</w:t>
      </w:r>
      <w:r w:rsidRPr="00CE7BFD">
        <w:rPr>
          <w:b/>
        </w:rPr>
        <w:t>, Francesco J. DeMayo</w:t>
      </w:r>
      <w:r w:rsidR="00676A7B">
        <w:rPr>
          <w:b/>
          <w:vertAlign w:val="superscript"/>
        </w:rPr>
        <w:t>6</w:t>
      </w:r>
      <w:r w:rsidRPr="00CE7BFD">
        <w:rPr>
          <w:b/>
        </w:rPr>
        <w:t>, San-Pin Wu</w:t>
      </w:r>
      <w:r w:rsidR="00676A7B">
        <w:rPr>
          <w:b/>
          <w:vertAlign w:val="superscript"/>
        </w:rPr>
        <w:t>6</w:t>
      </w:r>
      <w:r w:rsidRPr="00CE7BFD">
        <w:rPr>
          <w:b/>
          <w:vertAlign w:val="superscript"/>
        </w:rPr>
        <w:t xml:space="preserve"> *</w:t>
      </w:r>
      <w:r w:rsidRPr="00CE7BFD">
        <w:rPr>
          <w:b/>
        </w:rPr>
        <w:t>, and Jian-Liang Li</w:t>
      </w:r>
      <w:r w:rsidRPr="00CE7BFD">
        <w:rPr>
          <w:b/>
          <w:vertAlign w:val="superscript"/>
        </w:rPr>
        <w:t>1 *</w:t>
      </w:r>
    </w:p>
    <w:p w14:paraId="54D8ABF4" w14:textId="47063F5F" w:rsidR="00CE7BFD" w:rsidRPr="00CE7BFD" w:rsidRDefault="00CE7BFD" w:rsidP="00CE7BFD">
      <w:pPr>
        <w:spacing w:before="240"/>
        <w:rPr>
          <w:bCs/>
        </w:rPr>
      </w:pPr>
      <w:r w:rsidRPr="00CE7BFD">
        <w:rPr>
          <w:bCs/>
          <w:vertAlign w:val="superscript"/>
        </w:rPr>
        <w:t xml:space="preserve">1 </w:t>
      </w:r>
      <w:r w:rsidRPr="00CE7BFD">
        <w:rPr>
          <w:bCs/>
        </w:rPr>
        <w:t xml:space="preserve">Integrative Bioinformatics, </w:t>
      </w:r>
      <w:bookmarkStart w:id="0" w:name="_Hlk70495204"/>
      <w:r w:rsidRPr="00CE7BFD">
        <w:rPr>
          <w:bCs/>
        </w:rPr>
        <w:t xml:space="preserve">Epigenetics and Stem Cell Biology </w:t>
      </w:r>
      <w:r w:rsidR="001D19BC">
        <w:rPr>
          <w:bCs/>
        </w:rPr>
        <w:t>Laboratory</w:t>
      </w:r>
      <w:r w:rsidRPr="00CE7BFD">
        <w:rPr>
          <w:bCs/>
        </w:rPr>
        <w:t xml:space="preserve">, </w:t>
      </w:r>
      <w:bookmarkEnd w:id="0"/>
      <w:r w:rsidRPr="00CE7BFD">
        <w:rPr>
          <w:bCs/>
        </w:rPr>
        <w:t>Division of Intramural Research, National Institute of Environmental Health Sciences, Research Triangle Park, NC 27709, USA</w:t>
      </w:r>
    </w:p>
    <w:p w14:paraId="1749807E" w14:textId="77777777" w:rsidR="00CE7BFD" w:rsidRPr="00CE7BFD" w:rsidRDefault="00CE7BFD" w:rsidP="00CE7BFD">
      <w:pPr>
        <w:spacing w:before="240"/>
        <w:rPr>
          <w:bCs/>
        </w:rPr>
      </w:pPr>
      <w:r w:rsidRPr="00CE7BFD">
        <w:rPr>
          <w:bCs/>
          <w:vertAlign w:val="superscript"/>
        </w:rPr>
        <w:t xml:space="preserve">2 </w:t>
      </w:r>
      <w:r w:rsidRPr="00CE7BFD">
        <w:rPr>
          <w:bCs/>
        </w:rPr>
        <w:t>Kelly Government Solutions, Research Triangle Park, NC 27709, USA</w:t>
      </w:r>
    </w:p>
    <w:p w14:paraId="79D314DF" w14:textId="77777777" w:rsidR="00CE7BFD" w:rsidRPr="00CE7BFD" w:rsidRDefault="00CE7BFD" w:rsidP="00CE7BFD">
      <w:pPr>
        <w:spacing w:before="240"/>
        <w:rPr>
          <w:bCs/>
        </w:rPr>
      </w:pPr>
      <w:r w:rsidRPr="00CE7BFD">
        <w:rPr>
          <w:bCs/>
          <w:vertAlign w:val="superscript"/>
        </w:rPr>
        <w:t xml:space="preserve">3 </w:t>
      </w:r>
      <w:r w:rsidRPr="00CE7BFD">
        <w:rPr>
          <w:bCs/>
          <w:iCs/>
        </w:rPr>
        <w:t xml:space="preserve">Massive Genome Informatics Group, </w:t>
      </w:r>
      <w:r w:rsidRPr="00CE7BFD">
        <w:rPr>
          <w:bCs/>
        </w:rPr>
        <w:t>National Institute of Environmental Health Sciences, Research Triangle Park, NC 27709, USA</w:t>
      </w:r>
    </w:p>
    <w:p w14:paraId="31D4AA92" w14:textId="77777777" w:rsidR="00CE7BFD" w:rsidRPr="00CE7BFD" w:rsidRDefault="00CE7BFD" w:rsidP="00CE7BFD">
      <w:pPr>
        <w:spacing w:before="240"/>
        <w:rPr>
          <w:bCs/>
        </w:rPr>
      </w:pPr>
      <w:r w:rsidRPr="00CE7BFD">
        <w:rPr>
          <w:bCs/>
          <w:vertAlign w:val="superscript"/>
        </w:rPr>
        <w:t xml:space="preserve">4 </w:t>
      </w:r>
      <w:r w:rsidRPr="00CE7BFD">
        <w:rPr>
          <w:bCs/>
        </w:rPr>
        <w:t>Biostatistics and Computational Biology Branch, Division of Intramural Research, National Institute of Environmental Health Sciences, Research Triangle Park, NC 27709, USA</w:t>
      </w:r>
    </w:p>
    <w:p w14:paraId="46A06ABF" w14:textId="77777777" w:rsidR="00CE7BFD" w:rsidRPr="00CE7BFD" w:rsidRDefault="00CE7BFD" w:rsidP="00CE7BFD">
      <w:pPr>
        <w:spacing w:before="240"/>
        <w:rPr>
          <w:bCs/>
        </w:rPr>
      </w:pPr>
      <w:r w:rsidRPr="00CE7BFD">
        <w:rPr>
          <w:bCs/>
          <w:vertAlign w:val="superscript"/>
        </w:rPr>
        <w:t xml:space="preserve">5 </w:t>
      </w:r>
      <w:r w:rsidRPr="00CE7BFD">
        <w:rPr>
          <w:bCs/>
        </w:rPr>
        <w:t>Department of Family Health Care Nursing, University of California at San Francisco, San Francisco, CA 94143, USA</w:t>
      </w:r>
    </w:p>
    <w:p w14:paraId="4D6008F1" w14:textId="7D3FEA98" w:rsidR="00DA5174" w:rsidRDefault="00676A7B" w:rsidP="00CE7BFD">
      <w:pPr>
        <w:spacing w:before="240"/>
        <w:rPr>
          <w:bCs/>
        </w:rPr>
      </w:pPr>
      <w:r>
        <w:rPr>
          <w:bCs/>
          <w:vertAlign w:val="superscript"/>
        </w:rPr>
        <w:t>6</w:t>
      </w:r>
      <w:r w:rsidR="00CE7BFD" w:rsidRPr="00CE7BFD">
        <w:rPr>
          <w:bCs/>
          <w:vertAlign w:val="superscript"/>
        </w:rPr>
        <w:t xml:space="preserve"> </w:t>
      </w:r>
      <w:r w:rsidR="00CE7BFD" w:rsidRPr="00CE7BFD">
        <w:rPr>
          <w:bCs/>
        </w:rPr>
        <w:t>Reproductive and Developmental Biology Laboratory, National Institute of Environmental Health Sciences, Research Triangle Park, NC 27709, USA</w:t>
      </w:r>
    </w:p>
    <w:p w14:paraId="33E3C646" w14:textId="651274E8" w:rsidR="00676A7B" w:rsidRPr="00CE7BFD" w:rsidRDefault="00676A7B" w:rsidP="00676A7B">
      <w:pPr>
        <w:spacing w:before="240"/>
        <w:rPr>
          <w:bCs/>
        </w:rPr>
      </w:pPr>
      <w:r>
        <w:rPr>
          <w:bCs/>
          <w:vertAlign w:val="superscript"/>
        </w:rPr>
        <w:t>7</w:t>
      </w:r>
      <w:r w:rsidRPr="00CE7BFD">
        <w:rPr>
          <w:bCs/>
          <w:vertAlign w:val="superscript"/>
        </w:rPr>
        <w:t xml:space="preserve"> </w:t>
      </w:r>
      <w:r w:rsidRPr="00CE7BFD">
        <w:rPr>
          <w:bCs/>
        </w:rPr>
        <w:t>Duke University, Durham NC 277</w:t>
      </w:r>
      <w:r w:rsidR="003157ED">
        <w:rPr>
          <w:bCs/>
        </w:rPr>
        <w:t>08</w:t>
      </w:r>
    </w:p>
    <w:p w14:paraId="34B0B3E4" w14:textId="77777777" w:rsidR="002C2AEA" w:rsidRDefault="002C2AEA" w:rsidP="002C2AEA">
      <w:pPr>
        <w:spacing w:before="120" w:after="120"/>
        <w:rPr>
          <w:b/>
        </w:rPr>
      </w:pPr>
    </w:p>
    <w:p w14:paraId="6A80F2C8" w14:textId="0A9C2C94" w:rsidR="00DA5174" w:rsidRPr="00DA5174" w:rsidRDefault="00DA5174" w:rsidP="00C9447A">
      <w:pPr>
        <w:shd w:val="clear" w:color="auto" w:fill="F9F9F9"/>
        <w:spacing w:after="150" w:line="360" w:lineRule="atLeast"/>
      </w:pPr>
      <w:r w:rsidRPr="00DA5174">
        <w:rPr>
          <w:rFonts w:ascii="MuseoSlab" w:hAnsi="MuseoSlab"/>
          <w:color w:val="020202"/>
          <w:sz w:val="20"/>
          <w:szCs w:val="20"/>
          <w:vertAlign w:val="superscript"/>
        </w:rPr>
        <w:t>†</w:t>
      </w:r>
      <w:r w:rsidRPr="00DA5174">
        <w:rPr>
          <w:rFonts w:ascii="MuseoSlab" w:hAnsi="MuseoSlab"/>
          <w:color w:val="020202"/>
          <w:sz w:val="27"/>
          <w:szCs w:val="27"/>
        </w:rPr>
        <w:t>These authors have contributed equally to this work and share first authorship</w:t>
      </w:r>
    </w:p>
    <w:p w14:paraId="4D62F0C5" w14:textId="1212DBC5" w:rsidR="00CE7BFD" w:rsidRPr="00697B78" w:rsidRDefault="002868E2" w:rsidP="00CE7BFD">
      <w:pPr>
        <w:spacing w:before="240"/>
        <w:rPr>
          <w:b/>
        </w:rPr>
      </w:pPr>
      <w:r w:rsidRPr="00376CC5">
        <w:rPr>
          <w:b/>
        </w:rPr>
        <w:t xml:space="preserve">* Correspondence: </w:t>
      </w:r>
      <w:r w:rsidR="00671D9A" w:rsidRPr="00376CC5">
        <w:rPr>
          <w:b/>
        </w:rPr>
        <w:br/>
      </w:r>
      <w:r w:rsidR="00CE7BFD" w:rsidRPr="00CE7BFD">
        <w:t>Jian-Liang Li (</w:t>
      </w:r>
      <w:hyperlink r:id="rId8" w:history="1">
        <w:r w:rsidR="00CE7BFD" w:rsidRPr="00CE7BFD">
          <w:rPr>
            <w:rStyle w:val="Hyperlink"/>
          </w:rPr>
          <w:t>jianliang.li@nih.gov</w:t>
        </w:r>
      </w:hyperlink>
      <w:r w:rsidR="00CE7BFD" w:rsidRPr="00CE7BFD">
        <w:t>)</w:t>
      </w:r>
      <w:r w:rsidR="00697B78">
        <w:rPr>
          <w:b/>
        </w:rPr>
        <w:t xml:space="preserve"> </w:t>
      </w:r>
      <w:r w:rsidR="00697B78" w:rsidRPr="00C9447A">
        <w:rPr>
          <w:bCs/>
        </w:rPr>
        <w:t xml:space="preserve">and </w:t>
      </w:r>
      <w:r w:rsidR="00CE7BFD" w:rsidRPr="00CE7BFD">
        <w:t>San-Pin Wu (</w:t>
      </w:r>
      <w:hyperlink r:id="rId9" w:history="1">
        <w:r w:rsidR="00CE7BFD" w:rsidRPr="00CE7BFD">
          <w:rPr>
            <w:rStyle w:val="Hyperlink"/>
          </w:rPr>
          <w:t>steve.wu@nih.gov</w:t>
        </w:r>
      </w:hyperlink>
      <w:r w:rsidR="00CE7BFD" w:rsidRPr="00CE7BFD">
        <w:t xml:space="preserve">) </w:t>
      </w:r>
    </w:p>
    <w:p w14:paraId="55458F15" w14:textId="5A5AAAD6" w:rsidR="002868E2" w:rsidRPr="00C9447A" w:rsidRDefault="00BF7F8C" w:rsidP="00671D9A">
      <w:pPr>
        <w:spacing w:before="240"/>
        <w:rPr>
          <w:bCs/>
        </w:rPr>
      </w:pPr>
      <w:bookmarkStart w:id="1" w:name="_Hlk74037842"/>
      <w:r w:rsidRPr="00C9447A">
        <w:rPr>
          <w:bCs/>
        </w:rPr>
        <w:t xml:space="preserve">Running Title: </w:t>
      </w:r>
      <w:r w:rsidR="00E70589" w:rsidRPr="00C9447A">
        <w:rPr>
          <w:bCs/>
        </w:rPr>
        <w:t>Structural Equation Modeling In silico</w:t>
      </w:r>
    </w:p>
    <w:bookmarkEnd w:id="1"/>
    <w:p w14:paraId="5290FE8D" w14:textId="77777777" w:rsidR="00CE7BFD" w:rsidRPr="00CE7BFD" w:rsidRDefault="00817DD6" w:rsidP="00CE7BFD">
      <w:pPr>
        <w:pStyle w:val="AuthorList"/>
      </w:pPr>
      <w:r w:rsidRPr="00376CC5">
        <w:t xml:space="preserve">Keywords: </w:t>
      </w:r>
      <w:r w:rsidR="00CE7BFD" w:rsidRPr="00CE7BFD">
        <w:t xml:space="preserve">Structural Equation Modeling, gene expression, </w:t>
      </w:r>
      <w:r w:rsidR="00CE7BFD" w:rsidRPr="00CE7BFD">
        <w:rPr>
          <w:i/>
          <w:iCs/>
        </w:rPr>
        <w:t>in silico</w:t>
      </w:r>
      <w:r w:rsidR="00CE7BFD" w:rsidRPr="00CE7BFD">
        <w:t xml:space="preserve"> perturbation, molecular interaction, R, Shiny</w:t>
      </w:r>
    </w:p>
    <w:p w14:paraId="41BB7F7A" w14:textId="4DF14F6E" w:rsidR="00697B78" w:rsidRDefault="003D38CE">
      <w:pPr>
        <w:spacing w:after="200" w:line="276" w:lineRule="auto"/>
      </w:pPr>
      <w:r>
        <w:t xml:space="preserve">Word count:   </w:t>
      </w:r>
      <w:commentRangeStart w:id="2"/>
      <w:del w:id="3" w:author="Li, Jian-Liang (NIH/NIEHS) [E]" w:date="2021-10-12T16:47:00Z">
        <w:r w:rsidR="00450191" w:rsidDel="00DF318E">
          <w:delText>2249</w:delText>
        </w:r>
        <w:commentRangeEnd w:id="2"/>
        <w:r w:rsidR="000D5BB4" w:rsidDel="00DF318E">
          <w:rPr>
            <w:rStyle w:val="CommentReference"/>
            <w:rFonts w:eastAsiaTheme="minorHAnsi" w:cstheme="minorBidi"/>
            <w:lang w:eastAsia="en-US"/>
          </w:rPr>
          <w:commentReference w:id="2"/>
        </w:r>
      </w:del>
      <w:ins w:id="4" w:author="Li, Jian-Liang (NIH/NIEHS) [E]" w:date="2021-10-12T16:47:00Z">
        <w:r w:rsidR="00DF318E">
          <w:t>3</w:t>
        </w:r>
      </w:ins>
      <w:ins w:id="5" w:author="Li, Jian-Liang (NIH/NIEHS) [E]" w:date="2021-10-12T17:06:00Z">
        <w:r w:rsidR="00D14262">
          <w:t>657</w:t>
        </w:r>
      </w:ins>
    </w:p>
    <w:p w14:paraId="02C0B0A1" w14:textId="4A807AD3" w:rsidR="00697B78" w:rsidRDefault="003D38CE">
      <w:pPr>
        <w:spacing w:after="200" w:line="276" w:lineRule="auto"/>
      </w:pPr>
      <w:r>
        <w:t xml:space="preserve">Number of Figures: </w:t>
      </w:r>
      <w:del w:id="6" w:author="Pierre Bushel" w:date="2021-10-11T10:08:00Z">
        <w:r w:rsidR="00697B78" w:rsidDel="000D5BB4">
          <w:delText>2</w:delText>
        </w:r>
      </w:del>
      <w:ins w:id="7" w:author="Pierre Bushel" w:date="2021-10-11T10:08:00Z">
        <w:r w:rsidR="000D5BB4">
          <w:t>4</w:t>
        </w:r>
      </w:ins>
      <w:r w:rsidR="00903B4E">
        <w:tab/>
      </w:r>
      <w:r w:rsidR="00903B4E">
        <w:tab/>
        <w:t xml:space="preserve">Number of Supplementary Figures: </w:t>
      </w:r>
      <w:r w:rsidR="00705368">
        <w:t>2</w:t>
      </w:r>
    </w:p>
    <w:p w14:paraId="1E6700D7" w14:textId="0A2C9B97" w:rsidR="00DA5174" w:rsidRPr="00C9447A" w:rsidRDefault="003D38CE" w:rsidP="00464C8E">
      <w:pPr>
        <w:spacing w:line="480" w:lineRule="auto"/>
      </w:pPr>
      <w:r>
        <w:t>Number of Tables:</w:t>
      </w:r>
      <w:r w:rsidR="00697B78">
        <w:t xml:space="preserve"> 0</w:t>
      </w:r>
      <w:r w:rsidR="00903B4E">
        <w:tab/>
      </w:r>
      <w:r w:rsidR="00903B4E">
        <w:tab/>
      </w:r>
      <w:commentRangeStart w:id="8"/>
      <w:commentRangeStart w:id="9"/>
      <w:r w:rsidR="00903B4E">
        <w:t>Number of Supplementary Tables: 2</w:t>
      </w:r>
      <w:commentRangeEnd w:id="8"/>
      <w:r w:rsidR="00134BF4">
        <w:rPr>
          <w:rStyle w:val="CommentReference"/>
          <w:rFonts w:eastAsiaTheme="minorHAnsi" w:cstheme="minorBidi"/>
          <w:lang w:eastAsia="en-US"/>
        </w:rPr>
        <w:commentReference w:id="8"/>
      </w:r>
      <w:commentRangeEnd w:id="9"/>
      <w:r w:rsidR="00A254A2">
        <w:rPr>
          <w:rStyle w:val="CommentReference"/>
          <w:rFonts w:eastAsiaTheme="minorHAnsi" w:cstheme="minorBidi"/>
          <w:lang w:eastAsia="en-US"/>
        </w:rPr>
        <w:commentReference w:id="9"/>
      </w:r>
    </w:p>
    <w:p w14:paraId="193DDAAB" w14:textId="77777777" w:rsidR="00464C8E" w:rsidRDefault="00464C8E">
      <w:pPr>
        <w:spacing w:after="200" w:line="276" w:lineRule="auto"/>
        <w:rPr>
          <w:rFonts w:eastAsia="Cambria"/>
          <w:b/>
          <w:lang w:eastAsia="en-US"/>
        </w:rPr>
      </w:pPr>
      <w:r>
        <w:br w:type="page"/>
      </w:r>
    </w:p>
    <w:p w14:paraId="0DE39BAF" w14:textId="3BA738E1" w:rsidR="00747B76" w:rsidRDefault="00747B76" w:rsidP="00464C8E">
      <w:pPr>
        <w:pStyle w:val="Heading1"/>
        <w:tabs>
          <w:tab w:val="clear" w:pos="567"/>
        </w:tabs>
      </w:pPr>
      <w:r w:rsidRPr="00E61C07">
        <w:lastRenderedPageBreak/>
        <w:t>Abstract</w:t>
      </w:r>
    </w:p>
    <w:p w14:paraId="6FD8348E" w14:textId="0FB43198" w:rsidR="00747B76" w:rsidRPr="00E55885" w:rsidRDefault="00165DD3" w:rsidP="00E55885">
      <w:pPr>
        <w:spacing w:line="480" w:lineRule="auto"/>
        <w:jc w:val="both"/>
        <w:rPr>
          <w:color w:val="333333"/>
          <w:shd w:val="clear" w:color="auto" w:fill="FFFFFF"/>
        </w:rPr>
      </w:pPr>
      <w:bookmarkStart w:id="10" w:name="_Hlk65316311"/>
      <w:r>
        <w:rPr>
          <w:color w:val="333333"/>
          <w:shd w:val="clear" w:color="auto" w:fill="FFFFFF"/>
        </w:rPr>
        <w:t xml:space="preserve">Gene expression is controlled by multiple regulators and </w:t>
      </w:r>
      <w:r w:rsidR="00F751F5">
        <w:rPr>
          <w:color w:val="333333"/>
          <w:shd w:val="clear" w:color="auto" w:fill="FFFFFF"/>
        </w:rPr>
        <w:t>their interactions</w:t>
      </w:r>
      <w:r>
        <w:rPr>
          <w:color w:val="333333"/>
          <w:shd w:val="clear" w:color="auto" w:fill="FFFFFF"/>
        </w:rPr>
        <w:t>.</w:t>
      </w:r>
      <w:r w:rsidR="00201806">
        <w:rPr>
          <w:color w:val="333333"/>
          <w:shd w:val="clear" w:color="auto" w:fill="FFFFFF"/>
        </w:rPr>
        <w:t xml:space="preserve"> </w:t>
      </w:r>
      <w:r w:rsidR="00787771">
        <w:rPr>
          <w:color w:val="333333"/>
          <w:shd w:val="clear" w:color="auto" w:fill="FFFFFF"/>
        </w:rPr>
        <w:t>Data from g</w:t>
      </w:r>
      <w:r w:rsidR="00201806">
        <w:rPr>
          <w:color w:val="333333"/>
          <w:shd w:val="clear" w:color="auto" w:fill="FFFFFF"/>
        </w:rPr>
        <w:t>enome</w:t>
      </w:r>
      <w:r w:rsidR="00652276">
        <w:rPr>
          <w:color w:val="333333"/>
          <w:shd w:val="clear" w:color="auto" w:fill="FFFFFF"/>
        </w:rPr>
        <w:t>-wide gene expression assays</w:t>
      </w:r>
      <w:r w:rsidR="00787771">
        <w:rPr>
          <w:color w:val="333333"/>
          <w:shd w:val="clear" w:color="auto" w:fill="FFFFFF"/>
        </w:rPr>
        <w:t xml:space="preserve"> enable </w:t>
      </w:r>
      <w:r w:rsidR="00BC4263">
        <w:rPr>
          <w:color w:val="333333"/>
          <w:shd w:val="clear" w:color="auto" w:fill="FFFFFF"/>
        </w:rPr>
        <w:t xml:space="preserve">a </w:t>
      </w:r>
      <w:r w:rsidR="0038656E">
        <w:rPr>
          <w:color w:val="333333"/>
          <w:shd w:val="clear" w:color="auto" w:fill="FFFFFF"/>
        </w:rPr>
        <w:t>mathe</w:t>
      </w:r>
      <w:r w:rsidR="00B67781">
        <w:rPr>
          <w:color w:val="333333"/>
          <w:shd w:val="clear" w:color="auto" w:fill="FFFFFF"/>
        </w:rPr>
        <w:t>ma</w:t>
      </w:r>
      <w:r w:rsidR="0038656E">
        <w:rPr>
          <w:color w:val="333333"/>
          <w:shd w:val="clear" w:color="auto" w:fill="FFFFFF"/>
        </w:rPr>
        <w:t>tical estimation</w:t>
      </w:r>
      <w:r w:rsidR="00BC4263">
        <w:rPr>
          <w:color w:val="333333"/>
          <w:shd w:val="clear" w:color="auto" w:fill="FFFFFF"/>
        </w:rPr>
        <w:t xml:space="preserve"> of molecular activities </w:t>
      </w:r>
      <w:r w:rsidR="00551631">
        <w:rPr>
          <w:color w:val="333333"/>
          <w:shd w:val="clear" w:color="auto" w:fill="FFFFFF"/>
        </w:rPr>
        <w:t xml:space="preserve">via </w:t>
      </w:r>
      <w:r w:rsidR="00D736CE">
        <w:rPr>
          <w:color w:val="333333"/>
          <w:shd w:val="clear" w:color="auto" w:fill="FFFFFF"/>
        </w:rPr>
        <w:t xml:space="preserve">a </w:t>
      </w:r>
      <w:r w:rsidR="00A3457B" w:rsidRPr="00A3457B">
        <w:rPr>
          <w:color w:val="333333"/>
          <w:shd w:val="clear" w:color="auto" w:fill="FFFFFF"/>
        </w:rPr>
        <w:t>projection from</w:t>
      </w:r>
      <w:r w:rsidR="00952F01">
        <w:rPr>
          <w:color w:val="333333"/>
          <w:shd w:val="clear" w:color="auto" w:fill="FFFFFF"/>
        </w:rPr>
        <w:t xml:space="preserve"> </w:t>
      </w:r>
      <w:r w:rsidR="00A51EBB">
        <w:rPr>
          <w:color w:val="333333"/>
          <w:shd w:val="clear" w:color="auto" w:fill="FFFFFF"/>
        </w:rPr>
        <w:t xml:space="preserve">the </w:t>
      </w:r>
      <w:r w:rsidR="00952F01">
        <w:rPr>
          <w:color w:val="333333"/>
          <w:shd w:val="clear" w:color="auto" w:fill="FFFFFF"/>
        </w:rPr>
        <w:t>gene signature of</w:t>
      </w:r>
      <w:r w:rsidR="00A3457B" w:rsidRPr="00A3457B">
        <w:rPr>
          <w:color w:val="333333"/>
          <w:shd w:val="clear" w:color="auto" w:fill="FFFFFF"/>
        </w:rPr>
        <w:t xml:space="preserve"> a </w:t>
      </w:r>
      <w:del w:id="11" w:author="Wu, Steve (NIH/NIEHS) [E]" w:date="2021-10-12T13:15:00Z">
        <w:r w:rsidR="004E403B" w:rsidDel="008F47C9">
          <w:rPr>
            <w:color w:val="333333"/>
            <w:shd w:val="clear" w:color="auto" w:fill="FFFFFF"/>
          </w:rPr>
          <w:delText>non-human</w:delText>
        </w:r>
      </w:del>
      <w:ins w:id="12" w:author="Wu, Steve (NIH/NIEHS) [E]" w:date="2021-10-12T13:15:00Z">
        <w:r w:rsidR="008F47C9">
          <w:rPr>
            <w:color w:val="333333"/>
            <w:shd w:val="clear" w:color="auto" w:fill="FFFFFF"/>
          </w:rPr>
          <w:t>model</w:t>
        </w:r>
      </w:ins>
      <w:r w:rsidR="00A3457B" w:rsidRPr="00A3457B">
        <w:rPr>
          <w:color w:val="333333"/>
          <w:shd w:val="clear" w:color="auto" w:fill="FFFFFF"/>
        </w:rPr>
        <w:t xml:space="preserve"> </w:t>
      </w:r>
      <w:r w:rsidR="00A3457B">
        <w:rPr>
          <w:color w:val="333333"/>
          <w:shd w:val="clear" w:color="auto" w:fill="FFFFFF"/>
        </w:rPr>
        <w:t>system</w:t>
      </w:r>
      <w:r w:rsidR="00A3457B" w:rsidRPr="00A3457B">
        <w:rPr>
          <w:color w:val="333333"/>
          <w:shd w:val="clear" w:color="auto" w:fill="FFFFFF"/>
        </w:rPr>
        <w:t xml:space="preserve"> to</w:t>
      </w:r>
      <w:r w:rsidR="006278AF">
        <w:rPr>
          <w:color w:val="333333"/>
          <w:shd w:val="clear" w:color="auto" w:fill="FFFFFF"/>
        </w:rPr>
        <w:t xml:space="preserve"> gene expression profiles of</w:t>
      </w:r>
      <w:r w:rsidR="00A3457B" w:rsidRPr="00A3457B">
        <w:rPr>
          <w:color w:val="333333"/>
          <w:shd w:val="clear" w:color="auto" w:fill="FFFFFF"/>
        </w:rPr>
        <w:t xml:space="preserve"> </w:t>
      </w:r>
      <w:ins w:id="13" w:author="Pierre Bushel" w:date="2021-10-11T10:10:00Z">
        <w:r w:rsidR="000B26BC">
          <w:rPr>
            <w:color w:val="333333"/>
            <w:shd w:val="clear" w:color="auto" w:fill="FFFFFF"/>
          </w:rPr>
          <w:t>a</w:t>
        </w:r>
        <w:r w:rsidR="00213179">
          <w:rPr>
            <w:color w:val="333333"/>
            <w:shd w:val="clear" w:color="auto" w:fill="FFFFFF"/>
          </w:rPr>
          <w:t xml:space="preserve"> </w:t>
        </w:r>
      </w:ins>
      <w:r w:rsidR="00A3457B" w:rsidRPr="00A3457B">
        <w:rPr>
          <w:color w:val="333333"/>
          <w:shd w:val="clear" w:color="auto" w:fill="FFFFFF"/>
        </w:rPr>
        <w:t>human</w:t>
      </w:r>
      <w:r w:rsidR="00952F01">
        <w:rPr>
          <w:color w:val="333333"/>
          <w:shd w:val="clear" w:color="auto" w:fill="FFFFFF"/>
        </w:rPr>
        <w:t xml:space="preserve"> </w:t>
      </w:r>
      <w:del w:id="14" w:author="Wu, Steve (NIH/NIEHS) [E]" w:date="2021-10-12T13:15:00Z">
        <w:r w:rsidR="00C51384" w:rsidDel="00EC6AA2">
          <w:rPr>
            <w:color w:val="333333"/>
            <w:shd w:val="clear" w:color="auto" w:fill="FFFFFF"/>
          </w:rPr>
          <w:delText>system</w:delText>
        </w:r>
        <w:r w:rsidR="00642A76" w:rsidDel="00EC6AA2">
          <w:rPr>
            <w:color w:val="333333"/>
            <w:shd w:val="clear" w:color="auto" w:fill="FFFFFF"/>
          </w:rPr>
          <w:delText xml:space="preserve"> </w:delText>
        </w:r>
      </w:del>
      <w:ins w:id="15" w:author="Wu, Steve (NIH/NIEHS) [E]" w:date="2021-10-12T13:15:00Z">
        <w:r w:rsidR="00EC6AA2">
          <w:rPr>
            <w:color w:val="333333"/>
            <w:shd w:val="clear" w:color="auto" w:fill="FFFFFF"/>
          </w:rPr>
          <w:t xml:space="preserve">tissue </w:t>
        </w:r>
      </w:ins>
      <w:r w:rsidR="00321602">
        <w:rPr>
          <w:color w:val="333333"/>
          <w:shd w:val="clear" w:color="auto" w:fill="FFFFFF"/>
        </w:rPr>
        <w:t>using</w:t>
      </w:r>
      <w:r w:rsidR="00642A76">
        <w:rPr>
          <w:color w:val="333333"/>
          <w:shd w:val="clear" w:color="auto" w:fill="FFFFFF"/>
        </w:rPr>
        <w:t xml:space="preserve"> a </w:t>
      </w:r>
      <w:del w:id="16" w:author="Li, Jian-Liang (NIH/NIEHS) [E]" w:date="2021-10-12T16:40:00Z">
        <w:r w:rsidR="00642A76" w:rsidDel="002027DD">
          <w:rPr>
            <w:color w:val="333333"/>
            <w:shd w:val="clear" w:color="auto" w:fill="FFFFFF"/>
          </w:rPr>
          <w:delText>T-score</w:delText>
        </w:r>
      </w:del>
      <w:ins w:id="17" w:author="Li, Jian-Liang (NIH/NIEHS) [E]" w:date="2021-10-12T16:40:00Z">
        <w:r w:rsidR="002027DD">
          <w:rPr>
            <w:color w:val="333333"/>
            <w:shd w:val="clear" w:color="auto" w:fill="FFFFFF"/>
          </w:rPr>
          <w:t>T-Score</w:t>
        </w:r>
      </w:ins>
      <w:r w:rsidR="00642A76">
        <w:rPr>
          <w:color w:val="333333"/>
          <w:shd w:val="clear" w:color="auto" w:fill="FFFFFF"/>
        </w:rPr>
        <w:t xml:space="preserve"> </w:t>
      </w:r>
      <w:r w:rsidR="00A51EBB">
        <w:rPr>
          <w:color w:val="333333"/>
          <w:shd w:val="clear" w:color="auto" w:fill="FFFFFF"/>
        </w:rPr>
        <w:t>calculation</w:t>
      </w:r>
      <w:r w:rsidR="006278AF">
        <w:rPr>
          <w:color w:val="333333"/>
          <w:shd w:val="clear" w:color="auto" w:fill="FFFFFF"/>
        </w:rPr>
        <w:t>.</w:t>
      </w:r>
      <w:r w:rsidR="002056B1">
        <w:rPr>
          <w:color w:val="333333"/>
          <w:shd w:val="clear" w:color="auto" w:fill="FFFFFF"/>
        </w:rPr>
        <w:t xml:space="preserve"> </w:t>
      </w:r>
      <w:r w:rsidR="004E403B">
        <w:rPr>
          <w:color w:val="333333"/>
          <w:shd w:val="clear" w:color="auto" w:fill="FFFFFF"/>
        </w:rPr>
        <w:t>Th</w:t>
      </w:r>
      <w:r w:rsidR="00C51384">
        <w:rPr>
          <w:color w:val="333333"/>
          <w:shd w:val="clear" w:color="auto" w:fill="FFFFFF"/>
        </w:rPr>
        <w:t>is</w:t>
      </w:r>
      <w:r w:rsidR="004E403B">
        <w:rPr>
          <w:color w:val="333333"/>
          <w:shd w:val="clear" w:color="auto" w:fill="FFFFFF"/>
        </w:rPr>
        <w:t xml:space="preserve"> </w:t>
      </w:r>
      <w:r w:rsidR="00F751F5">
        <w:rPr>
          <w:color w:val="333333"/>
          <w:shd w:val="clear" w:color="auto" w:fill="FFFFFF"/>
        </w:rPr>
        <w:t>approach is valuable in gaining further</w:t>
      </w:r>
      <w:r w:rsidR="00C51384">
        <w:rPr>
          <w:color w:val="333333"/>
          <w:shd w:val="clear" w:color="auto" w:fill="FFFFFF"/>
        </w:rPr>
        <w:t xml:space="preserve"> understand</w:t>
      </w:r>
      <w:r w:rsidR="00F751F5">
        <w:rPr>
          <w:color w:val="333333"/>
          <w:shd w:val="clear" w:color="auto" w:fill="FFFFFF"/>
        </w:rPr>
        <w:t>ing of</w:t>
      </w:r>
      <w:r w:rsidR="00C51384">
        <w:rPr>
          <w:color w:val="333333"/>
          <w:shd w:val="clear" w:color="auto" w:fill="FFFFFF"/>
        </w:rPr>
        <w:t xml:space="preserve"> the complex human system </w:t>
      </w:r>
      <w:r w:rsidR="00F751F5">
        <w:rPr>
          <w:color w:val="333333"/>
          <w:shd w:val="clear" w:color="auto" w:fill="FFFFFF"/>
        </w:rPr>
        <w:t>with</w:t>
      </w:r>
      <w:r w:rsidR="00C51384">
        <w:rPr>
          <w:color w:val="333333"/>
          <w:shd w:val="clear" w:color="auto" w:fill="FFFFFF"/>
        </w:rPr>
        <w:t xml:space="preserve"> potential clinical </w:t>
      </w:r>
      <w:r w:rsidR="00F751F5">
        <w:rPr>
          <w:color w:val="333333"/>
          <w:shd w:val="clear" w:color="auto" w:fill="FFFFFF"/>
        </w:rPr>
        <w:t>implications</w:t>
      </w:r>
      <w:r w:rsidR="00C51384">
        <w:rPr>
          <w:color w:val="333333"/>
          <w:shd w:val="clear" w:color="auto" w:fill="FFFFFF"/>
        </w:rPr>
        <w:t xml:space="preserve">. </w:t>
      </w:r>
      <w:r w:rsidR="00AF1FDC">
        <w:rPr>
          <w:color w:val="333333"/>
          <w:shd w:val="clear" w:color="auto" w:fill="FFFFFF"/>
        </w:rPr>
        <w:t xml:space="preserve">With </w:t>
      </w:r>
      <w:r w:rsidR="00BC7BF4">
        <w:rPr>
          <w:color w:val="333333"/>
          <w:shd w:val="clear" w:color="auto" w:fill="FFFFFF"/>
        </w:rPr>
        <w:t xml:space="preserve">the </w:t>
      </w:r>
      <w:r w:rsidR="00EB71F5">
        <w:rPr>
          <w:color w:val="333333"/>
          <w:shd w:val="clear" w:color="auto" w:fill="FFFFFF"/>
        </w:rPr>
        <w:t>quantification</w:t>
      </w:r>
      <w:r w:rsidR="00BC7BF4">
        <w:rPr>
          <w:color w:val="333333"/>
          <w:shd w:val="clear" w:color="auto" w:fill="FFFFFF"/>
        </w:rPr>
        <w:t xml:space="preserve"> of a given gene activit</w:t>
      </w:r>
      <w:r w:rsidR="00882D48">
        <w:rPr>
          <w:color w:val="333333"/>
          <w:shd w:val="clear" w:color="auto" w:fill="FFFFFF"/>
        </w:rPr>
        <w:t>y</w:t>
      </w:r>
      <w:r w:rsidR="00BC7BF4">
        <w:rPr>
          <w:color w:val="333333"/>
          <w:shd w:val="clear" w:color="auto" w:fill="FFFFFF"/>
        </w:rPr>
        <w:t xml:space="preserve"> in </w:t>
      </w:r>
      <w:r w:rsidR="00882D48">
        <w:rPr>
          <w:color w:val="333333"/>
          <w:shd w:val="clear" w:color="auto" w:fill="FFFFFF"/>
        </w:rPr>
        <w:t>each</w:t>
      </w:r>
      <w:r w:rsidR="00EA404C">
        <w:rPr>
          <w:color w:val="333333"/>
          <w:shd w:val="clear" w:color="auto" w:fill="FFFFFF"/>
        </w:rPr>
        <w:t xml:space="preserve"> individual</w:t>
      </w:r>
      <w:r w:rsidR="00882D48">
        <w:rPr>
          <w:color w:val="333333"/>
          <w:shd w:val="clear" w:color="auto" w:fill="FFFFFF"/>
        </w:rPr>
        <w:t xml:space="preserve"> specimen,</w:t>
      </w:r>
      <w:r w:rsidR="00EA404C">
        <w:rPr>
          <w:color w:val="333333"/>
          <w:shd w:val="clear" w:color="auto" w:fill="FFFFFF"/>
        </w:rPr>
        <w:t xml:space="preserve"> </w:t>
      </w:r>
      <w:r w:rsidR="006208AB">
        <w:rPr>
          <w:color w:val="333333"/>
          <w:shd w:val="clear" w:color="auto" w:fill="FFFFFF"/>
        </w:rPr>
        <w:t>s</w:t>
      </w:r>
      <w:r w:rsidR="00882D48">
        <w:rPr>
          <w:color w:val="333333"/>
          <w:shd w:val="clear" w:color="auto" w:fill="FFFFFF"/>
        </w:rPr>
        <w:t xml:space="preserve">tructural </w:t>
      </w:r>
      <w:r w:rsidR="006208AB">
        <w:rPr>
          <w:color w:val="333333"/>
          <w:shd w:val="clear" w:color="auto" w:fill="FFFFFF"/>
        </w:rPr>
        <w:t>e</w:t>
      </w:r>
      <w:r w:rsidR="00882D48">
        <w:rPr>
          <w:color w:val="333333"/>
          <w:shd w:val="clear" w:color="auto" w:fill="FFFFFF"/>
        </w:rPr>
        <w:t xml:space="preserve">quation </w:t>
      </w:r>
      <w:r w:rsidR="006208AB">
        <w:rPr>
          <w:color w:val="333333"/>
          <w:shd w:val="clear" w:color="auto" w:fill="FFFFFF"/>
        </w:rPr>
        <w:t>m</w:t>
      </w:r>
      <w:r w:rsidR="00882D48">
        <w:rPr>
          <w:color w:val="333333"/>
          <w:shd w:val="clear" w:color="auto" w:fill="FFFFFF"/>
        </w:rPr>
        <w:t>odeling (</w:t>
      </w:r>
      <w:r w:rsidR="00882D48" w:rsidRPr="00074519">
        <w:rPr>
          <w:color w:val="333333"/>
          <w:shd w:val="clear" w:color="auto" w:fill="FFFFFF"/>
        </w:rPr>
        <w:t>SEM</w:t>
      </w:r>
      <w:r w:rsidR="00882D48">
        <w:rPr>
          <w:color w:val="333333"/>
          <w:shd w:val="clear" w:color="auto" w:fill="FFFFFF"/>
        </w:rPr>
        <w:t xml:space="preserve">) </w:t>
      </w:r>
      <w:r w:rsidR="00F16EF0">
        <w:rPr>
          <w:color w:val="333333"/>
          <w:shd w:val="clear" w:color="auto" w:fill="FFFFFF"/>
        </w:rPr>
        <w:t>has the potential to</w:t>
      </w:r>
      <w:r w:rsidR="00882D48">
        <w:rPr>
          <w:color w:val="333333"/>
          <w:shd w:val="clear" w:color="auto" w:fill="FFFFFF"/>
        </w:rPr>
        <w:t xml:space="preserve"> determine the</w:t>
      </w:r>
      <w:r w:rsidR="00882D48" w:rsidRPr="00E55885">
        <w:rPr>
          <w:shd w:val="clear" w:color="auto" w:fill="FFFFFF"/>
        </w:rPr>
        <w:t xml:space="preserve"> </w:t>
      </w:r>
      <w:r w:rsidR="00B133BC" w:rsidRPr="00E55885">
        <w:rPr>
          <w:shd w:val="clear" w:color="auto" w:fill="FFFFFF"/>
        </w:rPr>
        <w:t>concurrent</w:t>
      </w:r>
      <w:r w:rsidR="004C5BE8" w:rsidRPr="00E55885">
        <w:rPr>
          <w:shd w:val="clear" w:color="auto" w:fill="FFFFFF"/>
        </w:rPr>
        <w:t xml:space="preserve"> </w:t>
      </w:r>
      <w:r w:rsidR="00B133BC" w:rsidRPr="00E55885">
        <w:rPr>
          <w:shd w:val="clear" w:color="auto" w:fill="FFFFFF"/>
        </w:rPr>
        <w:t>regulatory effects</w:t>
      </w:r>
      <w:r w:rsidR="00110220" w:rsidRPr="00E55885">
        <w:rPr>
          <w:shd w:val="clear" w:color="auto" w:fill="FFFFFF"/>
        </w:rPr>
        <w:t xml:space="preserve"> of </w:t>
      </w:r>
      <w:r w:rsidR="008E2895" w:rsidRPr="00E55885">
        <w:rPr>
          <w:shd w:val="clear" w:color="auto" w:fill="FFFFFF"/>
        </w:rPr>
        <w:t>two or more</w:t>
      </w:r>
      <w:r w:rsidR="00110220" w:rsidRPr="00E55885">
        <w:rPr>
          <w:shd w:val="clear" w:color="auto" w:fill="FFFFFF"/>
        </w:rPr>
        <w:t xml:space="preserve"> upstream regulators</w:t>
      </w:r>
      <w:r w:rsidR="00B133BC" w:rsidRPr="00E55885">
        <w:rPr>
          <w:shd w:val="clear" w:color="auto" w:fill="FFFFFF"/>
        </w:rPr>
        <w:t xml:space="preserve"> on </w:t>
      </w:r>
      <w:r w:rsidR="00F16EF0">
        <w:rPr>
          <w:shd w:val="clear" w:color="auto" w:fill="FFFFFF"/>
        </w:rPr>
        <w:t xml:space="preserve">the expression </w:t>
      </w:r>
      <w:r w:rsidR="007D4D79" w:rsidRPr="00E55885">
        <w:rPr>
          <w:shd w:val="clear" w:color="auto" w:fill="FFFFFF"/>
        </w:rPr>
        <w:t>level</w:t>
      </w:r>
      <w:r w:rsidR="000062B1" w:rsidRPr="00E55885">
        <w:rPr>
          <w:shd w:val="clear" w:color="auto" w:fill="FFFFFF"/>
        </w:rPr>
        <w:t xml:space="preserve"> </w:t>
      </w:r>
      <w:r w:rsidR="00110220" w:rsidRPr="00E55885">
        <w:rPr>
          <w:shd w:val="clear" w:color="auto" w:fill="FFFFFF"/>
        </w:rPr>
        <w:t>or activit</w:t>
      </w:r>
      <w:r w:rsidR="00F16EF0">
        <w:rPr>
          <w:shd w:val="clear" w:color="auto" w:fill="FFFFFF"/>
        </w:rPr>
        <w:t>y</w:t>
      </w:r>
      <w:r w:rsidR="00110220" w:rsidRPr="00E55885">
        <w:rPr>
          <w:shd w:val="clear" w:color="auto" w:fill="FFFFFF"/>
        </w:rPr>
        <w:t xml:space="preserve"> of </w:t>
      </w:r>
      <w:r w:rsidR="000062B1" w:rsidRPr="00E55885">
        <w:rPr>
          <w:shd w:val="clear" w:color="auto" w:fill="FFFFFF"/>
        </w:rPr>
        <w:t>a downstream reporter gene</w:t>
      </w:r>
      <w:r w:rsidR="00110220" w:rsidRPr="00E55885">
        <w:rPr>
          <w:shd w:val="clear" w:color="auto" w:fill="FFFFFF"/>
        </w:rPr>
        <w:t>.</w:t>
      </w:r>
      <w:r w:rsidR="005C64FC" w:rsidRPr="00E55885">
        <w:rPr>
          <w:shd w:val="clear" w:color="auto" w:fill="FFFFFF"/>
        </w:rPr>
        <w:t xml:space="preserve"> </w:t>
      </w:r>
      <w:r w:rsidR="00C51384">
        <w:rPr>
          <w:shd w:val="clear" w:color="auto" w:fill="FFFFFF"/>
        </w:rPr>
        <w:t xml:space="preserve">Here </w:t>
      </w:r>
      <w:bookmarkEnd w:id="10"/>
      <w:r w:rsidR="00C51384">
        <w:rPr>
          <w:shd w:val="clear" w:color="auto" w:fill="FFFFFF"/>
        </w:rPr>
        <w:t>w</w:t>
      </w:r>
      <w:r w:rsidR="00747B76" w:rsidRPr="00E55885">
        <w:rPr>
          <w:shd w:val="clear" w:color="auto" w:fill="FFFFFF"/>
        </w:rPr>
        <w:t>e developed a</w:t>
      </w:r>
      <w:r w:rsidR="00394E01">
        <w:rPr>
          <w:shd w:val="clear" w:color="auto" w:fill="FFFFFF"/>
        </w:rPr>
        <w:t>n</w:t>
      </w:r>
      <w:r w:rsidR="00747B76" w:rsidRPr="00E55885">
        <w:rPr>
          <w:shd w:val="clear" w:color="auto" w:fill="FFFFFF"/>
        </w:rPr>
        <w:t xml:space="preserve"> R Shiny application, termed “Structural Equation Modeling of </w:t>
      </w:r>
      <w:proofErr w:type="gramStart"/>
      <w:r w:rsidR="00747B76" w:rsidRPr="00E55885">
        <w:rPr>
          <w:shd w:val="clear" w:color="auto" w:fill="FFFFFF"/>
        </w:rPr>
        <w:t>In</w:t>
      </w:r>
      <w:proofErr w:type="gramEnd"/>
      <w:r w:rsidR="00747B76" w:rsidRPr="00E55885">
        <w:rPr>
          <w:shd w:val="clear" w:color="auto" w:fill="FFFFFF"/>
        </w:rPr>
        <w:t xml:space="preserve"> silico Perturbations (SEMIPs)” to </w:t>
      </w:r>
      <w:r w:rsidR="00747B76" w:rsidRPr="00E55885">
        <w:t>compute a two-sided t-statistic</w:t>
      </w:r>
      <w:r w:rsidR="00394E01">
        <w:t>, or</w:t>
      </w:r>
      <w:r w:rsidR="00747B76" w:rsidRPr="00E55885">
        <w:t xml:space="preserve"> </w:t>
      </w:r>
      <w:del w:id="18" w:author="Li, Jian-Liang (NIH/NIEHS) [E]" w:date="2021-10-12T16:40:00Z">
        <w:r w:rsidR="00747B76" w:rsidRPr="00E55885" w:rsidDel="002027DD">
          <w:delText>T</w:delText>
        </w:r>
        <w:r w:rsidR="00576FD6" w:rsidRPr="00E55885" w:rsidDel="002027DD">
          <w:delText>-</w:delText>
        </w:r>
        <w:r w:rsidR="00747B76" w:rsidRPr="00E55885" w:rsidDel="002027DD">
          <w:delText>score</w:delText>
        </w:r>
      </w:del>
      <w:ins w:id="19" w:author="Li, Jian-Liang (NIH/NIEHS) [E]" w:date="2021-10-12T16:40:00Z">
        <w:r w:rsidR="002027DD">
          <w:t>T-Score</w:t>
        </w:r>
      </w:ins>
      <w:r w:rsidR="00747B76" w:rsidRPr="00E55885">
        <w:t xml:space="preserve"> </w:t>
      </w:r>
      <w:r w:rsidR="007C0F41" w:rsidRPr="00E55885">
        <w:t>as a surrogate</w:t>
      </w:r>
      <w:r w:rsidR="00747B76" w:rsidRPr="00E55885">
        <w:t xml:space="preserve"> gene activit</w:t>
      </w:r>
      <w:r w:rsidR="00E50A3D" w:rsidRPr="00E55885">
        <w:t>y</w:t>
      </w:r>
      <w:r w:rsidR="00072A97" w:rsidRPr="00E55885">
        <w:t xml:space="preserve"> in a given human </w:t>
      </w:r>
      <w:r w:rsidR="00054339" w:rsidRPr="00E55885">
        <w:t>specimen</w:t>
      </w:r>
      <w:del w:id="20" w:author="Pierre Bushel" w:date="2021-10-11T10:10:00Z">
        <w:r w:rsidR="008855B6" w:rsidRPr="00E55885" w:rsidDel="00213179">
          <w:delText xml:space="preserve">, </w:delText>
        </w:r>
      </w:del>
      <w:ins w:id="21" w:author="Pierre Bushel" w:date="2021-10-11T10:10:00Z">
        <w:r w:rsidR="00213179">
          <w:t>.</w:t>
        </w:r>
        <w:r w:rsidR="00213179" w:rsidRPr="00E55885">
          <w:t xml:space="preserve"> </w:t>
        </w:r>
      </w:ins>
      <w:del w:id="22" w:author="Pierre Bushel" w:date="2021-10-11T10:11:00Z">
        <w:r w:rsidR="008855B6" w:rsidRPr="00E55885" w:rsidDel="00213179">
          <w:delText xml:space="preserve">which </w:delText>
        </w:r>
      </w:del>
      <w:ins w:id="23" w:author="Pierre Bushel" w:date="2021-10-11T10:11:00Z">
        <w:r w:rsidR="00213179">
          <w:t>SEMIPs</w:t>
        </w:r>
        <w:r w:rsidR="00213179" w:rsidRPr="00E55885">
          <w:t xml:space="preserve"> </w:t>
        </w:r>
      </w:ins>
      <w:r w:rsidR="00072A97" w:rsidRPr="00E55885">
        <w:t>can be used</w:t>
      </w:r>
      <w:r w:rsidR="00747B76" w:rsidRPr="00E55885">
        <w:t xml:space="preserve"> </w:t>
      </w:r>
      <w:r w:rsidR="00306152" w:rsidRPr="00E55885">
        <w:t xml:space="preserve">in </w:t>
      </w:r>
      <w:r w:rsidR="00F71DC4" w:rsidRPr="00E55885">
        <w:t>either correlation</w:t>
      </w:r>
      <w:r w:rsidR="00F16EF0">
        <w:t>al</w:t>
      </w:r>
      <w:r w:rsidR="00F71DC4" w:rsidRPr="00E55885">
        <w:t xml:space="preserve"> studies </w:t>
      </w:r>
      <w:r w:rsidR="008B133A" w:rsidRPr="00E55885">
        <w:t>between</w:t>
      </w:r>
      <w:r w:rsidR="008B133A" w:rsidRPr="00AE0F1D">
        <w:rPr>
          <w:color w:val="000000"/>
          <w:rPrChange w:id="24" w:author="Li, Jian-Liang (NIH/NIEHS) [E]" w:date="2021-10-12T15:05:00Z">
            <w:rPr>
              <w:color w:val="FF0000"/>
            </w:rPr>
          </w:rPrChange>
        </w:rPr>
        <w:t xml:space="preserve"> </w:t>
      </w:r>
      <w:r w:rsidR="00E37701">
        <w:rPr>
          <w:color w:val="000000"/>
        </w:rPr>
        <w:t>outcome variables of interest or</w:t>
      </w:r>
      <w:r w:rsidR="00747B76">
        <w:rPr>
          <w:color w:val="000000"/>
        </w:rPr>
        <w:t xml:space="preserve"> </w:t>
      </w:r>
      <w:r w:rsidR="00275941">
        <w:rPr>
          <w:color w:val="000000"/>
        </w:rPr>
        <w:t xml:space="preserve">subsequent </w:t>
      </w:r>
      <w:r w:rsidR="00747B76">
        <w:rPr>
          <w:color w:val="000000"/>
        </w:rPr>
        <w:t>model</w:t>
      </w:r>
      <w:r w:rsidR="00275941">
        <w:rPr>
          <w:color w:val="000000"/>
        </w:rPr>
        <w:t xml:space="preserve"> fitting</w:t>
      </w:r>
      <w:r w:rsidR="001C2D5A">
        <w:rPr>
          <w:color w:val="000000"/>
        </w:rPr>
        <w:t xml:space="preserve"> </w:t>
      </w:r>
      <w:r w:rsidR="00894E3D" w:rsidRPr="00E55885">
        <w:t xml:space="preserve">on </w:t>
      </w:r>
      <w:r w:rsidR="00AE22F9" w:rsidRPr="00E55885">
        <w:t>multiple variables</w:t>
      </w:r>
      <w:r w:rsidR="00747B76">
        <w:rPr>
          <w:color w:val="000000"/>
        </w:rPr>
        <w:t xml:space="preserve">. </w:t>
      </w:r>
      <w:r w:rsidR="00E50A3D">
        <w:rPr>
          <w:color w:val="000000"/>
        </w:rPr>
        <w:t>This application</w:t>
      </w:r>
      <w:r w:rsidR="00747B76">
        <w:rPr>
          <w:color w:val="000000"/>
        </w:rPr>
        <w:t xml:space="preserve"> implements a </w:t>
      </w:r>
      <w:r w:rsidR="00593DFE">
        <w:rPr>
          <w:color w:val="000000"/>
        </w:rPr>
        <w:t>3-node</w:t>
      </w:r>
      <w:r w:rsidR="00747B76">
        <w:rPr>
          <w:color w:val="000000"/>
        </w:rPr>
        <w:t xml:space="preserve"> SEM model </w:t>
      </w:r>
      <w:r w:rsidR="00973759">
        <w:rPr>
          <w:color w:val="000000"/>
        </w:rPr>
        <w:t>that consists of two upstream regu</w:t>
      </w:r>
      <w:r w:rsidR="00B90808">
        <w:rPr>
          <w:color w:val="000000"/>
        </w:rPr>
        <w:t>l</w:t>
      </w:r>
      <w:r w:rsidR="00973759">
        <w:rPr>
          <w:color w:val="000000"/>
        </w:rPr>
        <w:t>ators</w:t>
      </w:r>
      <w:r w:rsidR="009F0B20">
        <w:rPr>
          <w:color w:val="000000"/>
        </w:rPr>
        <w:t xml:space="preserve"> as input variables</w:t>
      </w:r>
      <w:r w:rsidR="00973759">
        <w:rPr>
          <w:color w:val="000000"/>
        </w:rPr>
        <w:t xml:space="preserve"> and one downstream </w:t>
      </w:r>
      <w:r w:rsidR="00233880">
        <w:rPr>
          <w:color w:val="000000"/>
        </w:rPr>
        <w:t>reporter</w:t>
      </w:r>
      <w:r w:rsidR="009F0B20">
        <w:rPr>
          <w:color w:val="000000"/>
        </w:rPr>
        <w:t xml:space="preserve"> as a</w:t>
      </w:r>
      <w:r w:rsidR="00C5792B">
        <w:rPr>
          <w:color w:val="000000"/>
        </w:rPr>
        <w:t>n outcome variable</w:t>
      </w:r>
      <w:r w:rsidR="00233880">
        <w:rPr>
          <w:color w:val="000000"/>
        </w:rPr>
        <w:t xml:space="preserve"> </w:t>
      </w:r>
      <w:r w:rsidR="00787FEF">
        <w:rPr>
          <w:color w:val="000000"/>
        </w:rPr>
        <w:t xml:space="preserve">to examine the </w:t>
      </w:r>
      <w:r w:rsidR="009F0B20">
        <w:rPr>
          <w:color w:val="000000"/>
        </w:rPr>
        <w:t>significa</w:t>
      </w:r>
      <w:r w:rsidR="00792E46">
        <w:rPr>
          <w:color w:val="000000"/>
        </w:rPr>
        <w:t>n</w:t>
      </w:r>
      <w:r w:rsidR="009F0B20">
        <w:rPr>
          <w:color w:val="000000"/>
        </w:rPr>
        <w:t xml:space="preserve">ce of interactions among </w:t>
      </w:r>
      <w:r w:rsidR="00F16EF0">
        <w:rPr>
          <w:color w:val="000000"/>
        </w:rPr>
        <w:t>these variables</w:t>
      </w:r>
      <w:r w:rsidR="00233880">
        <w:rPr>
          <w:color w:val="000000"/>
        </w:rPr>
        <w:t xml:space="preserve">. </w:t>
      </w:r>
      <w:r w:rsidR="00F45B17">
        <w:rPr>
          <w:color w:val="000000"/>
        </w:rPr>
        <w:t xml:space="preserve">SEMIPs </w:t>
      </w:r>
      <w:r w:rsidR="004E6AD5">
        <w:rPr>
          <w:color w:val="000000"/>
        </w:rPr>
        <w:t>enables</w:t>
      </w:r>
      <w:r w:rsidR="00533F8D">
        <w:rPr>
          <w:color w:val="000000"/>
        </w:rPr>
        <w:t xml:space="preserve"> scientist</w:t>
      </w:r>
      <w:r w:rsidR="004E6AD5">
        <w:rPr>
          <w:color w:val="000000"/>
        </w:rPr>
        <w:t>s</w:t>
      </w:r>
      <w:r w:rsidR="00533F8D">
        <w:rPr>
          <w:color w:val="000000"/>
        </w:rPr>
        <w:t xml:space="preserve"> </w:t>
      </w:r>
      <w:del w:id="25" w:author="Pierre Bushel" w:date="2021-10-11T10:11:00Z">
        <w:r w:rsidR="002A06B2" w:rsidDel="00213179">
          <w:rPr>
            <w:color w:val="000000"/>
          </w:rPr>
          <w:delText>with</w:delText>
        </w:r>
        <w:r w:rsidR="001B18EE" w:rsidDel="00213179">
          <w:rPr>
            <w:color w:val="000000"/>
          </w:rPr>
          <w:delText xml:space="preserve"> </w:delText>
        </w:r>
        <w:r w:rsidR="008446B3" w:rsidDel="00213179">
          <w:rPr>
            <w:color w:val="000000"/>
          </w:rPr>
          <w:delText xml:space="preserve">non-bioinformatic </w:delText>
        </w:r>
        <w:r w:rsidR="00533F8D" w:rsidDel="00213179">
          <w:rPr>
            <w:color w:val="000000"/>
          </w:rPr>
          <w:delText>background</w:delText>
        </w:r>
        <w:r w:rsidR="00391ADC" w:rsidDel="00213179">
          <w:rPr>
            <w:color w:val="000000"/>
          </w:rPr>
          <w:delText xml:space="preserve"> </w:delText>
        </w:r>
      </w:del>
      <w:r w:rsidR="00391ADC">
        <w:rPr>
          <w:color w:val="000000"/>
        </w:rPr>
        <w:t xml:space="preserve">to </w:t>
      </w:r>
      <w:r w:rsidR="002A06B2">
        <w:rPr>
          <w:color w:val="000000"/>
        </w:rPr>
        <w:t xml:space="preserve">investigate </w:t>
      </w:r>
      <w:r w:rsidR="005159FD">
        <w:rPr>
          <w:color w:val="000000"/>
        </w:rPr>
        <w:t>genetic interaction</w:t>
      </w:r>
      <w:r w:rsidR="004E6AD5">
        <w:rPr>
          <w:color w:val="000000"/>
        </w:rPr>
        <w:t>s</w:t>
      </w:r>
      <w:r w:rsidR="005159FD">
        <w:rPr>
          <w:color w:val="000000"/>
        </w:rPr>
        <w:t xml:space="preserve"> among three variables</w:t>
      </w:r>
      <w:r w:rsidR="004E6AD5">
        <w:rPr>
          <w:color w:val="000000"/>
        </w:rPr>
        <w:t xml:space="preserve"> </w:t>
      </w:r>
      <w:r w:rsidR="004E6AD5" w:rsidRPr="00E55885">
        <w:rPr>
          <w:i/>
          <w:iCs/>
          <w:color w:val="000000"/>
        </w:rPr>
        <w:t>in silico</w:t>
      </w:r>
      <w:r w:rsidR="004E6AD5">
        <w:rPr>
          <w:color w:val="000000"/>
        </w:rPr>
        <w:t>.</w:t>
      </w:r>
      <w:r w:rsidR="00391ADC">
        <w:rPr>
          <w:color w:val="000000"/>
        </w:rPr>
        <w:t xml:space="preserve"> </w:t>
      </w:r>
      <w:r w:rsidR="002A06B2">
        <w:rPr>
          <w:color w:val="000000"/>
        </w:rPr>
        <w:t xml:space="preserve">In </w:t>
      </w:r>
      <w:r w:rsidR="00747B76">
        <w:rPr>
          <w:color w:val="000000"/>
        </w:rPr>
        <w:t xml:space="preserve">a case </w:t>
      </w:r>
      <w:r w:rsidR="002A06B2">
        <w:rPr>
          <w:color w:val="000000"/>
        </w:rPr>
        <w:t xml:space="preserve">study using </w:t>
      </w:r>
      <w:r w:rsidR="00747B76">
        <w:rPr>
          <w:color w:val="000000"/>
        </w:rPr>
        <w:t xml:space="preserve">SEMIPs, </w:t>
      </w:r>
      <w:r w:rsidR="00747B76">
        <w:rPr>
          <w:color w:val="333333"/>
          <w:shd w:val="clear" w:color="auto" w:fill="FFFFFF"/>
        </w:rPr>
        <w:t>we show</w:t>
      </w:r>
      <w:del w:id="26" w:author="Pierre Bushel" w:date="2021-10-11T10:11:00Z">
        <w:r w:rsidR="00747B76" w:rsidDel="00213179">
          <w:rPr>
            <w:color w:val="333333"/>
            <w:shd w:val="clear" w:color="auto" w:fill="FFFFFF"/>
          </w:rPr>
          <w:delText>ed</w:delText>
        </w:r>
      </w:del>
      <w:r w:rsidR="00747B76">
        <w:rPr>
          <w:color w:val="333333"/>
          <w:shd w:val="clear" w:color="auto" w:fill="FFFFFF"/>
        </w:rPr>
        <w:t xml:space="preserve"> that putative direct downstream genes of the</w:t>
      </w:r>
      <w:ins w:id="27" w:author="Pierre Bushel" w:date="2021-10-11T10:13:00Z">
        <w:r w:rsidR="00213179" w:rsidRPr="00213179">
          <w:t xml:space="preserve"> </w:t>
        </w:r>
        <w:commentRangeStart w:id="28"/>
        <w:r w:rsidR="00213179" w:rsidRPr="00213179">
          <w:rPr>
            <w:color w:val="333333"/>
            <w:shd w:val="clear" w:color="auto" w:fill="FFFFFF"/>
          </w:rPr>
          <w:t>GATA Binding Protein 2</w:t>
        </w:r>
        <w:r w:rsidR="00213179">
          <w:rPr>
            <w:color w:val="333333"/>
            <w:shd w:val="clear" w:color="auto" w:fill="FFFFFF"/>
          </w:rPr>
          <w:t xml:space="preserve"> </w:t>
        </w:r>
      </w:ins>
      <w:del w:id="29" w:author="Li, Jian-Liang (NIH/NIEHS) [E]" w:date="2021-10-12T15:06:00Z">
        <w:r w:rsidR="00747B76" w:rsidDel="00AE0F1D">
          <w:rPr>
            <w:color w:val="333333"/>
            <w:shd w:val="clear" w:color="auto" w:fill="FFFFFF"/>
          </w:rPr>
          <w:delText xml:space="preserve"> </w:delText>
        </w:r>
      </w:del>
      <w:ins w:id="30" w:author="Pierre Bushel" w:date="2021-10-11T10:13:00Z">
        <w:r w:rsidR="00213179">
          <w:rPr>
            <w:color w:val="333333"/>
            <w:shd w:val="clear" w:color="auto" w:fill="FFFFFF"/>
          </w:rPr>
          <w:t xml:space="preserve">(GATA2) </w:t>
        </w:r>
      </w:ins>
      <w:r w:rsidR="00747B76">
        <w:rPr>
          <w:color w:val="333333"/>
          <w:shd w:val="clear" w:color="auto" w:fill="FFFFFF"/>
        </w:rPr>
        <w:t xml:space="preserve">transcription factor </w:t>
      </w:r>
      <w:del w:id="31" w:author="Pierre Bushel" w:date="2021-10-11T10:13:00Z">
        <w:r w:rsidR="002A06B2" w:rsidDel="00213179">
          <w:rPr>
            <w:color w:val="333333"/>
            <w:shd w:val="clear" w:color="auto" w:fill="FFFFFF"/>
          </w:rPr>
          <w:delText xml:space="preserve">GATA2 </w:delText>
        </w:r>
      </w:del>
      <w:r w:rsidR="00747B76">
        <w:rPr>
          <w:color w:val="333333"/>
          <w:shd w:val="clear" w:color="auto" w:fill="FFFFFF"/>
        </w:rPr>
        <w:t xml:space="preserve">are sufficient to infer </w:t>
      </w:r>
      <w:del w:id="32" w:author="Pierre Bushel" w:date="2021-10-11T10:17:00Z">
        <w:r w:rsidR="00747B76" w:rsidDel="00C73D1C">
          <w:rPr>
            <w:color w:val="333333"/>
            <w:shd w:val="clear" w:color="auto" w:fill="FFFFFF"/>
          </w:rPr>
          <w:delText xml:space="preserve">GATA2’s </w:delText>
        </w:r>
      </w:del>
      <w:ins w:id="33" w:author="Pierre Bushel" w:date="2021-10-11T10:17:00Z">
        <w:r w:rsidR="00C73D1C">
          <w:rPr>
            <w:color w:val="333333"/>
            <w:shd w:val="clear" w:color="auto" w:fill="FFFFFF"/>
          </w:rPr>
          <w:t xml:space="preserve">its </w:t>
        </w:r>
      </w:ins>
      <w:r w:rsidR="00747B76">
        <w:rPr>
          <w:color w:val="333333"/>
          <w:shd w:val="clear" w:color="auto" w:fill="FFFFFF"/>
        </w:rPr>
        <w:t xml:space="preserve">activities </w:t>
      </w:r>
      <w:r w:rsidR="00747B76" w:rsidRPr="00CF776F">
        <w:rPr>
          <w:i/>
          <w:iCs/>
          <w:color w:val="333333"/>
          <w:shd w:val="clear" w:color="auto" w:fill="FFFFFF"/>
        </w:rPr>
        <w:t>in silico</w:t>
      </w:r>
      <w:r w:rsidR="00747B76">
        <w:rPr>
          <w:color w:val="333333"/>
          <w:shd w:val="clear" w:color="auto" w:fill="FFFFFF"/>
        </w:rPr>
        <w:t xml:space="preserve"> for the conserved</w:t>
      </w:r>
      <w:ins w:id="34" w:author="Pierre Bushel" w:date="2021-10-11T10:14:00Z">
        <w:r w:rsidR="0082435B">
          <w:rPr>
            <w:color w:val="333333"/>
            <w:shd w:val="clear" w:color="auto" w:fill="FFFFFF"/>
          </w:rPr>
          <w:t xml:space="preserve"> </w:t>
        </w:r>
      </w:ins>
      <w:ins w:id="35" w:author="Pierre Bushel" w:date="2021-10-11T11:53:00Z">
        <w:r w:rsidR="00034446">
          <w:rPr>
            <w:color w:val="333333"/>
            <w:shd w:val="clear" w:color="auto" w:fill="FFFFFF"/>
          </w:rPr>
          <w:t>p</w:t>
        </w:r>
      </w:ins>
      <w:ins w:id="36" w:author="Pierre Bushel" w:date="2021-10-11T10:14:00Z">
        <w:r w:rsidR="0082435B" w:rsidRPr="0082435B">
          <w:rPr>
            <w:color w:val="333333"/>
            <w:shd w:val="clear" w:color="auto" w:fill="FFFFFF"/>
          </w:rPr>
          <w:t xml:space="preserve">rogesterone </w:t>
        </w:r>
      </w:ins>
      <w:ins w:id="37" w:author="Pierre Bushel" w:date="2021-10-11T11:53:00Z">
        <w:r w:rsidR="00034446">
          <w:rPr>
            <w:color w:val="333333"/>
            <w:shd w:val="clear" w:color="auto" w:fill="FFFFFF"/>
          </w:rPr>
          <w:t>r</w:t>
        </w:r>
      </w:ins>
      <w:ins w:id="38" w:author="Pierre Bushel" w:date="2021-10-11T10:14:00Z">
        <w:r w:rsidR="0082435B" w:rsidRPr="0082435B">
          <w:rPr>
            <w:color w:val="333333"/>
            <w:shd w:val="clear" w:color="auto" w:fill="FFFFFF"/>
          </w:rPr>
          <w:t>eceptor</w:t>
        </w:r>
      </w:ins>
      <w:r w:rsidR="00747B76">
        <w:rPr>
          <w:color w:val="333333"/>
          <w:shd w:val="clear" w:color="auto" w:fill="FFFFFF"/>
        </w:rPr>
        <w:t xml:space="preserve"> </w:t>
      </w:r>
      <w:ins w:id="39" w:author="Pierre Bushel" w:date="2021-10-11T10:15:00Z">
        <w:r w:rsidR="0082435B">
          <w:rPr>
            <w:color w:val="333333"/>
            <w:shd w:val="clear" w:color="auto" w:fill="FFFFFF"/>
          </w:rPr>
          <w:t>(</w:t>
        </w:r>
      </w:ins>
      <w:r w:rsidR="00747B76">
        <w:rPr>
          <w:color w:val="333333"/>
          <w:shd w:val="clear" w:color="auto" w:fill="FFFFFF"/>
        </w:rPr>
        <w:t>PGR</w:t>
      </w:r>
      <w:ins w:id="40" w:author="Pierre Bushel" w:date="2021-10-11T10:15:00Z">
        <w:r w:rsidR="0082435B">
          <w:rPr>
            <w:color w:val="333333"/>
            <w:shd w:val="clear" w:color="auto" w:fill="FFFFFF"/>
          </w:rPr>
          <w:t>)</w:t>
        </w:r>
      </w:ins>
      <w:r w:rsidR="00747B76">
        <w:rPr>
          <w:color w:val="333333"/>
          <w:shd w:val="clear" w:color="auto" w:fill="FFFFFF"/>
        </w:rPr>
        <w:t>-GATA2-</w:t>
      </w:r>
      <w:ins w:id="41" w:author="Pierre Bushel" w:date="2021-10-11T10:15:00Z">
        <w:r w:rsidR="0082435B" w:rsidRPr="0082435B">
          <w:rPr>
            <w:color w:val="333333"/>
            <w:shd w:val="clear" w:color="auto" w:fill="FFFFFF"/>
          </w:rPr>
          <w:t>SRY-</w:t>
        </w:r>
      </w:ins>
      <w:ins w:id="42" w:author="Pierre Bushel" w:date="2021-10-11T11:54:00Z">
        <w:r w:rsidR="00AC031E">
          <w:rPr>
            <w:color w:val="333333"/>
            <w:shd w:val="clear" w:color="auto" w:fill="FFFFFF"/>
          </w:rPr>
          <w:t>b</w:t>
        </w:r>
      </w:ins>
      <w:ins w:id="43" w:author="Pierre Bushel" w:date="2021-10-11T10:15:00Z">
        <w:r w:rsidR="0082435B" w:rsidRPr="0082435B">
          <w:rPr>
            <w:color w:val="333333"/>
            <w:shd w:val="clear" w:color="auto" w:fill="FFFFFF"/>
          </w:rPr>
          <w:t>ox</w:t>
        </w:r>
      </w:ins>
      <w:ins w:id="44" w:author="Pierre Bushel" w:date="2021-10-11T11:54:00Z">
        <w:r w:rsidR="00AC031E">
          <w:rPr>
            <w:color w:val="333333"/>
            <w:shd w:val="clear" w:color="auto" w:fill="FFFFFF"/>
          </w:rPr>
          <w:t xml:space="preserve"> t</w:t>
        </w:r>
      </w:ins>
      <w:ins w:id="45" w:author="Pierre Bushel" w:date="2021-10-11T10:15:00Z">
        <w:r w:rsidR="0082435B" w:rsidRPr="0082435B">
          <w:rPr>
            <w:color w:val="333333"/>
            <w:shd w:val="clear" w:color="auto" w:fill="FFFFFF"/>
          </w:rPr>
          <w:t xml:space="preserve">ranscription </w:t>
        </w:r>
      </w:ins>
      <w:ins w:id="46" w:author="Pierre Bushel" w:date="2021-10-11T11:54:00Z">
        <w:r w:rsidR="00AC031E">
          <w:rPr>
            <w:color w:val="333333"/>
            <w:shd w:val="clear" w:color="auto" w:fill="FFFFFF"/>
          </w:rPr>
          <w:t>f</w:t>
        </w:r>
      </w:ins>
      <w:ins w:id="47" w:author="Pierre Bushel" w:date="2021-10-11T10:15:00Z">
        <w:r w:rsidR="0082435B" w:rsidRPr="0082435B">
          <w:rPr>
            <w:color w:val="333333"/>
            <w:shd w:val="clear" w:color="auto" w:fill="FFFFFF"/>
          </w:rPr>
          <w:t>actor 17</w:t>
        </w:r>
        <w:r w:rsidR="0082435B">
          <w:rPr>
            <w:color w:val="333333"/>
            <w:shd w:val="clear" w:color="auto" w:fill="FFFFFF"/>
          </w:rPr>
          <w:t xml:space="preserve"> (</w:t>
        </w:r>
      </w:ins>
      <w:r w:rsidR="00747B76">
        <w:rPr>
          <w:color w:val="333333"/>
          <w:shd w:val="clear" w:color="auto" w:fill="FFFFFF"/>
        </w:rPr>
        <w:t>SOX17</w:t>
      </w:r>
      <w:ins w:id="48" w:author="Pierre Bushel" w:date="2021-10-11T10:15:00Z">
        <w:r w:rsidR="0082435B">
          <w:rPr>
            <w:color w:val="333333"/>
            <w:shd w:val="clear" w:color="auto" w:fill="FFFFFF"/>
          </w:rPr>
          <w:t>)</w:t>
        </w:r>
      </w:ins>
      <w:r w:rsidR="00747B76">
        <w:rPr>
          <w:color w:val="333333"/>
          <w:shd w:val="clear" w:color="auto" w:fill="FFFFFF"/>
        </w:rPr>
        <w:t xml:space="preserve"> genetic network in </w:t>
      </w:r>
      <w:ins w:id="49" w:author="Pierre Bushel" w:date="2021-10-11T10:17:00Z">
        <w:r w:rsidR="00C73D1C">
          <w:rPr>
            <w:color w:val="333333"/>
            <w:shd w:val="clear" w:color="auto" w:fill="FFFFFF"/>
          </w:rPr>
          <w:t xml:space="preserve">the </w:t>
        </w:r>
      </w:ins>
      <w:r w:rsidR="00747B76" w:rsidRPr="00BA4D2B">
        <w:rPr>
          <w:color w:val="000000"/>
        </w:rPr>
        <w:t>human</w:t>
      </w:r>
      <w:r w:rsidR="00747B76">
        <w:rPr>
          <w:color w:val="000000"/>
        </w:rPr>
        <w:t xml:space="preserve"> uterine endometrium.</w:t>
      </w:r>
      <w:commentRangeEnd w:id="28"/>
      <w:r w:rsidR="00D56301">
        <w:rPr>
          <w:rStyle w:val="CommentReference"/>
          <w:rFonts w:eastAsiaTheme="minorHAnsi" w:cstheme="minorBidi"/>
          <w:lang w:eastAsia="en-US"/>
        </w:rPr>
        <w:commentReference w:id="28"/>
      </w:r>
    </w:p>
    <w:p w14:paraId="57F6A29A" w14:textId="77777777" w:rsidR="00EA3D3C" w:rsidRPr="00376CC5" w:rsidRDefault="00EA3D3C" w:rsidP="00892139">
      <w:pPr>
        <w:pStyle w:val="Heading1"/>
        <w:tabs>
          <w:tab w:val="clear" w:pos="567"/>
        </w:tabs>
      </w:pPr>
      <w:r w:rsidRPr="00376CC5">
        <w:t>Introduction</w:t>
      </w:r>
    </w:p>
    <w:p w14:paraId="305356F9" w14:textId="2E642553" w:rsidR="00C73D1C" w:rsidRDefault="00064BDF" w:rsidP="00E55885">
      <w:pPr>
        <w:spacing w:line="480" w:lineRule="auto"/>
        <w:jc w:val="both"/>
        <w:rPr>
          <w:ins w:id="50" w:author="Li, Jian-Liang (NIH/NIEHS) [E]" w:date="2021-10-12T15:07:00Z"/>
          <w:color w:val="333333"/>
          <w:shd w:val="clear" w:color="auto" w:fill="FFFFFF"/>
        </w:rPr>
      </w:pPr>
      <w:r>
        <w:t xml:space="preserve">While </w:t>
      </w:r>
      <w:r w:rsidR="002F7D40">
        <w:t xml:space="preserve">gene expression data in public repositories provide a valuable resource for investigators to infer regulatory processes </w:t>
      </w:r>
      <w:r w:rsidR="00E0798B">
        <w:fldChar w:fldCharType="begin"/>
      </w:r>
      <w:r w:rsidR="00E0798B">
        <w:instrText xml:space="preserve"> ADDIN EN.CITE &lt;EndNote&gt;&lt;Cite&gt;&lt;Author&gt;Edgar&lt;/Author&gt;&lt;Year&gt;2002&lt;/Year&gt;&lt;RecNum&gt;9&lt;/RecNum&gt;&lt;DisplayText&gt;(Edgar, Domrachev et al. 2002)&lt;/DisplayText&gt;&lt;record&gt;&lt;rec-number&gt;9&lt;/rec-number&gt;&lt;foreign-keys&gt;&lt;key app="EN" db-id="sxv005z2952x99ep50ipxrr6svvapw2pepsf" timestamp="1611610748"&gt;9&lt;/key&gt;&lt;/foreign-keys&gt;&lt;ref-type name="Journal Article"&gt;17&lt;/ref-type&gt;&lt;contributors&gt;&lt;authors&gt;&lt;author&gt;Edgar, R.&lt;/author&gt;&lt;author&gt;Domrachev, M.&lt;/author&gt;&lt;author&gt;Lash, A. E.&lt;/author&gt;&lt;/authors&gt;&lt;/contributors&gt;&lt;auth-address&gt;National Center for Biotechnology Information, National Library of Medicine, National Institutes of Health, Lister Hill Center, 8600 Rockville Pike, Bethesda, MD 20894, USA.&lt;/auth-address&gt;&lt;titles&gt;&lt;title&gt;Gene Expression Omnibus: NCBI gene expression and hybridization array data repository&lt;/title&gt;&lt;secondary-title&gt;Nucleic Acids Res&lt;/secondary-title&gt;&lt;/titles&gt;&lt;periodical&gt;&lt;full-title&gt;Nucleic Acids Res&lt;/full-title&gt;&lt;/periodical&gt;&lt;pages&gt;207-10&lt;/pages&gt;&lt;volume&gt;30&lt;/volume&gt;&lt;number&gt;1&lt;/number&gt;&lt;keywords&gt;&lt;keyword&gt;Animals&lt;/keyword&gt;&lt;keyword&gt;Communication&lt;/keyword&gt;&lt;keyword&gt;Database Management Systems&lt;/keyword&gt;&lt;keyword&gt;*Databases, Genetic&lt;/keyword&gt;&lt;keyword&gt;Forecasting&lt;/keyword&gt;&lt;keyword&gt;*Gene Expression Profiling&lt;/keyword&gt;&lt;keyword&gt;Genome&lt;/keyword&gt;&lt;keyword&gt;Humans&lt;/keyword&gt;&lt;keyword&gt;Information Storage and Retrieval&lt;/keyword&gt;&lt;keyword&gt;Internet&lt;/keyword&gt;&lt;keyword&gt;National Library of Medicine (U.S.)&lt;/keyword&gt;&lt;keyword&gt;*Oligonucleotide Array Sequence Analysis&lt;/keyword&gt;&lt;keyword&gt;United States&lt;/keyword&gt;&lt;/keywords&gt;&lt;dates&gt;&lt;year&gt;2002&lt;/year&gt;&lt;pub-dates&gt;&lt;date&gt;Jan 1&lt;/date&gt;&lt;/pub-dates&gt;&lt;/dates&gt;&lt;isbn&gt;1362-4962 (Electronic)&amp;#xD;0305-1048 (Linking)&lt;/isbn&gt;&lt;accession-num&gt;11752295&lt;/accession-num&gt;&lt;urls&gt;&lt;related-urls&gt;&lt;url&gt;https://www.ncbi.nlm.nih.gov/pubmed/11752295&lt;/url&gt;&lt;/related-urls&gt;&lt;/urls&gt;&lt;custom2&gt;PMC99122&lt;/custom2&gt;&lt;electronic-resource-num&gt;10.1093/nar/30.1.207&lt;/electronic-resource-num&gt;&lt;/record&gt;&lt;/Cite&gt;&lt;/EndNote&gt;</w:instrText>
      </w:r>
      <w:r w:rsidR="00E0798B">
        <w:fldChar w:fldCharType="separate"/>
      </w:r>
      <w:r w:rsidR="00E0798B">
        <w:rPr>
          <w:noProof/>
        </w:rPr>
        <w:t>(Edgar, Domrachev et al. 2002)</w:t>
      </w:r>
      <w:r w:rsidR="00E0798B">
        <w:fldChar w:fldCharType="end"/>
      </w:r>
      <w:r w:rsidR="002F7D40">
        <w:t xml:space="preserve">, the </w:t>
      </w:r>
      <w:r w:rsidR="00F83FDF">
        <w:t>ca</w:t>
      </w:r>
      <w:r w:rsidR="00B34A8D">
        <w:t xml:space="preserve">usal relationships among </w:t>
      </w:r>
      <w:r w:rsidR="002F7D40">
        <w:t>variables of interest are not always directly measurable in a</w:t>
      </w:r>
      <w:r w:rsidR="00B34A8D">
        <w:t xml:space="preserve"> </w:t>
      </w:r>
      <w:r w:rsidR="002F7D40">
        <w:t xml:space="preserve">system. Moreover, it is challenging to test the </w:t>
      </w:r>
      <w:r w:rsidR="002F7D40">
        <w:lastRenderedPageBreak/>
        <w:t>knowledge obtained from experimental model systems in human</w:t>
      </w:r>
      <w:ins w:id="51" w:author="Pierre Bushel" w:date="2021-10-11T10:17:00Z">
        <w:r w:rsidR="00C73D1C">
          <w:t>s</w:t>
        </w:r>
      </w:ins>
      <w:r w:rsidR="002F7D40">
        <w:t xml:space="preserve"> due to undetermined clinical outcomes and ethical considerations.</w:t>
      </w:r>
      <w:r w:rsidR="009900BA">
        <w:rPr>
          <w:color w:val="333333"/>
          <w:shd w:val="clear" w:color="auto" w:fill="FFFFFF"/>
        </w:rPr>
        <w:t xml:space="preserve"> Genome-wide gene expression assays on human </w:t>
      </w:r>
      <w:r w:rsidR="00EB71F5">
        <w:rPr>
          <w:color w:val="333333"/>
          <w:shd w:val="clear" w:color="auto" w:fill="FFFFFF"/>
        </w:rPr>
        <w:t>specimens</w:t>
      </w:r>
      <w:r w:rsidR="009900BA">
        <w:rPr>
          <w:color w:val="333333"/>
          <w:shd w:val="clear" w:color="auto" w:fill="FFFFFF"/>
        </w:rPr>
        <w:t xml:space="preserve"> allow observations </w:t>
      </w:r>
      <w:r w:rsidR="007B73D7">
        <w:rPr>
          <w:color w:val="333333"/>
          <w:shd w:val="clear" w:color="auto" w:fill="FFFFFF"/>
        </w:rPr>
        <w:t>of correlations</w:t>
      </w:r>
      <w:r w:rsidR="009900BA">
        <w:rPr>
          <w:color w:val="333333"/>
          <w:shd w:val="clear" w:color="auto" w:fill="FFFFFF"/>
        </w:rPr>
        <w:t xml:space="preserve"> among the gene expression levels as well as </w:t>
      </w:r>
      <w:r w:rsidR="00491665">
        <w:rPr>
          <w:color w:val="333333"/>
          <w:shd w:val="clear" w:color="auto" w:fill="FFFFFF"/>
        </w:rPr>
        <w:t xml:space="preserve">between </w:t>
      </w:r>
      <w:r w:rsidR="003312E3">
        <w:rPr>
          <w:color w:val="333333"/>
          <w:shd w:val="clear" w:color="auto" w:fill="FFFFFF"/>
        </w:rPr>
        <w:t>RNA abundances</w:t>
      </w:r>
      <w:r w:rsidR="009900BA">
        <w:rPr>
          <w:color w:val="333333"/>
          <w:shd w:val="clear" w:color="auto" w:fill="FFFFFF"/>
        </w:rPr>
        <w:t xml:space="preserve"> </w:t>
      </w:r>
      <w:r w:rsidR="003312E3">
        <w:rPr>
          <w:color w:val="333333"/>
          <w:shd w:val="clear" w:color="auto" w:fill="FFFFFF"/>
        </w:rPr>
        <w:t>and</w:t>
      </w:r>
      <w:r w:rsidR="009900BA">
        <w:rPr>
          <w:color w:val="333333"/>
          <w:shd w:val="clear" w:color="auto" w:fill="FFFFFF"/>
        </w:rPr>
        <w:t xml:space="preserve"> phenotypic outputs. Meanwhile, these assays can also determine the downstream targets of a </w:t>
      </w:r>
      <w:r w:rsidR="00344BC5">
        <w:rPr>
          <w:color w:val="333333"/>
          <w:shd w:val="clear" w:color="auto" w:fill="FFFFFF"/>
        </w:rPr>
        <w:t>factor</w:t>
      </w:r>
      <w:r w:rsidR="009900BA">
        <w:rPr>
          <w:color w:val="333333"/>
          <w:shd w:val="clear" w:color="auto" w:fill="FFFFFF"/>
        </w:rPr>
        <w:t xml:space="preserve"> of interest in model systems</w:t>
      </w:r>
      <w:r w:rsidR="009900BA" w:rsidRPr="00016378">
        <w:rPr>
          <w:color w:val="333333"/>
          <w:shd w:val="clear" w:color="auto" w:fill="FFFFFF"/>
        </w:rPr>
        <w:t xml:space="preserve"> </w:t>
      </w:r>
      <w:r w:rsidR="009900BA">
        <w:rPr>
          <w:color w:val="333333"/>
          <w:shd w:val="clear" w:color="auto" w:fill="FFFFFF"/>
        </w:rPr>
        <w:t xml:space="preserve">that are relevant to the </w:t>
      </w:r>
      <w:proofErr w:type="gramStart"/>
      <w:r w:rsidR="009900BA">
        <w:rPr>
          <w:color w:val="333333"/>
          <w:shd w:val="clear" w:color="auto" w:fill="FFFFFF"/>
        </w:rPr>
        <w:t>particular type of human</w:t>
      </w:r>
      <w:proofErr w:type="gramEnd"/>
      <w:r w:rsidR="009900BA">
        <w:rPr>
          <w:color w:val="333333"/>
          <w:shd w:val="clear" w:color="auto" w:fill="FFFFFF"/>
        </w:rPr>
        <w:t xml:space="preserve"> specimen via genetic or pha</w:t>
      </w:r>
      <w:r w:rsidR="007B73D7">
        <w:rPr>
          <w:color w:val="333333"/>
          <w:shd w:val="clear" w:color="auto" w:fill="FFFFFF"/>
        </w:rPr>
        <w:t>r</w:t>
      </w:r>
      <w:r w:rsidR="009900BA">
        <w:rPr>
          <w:color w:val="333333"/>
          <w:shd w:val="clear" w:color="auto" w:fill="FFFFFF"/>
        </w:rPr>
        <w:t>ma</w:t>
      </w:r>
      <w:r w:rsidR="007B73D7">
        <w:rPr>
          <w:color w:val="333333"/>
          <w:shd w:val="clear" w:color="auto" w:fill="FFFFFF"/>
        </w:rPr>
        <w:t>co</w:t>
      </w:r>
      <w:r w:rsidR="009900BA">
        <w:rPr>
          <w:color w:val="333333"/>
          <w:shd w:val="clear" w:color="auto" w:fill="FFFFFF"/>
        </w:rPr>
        <w:t xml:space="preserve">logical perturbations. </w:t>
      </w:r>
      <w:r w:rsidR="00CF3E11">
        <w:rPr>
          <w:color w:val="333333"/>
          <w:shd w:val="clear" w:color="auto" w:fill="FFFFFF"/>
        </w:rPr>
        <w:t xml:space="preserve">The resulting gene signature, </w:t>
      </w:r>
      <w:del w:id="52" w:author="Pierre Bushel" w:date="2021-10-11T10:17:00Z">
        <w:r w:rsidR="00867710" w:rsidDel="00C73D1C">
          <w:rPr>
            <w:color w:val="333333"/>
            <w:shd w:val="clear" w:color="auto" w:fill="FFFFFF"/>
          </w:rPr>
          <w:delText>manifested by</w:delText>
        </w:r>
      </w:del>
      <w:ins w:id="53" w:author="Pierre Bushel" w:date="2021-10-11T10:17:00Z">
        <w:r w:rsidR="00C73D1C">
          <w:rPr>
            <w:color w:val="333333"/>
            <w:shd w:val="clear" w:color="auto" w:fill="FFFFFF"/>
          </w:rPr>
          <w:t>compr</w:t>
        </w:r>
      </w:ins>
      <w:ins w:id="54" w:author="Pierre Bushel" w:date="2021-10-11T10:18:00Z">
        <w:r w:rsidR="00C73D1C">
          <w:rPr>
            <w:color w:val="333333"/>
            <w:shd w:val="clear" w:color="auto" w:fill="FFFFFF"/>
          </w:rPr>
          <w:t>ised from</w:t>
        </w:r>
      </w:ins>
      <w:r w:rsidR="00867710">
        <w:rPr>
          <w:color w:val="333333"/>
          <w:shd w:val="clear" w:color="auto" w:fill="FFFFFF"/>
        </w:rPr>
        <w:t xml:space="preserve"> </w:t>
      </w:r>
      <w:r w:rsidR="00C723F8">
        <w:rPr>
          <w:color w:val="333333"/>
          <w:shd w:val="clear" w:color="auto" w:fill="FFFFFF"/>
        </w:rPr>
        <w:t>t</w:t>
      </w:r>
      <w:r w:rsidR="009900BA">
        <w:rPr>
          <w:color w:val="333333"/>
          <w:shd w:val="clear" w:color="auto" w:fill="FFFFFF"/>
        </w:rPr>
        <w:t xml:space="preserve">he </w:t>
      </w:r>
      <w:del w:id="55" w:author="Pierre Bushel" w:date="2021-10-11T10:18:00Z">
        <w:r w:rsidR="009900BA" w:rsidDel="00C73D1C">
          <w:rPr>
            <w:color w:val="333333"/>
            <w:shd w:val="clear" w:color="auto" w:fill="FFFFFF"/>
          </w:rPr>
          <w:delText xml:space="preserve">behavior </w:delText>
        </w:r>
      </w:del>
      <w:ins w:id="56" w:author="Pierre Bushel" w:date="2021-10-11T10:18:00Z">
        <w:r w:rsidR="00C73D1C">
          <w:rPr>
            <w:color w:val="333333"/>
            <w:shd w:val="clear" w:color="auto" w:fill="FFFFFF"/>
          </w:rPr>
          <w:t xml:space="preserve">expression </w:t>
        </w:r>
      </w:ins>
      <w:r w:rsidR="009900BA">
        <w:rPr>
          <w:color w:val="333333"/>
          <w:shd w:val="clear" w:color="auto" w:fill="FFFFFF"/>
        </w:rPr>
        <w:t>of these downstream target genes in response to a perturbation</w:t>
      </w:r>
      <w:r w:rsidR="00867710">
        <w:rPr>
          <w:color w:val="333333"/>
          <w:shd w:val="clear" w:color="auto" w:fill="FFFFFF"/>
        </w:rPr>
        <w:t xml:space="preserve">, </w:t>
      </w:r>
      <w:r w:rsidR="009900BA">
        <w:rPr>
          <w:color w:val="333333"/>
          <w:shd w:val="clear" w:color="auto" w:fill="FFFFFF"/>
        </w:rPr>
        <w:t xml:space="preserve">could </w:t>
      </w:r>
      <w:proofErr w:type="spellStart"/>
      <w:r w:rsidR="009900BA">
        <w:rPr>
          <w:color w:val="333333"/>
          <w:shd w:val="clear" w:color="auto" w:fill="FFFFFF"/>
        </w:rPr>
        <w:t>unbiasly</w:t>
      </w:r>
      <w:proofErr w:type="spellEnd"/>
      <w:r w:rsidR="009900BA">
        <w:rPr>
          <w:color w:val="333333"/>
          <w:shd w:val="clear" w:color="auto" w:fill="FFFFFF"/>
        </w:rPr>
        <w:t xml:space="preserve"> serve as a surrogate of the activity of the </w:t>
      </w:r>
      <w:r w:rsidR="00B04568">
        <w:rPr>
          <w:color w:val="333333"/>
          <w:shd w:val="clear" w:color="auto" w:fill="FFFFFF"/>
        </w:rPr>
        <w:t xml:space="preserve">factor </w:t>
      </w:r>
      <w:r w:rsidR="009900BA">
        <w:rPr>
          <w:color w:val="333333"/>
          <w:shd w:val="clear" w:color="auto" w:fill="FFFFFF"/>
        </w:rPr>
        <w:t xml:space="preserve">of interest </w:t>
      </w:r>
      <w:proofErr w:type="gramStart"/>
      <w:r w:rsidR="009900BA">
        <w:rPr>
          <w:color w:val="333333"/>
          <w:shd w:val="clear" w:color="auto" w:fill="FFFFFF"/>
        </w:rPr>
        <w:t>in a given</w:t>
      </w:r>
      <w:proofErr w:type="gramEnd"/>
      <w:r w:rsidR="009900BA">
        <w:rPr>
          <w:color w:val="333333"/>
          <w:shd w:val="clear" w:color="auto" w:fill="FFFFFF"/>
        </w:rPr>
        <w:t xml:space="preserve"> context. Assuming that gene functions are preserved between human tissues and relevant model systems, the degree of similarity between the gene signature of the </w:t>
      </w:r>
      <w:r w:rsidR="00505A75">
        <w:rPr>
          <w:color w:val="333333"/>
          <w:shd w:val="clear" w:color="auto" w:fill="FFFFFF"/>
        </w:rPr>
        <w:t>factor</w:t>
      </w:r>
      <w:r w:rsidR="009900BA">
        <w:rPr>
          <w:color w:val="333333"/>
          <w:shd w:val="clear" w:color="auto" w:fill="FFFFFF"/>
        </w:rPr>
        <w:t xml:space="preserve"> of interest and the specimen’s gene expression profile could be quantitatively estimated by a </w:t>
      </w:r>
      <w:del w:id="57" w:author="Li, Jian-Liang (NIH/NIEHS) [E]" w:date="2021-10-12T16:40:00Z">
        <w:r w:rsidR="009900BA" w:rsidDel="002027DD">
          <w:rPr>
            <w:color w:val="333333"/>
            <w:shd w:val="clear" w:color="auto" w:fill="FFFFFF"/>
          </w:rPr>
          <w:delText>T-score</w:delText>
        </w:r>
      </w:del>
      <w:ins w:id="58" w:author="Li, Jian-Liang (NIH/NIEHS) [E]" w:date="2021-10-12T16:40:00Z">
        <w:r w:rsidR="002027DD">
          <w:rPr>
            <w:color w:val="333333"/>
            <w:shd w:val="clear" w:color="auto" w:fill="FFFFFF"/>
          </w:rPr>
          <w:t>T-Score</w:t>
        </w:r>
      </w:ins>
      <w:r w:rsidR="009900BA">
        <w:rPr>
          <w:color w:val="333333"/>
          <w:shd w:val="clear" w:color="auto" w:fill="FFFFFF"/>
        </w:rPr>
        <w:t xml:space="preserve"> calculation to rep</w:t>
      </w:r>
      <w:r w:rsidR="009856FC">
        <w:rPr>
          <w:color w:val="333333"/>
          <w:shd w:val="clear" w:color="auto" w:fill="FFFFFF"/>
        </w:rPr>
        <w:t>re</w:t>
      </w:r>
      <w:r w:rsidR="009900BA">
        <w:rPr>
          <w:color w:val="333333"/>
          <w:shd w:val="clear" w:color="auto" w:fill="FFFFFF"/>
        </w:rPr>
        <w:t xml:space="preserve">sent activities of the </w:t>
      </w:r>
      <w:del w:id="59" w:author="Pierre Bushel" w:date="2021-10-11T10:18:00Z">
        <w:r w:rsidR="0085094F" w:rsidDel="00C73D1C">
          <w:rPr>
            <w:color w:val="333333"/>
            <w:shd w:val="clear" w:color="auto" w:fill="FFFFFF"/>
          </w:rPr>
          <w:delText>factor</w:delText>
        </w:r>
        <w:r w:rsidR="009900BA" w:rsidDel="00C73D1C">
          <w:rPr>
            <w:color w:val="333333"/>
            <w:shd w:val="clear" w:color="auto" w:fill="FFFFFF"/>
          </w:rPr>
          <w:delText xml:space="preserve"> of interest</w:delText>
        </w:r>
      </w:del>
      <w:ins w:id="60" w:author="Pierre Bushel" w:date="2021-10-11T10:18:00Z">
        <w:r w:rsidR="00C73D1C">
          <w:rPr>
            <w:color w:val="333333"/>
            <w:shd w:val="clear" w:color="auto" w:fill="FFFFFF"/>
          </w:rPr>
          <w:t>regulator</w:t>
        </w:r>
      </w:ins>
      <w:r w:rsidR="009900BA">
        <w:rPr>
          <w:color w:val="333333"/>
          <w:shd w:val="clear" w:color="auto" w:fill="FFFFFF"/>
        </w:rPr>
        <w:t xml:space="preserve"> in the </w:t>
      </w:r>
      <w:r w:rsidR="00017704">
        <w:rPr>
          <w:color w:val="333333"/>
          <w:shd w:val="clear" w:color="auto" w:fill="FFFFFF"/>
        </w:rPr>
        <w:t>targeted</w:t>
      </w:r>
      <w:r w:rsidR="009900BA">
        <w:rPr>
          <w:color w:val="333333"/>
          <w:shd w:val="clear" w:color="auto" w:fill="FFFFFF"/>
        </w:rPr>
        <w:t xml:space="preserve"> specimen </w: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ODwvWWVhcj48UmVjTnVtPjE3PC9SZWNOdW0+PHJlY29yZD48cmVjLW51bWJlcj4xNzwvcmVjLW51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(Creighton, Casa et al. 2008, Creighton, Li et al. 2009, Luo, Emanuele et al. 2009, Qin, Lee et al. 2014)</w:t>
      </w:r>
      <w:r w:rsidR="00E0798B">
        <w:rPr>
          <w:color w:val="333333"/>
          <w:shd w:val="clear" w:color="auto" w:fill="FFFFFF"/>
        </w:rPr>
        <w:fldChar w:fldCharType="end"/>
      </w:r>
      <w:r w:rsidR="002A06B2">
        <w:rPr>
          <w:color w:val="333333"/>
          <w:shd w:val="clear" w:color="auto" w:fill="FFFFFF"/>
        </w:rPr>
        <w:t xml:space="preserve">. </w:t>
      </w:r>
      <w:r w:rsidR="009900BA">
        <w:rPr>
          <w:color w:val="333333"/>
          <w:shd w:val="clear" w:color="auto" w:fill="FFFFFF"/>
        </w:rPr>
        <w:t xml:space="preserve">This scoring system have been employed to establish correlations between the prognosis outcome and manifestation of activities of the </w:t>
      </w:r>
      <w:r w:rsidR="0085094F">
        <w:rPr>
          <w:color w:val="333333"/>
          <w:shd w:val="clear" w:color="auto" w:fill="FFFFFF"/>
        </w:rPr>
        <w:t>factor</w:t>
      </w:r>
      <w:r w:rsidR="009900BA">
        <w:rPr>
          <w:color w:val="333333"/>
          <w:shd w:val="clear" w:color="auto" w:fill="FFFFFF"/>
        </w:rPr>
        <w:t xml:space="preserve"> of interest in corresponding tumors </w:t>
      </w:r>
      <w:r w:rsidR="00B27FC2">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 </w:instrText>
      </w:r>
      <w:r w:rsidR="008B3D84">
        <w:rPr>
          <w:color w:val="333333"/>
          <w:shd w:val="clear" w:color="auto" w:fill="FFFFFF"/>
        </w:rPr>
        <w:fldChar w:fldCharType="begin">
          <w:fldData xml:space="preserve">PEVuZE5vdGU+PENpdGU+PEF1dGhvcj5DcmVpZ2h0b248L0F1dGhvcj48WWVhcj4yMDA4PC9ZZWFy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</w:fldData>
        </w:fldChar>
      </w:r>
      <w:r w:rsidR="008B3D84">
        <w:rPr>
          <w:color w:val="333333"/>
          <w:shd w:val="clear" w:color="auto" w:fill="FFFFFF"/>
        </w:rPr>
        <w:instrText xml:space="preserve"> ADDIN EN.CITE.DATA </w:instrText>
      </w:r>
      <w:r w:rsidR="008B3D84">
        <w:rPr>
          <w:color w:val="333333"/>
          <w:shd w:val="clear" w:color="auto" w:fill="FFFFFF"/>
        </w:rPr>
      </w:r>
      <w:r w:rsidR="008B3D84">
        <w:rPr>
          <w:color w:val="333333"/>
          <w:shd w:val="clear" w:color="auto" w:fill="FFFFFF"/>
        </w:rPr>
        <w:fldChar w:fldCharType="end"/>
      </w:r>
      <w:r w:rsidR="00B27FC2">
        <w:rPr>
          <w:color w:val="333333"/>
          <w:shd w:val="clear" w:color="auto" w:fill="FFFFFF"/>
        </w:rPr>
      </w:r>
      <w:r w:rsidR="00B27FC2">
        <w:rPr>
          <w:color w:val="333333"/>
          <w:shd w:val="clear" w:color="auto" w:fill="FFFFFF"/>
        </w:rPr>
        <w:fldChar w:fldCharType="separate"/>
      </w:r>
      <w:r w:rsidR="00B27FC2">
        <w:rPr>
          <w:noProof/>
          <w:color w:val="333333"/>
          <w:shd w:val="clear" w:color="auto" w:fill="FFFFFF"/>
        </w:rPr>
        <w:t>(Creighton, Casa et al. 2008, Creighton, Li et al. 2009, Luo, Emanuele et al. 2009, Qin, Wu et al. 2013, Qin, Lee et al. 2014)</w:t>
      </w:r>
      <w:r w:rsidR="00B27FC2">
        <w:rPr>
          <w:color w:val="333333"/>
          <w:shd w:val="clear" w:color="auto" w:fill="FFFFFF"/>
        </w:rPr>
        <w:fldChar w:fldCharType="end"/>
      </w:r>
      <w:r w:rsidR="009900BA">
        <w:rPr>
          <w:color w:val="333333"/>
          <w:shd w:val="clear" w:color="auto" w:fill="FFFFFF"/>
        </w:rPr>
        <w:t xml:space="preserve">. The </w:t>
      </w:r>
      <w:del w:id="61" w:author="Li, Jian-Liang (NIH/NIEHS) [E]" w:date="2021-10-12T16:40:00Z">
        <w:r w:rsidR="009900BA" w:rsidDel="002027DD">
          <w:rPr>
            <w:color w:val="333333"/>
            <w:shd w:val="clear" w:color="auto" w:fill="FFFFFF"/>
          </w:rPr>
          <w:delText>T-score</w:delText>
        </w:r>
      </w:del>
      <w:ins w:id="62" w:author="Li, Jian-Liang (NIH/NIEHS) [E]" w:date="2021-10-12T16:40:00Z">
        <w:r w:rsidR="002027DD">
          <w:rPr>
            <w:color w:val="333333"/>
            <w:shd w:val="clear" w:color="auto" w:fill="FFFFFF"/>
          </w:rPr>
          <w:t>T-Score</w:t>
        </w:r>
      </w:ins>
      <w:r w:rsidR="009900BA">
        <w:rPr>
          <w:color w:val="333333"/>
          <w:shd w:val="clear" w:color="auto" w:fill="FFFFFF"/>
        </w:rPr>
        <w:t xml:space="preserve"> calculation has also been utilized to determine the association among activities of </w:t>
      </w:r>
      <w:r w:rsidR="0085094F">
        <w:rPr>
          <w:color w:val="333333"/>
          <w:shd w:val="clear" w:color="auto" w:fill="FFFFFF"/>
        </w:rPr>
        <w:t>factors</w:t>
      </w:r>
      <w:r w:rsidR="009900BA">
        <w:rPr>
          <w:color w:val="333333"/>
          <w:shd w:val="clear" w:color="auto" w:fill="FFFFFF"/>
        </w:rPr>
        <w:t xml:space="preserve"> of interest or between the activities of a</w:t>
      </w:r>
      <w:r w:rsidR="00394E01">
        <w:rPr>
          <w:color w:val="333333"/>
          <w:shd w:val="clear" w:color="auto" w:fill="FFFFFF"/>
        </w:rPr>
        <w:t>n</w:t>
      </w:r>
      <w:r w:rsidR="009900BA">
        <w:rPr>
          <w:color w:val="333333"/>
          <w:shd w:val="clear" w:color="auto" w:fill="FFFFFF"/>
        </w:rPr>
        <w:t xml:space="preserve"> upstream regulator and levels of its downstream targets within a set of human specimens </w: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 </w:instrText>
      </w:r>
      <w:r w:rsidR="00B072A8">
        <w:rPr>
          <w:color w:val="333333"/>
          <w:shd w:val="clear" w:color="auto" w:fill="FFFFFF"/>
        </w:rPr>
        <w:fldChar w:fldCharType="begin">
          <w:fldData xml:space="preserve">PEVuZE5vdGU+PENpdGU+PEF1dGhvcj5XdTwvQXV0aG9yPjxZZWFyPjIwMTU8L1llYXI+PFJlY051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=
</w:fldData>
        </w:fldChar>
      </w:r>
      <w:r w:rsidR="00B072A8">
        <w:rPr>
          <w:color w:val="333333"/>
          <w:shd w:val="clear" w:color="auto" w:fill="FFFFFF"/>
        </w:rPr>
        <w:instrText xml:space="preserve"> ADDIN EN.CITE.DATA </w:instrText>
      </w:r>
      <w:r w:rsidR="00B072A8">
        <w:rPr>
          <w:color w:val="333333"/>
          <w:shd w:val="clear" w:color="auto" w:fill="FFFFFF"/>
        </w:rPr>
      </w:r>
      <w:r w:rsidR="00B072A8">
        <w:rPr>
          <w:color w:val="333333"/>
          <w:shd w:val="clear" w:color="auto" w:fill="FFFFFF"/>
        </w:rPr>
        <w:fldChar w:fldCharType="end"/>
      </w:r>
      <w:r w:rsidR="00B072A8">
        <w:rPr>
          <w:color w:val="333333"/>
          <w:shd w:val="clear" w:color="auto" w:fill="FFFFFF"/>
        </w:rPr>
      </w:r>
      <w:r w:rsidR="00B072A8">
        <w:rPr>
          <w:color w:val="333333"/>
          <w:shd w:val="clear" w:color="auto" w:fill="FFFFFF"/>
        </w:rPr>
        <w:fldChar w:fldCharType="separate"/>
      </w:r>
      <w:r w:rsidR="00B072A8">
        <w:rPr>
          <w:noProof/>
          <w:color w:val="333333"/>
          <w:shd w:val="clear" w:color="auto" w:fill="FFFFFF"/>
        </w:rPr>
        <w:t>(Wu, Kao et al. 2015, Rubel, Wu et al. 2016)</w:t>
      </w:r>
      <w:r w:rsidR="00B072A8">
        <w:rPr>
          <w:color w:val="333333"/>
          <w:shd w:val="clear" w:color="auto" w:fill="FFFFFF"/>
        </w:rPr>
        <w:fldChar w:fldCharType="end"/>
      </w:r>
      <w:r w:rsidR="009900BA">
        <w:rPr>
          <w:color w:val="333333"/>
          <w:shd w:val="clear" w:color="auto" w:fill="FFFFFF"/>
        </w:rPr>
        <w:t xml:space="preserve">. </w:t>
      </w:r>
      <w:r w:rsidR="003B50EC">
        <w:rPr>
          <w:color w:val="333333"/>
          <w:shd w:val="clear" w:color="auto" w:fill="FFFFFF"/>
        </w:rPr>
        <w:t>Results of t</w:t>
      </w:r>
      <w:r w:rsidR="009900BA">
        <w:rPr>
          <w:color w:val="333333"/>
          <w:shd w:val="clear" w:color="auto" w:fill="FFFFFF"/>
        </w:rPr>
        <w:t xml:space="preserve">hese </w:t>
      </w:r>
      <w:r w:rsidR="007F3957">
        <w:rPr>
          <w:color w:val="333333"/>
          <w:shd w:val="clear" w:color="auto" w:fill="FFFFFF"/>
        </w:rPr>
        <w:t>studies</w:t>
      </w:r>
      <w:r w:rsidR="009900BA">
        <w:rPr>
          <w:color w:val="333333"/>
          <w:shd w:val="clear" w:color="auto" w:fill="FFFFFF"/>
        </w:rPr>
        <w:t xml:space="preserve"> demonstrated </w:t>
      </w:r>
      <w:r w:rsidR="003B50EC">
        <w:rPr>
          <w:color w:val="333333"/>
          <w:shd w:val="clear" w:color="auto" w:fill="FFFFFF"/>
        </w:rPr>
        <w:t>applications</w:t>
      </w:r>
      <w:r w:rsidR="009900BA">
        <w:rPr>
          <w:color w:val="333333"/>
          <w:shd w:val="clear" w:color="auto" w:fill="FFFFFF"/>
        </w:rPr>
        <w:t xml:space="preserve"> of such a surrogate score of molecular </w:t>
      </w:r>
      <w:r w:rsidR="00ED001B">
        <w:rPr>
          <w:color w:val="333333"/>
          <w:shd w:val="clear" w:color="auto" w:fill="FFFFFF"/>
        </w:rPr>
        <w:t>activities</w:t>
      </w:r>
      <w:r w:rsidR="009900BA">
        <w:rPr>
          <w:color w:val="333333"/>
          <w:shd w:val="clear" w:color="auto" w:fill="FFFFFF"/>
        </w:rPr>
        <w:t xml:space="preserve"> in investigation of gene functions</w:t>
      </w:r>
      <w:r w:rsidR="00A16ACE">
        <w:rPr>
          <w:color w:val="333333"/>
          <w:shd w:val="clear" w:color="auto" w:fill="FFFFFF"/>
        </w:rPr>
        <w:t xml:space="preserve"> and </w:t>
      </w:r>
      <w:r w:rsidR="002F7D40">
        <w:rPr>
          <w:color w:val="333333"/>
          <w:shd w:val="clear" w:color="auto" w:fill="FFFFFF"/>
        </w:rPr>
        <w:t>inference of regulatory processes</w:t>
      </w:r>
      <w:r w:rsidR="00EF158F">
        <w:rPr>
          <w:color w:val="333333"/>
          <w:shd w:val="clear" w:color="auto" w:fill="FFFFFF"/>
        </w:rPr>
        <w:t xml:space="preserve"> </w: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 </w:instrText>
      </w:r>
      <w:r w:rsidR="00EF158F">
        <w:rPr>
          <w:color w:val="333333"/>
          <w:shd w:val="clear" w:color="auto" w:fill="FFFFFF"/>
        </w:rPr>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Pr>
          <w:color w:val="333333"/>
          <w:shd w:val="clear" w:color="auto" w:fill="FFFFFF"/>
        </w:rPr>
        <w:instrText xml:space="preserve"> ADDIN EN.CITE.DATA </w:instrText>
      </w:r>
      <w:r w:rsidR="00EF158F">
        <w:rPr>
          <w:color w:val="333333"/>
          <w:shd w:val="clear" w:color="auto" w:fill="FFFFFF"/>
        </w:rPr>
      </w:r>
      <w:r w:rsidR="00EF158F">
        <w:rPr>
          <w:color w:val="333333"/>
          <w:shd w:val="clear" w:color="auto" w:fill="FFFFFF"/>
        </w:rPr>
        <w:fldChar w:fldCharType="end"/>
      </w:r>
      <w:r w:rsidR="00EF158F">
        <w:rPr>
          <w:color w:val="333333"/>
          <w:shd w:val="clear" w:color="auto" w:fill="FFFFFF"/>
        </w:rPr>
      </w:r>
      <w:r w:rsidR="00EF158F">
        <w:rPr>
          <w:color w:val="333333"/>
          <w:shd w:val="clear" w:color="auto" w:fill="FFFFFF"/>
        </w:rPr>
        <w:fldChar w:fldCharType="separate"/>
      </w:r>
      <w:r w:rsidR="00EF158F">
        <w:rPr>
          <w:noProof/>
          <w:color w:val="333333"/>
          <w:shd w:val="clear" w:color="auto" w:fill="FFFFFF"/>
        </w:rPr>
        <w:t>(Edgar, Domrachev et al. 2002, Grace 2006)</w:t>
      </w:r>
      <w:r w:rsidR="00EF158F">
        <w:rPr>
          <w:color w:val="333333"/>
          <w:shd w:val="clear" w:color="auto" w:fill="FFFFFF"/>
        </w:rPr>
        <w:fldChar w:fldCharType="end"/>
      </w:r>
      <w:r w:rsidR="00EF158F">
        <w:rPr>
          <w:color w:val="333333"/>
          <w:shd w:val="clear" w:color="auto" w:fill="FFFFFF"/>
        </w:rPr>
        <w:t>.</w:t>
      </w:r>
    </w:p>
    <w:p w14:paraId="133A131C" w14:textId="77777777" w:rsidR="00AE0F1D" w:rsidRDefault="00AE0F1D" w:rsidP="00E55885">
      <w:pPr>
        <w:spacing w:line="480" w:lineRule="auto"/>
        <w:jc w:val="both"/>
        <w:rPr>
          <w:ins w:id="63" w:author="Pierre Bushel" w:date="2021-10-11T10:19:00Z"/>
          <w:color w:val="333333"/>
          <w:shd w:val="clear" w:color="auto" w:fill="FFFFFF"/>
        </w:rPr>
      </w:pPr>
    </w:p>
    <w:p w14:paraId="05827372" w14:textId="05B63D20" w:rsidR="00C73D1C" w:rsidDel="00D311C6" w:rsidRDefault="00C73D1C" w:rsidP="00E55885">
      <w:pPr>
        <w:spacing w:line="480" w:lineRule="auto"/>
        <w:jc w:val="both"/>
        <w:rPr>
          <w:ins w:id="64" w:author="Pierre Bushel" w:date="2021-10-11T10:19:00Z"/>
          <w:del w:id="65" w:author="Wu, Steve (NIH/NIEHS) [E]" w:date="2021-10-12T13:11:00Z"/>
          <w:color w:val="333333"/>
          <w:shd w:val="clear" w:color="auto" w:fill="FFFFFF"/>
        </w:rPr>
      </w:pPr>
    </w:p>
    <w:p w14:paraId="62C43694" w14:textId="41850F59" w:rsidR="00442E72" w:rsidRPr="00E55885" w:rsidDel="00D311C6" w:rsidRDefault="009900BA" w:rsidP="00E55885">
      <w:pPr>
        <w:spacing w:line="480" w:lineRule="auto"/>
        <w:jc w:val="both"/>
        <w:rPr>
          <w:del w:id="66" w:author="Wu, Steve (NIH/NIEHS) [E]" w:date="2021-10-12T13:11:00Z"/>
          <w:color w:val="333333"/>
          <w:shd w:val="clear" w:color="auto" w:fill="FFFFFF"/>
        </w:rPr>
      </w:pPr>
      <w:del w:id="67" w:author="Pierre Bushel" w:date="2021-10-11T10:26:00Z">
        <w:r w:rsidRPr="00CF3C86" w:rsidDel="007267D4">
          <w:rPr>
            <w:color w:val="333333"/>
            <w:shd w:val="clear" w:color="auto" w:fill="FFFFFF"/>
          </w:rPr>
          <w:delText xml:space="preserve">To determine the </w:delText>
        </w:r>
        <w:r w:rsidR="003E1F8D" w:rsidDel="007267D4">
          <w:rPr>
            <w:color w:val="333333"/>
            <w:shd w:val="clear" w:color="auto" w:fill="FFFFFF"/>
          </w:rPr>
          <w:delText>relationships</w:delText>
        </w:r>
        <w:r w:rsidRPr="00CF3C86" w:rsidDel="007267D4">
          <w:rPr>
            <w:color w:val="333333"/>
            <w:shd w:val="clear" w:color="auto" w:fill="FFFFFF"/>
          </w:rPr>
          <w:delText xml:space="preserve"> among multiple variables, structural equation modeling (SEM) is </w:delText>
        </w:r>
      </w:del>
      <w:del w:id="68" w:author="Pierre Bushel" w:date="2021-10-11T10:20:00Z">
        <w:r w:rsidRPr="00CF3C86" w:rsidDel="005B5FDD">
          <w:rPr>
            <w:color w:val="333333"/>
            <w:shd w:val="clear" w:color="auto" w:fill="FFFFFF"/>
          </w:rPr>
          <w:delText>one of the</w:delText>
        </w:r>
      </w:del>
      <w:del w:id="69" w:author="Pierre Bushel" w:date="2021-10-11T10:26:00Z">
        <w:r w:rsidRPr="00CF3C86" w:rsidDel="007267D4">
          <w:rPr>
            <w:color w:val="333333"/>
            <w:shd w:val="clear" w:color="auto" w:fill="FFFFFF"/>
          </w:rPr>
          <w:delText xml:space="preserve"> statistical technique</w:delText>
        </w:r>
      </w:del>
      <w:del w:id="70" w:author="Pierre Bushel" w:date="2021-10-11T10:20:00Z">
        <w:r w:rsidRPr="00CF3C86" w:rsidDel="005B5FDD">
          <w:rPr>
            <w:color w:val="333333"/>
            <w:shd w:val="clear" w:color="auto" w:fill="FFFFFF"/>
          </w:rPr>
          <w:delText>s</w:delText>
        </w:r>
      </w:del>
      <w:del w:id="71" w:author="Pierre Bushel" w:date="2021-10-11T10:26:00Z">
        <w:r w:rsidRPr="00CF3C86" w:rsidDel="007267D4">
          <w:rPr>
            <w:color w:val="333333"/>
            <w:shd w:val="clear" w:color="auto" w:fill="FFFFFF"/>
          </w:rPr>
          <w:delText xml:space="preserve"> to indicate the strength of influence among variables</w:delText>
        </w:r>
      </w:del>
      <w:del w:id="72" w:author="Pierre Bushel" w:date="2021-10-11T10:21:00Z">
        <w:r w:rsidRPr="00CF3C86" w:rsidDel="005B5FDD">
          <w:rPr>
            <w:color w:val="333333"/>
            <w:shd w:val="clear" w:color="auto" w:fill="FFFFFF"/>
          </w:rPr>
          <w:delText xml:space="preserve"> by getting an overall </w:delText>
        </w:r>
        <w:r w:rsidRPr="00CF3C86" w:rsidDel="005B5FDD">
          <w:rPr>
            <w:color w:val="333333"/>
            <w:shd w:val="clear" w:color="auto" w:fill="FFFFFF"/>
          </w:rPr>
          <w:lastRenderedPageBreak/>
          <w:delText>fit of model with existing data</w:delText>
        </w:r>
      </w:del>
      <w:del w:id="73" w:author="Wu, Steve (NIH/NIEHS) [E]" w:date="2021-10-12T13:11:00Z">
        <w:r w:rsidRPr="00CF3C86" w:rsidDel="00D311C6">
          <w:rPr>
            <w:color w:val="333333"/>
            <w:shd w:val="clear" w:color="auto" w:fill="FFFFFF"/>
          </w:rPr>
          <w:delText xml:space="preserve">. </w:delText>
        </w:r>
      </w:del>
      <w:commentRangeStart w:id="74"/>
      <w:del w:id="75" w:author="Wu, Steve (NIH/NIEHS) [E]" w:date="2021-10-12T13:10:00Z">
        <w:r w:rsidRPr="00CF3C86" w:rsidDel="00D311C6">
          <w:rPr>
            <w:color w:val="333333"/>
            <w:shd w:val="clear" w:color="auto" w:fill="FFFFFF"/>
          </w:rPr>
          <w:delText>The fit of the model</w:delText>
        </w:r>
      </w:del>
      <w:ins w:id="76" w:author="Pierre Bushel" w:date="2021-10-11T10:24:00Z">
        <w:del w:id="77" w:author="Wu, Steve (NIH/NIEHS) [E]" w:date="2021-10-12T13:10:00Z">
          <w:r w:rsidR="005B5FDD" w:rsidDel="00D311C6">
            <w:rPr>
              <w:color w:val="333333"/>
              <w:shd w:val="clear" w:color="auto" w:fill="FFFFFF"/>
            </w:rPr>
            <w:delText xml:space="preserve"> </w:delText>
          </w:r>
        </w:del>
      </w:ins>
      <w:ins w:id="78" w:author="Pierre Bushel" w:date="2021-10-11T10:21:00Z">
        <w:del w:id="79" w:author="Wu, Steve (NIH/NIEHS) [E]" w:date="2021-10-12T13:10:00Z">
          <w:r w:rsidR="005B5FDD" w:rsidDel="00D311C6">
            <w:rPr>
              <w:color w:val="333333"/>
              <w:shd w:val="clear" w:color="auto" w:fill="FFFFFF"/>
            </w:rPr>
            <w:delText>SEM</w:delText>
          </w:r>
        </w:del>
      </w:ins>
      <w:del w:id="80" w:author="Wu, Steve (NIH/NIEHS) [E]" w:date="2021-10-12T13:10:00Z">
        <w:r w:rsidRPr="00CF3C86" w:rsidDel="00D311C6">
          <w:rPr>
            <w:color w:val="333333"/>
            <w:shd w:val="clear" w:color="auto" w:fill="FFFFFF"/>
          </w:rPr>
          <w:delText xml:space="preserve"> </w:delText>
        </w:r>
      </w:del>
      <w:ins w:id="81" w:author="Pierre Bushel" w:date="2021-10-11T10:24:00Z">
        <w:del w:id="82" w:author="Wu, Steve (NIH/NIEHS) [E]" w:date="2021-10-12T13:10:00Z">
          <w:r w:rsidR="005B5FDD" w:rsidDel="00D311C6">
            <w:rPr>
              <w:color w:val="333333"/>
              <w:shd w:val="clear" w:color="auto" w:fill="FFFFFF"/>
            </w:rPr>
            <w:delText xml:space="preserve">fit </w:delText>
          </w:r>
        </w:del>
      </w:ins>
      <w:del w:id="83" w:author="Wu, Steve (NIH/NIEHS) [E]" w:date="2021-10-12T13:10:00Z">
        <w:r w:rsidRPr="00CF3C86" w:rsidDel="00D311C6">
          <w:rPr>
            <w:color w:val="333333"/>
            <w:shd w:val="clear" w:color="auto" w:fill="FFFFFF"/>
          </w:rPr>
          <w:delTex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delText>
        </w:r>
      </w:del>
      <w:ins w:id="84" w:author="Pierre Bushel" w:date="2021-10-11T10:22:00Z">
        <w:del w:id="85" w:author="Wu, Steve (NIH/NIEHS) [E]" w:date="2021-10-12T13:10:00Z">
          <w:r w:rsidR="005B5FDD" w:rsidDel="00D311C6">
            <w:rPr>
              <w:color w:val="333333"/>
              <w:shd w:val="clear" w:color="auto" w:fill="FFFFFF"/>
            </w:rPr>
            <w:delText>0</w:delText>
          </w:r>
        </w:del>
      </w:ins>
      <w:del w:id="86" w:author="Wu, Steve (NIH/NIEHS) [E]" w:date="2021-10-12T13:10:00Z">
        <w:r w:rsidRPr="00CF3C86" w:rsidDel="00D311C6">
          <w:rPr>
            <w:color w:val="333333"/>
            <w:shd w:val="clear" w:color="auto" w:fill="FFFFFF"/>
          </w:rPr>
          <w:delText xml:space="preserve">.05 indicate close fit, values between .05 and .10 indicate marginal fit, and values &gt;.10 indicate poor fit </w:delText>
        </w:r>
        <w:r w:rsidR="008B3D84" w:rsidDel="00D311C6">
          <w:rPr>
            <w:color w:val="333333"/>
            <w:shd w:val="clear" w:color="auto" w:fill="FFFFFF"/>
          </w:rPr>
          <w:fldChar w:fldCharType="begin"/>
        </w:r>
        <w:r w:rsidR="008B3D84" w:rsidDel="00D311C6">
          <w:rPr>
            <w:color w:val="333333"/>
            <w:shd w:val="clear" w:color="auto" w:fill="FFFFFF"/>
          </w:rPr>
          <w:del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delInstrText>
        </w:r>
        <w:r w:rsidR="008B3D84" w:rsidDel="00D311C6">
          <w:rPr>
            <w:color w:val="333333"/>
            <w:shd w:val="clear" w:color="auto" w:fill="FFFFFF"/>
          </w:rPr>
          <w:fldChar w:fldCharType="separate"/>
        </w:r>
        <w:r w:rsidR="008B3D84" w:rsidDel="00D311C6">
          <w:rPr>
            <w:noProof/>
            <w:color w:val="333333"/>
            <w:shd w:val="clear" w:color="auto" w:fill="FFFFFF"/>
          </w:rPr>
          <w:delText>(MacCallum 1996)</w:delText>
        </w:r>
        <w:r w:rsidR="008B3D84" w:rsidDel="00D311C6">
          <w:rPr>
            <w:color w:val="333333"/>
            <w:shd w:val="clear" w:color="auto" w:fill="FFFFFF"/>
          </w:rPr>
          <w:fldChar w:fldCharType="end"/>
        </w:r>
        <w:r w:rsidRPr="00CF3C86" w:rsidDel="00D311C6">
          <w:rPr>
            <w:color w:val="333333"/>
            <w:shd w:val="clear" w:color="auto" w:fill="FFFFFF"/>
          </w:rPr>
          <w:delText>. For both the CFI and the TLI, a value of 1 indicates perfect fit, and the general rule of thumb is that values &gt;</w:delText>
        </w:r>
      </w:del>
      <w:ins w:id="87" w:author="Pierre Bushel" w:date="2021-10-11T10:22:00Z">
        <w:del w:id="88" w:author="Wu, Steve (NIH/NIEHS) [E]" w:date="2021-10-12T13:10:00Z">
          <w:r w:rsidR="005B5FDD" w:rsidDel="00D311C6">
            <w:rPr>
              <w:color w:val="333333"/>
              <w:shd w:val="clear" w:color="auto" w:fill="FFFFFF"/>
            </w:rPr>
            <w:delText>0</w:delText>
          </w:r>
        </w:del>
      </w:ins>
      <w:del w:id="89" w:author="Wu, Steve (NIH/NIEHS) [E]" w:date="2021-10-12T13:10:00Z">
        <w:r w:rsidRPr="00CF3C86" w:rsidDel="00D311C6">
          <w:rPr>
            <w:color w:val="333333"/>
            <w:shd w:val="clear" w:color="auto" w:fill="FFFFFF"/>
          </w:rPr>
          <w:delText xml:space="preserve">.90 indicate adequate fit </w:delText>
        </w:r>
        <w:r w:rsidR="008B3D84" w:rsidDel="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sidDel="00D311C6">
          <w:rPr>
            <w:color w:val="333333"/>
            <w:shd w:val="clear" w:color="auto" w:fill="FFFFFF"/>
          </w:rPr>
          <w:delInstrText xml:space="preserve"> ADDIN EN.CITE </w:delInstrText>
        </w:r>
        <w:r w:rsidR="008B3D84" w:rsidDel="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8B3D84" w:rsidDel="00D311C6">
          <w:rPr>
            <w:color w:val="333333"/>
            <w:shd w:val="clear" w:color="auto" w:fill="FFFFFF"/>
          </w:rPr>
          <w:delInstrText xml:space="preserve"> ADDIN EN.CITE.DATA </w:delInstrText>
        </w:r>
        <w:r w:rsidR="008B3D84" w:rsidDel="00D311C6">
          <w:rPr>
            <w:color w:val="333333"/>
            <w:shd w:val="clear" w:color="auto" w:fill="FFFFFF"/>
          </w:rPr>
        </w:r>
        <w:r w:rsidR="008B3D84" w:rsidDel="00D311C6">
          <w:rPr>
            <w:color w:val="333333"/>
            <w:shd w:val="clear" w:color="auto" w:fill="FFFFFF"/>
          </w:rPr>
          <w:fldChar w:fldCharType="end"/>
        </w:r>
        <w:r w:rsidR="008B3D84" w:rsidDel="00D311C6">
          <w:rPr>
            <w:color w:val="333333"/>
            <w:shd w:val="clear" w:color="auto" w:fill="FFFFFF"/>
          </w:rPr>
        </w:r>
        <w:r w:rsidR="008B3D84" w:rsidDel="00D311C6">
          <w:rPr>
            <w:color w:val="333333"/>
            <w:shd w:val="clear" w:color="auto" w:fill="FFFFFF"/>
          </w:rPr>
          <w:fldChar w:fldCharType="separate"/>
        </w:r>
        <w:r w:rsidR="008B3D84" w:rsidDel="00D311C6">
          <w:rPr>
            <w:noProof/>
            <w:color w:val="333333"/>
            <w:shd w:val="clear" w:color="auto" w:fill="FFFFFF"/>
          </w:rPr>
          <w:delText>(Hu and Bentler 1998, Hu and Bentler 1999)</w:delText>
        </w:r>
        <w:r w:rsidR="008B3D84" w:rsidDel="00D311C6">
          <w:rPr>
            <w:color w:val="333333"/>
            <w:shd w:val="clear" w:color="auto" w:fill="FFFFFF"/>
          </w:rPr>
          <w:fldChar w:fldCharType="end"/>
        </w:r>
        <w:r w:rsidR="003E1F8D" w:rsidDel="00D311C6">
          <w:rPr>
            <w:color w:val="333333"/>
            <w:shd w:val="clear" w:color="auto" w:fill="FFFFFF"/>
          </w:rPr>
          <w:delText xml:space="preserve">. </w:delText>
        </w:r>
        <w:r w:rsidRPr="00CF3C86" w:rsidDel="00D311C6">
          <w:rPr>
            <w:color w:val="333333"/>
            <w:shd w:val="clear" w:color="auto" w:fill="FFFFFF"/>
          </w:rPr>
          <w:delText>Also, SRMR values &lt;.08 indicate a very good fit between the model and the data.</w:delText>
        </w:r>
        <w:r w:rsidR="00CC778A" w:rsidDel="00D311C6">
          <w:rPr>
            <w:color w:val="333333"/>
            <w:shd w:val="clear" w:color="auto" w:fill="FFFFFF"/>
          </w:rPr>
          <w:delText xml:space="preserve"> Therefore, </w:delText>
        </w:r>
        <w:r w:rsidR="00F543C7" w:rsidDel="00D311C6">
          <w:delText>SEM offers a statistical framework to make casual inferences about the causality of</w:delText>
        </w:r>
        <w:r w:rsidR="00BF2242" w:rsidDel="00D311C6">
          <w:delText xml:space="preserve"> multiple </w:delText>
        </w:r>
        <w:r w:rsidR="00F543C7" w:rsidRPr="00E6116F" w:rsidDel="00D311C6">
          <w:delText>variables</w:delText>
        </w:r>
        <w:r w:rsidR="00F543C7" w:rsidDel="00D311C6">
          <w:delText xml:space="preserve"> in a system</w:delText>
        </w:r>
        <w:r w:rsidR="00EF158F" w:rsidDel="00D311C6">
          <w:delText xml:space="preserve"> </w:delText>
        </w:r>
        <w:r w:rsidR="00EF158F" w:rsidDel="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sidDel="00D311C6">
          <w:delInstrText xml:space="preserve"> ADDIN EN.CITE </w:delInstrText>
        </w:r>
        <w:r w:rsidR="00EF158F" w:rsidDel="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EF158F" w:rsidDel="00D311C6">
          <w:delInstrText xml:space="preserve"> ADDIN EN.CITE.DATA </w:delInstrText>
        </w:r>
        <w:r w:rsidR="00EF158F" w:rsidDel="00D311C6">
          <w:fldChar w:fldCharType="end"/>
        </w:r>
        <w:r w:rsidR="00EF158F" w:rsidDel="00D311C6">
          <w:fldChar w:fldCharType="separate"/>
        </w:r>
        <w:r w:rsidR="00EF158F" w:rsidDel="00D311C6">
          <w:rPr>
            <w:noProof/>
          </w:rPr>
          <w:delText>(Edgar, Domrachev et al. 2002, Grace 2006)</w:delText>
        </w:r>
        <w:r w:rsidR="00EF158F" w:rsidDel="00D311C6">
          <w:fldChar w:fldCharType="end"/>
        </w:r>
        <w:r w:rsidR="00EF158F" w:rsidDel="00D311C6">
          <w:delText xml:space="preserve">. </w:delText>
        </w:r>
        <w:commentRangeEnd w:id="74"/>
        <w:r w:rsidR="007267D4" w:rsidDel="00D311C6">
          <w:rPr>
            <w:rStyle w:val="CommentReference"/>
            <w:rFonts w:eastAsiaTheme="minorHAnsi" w:cstheme="minorBidi"/>
            <w:lang w:eastAsia="en-US"/>
          </w:rPr>
          <w:commentReference w:id="74"/>
        </w:r>
      </w:del>
    </w:p>
    <w:p w14:paraId="22E5D409" w14:textId="722F60B5" w:rsidR="00C27F78" w:rsidRDefault="007267D4" w:rsidP="00E55885">
      <w:pPr>
        <w:spacing w:line="480" w:lineRule="auto"/>
        <w:jc w:val="both"/>
        <w:rPr>
          <w:ins w:id="90" w:author="Pierre Bushel" w:date="2021-10-11T10:30:00Z"/>
        </w:rPr>
      </w:pPr>
      <w:ins w:id="91" w:author="Pierre Bushel" w:date="2021-10-11T10:26:00Z">
        <w:r w:rsidRPr="00CF3C86">
          <w:rPr>
            <w:color w:val="333333"/>
            <w:shd w:val="clear" w:color="auto" w:fill="FFFFFF"/>
          </w:rPr>
          <w:t xml:space="preserve">To determine the </w:t>
        </w:r>
        <w:r>
          <w:rPr>
            <w:color w:val="333333"/>
            <w:shd w:val="clear" w:color="auto" w:fill="FFFFFF"/>
          </w:rPr>
          <w:t>relationships</w:t>
        </w:r>
        <w:r w:rsidRPr="00CF3C86">
          <w:rPr>
            <w:color w:val="333333"/>
            <w:shd w:val="clear" w:color="auto" w:fill="FFFFFF"/>
          </w:rPr>
          <w:t xml:space="preserve"> among multiple variables, structural equation modeling (SEM) is </w:t>
        </w:r>
        <w:r>
          <w:rPr>
            <w:color w:val="333333"/>
            <w:shd w:val="clear" w:color="auto" w:fill="FFFFFF"/>
          </w:rPr>
          <w:t>a</w:t>
        </w:r>
        <w:r w:rsidRPr="00CF3C86">
          <w:rPr>
            <w:color w:val="333333"/>
            <w:shd w:val="clear" w:color="auto" w:fill="FFFFFF"/>
          </w:rPr>
          <w:t xml:space="preserve"> statistical technique to indicate the strength of influence among variables</w:t>
        </w:r>
        <w:r>
          <w:t xml:space="preserve"> </w:t>
        </w:r>
      </w:ins>
      <w:ins w:id="92" w:author="Wu, Steve (NIH/NIEHS) [E]" w:date="2021-10-12T13:10:00Z">
        <w:del w:id="93" w:author="Li, Jian-Liang (NIH/NIEHS) [E]" w:date="2021-10-12T15:07:00Z">
          <w:r w:rsidR="00D311C6" w:rsidDel="00AE0F1D">
            <w:delText xml:space="preserve"> </w:delText>
          </w:r>
        </w:del>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 </w:instrText>
        </w:r>
        <w:r w:rsidR="00D311C6">
          <w:fldChar w:fldCharType="begin">
            <w:fldData xml:space="preserve">PEVuZE5vdGU+PENpdGU+PEF1dGhvcj5FZGdhcjwvQXV0aG9yPjxZZWFyPjIwMDI8L1llYXI+PFJl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</w:fldData>
          </w:fldChar>
        </w:r>
        <w:r w:rsidR="00D311C6">
          <w:instrText xml:space="preserve"> ADDIN EN.CITE.DATA </w:instrText>
        </w:r>
        <w:r w:rsidR="00D311C6">
          <w:fldChar w:fldCharType="end"/>
        </w:r>
        <w:r w:rsidR="00D311C6">
          <w:fldChar w:fldCharType="separate"/>
        </w:r>
        <w:r w:rsidR="00D311C6">
          <w:rPr>
            <w:noProof/>
          </w:rPr>
          <w:t>(Edgar, Domrachev et al. 2002, Grace 2006)</w:t>
        </w:r>
        <w:r w:rsidR="00D311C6">
          <w:fldChar w:fldCharType="end"/>
        </w:r>
      </w:ins>
      <w:ins w:id="94" w:author="Pierre Bushel" w:date="2021-10-11T10:26:00Z">
        <w:r>
          <w:t xml:space="preserve">. </w:t>
        </w:r>
      </w:ins>
      <w:r w:rsidR="00C27F78">
        <w:t xml:space="preserve">We were motivated to develop a </w:t>
      </w:r>
      <w:ins w:id="95" w:author="Pierre Bushel" w:date="2021-10-11T10:27:00Z">
        <w:del w:id="96" w:author="Li, Jian-Liang (NIH/NIEHS) [E]" w:date="2021-10-12T15:07:00Z">
          <w:r w:rsidR="00916E48" w:rsidDel="00AE0F1D">
            <w:delText xml:space="preserve">the </w:delText>
          </w:r>
        </w:del>
      </w:ins>
      <w:r w:rsidR="00C27F78" w:rsidRPr="00B353AE">
        <w:rPr>
          <w:color w:val="333333"/>
          <w:shd w:val="clear" w:color="auto" w:fill="FFFFFF"/>
        </w:rPr>
        <w:t xml:space="preserve">Structural Equation Modeling </w:t>
      </w:r>
      <w:r w:rsidR="00C27F78">
        <w:rPr>
          <w:color w:val="333333"/>
          <w:shd w:val="clear" w:color="auto" w:fill="FFFFFF"/>
        </w:rPr>
        <w:t>of</w:t>
      </w:r>
      <w:r w:rsidR="00C27F78" w:rsidRPr="00B353AE">
        <w:rPr>
          <w:color w:val="333333"/>
          <w:shd w:val="clear" w:color="auto" w:fill="FFFFFF"/>
        </w:rPr>
        <w:t xml:space="preserve"> </w:t>
      </w:r>
      <w:proofErr w:type="gramStart"/>
      <w:r w:rsidR="00C27F78">
        <w:rPr>
          <w:color w:val="333333"/>
          <w:shd w:val="clear" w:color="auto" w:fill="FFFFFF"/>
        </w:rPr>
        <w:t>In</w:t>
      </w:r>
      <w:proofErr w:type="gramEnd"/>
      <w:r w:rsidR="00C27F78">
        <w:rPr>
          <w:color w:val="333333"/>
          <w:shd w:val="clear" w:color="auto" w:fill="FFFFFF"/>
        </w:rPr>
        <w:t xml:space="preserve"> silico</w:t>
      </w:r>
      <w:r w:rsidR="00C27F78" w:rsidRPr="00B353AE">
        <w:rPr>
          <w:color w:val="333333"/>
          <w:shd w:val="clear" w:color="auto" w:fill="FFFFFF"/>
        </w:rPr>
        <w:t xml:space="preserve"> Perturbations</w:t>
      </w:r>
      <w:r w:rsidR="00C27F78">
        <w:rPr>
          <w:color w:val="333333"/>
          <w:shd w:val="clear" w:color="auto" w:fill="FFFFFF"/>
        </w:rPr>
        <w:t xml:space="preserve"> (SEMIPs</w:t>
      </w:r>
      <w:r w:rsidR="00C27F78" w:rsidRPr="00B353AE">
        <w:rPr>
          <w:color w:val="333333"/>
          <w:shd w:val="clear" w:color="auto" w:fill="FFFFFF"/>
        </w:rPr>
        <w:t>)</w:t>
      </w:r>
      <w:ins w:id="97" w:author="Pierre Bushel" w:date="2021-10-11T10:27:00Z">
        <w:r w:rsidR="00916E48">
          <w:rPr>
            <w:color w:val="333333"/>
            <w:shd w:val="clear" w:color="auto" w:fill="FFFFFF"/>
          </w:rPr>
          <w:t xml:space="preserve"> R</w:t>
        </w:r>
      </w:ins>
      <w:r w:rsidR="00C27F78">
        <w:rPr>
          <w:color w:val="333333"/>
          <w:shd w:val="clear" w:color="auto" w:fill="FFFFFF"/>
        </w:rPr>
        <w:t xml:space="preserve"> Shiny application</w:t>
      </w:r>
      <w:ins w:id="98" w:author="Pierre Bushel" w:date="2021-10-11T10:27:00Z">
        <w:r w:rsidR="00916E48">
          <w:rPr>
            <w:color w:val="333333"/>
            <w:shd w:val="clear" w:color="auto" w:fill="FFFFFF"/>
          </w:rPr>
          <w:t xml:space="preserve"> (app)</w:t>
        </w:r>
      </w:ins>
      <w:r w:rsidR="00C27F78" w:rsidRPr="00B353AE">
        <w:rPr>
          <w:color w:val="333333"/>
          <w:shd w:val="clear" w:color="auto" w:fill="FFFFFF"/>
        </w:rPr>
        <w:t xml:space="preserve"> to facilitate </w:t>
      </w:r>
      <w:r w:rsidR="00C27F78">
        <w:rPr>
          <w:color w:val="333333"/>
          <w:shd w:val="clear" w:color="auto" w:fill="FFFFFF"/>
        </w:rPr>
        <w:t xml:space="preserve">casual inference </w:t>
      </w:r>
      <w:r w:rsidR="003568C7">
        <w:rPr>
          <w:color w:val="333333"/>
          <w:shd w:val="clear" w:color="auto" w:fill="FFFFFF"/>
        </w:rPr>
        <w:t>of gene regulatory processes</w:t>
      </w:r>
      <w:r w:rsidR="00862CC6">
        <w:rPr>
          <w:color w:val="333333"/>
          <w:shd w:val="clear" w:color="auto" w:fill="FFFFFF"/>
        </w:rPr>
        <w:t xml:space="preserve">, especially on </w:t>
      </w:r>
      <w:proofErr w:type="spellStart"/>
      <w:r w:rsidR="00862CC6">
        <w:rPr>
          <w:color w:val="333333"/>
          <w:shd w:val="clear" w:color="auto" w:fill="FFFFFF"/>
        </w:rPr>
        <w:t>m</w:t>
      </w:r>
      <w:r w:rsidR="00862CC6" w:rsidRPr="00862CC6">
        <w:rPr>
          <w:color w:val="333333"/>
          <w:shd w:val="clear" w:color="auto" w:fill="FFFFFF"/>
        </w:rPr>
        <w:t>ultifactoral</w:t>
      </w:r>
      <w:proofErr w:type="spellEnd"/>
      <w:r w:rsidR="00862CC6" w:rsidRPr="00862CC6">
        <w:rPr>
          <w:color w:val="333333"/>
          <w:shd w:val="clear" w:color="auto" w:fill="FFFFFF"/>
        </w:rPr>
        <w:t xml:space="preserve"> impacts on outcome variables concurrently</w:t>
      </w:r>
      <w:r w:rsidR="00862CC6">
        <w:rPr>
          <w:color w:val="333333"/>
          <w:shd w:val="clear" w:color="auto" w:fill="FFFFFF"/>
        </w:rPr>
        <w:t xml:space="preserve">. </w:t>
      </w:r>
      <w:r w:rsidR="00C27F78">
        <w:rPr>
          <w:color w:val="333333"/>
          <w:shd w:val="clear" w:color="auto" w:fill="FFFFFF"/>
        </w:rPr>
        <w:t>SEMIPs</w:t>
      </w:r>
      <w:r w:rsidR="00C27F78">
        <w:rPr>
          <w:color w:val="000000"/>
        </w:rPr>
        <w:t xml:space="preserve"> enables quantification of a projected activity metric (</w:t>
      </w:r>
      <w:del w:id="99" w:author="Li, Jian-Liang (NIH/NIEHS) [E]" w:date="2021-10-12T16:40:00Z">
        <w:r w:rsidR="00C27F78" w:rsidDel="002027DD">
          <w:rPr>
            <w:color w:val="000000"/>
          </w:rPr>
          <w:delText>T</w:delText>
        </w:r>
        <w:r w:rsidR="008E6980" w:rsidDel="002027DD">
          <w:rPr>
            <w:color w:val="000000"/>
          </w:rPr>
          <w:delText>-</w:delText>
        </w:r>
        <w:r w:rsidR="00C27F78" w:rsidRPr="00AD27CC" w:rsidDel="002027DD">
          <w:rPr>
            <w:color w:val="000000"/>
          </w:rPr>
          <w:delText>score</w:delText>
        </w:r>
      </w:del>
      <w:ins w:id="100" w:author="Li, Jian-Liang (NIH/NIEHS) [E]" w:date="2021-10-12T16:40:00Z">
        <w:r w:rsidR="002027DD">
          <w:rPr>
            <w:color w:val="000000"/>
          </w:rPr>
          <w:t>T-Score</w:t>
        </w:r>
      </w:ins>
      <w:r w:rsidR="00C27F78">
        <w:rPr>
          <w:color w:val="000000"/>
        </w:rPr>
        <w:t xml:space="preserve">) </w: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 </w:instrText>
      </w:r>
      <w:r w:rsidR="00E0798B">
        <w:rPr>
          <w:color w:val="000000"/>
        </w:rPr>
        <w:fldChar w:fldCharType="begin">
          <w:fldData xml:space="preserve">PEVuZE5vdGU+PENpdGU+PEF1dGhvcj5XdTwvQXV0aG9yPjxZZWFyPjIwMTU8L1llYXI+PFJlY051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(Wu, Kao et al. 2015)</w:t>
      </w:r>
      <w:r w:rsidR="00E0798B">
        <w:rPr>
          <w:color w:val="000000"/>
        </w:rPr>
        <w:fldChar w:fldCharType="end"/>
      </w:r>
      <w:r w:rsidR="00254FBF">
        <w:rPr>
          <w:color w:val="000000"/>
        </w:rPr>
        <w:t xml:space="preserve"> </w:t>
      </w:r>
      <w:r w:rsidR="00F934B2">
        <w:rPr>
          <w:color w:val="000000"/>
        </w:rPr>
        <w:t>and</w:t>
      </w:r>
      <w:r w:rsidR="00C27F78">
        <w:rPr>
          <w:color w:val="000000"/>
        </w:rPr>
        <w:t xml:space="preserve"> allow</w:t>
      </w:r>
      <w:r w:rsidR="00F934B2">
        <w:rPr>
          <w:color w:val="000000"/>
        </w:rPr>
        <w:t>s</w:t>
      </w:r>
      <w:r w:rsidR="00C27F78">
        <w:rPr>
          <w:color w:val="000000"/>
        </w:rPr>
        <w:t xml:space="preserve"> users to fit desired SEM models using variables</w:t>
      </w:r>
      <w:r w:rsidR="008E687C">
        <w:rPr>
          <w:color w:val="000000"/>
        </w:rPr>
        <w:t xml:space="preserve"> of interest</w:t>
      </w:r>
      <w:r w:rsidR="00C27F78">
        <w:rPr>
          <w:color w:val="000000"/>
        </w:rPr>
        <w:t>.</w:t>
      </w:r>
      <w:r w:rsidR="00713A03">
        <w:rPr>
          <w:color w:val="000000"/>
        </w:rPr>
        <w:t xml:space="preserve"> </w:t>
      </w:r>
      <w:r w:rsidR="00825F35">
        <w:rPr>
          <w:color w:val="000000"/>
        </w:rPr>
        <w:t xml:space="preserve">For hypothesis generation purpose, </w:t>
      </w:r>
      <w:r w:rsidR="00713A03">
        <w:rPr>
          <w:color w:val="333333"/>
          <w:shd w:val="clear" w:color="auto" w:fill="FFFFFF"/>
        </w:rPr>
        <w:t>SEMIPs</w:t>
      </w:r>
      <w:r w:rsidR="00C27F78">
        <w:rPr>
          <w:color w:val="000000"/>
        </w:rPr>
        <w:t xml:space="preserve"> provides two different bootstrap random sampling procedures (elimination with or without replacement) </w:t>
      </w:r>
      <w:r w:rsidR="004913D7">
        <w:rPr>
          <w:color w:val="000000"/>
        </w:rPr>
        <w:t>to</w:t>
      </w:r>
      <w:r w:rsidR="00C27F78">
        <w:rPr>
          <w:color w:val="000000"/>
        </w:rPr>
        <w:t xml:space="preserve"> test the significance of a model</w:t>
      </w:r>
      <w:r w:rsidR="00EE6445">
        <w:rPr>
          <w:color w:val="000000"/>
        </w:rPr>
        <w:t xml:space="preserve"> </w:t>
      </w:r>
      <w:del w:id="101" w:author="Pierre Bushel" w:date="2021-10-11T10:28:00Z">
        <w:r w:rsidR="00EE6445" w:rsidDel="002209E8">
          <w:rPr>
            <w:color w:val="000000"/>
          </w:rPr>
          <w:delText xml:space="preserve">after </w:delText>
        </w:r>
        <w:r w:rsidR="00254FBF" w:rsidDel="002209E8">
          <w:rPr>
            <w:color w:val="000000"/>
          </w:rPr>
          <w:delText xml:space="preserve">the removal of </w:delText>
        </w:r>
        <w:r w:rsidR="00EE6445" w:rsidDel="002209E8">
          <w:rPr>
            <w:color w:val="000000"/>
          </w:rPr>
          <w:delText xml:space="preserve">a </w:delText>
        </w:r>
        <w:r w:rsidR="00094469" w:rsidDel="002209E8">
          <w:rPr>
            <w:color w:val="000000"/>
          </w:rPr>
          <w:delText>subtest</w:delText>
        </w:r>
        <w:r w:rsidR="00EE6445" w:rsidDel="002209E8">
          <w:rPr>
            <w:color w:val="000000"/>
          </w:rPr>
          <w:delText xml:space="preserve"> of downstream targets that are pertinent to </w:delText>
        </w:r>
        <w:r w:rsidR="00444223" w:rsidDel="002209E8">
          <w:rPr>
            <w:color w:val="000000"/>
          </w:rPr>
          <w:delText xml:space="preserve">pathways of interest in the </w:delText>
        </w:r>
        <w:r w:rsidR="00FD11A5" w:rsidDel="002209E8">
          <w:rPr>
            <w:color w:val="000000"/>
          </w:rPr>
          <w:delText xml:space="preserve">gene signature </w:delText>
        </w:r>
      </w:del>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 </w:instrText>
      </w:r>
      <w:r w:rsidR="008B3D84">
        <w:rPr>
          <w:color w:val="000000"/>
        </w:rPr>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8B3D84">
        <w:rPr>
          <w:color w:val="000000"/>
        </w:rPr>
        <w:instrText xml:space="preserve"> ADDIN EN.CITE.DATA </w:instrText>
      </w:r>
      <w:r w:rsidR="008B3D84">
        <w:rPr>
          <w:color w:val="000000"/>
        </w:rPr>
      </w:r>
      <w:r w:rsidR="008B3D84">
        <w:rPr>
          <w:color w:val="000000"/>
        </w:rPr>
        <w:fldChar w:fldCharType="end"/>
      </w:r>
      <w:r w:rsidR="008B3D84">
        <w:rPr>
          <w:color w:val="000000"/>
        </w:rPr>
      </w:r>
      <w:r w:rsidR="008B3D84">
        <w:rPr>
          <w:color w:val="000000"/>
        </w:rPr>
        <w:fldChar w:fldCharType="separate"/>
      </w:r>
      <w:r w:rsidR="008B3D84">
        <w:rPr>
          <w:noProof/>
          <w:color w:val="000000"/>
        </w:rPr>
        <w:t>(Creighton, Casa et al. 2008)</w:t>
      </w:r>
      <w:r w:rsidR="008B3D84">
        <w:rPr>
          <w:color w:val="000000"/>
        </w:rPr>
        <w:fldChar w:fldCharType="end"/>
      </w:r>
      <w:r w:rsidR="00C27F78">
        <w:rPr>
          <w:color w:val="000000"/>
        </w:rPr>
        <w:t xml:space="preserve">. Previously, </w:t>
      </w:r>
      <w:r w:rsidR="00E46E6E">
        <w:rPr>
          <w:color w:val="000000"/>
        </w:rPr>
        <w:t xml:space="preserve">the </w:t>
      </w:r>
      <w:del w:id="102" w:author="Li, Jian-Liang (NIH/NIEHS) [E]" w:date="2021-10-12T16:40:00Z">
        <w:r w:rsidR="00E46E6E" w:rsidDel="002027DD">
          <w:rPr>
            <w:color w:val="000000"/>
          </w:rPr>
          <w:delText>T-score</w:delText>
        </w:r>
      </w:del>
      <w:ins w:id="103" w:author="Li, Jian-Liang (NIH/NIEHS) [E]" w:date="2021-10-12T16:40:00Z">
        <w:r w:rsidR="002027DD">
          <w:rPr>
            <w:color w:val="000000"/>
          </w:rPr>
          <w:t>T-Score</w:t>
        </w:r>
      </w:ins>
      <w:r w:rsidR="00E46E6E">
        <w:rPr>
          <w:color w:val="000000"/>
        </w:rPr>
        <w:t xml:space="preserve"> </w:t>
      </w:r>
      <w:del w:id="104" w:author="Pierre Bushel" w:date="2021-10-11T10:28:00Z">
        <w:r w:rsidR="00E46E6E" w:rsidDel="002209E8">
          <w:rPr>
            <w:color w:val="000000"/>
          </w:rPr>
          <w:delText xml:space="preserve">system </w:delText>
        </w:r>
      </w:del>
      <w:r w:rsidR="00E46E6E">
        <w:rPr>
          <w:color w:val="000000"/>
        </w:rPr>
        <w:t xml:space="preserve">and </w:t>
      </w:r>
      <w:r w:rsidR="00C27F78">
        <w:rPr>
          <w:color w:val="000000"/>
        </w:rPr>
        <w:t>SEM w</w:t>
      </w:r>
      <w:r w:rsidR="00E46E6E">
        <w:rPr>
          <w:color w:val="000000"/>
        </w:rPr>
        <w:t>ere</w:t>
      </w:r>
      <w:r w:rsidR="00C27F78">
        <w:rPr>
          <w:color w:val="000000"/>
        </w:rPr>
        <w:t xml:space="preserve"> applied to gene expression data </w:t>
      </w:r>
      <w:r w:rsidR="00C27F78">
        <w:rPr>
          <w:color w:val="333333"/>
          <w:shd w:val="clear" w:color="auto" w:fill="FFFFFF"/>
        </w:rPr>
        <w:t>to evaluate</w:t>
      </w:r>
      <w:r w:rsidR="00F214F6">
        <w:rPr>
          <w:color w:val="000000"/>
        </w:rPr>
        <w:t xml:space="preserve"> </w:t>
      </w:r>
      <w:r w:rsidR="00C27F78" w:rsidRPr="00BA4D2B">
        <w:rPr>
          <w:color w:val="000000"/>
        </w:rPr>
        <w:t xml:space="preserve">gene interactions </w:t>
      </w:r>
      <w:r w:rsidR="00C27F78">
        <w:rPr>
          <w:color w:val="000000"/>
        </w:rPr>
        <w:t>that</w:t>
      </w:r>
      <w:r w:rsidR="00B5294C">
        <w:rPr>
          <w:color w:val="000000"/>
        </w:rPr>
        <w:t xml:space="preserve"> regulate </w:t>
      </w:r>
      <w:r w:rsidR="00C27F78" w:rsidRPr="00BA4D2B">
        <w:rPr>
          <w:color w:val="000000"/>
        </w:rPr>
        <w:t xml:space="preserve">the progesterone </w:t>
      </w:r>
      <w:r w:rsidR="00577CE9">
        <w:rPr>
          <w:color w:val="000000"/>
        </w:rPr>
        <w:t>signaling</w:t>
      </w:r>
      <w:r w:rsidR="00577CE9" w:rsidRPr="00BA4D2B">
        <w:rPr>
          <w:color w:val="000000"/>
        </w:rPr>
        <w:t xml:space="preserve"> </w:t>
      </w:r>
      <w:r w:rsidR="00C27F78" w:rsidRPr="00BA4D2B">
        <w:rPr>
          <w:color w:val="000000"/>
        </w:rPr>
        <w:t>pathway in the</w:t>
      </w:r>
      <w:r w:rsidR="000B7E94">
        <w:rPr>
          <w:color w:val="000000"/>
        </w:rPr>
        <w:t xml:space="preserve"> mouse</w:t>
      </w:r>
      <w:r w:rsidR="00C27F78" w:rsidRPr="00BA4D2B">
        <w:rPr>
          <w:color w:val="000000"/>
        </w:rPr>
        <w:t xml:space="preserve"> uterus </w:t>
      </w:r>
      <w:r w:rsidR="00AF6322">
        <w:rPr>
          <w:color w:val="000000"/>
        </w:rPr>
        <w:t>and</w:t>
      </w:r>
      <w:r w:rsidR="00E80E73">
        <w:rPr>
          <w:color w:val="000000"/>
        </w:rPr>
        <w:t xml:space="preserve"> infer</w:t>
      </w:r>
      <w:del w:id="105" w:author="Pierre Bushel" w:date="2021-10-11T10:29:00Z">
        <w:r w:rsidR="00E80E73" w:rsidDel="002209E8">
          <w:rPr>
            <w:color w:val="000000"/>
          </w:rPr>
          <w:delText>ence</w:delText>
        </w:r>
      </w:del>
      <w:r w:rsidR="00E80E73">
        <w:rPr>
          <w:color w:val="000000"/>
        </w:rPr>
        <w:t xml:space="preserve"> </w:t>
      </w:r>
      <w:del w:id="106" w:author="Pierre Bushel" w:date="2021-10-11T10:29:00Z">
        <w:r w:rsidR="00E80E73" w:rsidDel="002209E8">
          <w:rPr>
            <w:color w:val="000000"/>
          </w:rPr>
          <w:delText xml:space="preserve">of the </w:delText>
        </w:r>
      </w:del>
      <w:r w:rsidR="00E80E73">
        <w:rPr>
          <w:color w:val="000000"/>
        </w:rPr>
        <w:t>gene regulation processes in</w:t>
      </w:r>
      <w:r w:rsidR="00C27F78">
        <w:rPr>
          <w:color w:val="000000"/>
        </w:rPr>
        <w:t xml:space="preserve"> </w:t>
      </w:r>
      <w:r w:rsidR="00C27F78" w:rsidRPr="00BA4D2B">
        <w:rPr>
          <w:color w:val="000000"/>
        </w:rPr>
        <w:t xml:space="preserve">human </w:t>
      </w:r>
      <w:r w:rsidR="00B338B9">
        <w:rPr>
          <w:color w:val="000000"/>
        </w:rPr>
        <w:t>uterine specimens</w:t>
      </w:r>
      <w:r w:rsidR="00C27F78">
        <w:rPr>
          <w:color w:val="000000"/>
        </w:rPr>
        <w:t xml:space="preserve">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00C27F78">
        <w:rPr>
          <w:color w:val="000000"/>
        </w:rPr>
        <w:t>. SEMIPs streamlines this process and allows</w:t>
      </w:r>
      <w:r w:rsidR="009D4500">
        <w:rPr>
          <w:color w:val="000000"/>
        </w:rPr>
        <w:t xml:space="preserve"> </w:t>
      </w:r>
      <w:r w:rsidR="00C27F78">
        <w:rPr>
          <w:color w:val="000000"/>
        </w:rPr>
        <w:t>scientists</w:t>
      </w:r>
      <w:r w:rsidR="003D3765">
        <w:rPr>
          <w:color w:val="000000"/>
        </w:rPr>
        <w:t xml:space="preserve"> </w:t>
      </w:r>
      <w:del w:id="107" w:author="Pierre Bushel" w:date="2021-10-11T10:29:00Z">
        <w:r w:rsidR="00254FBF" w:rsidDel="002209E8">
          <w:rPr>
            <w:color w:val="000000"/>
          </w:rPr>
          <w:delText xml:space="preserve">with </w:delText>
        </w:r>
        <w:r w:rsidR="003D3765" w:rsidDel="002209E8">
          <w:rPr>
            <w:color w:val="000000"/>
          </w:rPr>
          <w:delText>limited</w:delText>
        </w:r>
        <w:r w:rsidR="006235DF" w:rsidDel="002209E8">
          <w:rPr>
            <w:color w:val="000000"/>
          </w:rPr>
          <w:delText xml:space="preserve"> </w:delText>
        </w:r>
        <w:r w:rsidR="0063141E" w:rsidDel="002209E8">
          <w:rPr>
            <w:color w:val="000000"/>
          </w:rPr>
          <w:delText xml:space="preserve">bioinformatic </w:delText>
        </w:r>
        <w:r w:rsidR="003D3765" w:rsidDel="002209E8">
          <w:rPr>
            <w:color w:val="000000"/>
          </w:rPr>
          <w:delText xml:space="preserve">background </w:delText>
        </w:r>
      </w:del>
      <w:r w:rsidR="00C27F78">
        <w:rPr>
          <w:color w:val="000000"/>
        </w:rPr>
        <w:t xml:space="preserve">to perform </w:t>
      </w:r>
      <w:ins w:id="108" w:author="Pierre Bushel" w:date="2021-10-11T10:29:00Z">
        <w:r w:rsidR="002209E8">
          <w:rPr>
            <w:color w:val="000000"/>
          </w:rPr>
          <w:t xml:space="preserve">the </w:t>
        </w:r>
      </w:ins>
      <w:r w:rsidR="00C27F78">
        <w:rPr>
          <w:color w:val="000000"/>
        </w:rPr>
        <w:t>computations and analys</w:t>
      </w:r>
      <w:r w:rsidR="00987EBC">
        <w:rPr>
          <w:color w:val="000000"/>
        </w:rPr>
        <w:t>e</w:t>
      </w:r>
      <w:r w:rsidR="00C27F78">
        <w:rPr>
          <w:color w:val="000000"/>
        </w:rPr>
        <w:t>s through a user-friendly interface</w:t>
      </w:r>
      <w:r w:rsidR="00C27F78">
        <w:t>.</w:t>
      </w:r>
    </w:p>
    <w:p w14:paraId="7D5CA350" w14:textId="77777777" w:rsidR="007C4D6E" w:rsidRDefault="007C4D6E" w:rsidP="00E55885">
      <w:pPr>
        <w:spacing w:line="480" w:lineRule="auto"/>
        <w:jc w:val="both"/>
        <w:rPr>
          <w:color w:val="000000"/>
        </w:rPr>
      </w:pPr>
    </w:p>
    <w:p w14:paraId="467191B4" w14:textId="16D7CE7A" w:rsidR="00FE6816" w:rsidRDefault="00075876" w:rsidP="00C72C26">
      <w:pPr>
        <w:pStyle w:val="Heading1"/>
        <w:tabs>
          <w:tab w:val="clear" w:pos="567"/>
        </w:tabs>
        <w:rPr>
          <w:ins w:id="109" w:author="Pierre Bushel" w:date="2021-10-11T10:30:00Z"/>
        </w:rPr>
      </w:pPr>
      <w:r>
        <w:t xml:space="preserve">Materials and </w:t>
      </w:r>
      <w:r w:rsidR="00892139">
        <w:t>Method</w:t>
      </w:r>
      <w:r>
        <w:t>s</w:t>
      </w:r>
    </w:p>
    <w:p w14:paraId="7018CC19" w14:textId="77777777" w:rsidR="007C4D6E" w:rsidRPr="006E4A11" w:rsidRDefault="007C4D6E">
      <w:pPr>
        <w:pPrChange w:id="110" w:author="Pierre Bushel" w:date="2021-10-11T10:30:00Z">
          <w:pPr>
            <w:pStyle w:val="Heading1"/>
            <w:tabs>
              <w:tab w:val="clear" w:pos="567"/>
            </w:tabs>
          </w:pPr>
        </w:pPrChange>
      </w:pPr>
    </w:p>
    <w:p w14:paraId="128FE9FB" w14:textId="77777777" w:rsidR="00197909" w:rsidRDefault="00FE6816" w:rsidP="00464C8E">
      <w:pPr>
        <w:pStyle w:val="Heading2"/>
        <w:tabs>
          <w:tab w:val="clear" w:pos="567"/>
        </w:tabs>
      </w:pPr>
      <w:r w:rsidRPr="001333EF">
        <w:t>Overview of SEMIPs</w:t>
      </w:r>
    </w:p>
    <w:p w14:paraId="18EF3873" w14:textId="30743DE0" w:rsidR="00FE6816" w:rsidRDefault="001333EF" w:rsidP="0099111B">
      <w:pPr>
        <w:spacing w:line="480" w:lineRule="auto"/>
        <w:jc w:val="both"/>
        <w:rPr>
          <w:ins w:id="111" w:author="Pierre Bushel" w:date="2021-10-11T10:32:00Z"/>
          <w:color w:val="000000"/>
        </w:rPr>
      </w:pPr>
      <w:del w:id="112" w:author="Pierre Bushel" w:date="2021-10-11T10:30:00Z">
        <w:r w:rsidRPr="00E41667" w:rsidDel="006A4380">
          <w:rPr>
            <w:color w:val="333333"/>
            <w:shd w:val="clear" w:color="auto" w:fill="FFFFFF"/>
          </w:rPr>
          <w:delText xml:space="preserve">This </w:delText>
        </w:r>
      </w:del>
      <w:ins w:id="113" w:author="Pierre Bushel" w:date="2021-10-11T10:30:00Z">
        <w:r w:rsidR="006A4380" w:rsidRPr="00E41667">
          <w:rPr>
            <w:color w:val="333333"/>
            <w:shd w:val="clear" w:color="auto" w:fill="FFFFFF"/>
          </w:rPr>
          <w:t>Th</w:t>
        </w:r>
        <w:r w:rsidR="006A4380">
          <w:rPr>
            <w:color w:val="333333"/>
            <w:shd w:val="clear" w:color="auto" w:fill="FFFFFF"/>
          </w:rPr>
          <w:t>e</w:t>
        </w:r>
        <w:r w:rsidR="006A4380" w:rsidRPr="00E41667">
          <w:rPr>
            <w:color w:val="333333"/>
            <w:shd w:val="clear" w:color="auto" w:fill="FFFFFF"/>
          </w:rPr>
          <w:t xml:space="preserve"> </w:t>
        </w:r>
      </w:ins>
      <w:r w:rsidRPr="00E41667">
        <w:rPr>
          <w:color w:val="333333"/>
          <w:shd w:val="clear" w:color="auto" w:fill="FFFFFF"/>
        </w:rPr>
        <w:t xml:space="preserve">SEMIPs </w:t>
      </w:r>
      <w:proofErr w:type="spellStart"/>
      <w:r w:rsidRPr="00E41667">
        <w:rPr>
          <w:color w:val="333333"/>
          <w:shd w:val="clear" w:color="auto" w:fill="FFFFFF"/>
        </w:rPr>
        <w:t>RShiny</w:t>
      </w:r>
      <w:proofErr w:type="spellEnd"/>
      <w:r w:rsidRPr="00E41667">
        <w:rPr>
          <w:color w:val="333333"/>
          <w:shd w:val="clear" w:color="auto" w:fill="FFFFFF"/>
        </w:rPr>
        <w:t xml:space="preserve"> </w:t>
      </w:r>
      <w:del w:id="114" w:author="Pierre Bushel" w:date="2021-10-11T10:30:00Z">
        <w:r w:rsidRPr="00E41667" w:rsidDel="006A4380">
          <w:rPr>
            <w:color w:val="333333"/>
            <w:shd w:val="clear" w:color="auto" w:fill="FFFFFF"/>
          </w:rPr>
          <w:delText xml:space="preserve">App </w:delText>
        </w:r>
      </w:del>
      <w:ins w:id="115" w:author="Pierre Bushel" w:date="2021-10-11T10:30:00Z">
        <w:r w:rsidR="006A4380">
          <w:rPr>
            <w:color w:val="333333"/>
            <w:shd w:val="clear" w:color="auto" w:fill="FFFFFF"/>
          </w:rPr>
          <w:t>a</w:t>
        </w:r>
        <w:r w:rsidR="006A4380" w:rsidRPr="00E41667">
          <w:rPr>
            <w:color w:val="333333"/>
            <w:shd w:val="clear" w:color="auto" w:fill="FFFFFF"/>
          </w:rPr>
          <w:t xml:space="preserve">pp </w:t>
        </w:r>
      </w:ins>
      <w:r w:rsidRPr="00E41667">
        <w:rPr>
          <w:color w:val="333333"/>
          <w:shd w:val="clear" w:color="auto" w:fill="FFFFFF"/>
        </w:rPr>
        <w:t>allows user</w:t>
      </w:r>
      <w:r>
        <w:rPr>
          <w:color w:val="333333"/>
          <w:shd w:val="clear" w:color="auto" w:fill="FFFFFF"/>
        </w:rPr>
        <w:t>s</w:t>
      </w:r>
      <w:r w:rsidRPr="00E41667">
        <w:rPr>
          <w:color w:val="333333"/>
          <w:shd w:val="clear" w:color="auto" w:fill="FFFFFF"/>
        </w:rPr>
        <w:t xml:space="preserve"> to</w:t>
      </w:r>
      <w:r w:rsidRPr="00E41667">
        <w:rPr>
          <w:color w:val="000000"/>
        </w:rPr>
        <w:t xml:space="preserve"> compute </w:t>
      </w:r>
      <w:del w:id="116" w:author="Pierre Bushel" w:date="2021-10-11T10:31:00Z">
        <w:r w:rsidRPr="00E41667" w:rsidDel="006A4380">
          <w:rPr>
            <w:color w:val="000000"/>
          </w:rPr>
          <w:delText>a two-sided t-statistic (</w:delText>
        </w:r>
      </w:del>
      <w:r w:rsidRPr="00E41667">
        <w:rPr>
          <w:color w:val="000000"/>
        </w:rPr>
        <w:t>T</w:t>
      </w:r>
      <w:ins w:id="117" w:author="Li, Jian-Liang (NIH/NIEHS) [E]" w:date="2021-10-12T15:08:00Z">
        <w:r w:rsidR="00AE0F1D">
          <w:rPr>
            <w:color w:val="000000"/>
          </w:rPr>
          <w:t>-</w:t>
        </w:r>
      </w:ins>
      <w:del w:id="118" w:author="Li, Jian-Liang (NIH/NIEHS) [E]" w:date="2021-10-12T15:08:00Z">
        <w:r w:rsidRPr="00E41667" w:rsidDel="00AE0F1D">
          <w:rPr>
            <w:color w:val="000000"/>
          </w:rPr>
          <w:delText xml:space="preserve"> </w:delText>
        </w:r>
      </w:del>
      <w:r w:rsidRPr="00E41667">
        <w:rPr>
          <w:color w:val="000000"/>
        </w:rPr>
        <w:t>score</w:t>
      </w:r>
      <w:del w:id="119" w:author="Pierre Bushel" w:date="2021-10-11T10:31:00Z">
        <w:r w:rsidRPr="00E41667" w:rsidDel="006A4380">
          <w:rPr>
            <w:color w:val="000000"/>
          </w:rPr>
          <w:delText xml:space="preserve">) </w:delText>
        </w:r>
      </w:del>
      <w:ins w:id="120" w:author="Pierre Bushel" w:date="2021-10-11T10:31:00Z">
        <w:r w:rsidR="006A4380">
          <w:rPr>
            <w:color w:val="000000"/>
          </w:rPr>
          <w:t>s</w:t>
        </w:r>
        <w:r w:rsidR="006A4380" w:rsidRPr="00E41667">
          <w:rPr>
            <w:color w:val="000000"/>
          </w:rPr>
          <w:t xml:space="preserve"> </w:t>
        </w:r>
      </w:ins>
      <w:r w:rsidRPr="00E41667">
        <w:rPr>
          <w:color w:val="000000"/>
        </w:rPr>
        <w:t xml:space="preserve">from gene expression data to infer the activities of genes of interest in a quantitative manner. </w:t>
      </w:r>
      <w:r w:rsidR="00B54DD2">
        <w:rPr>
          <w:color w:val="000000"/>
        </w:rPr>
        <w:t xml:space="preserve">Shown in Figure 1, </w:t>
      </w:r>
      <w:ins w:id="121" w:author="Pierre Bushel" w:date="2021-10-11T10:31:00Z">
        <w:r w:rsidR="006A4380">
          <w:rPr>
            <w:color w:val="000000"/>
          </w:rPr>
          <w:t xml:space="preserve">the </w:t>
        </w:r>
      </w:ins>
      <w:r w:rsidR="00B54DD2" w:rsidRPr="00E41667">
        <w:rPr>
          <w:color w:val="333333"/>
          <w:shd w:val="clear" w:color="auto" w:fill="FFFFFF"/>
        </w:rPr>
        <w:t>SEMIPs</w:t>
      </w:r>
      <w:r w:rsidR="00B54DD2" w:rsidRPr="00E41667">
        <w:rPr>
          <w:color w:val="000000"/>
        </w:rPr>
        <w:t xml:space="preserve"> </w:t>
      </w:r>
      <w:del w:id="122" w:author="Pierre Bushel" w:date="2021-10-11T10:31:00Z">
        <w:r w:rsidR="00B54DD2" w:rsidDel="006A4380">
          <w:rPr>
            <w:color w:val="000000"/>
          </w:rPr>
          <w:delText>App,</w:delText>
        </w:r>
      </w:del>
      <w:ins w:id="123" w:author="Pierre Bushel" w:date="2021-10-11T10:31:00Z">
        <w:r w:rsidR="006A4380">
          <w:rPr>
            <w:color w:val="000000"/>
          </w:rPr>
          <w:t>app</w:t>
        </w:r>
      </w:ins>
      <w:r w:rsidR="00B54DD2">
        <w:rPr>
          <w:color w:val="000000"/>
        </w:rPr>
        <w:t xml:space="preserve"> </w:t>
      </w:r>
      <w:del w:id="124" w:author="Pierre Bushel" w:date="2021-10-11T10:32:00Z">
        <w:r w:rsidR="00B54DD2" w:rsidDel="006A4380">
          <w:rPr>
            <w:color w:val="000000"/>
          </w:rPr>
          <w:delText>which is</w:delText>
        </w:r>
      </w:del>
      <w:ins w:id="125" w:author="Pierre Bushel" w:date="2021-10-11T10:32:00Z">
        <w:r w:rsidR="006A4380">
          <w:rPr>
            <w:color w:val="000000"/>
          </w:rPr>
          <w:t>(</w:t>
        </w:r>
      </w:ins>
      <w:del w:id="126" w:author="Pierre Bushel" w:date="2021-10-11T10:32:00Z">
        <w:r w:rsidR="00B54DD2" w:rsidDel="006A4380">
          <w:rPr>
            <w:color w:val="000000"/>
          </w:rPr>
          <w:delText xml:space="preserve"> </w:delText>
        </w:r>
      </w:del>
      <w:r w:rsidR="00B54DD2">
        <w:rPr>
          <w:color w:val="000000"/>
        </w:rPr>
        <w:t>highlighted in the orange dotted rectangle</w:t>
      </w:r>
      <w:del w:id="127" w:author="Pierre Bushel" w:date="2021-10-11T10:32:00Z">
        <w:r w:rsidR="00B54DD2" w:rsidDel="006A4380">
          <w:rPr>
            <w:color w:val="000000"/>
          </w:rPr>
          <w:delText xml:space="preserve">, </w:delText>
        </w:r>
      </w:del>
      <w:ins w:id="128" w:author="Pierre Bushel" w:date="2021-10-11T10:32:00Z">
        <w:r w:rsidR="006A4380">
          <w:rPr>
            <w:color w:val="000000"/>
          </w:rPr>
          <w:t xml:space="preserve">) </w:t>
        </w:r>
      </w:ins>
      <w:r w:rsidR="00B54DD2">
        <w:rPr>
          <w:color w:val="000000"/>
        </w:rPr>
        <w:t>facilitates the hypothesis generation and testing framework</w:t>
      </w:r>
      <w:r w:rsidR="00F656C7">
        <w:rPr>
          <w:color w:val="000000"/>
        </w:rPr>
        <w:t>.</w:t>
      </w:r>
      <w:r w:rsidR="00B54DD2">
        <w:rPr>
          <w:color w:val="000000"/>
        </w:rPr>
        <w:t xml:space="preserve"> </w:t>
      </w:r>
      <w:r w:rsidR="00F656C7">
        <w:rPr>
          <w:color w:val="000000"/>
        </w:rPr>
        <w:t>T</w:t>
      </w:r>
      <w:r w:rsidRPr="00E41667">
        <w:rPr>
          <w:color w:val="000000"/>
        </w:rPr>
        <w:t xml:space="preserve">his app also provides a 3-node model fitting function using </w:t>
      </w:r>
      <w:del w:id="129" w:author="Pierre Bushel" w:date="2021-10-11T10:32:00Z">
        <w:r w:rsidRPr="00E41667" w:rsidDel="006A4380">
          <w:rPr>
            <w:color w:val="000000"/>
          </w:rPr>
          <w:delText>structural equation modeling</w:delText>
        </w:r>
      </w:del>
      <w:ins w:id="130" w:author="Pierre Bushel" w:date="2021-10-11T10:32:00Z">
        <w:r w:rsidR="006A4380">
          <w:rPr>
            <w:color w:val="000000"/>
          </w:rPr>
          <w:t>the SEM</w:t>
        </w:r>
      </w:ins>
      <w:r w:rsidRPr="00E41667">
        <w:rPr>
          <w:color w:val="000000"/>
        </w:rPr>
        <w:t xml:space="preserve"> to test the joint regulation of a target gene by two upstream regulators </w:t>
      </w:r>
      <w:r w:rsidRPr="00E41667">
        <w:rPr>
          <w:i/>
          <w:iCs/>
          <w:color w:val="000000"/>
        </w:rPr>
        <w:t>in silico</w:t>
      </w:r>
      <w:r w:rsidRPr="00E41667">
        <w:rPr>
          <w:color w:val="000000"/>
        </w:rPr>
        <w:t>. In addition, for hypothesis generation purpose</w:t>
      </w:r>
      <w:r>
        <w:rPr>
          <w:color w:val="000000"/>
        </w:rPr>
        <w:t>s</w:t>
      </w:r>
      <w:r w:rsidRPr="00E41667">
        <w:rPr>
          <w:color w:val="000000"/>
        </w:rPr>
        <w:t>, a two-</w:t>
      </w:r>
      <w:r w:rsidR="00394E01">
        <w:rPr>
          <w:color w:val="000000"/>
        </w:rPr>
        <w:t>class</w:t>
      </w:r>
      <w:r w:rsidRPr="00E41667">
        <w:rPr>
          <w:color w:val="000000"/>
        </w:rPr>
        <w:t xml:space="preserve"> bootstrap method, elimination with replacement or elimination without replacement, is included in the app to examine the impact of removing genes that belong to the same signaling cascade from the downstream targets of the gene of interest.</w:t>
      </w:r>
    </w:p>
    <w:p w14:paraId="1415D80E" w14:textId="77777777" w:rsidR="006A4380" w:rsidRDefault="006A4380" w:rsidP="0099111B">
      <w:pPr>
        <w:spacing w:line="480" w:lineRule="auto"/>
        <w:jc w:val="both"/>
      </w:pPr>
    </w:p>
    <w:p w14:paraId="6BAD08A7" w14:textId="06CDB984" w:rsidR="00197909" w:rsidRDefault="00FE6816" w:rsidP="00464C8E">
      <w:pPr>
        <w:pStyle w:val="Heading2"/>
        <w:tabs>
          <w:tab w:val="clear" w:pos="567"/>
        </w:tabs>
        <w:ind w:left="562" w:hanging="562"/>
      </w:pPr>
      <w:r w:rsidRPr="00D34AE2">
        <w:t>T-</w:t>
      </w:r>
      <w:del w:id="131" w:author="Pierre Bushel" w:date="2021-10-11T12:25:00Z">
        <w:r w:rsidRPr="00D34AE2" w:rsidDel="00AF0C4C">
          <w:delText xml:space="preserve">score </w:delText>
        </w:r>
      </w:del>
      <w:ins w:id="132" w:author="Li, Jian-Liang (NIH/NIEHS) [E]" w:date="2021-10-12T15:08:00Z">
        <w:r w:rsidR="00AE0F1D">
          <w:t>s</w:t>
        </w:r>
      </w:ins>
      <w:ins w:id="133" w:author="Pierre Bushel" w:date="2021-10-11T12:25:00Z">
        <w:del w:id="134" w:author="Li, Jian-Liang (NIH/NIEHS) [E]" w:date="2021-10-12T15:08:00Z">
          <w:r w:rsidR="00AF0C4C" w:rsidDel="00AE0F1D">
            <w:delText>S</w:delText>
          </w:r>
        </w:del>
        <w:r w:rsidR="00AF0C4C" w:rsidRPr="00D34AE2">
          <w:t xml:space="preserve">core </w:t>
        </w:r>
      </w:ins>
      <w:r w:rsidR="00357DBA">
        <w:t>C</w:t>
      </w:r>
      <w:r w:rsidRPr="00D34AE2">
        <w:t>alculation</w:t>
      </w:r>
      <w:r w:rsidR="00197909">
        <w:t xml:space="preserve"> </w:t>
      </w:r>
    </w:p>
    <w:p w14:paraId="566F5A12" w14:textId="51DFB4E7" w:rsidR="0B22F9F8" w:rsidRDefault="479BDDA0" w:rsidP="1FDA6FA8">
      <w:pPr>
        <w:spacing w:line="480" w:lineRule="auto"/>
      </w:pPr>
      <w:r>
        <w:t>The T-</w:t>
      </w:r>
      <w:del w:id="135" w:author="Pierre Bushel" w:date="2021-10-11T12:25:00Z">
        <w:r w:rsidDel="00EF2E5E">
          <w:delText xml:space="preserve">score </w:delText>
        </w:r>
      </w:del>
      <w:ins w:id="136" w:author="Pierre Bushel" w:date="2021-10-11T12:25:00Z">
        <w:del w:id="137" w:author="Li, Jian-Liang (NIH/NIEHS) [E]" w:date="2021-10-12T15:08:00Z">
          <w:r w:rsidR="00EF2E5E" w:rsidDel="00AE0F1D">
            <w:delText>S</w:delText>
          </w:r>
        </w:del>
      </w:ins>
      <w:ins w:id="138" w:author="Li, Jian-Liang (NIH/NIEHS) [E]" w:date="2021-10-12T15:08:00Z">
        <w:r w:rsidR="00AE0F1D">
          <w:t>s</w:t>
        </w:r>
      </w:ins>
      <w:ins w:id="139" w:author="Pierre Bushel" w:date="2021-10-11T12:25:00Z">
        <w:r w:rsidR="00EF2E5E">
          <w:t xml:space="preserve">core </w:t>
        </w:r>
      </w:ins>
      <w:r w:rsidR="4E63D858">
        <w:t xml:space="preserve">calculation requires </w:t>
      </w:r>
      <w:r w:rsidR="49A802FC">
        <w:t xml:space="preserve">the input of </w:t>
      </w:r>
      <w:r w:rsidR="4E63D858">
        <w:t>two components</w:t>
      </w:r>
      <w:del w:id="140" w:author="Pierre Bushel" w:date="2021-10-11T10:36:00Z">
        <w:r w:rsidR="0E12C902" w:rsidDel="005571CC">
          <w:delText xml:space="preserve">, </w:delText>
        </w:r>
      </w:del>
      <w:ins w:id="141" w:author="Pierre Bushel" w:date="2021-10-11T10:36:00Z">
        <w:r w:rsidR="005571CC">
          <w:t xml:space="preserve">: 1) </w:t>
        </w:r>
      </w:ins>
      <w:r w:rsidR="0E12C902">
        <w:t xml:space="preserve">a normalized gene expression matrix of the </w:t>
      </w:r>
      <w:r w:rsidR="16E03A24">
        <w:t>human specimens and</w:t>
      </w:r>
      <w:ins w:id="142" w:author="Pierre Bushel" w:date="2021-10-11T10:36:00Z">
        <w:r w:rsidR="005571CC">
          <w:t xml:space="preserve"> 2)</w:t>
        </w:r>
      </w:ins>
      <w:r w:rsidR="16E03A24">
        <w:t xml:space="preserve"> a gene signature</w:t>
      </w:r>
      <w:r w:rsidR="49A802FC">
        <w:t xml:space="preserve"> </w:t>
      </w:r>
      <w:r w:rsidR="4B05D955">
        <w:t xml:space="preserve">of the factor of interest. </w:t>
      </w:r>
      <w:r w:rsidR="2246058C">
        <w:t xml:space="preserve"> To generate the normalized gene expression matrix of human tissues</w:t>
      </w:r>
      <w:del w:id="143" w:author="Pierre Bushel" w:date="2021-10-11T10:37:00Z">
        <w:r w:rsidR="2246058C" w:rsidDel="005571CC">
          <w:delText>,</w:delText>
        </w:r>
      </w:del>
      <w:r w:rsidR="2246058C">
        <w:t xml:space="preserve"> </w:t>
      </w:r>
      <w:del w:id="144" w:author="Pierre Bushel" w:date="2021-10-11T10:37:00Z">
        <w:r w:rsidR="2246058C" w:rsidDel="005571CC">
          <w:delText>such as</w:delText>
        </w:r>
      </w:del>
      <w:ins w:id="145" w:author="Pierre Bushel" w:date="2021-10-11T10:37:00Z">
        <w:r w:rsidR="005571CC">
          <w:t>(</w:t>
        </w:r>
      </w:ins>
      <w:del w:id="146" w:author="Pierre Bushel" w:date="2021-10-11T10:37:00Z">
        <w:r w:rsidR="2246058C" w:rsidDel="005571CC">
          <w:delText xml:space="preserve"> </w:delText>
        </w:r>
      </w:del>
      <w:r w:rsidR="2246058C">
        <w:t xml:space="preserve">microarray </w:t>
      </w:r>
      <w:r w:rsidR="00394E01">
        <w:t>or</w:t>
      </w:r>
      <w:r w:rsidR="2246058C">
        <w:t xml:space="preserve"> </w:t>
      </w:r>
      <w:proofErr w:type="spellStart"/>
      <w:r w:rsidR="2246058C">
        <w:t>RNAseq</w:t>
      </w:r>
      <w:proofErr w:type="spellEnd"/>
      <w:r w:rsidR="2246058C">
        <w:t xml:space="preserve"> data</w:t>
      </w:r>
      <w:del w:id="147" w:author="Pierre Bushel" w:date="2021-10-11T10:37:00Z">
        <w:r w:rsidR="2246058C" w:rsidDel="005571CC">
          <w:delText xml:space="preserve">, </w:delText>
        </w:r>
      </w:del>
      <w:ins w:id="148" w:author="Pierre Bushel" w:date="2021-10-11T10:37:00Z">
        <w:r w:rsidR="005571CC">
          <w:t xml:space="preserve">) </w:t>
        </w:r>
      </w:ins>
      <w:r w:rsidR="2246058C">
        <w:t xml:space="preserve">the expression values of each gene </w:t>
      </w:r>
      <w:del w:id="149" w:author="Pierre Bushel" w:date="2021-10-11T10:37:00Z">
        <w:r w:rsidR="2246058C" w:rsidDel="005571CC">
          <w:delText xml:space="preserve">were </w:delText>
        </w:r>
      </w:del>
      <w:ins w:id="150" w:author="Pierre Bushel" w:date="2021-10-11T10:37:00Z">
        <w:r w:rsidR="005571CC">
          <w:t xml:space="preserve">are </w:t>
        </w:r>
      </w:ins>
      <w:r w:rsidR="2246058C">
        <w:t xml:space="preserve">centered to the median across all samples. If </w:t>
      </w:r>
      <w:r w:rsidR="00254FBF">
        <w:t xml:space="preserve">a </w:t>
      </w:r>
      <w:r w:rsidR="2246058C">
        <w:t xml:space="preserve">gene </w:t>
      </w:r>
      <w:del w:id="151" w:author="Pierre Bushel" w:date="2021-10-11T10:37:00Z">
        <w:r w:rsidR="2246058C" w:rsidDel="005571CC">
          <w:delText xml:space="preserve">had </w:delText>
        </w:r>
      </w:del>
      <w:ins w:id="152" w:author="Pierre Bushel" w:date="2021-10-11T10:37:00Z">
        <w:r w:rsidR="005571CC">
          <w:t xml:space="preserve">has </w:t>
        </w:r>
      </w:ins>
      <w:r w:rsidR="2246058C">
        <w:t>multiple probes</w:t>
      </w:r>
      <w:r w:rsidR="00F17BEB">
        <w:t xml:space="preserve"> or transcripts</w:t>
      </w:r>
      <w:r w:rsidR="2246058C">
        <w:t>, the probe</w:t>
      </w:r>
      <w:r w:rsidR="00F17BEB">
        <w:t>/transcript</w:t>
      </w:r>
      <w:r w:rsidR="2246058C">
        <w:t xml:space="preserve"> with the highest variation (</w:t>
      </w:r>
      <w:proofErr w:type="gramStart"/>
      <w:ins w:id="153" w:author="Pierre Bushel" w:date="2021-10-11T10:38:00Z">
        <w:r w:rsidR="005571CC">
          <w:t>i.e.</w:t>
        </w:r>
        <w:proofErr w:type="gramEnd"/>
        <w:r w:rsidR="005571CC">
          <w:t xml:space="preserve"> the </w:t>
        </w:r>
      </w:ins>
      <w:r w:rsidR="2246058C">
        <w:t>standard deviation) was chosen to represent that gene.</w:t>
      </w:r>
      <w:r w:rsidR="16E03A24">
        <w:t xml:space="preserve"> </w:t>
      </w:r>
      <w:r w:rsidR="3FE64EB6">
        <w:t xml:space="preserve">The gene signature </w:t>
      </w:r>
      <w:del w:id="154" w:author="Pierre Bushel" w:date="2021-10-11T10:38:00Z">
        <w:r w:rsidR="3FE64EB6" w:rsidDel="005571CC">
          <w:delText xml:space="preserve">was </w:delText>
        </w:r>
      </w:del>
      <w:ins w:id="155" w:author="Pierre Bushel" w:date="2021-10-11T10:38:00Z">
        <w:r w:rsidR="005571CC">
          <w:t xml:space="preserve">is </w:t>
        </w:r>
      </w:ins>
      <w:r w:rsidR="6A750CF2">
        <w:t>first determined by identifying</w:t>
      </w:r>
      <w:r w:rsidR="18F3542A">
        <w:t xml:space="preserve"> downstream target</w:t>
      </w:r>
      <w:r w:rsidR="6A750CF2">
        <w:t xml:space="preserve"> genes </w:t>
      </w:r>
      <w:r w:rsidR="7DD9DD1F">
        <w:t>whose RNA abundance</w:t>
      </w:r>
      <w:r w:rsidR="6A750CF2">
        <w:t xml:space="preserve"> </w:t>
      </w:r>
      <w:r w:rsidR="6CC490FB">
        <w:t xml:space="preserve">are associated with the levels of the </w:t>
      </w:r>
      <w:r w:rsidR="7DD9DD1F">
        <w:t>upstream regulator</w:t>
      </w:r>
      <w:del w:id="156" w:author="Pierre Bushel" w:date="2021-10-11T10:38:00Z">
        <w:r w:rsidR="6F77C505" w:rsidDel="005571CC">
          <w:delText xml:space="preserve"> in a given</w:delText>
        </w:r>
        <w:r w:rsidR="35C4C6EB" w:rsidDel="005571CC">
          <w:delText xml:space="preserve"> set of</w:delText>
        </w:r>
        <w:r w:rsidR="6F77C505" w:rsidDel="005571CC">
          <w:delText xml:space="preserve"> stat</w:delText>
        </w:r>
        <w:r w:rsidR="35C4C6EB" w:rsidDel="005571CC">
          <w:delText xml:space="preserve">istical </w:delText>
        </w:r>
        <w:r w:rsidR="69CFDE93" w:rsidDel="005571CC">
          <w:delText>criteria</w:delText>
        </w:r>
      </w:del>
      <w:r w:rsidR="69CFDE93">
        <w:t>. Th</w:t>
      </w:r>
      <w:r w:rsidR="3498FCCA">
        <w:t>e</w:t>
      </w:r>
      <w:del w:id="157" w:author="Pierre Bushel" w:date="2021-10-11T10:39:00Z">
        <w:r w:rsidR="3498FCCA" w:rsidDel="005571CC">
          <w:delText>se associated</w:delText>
        </w:r>
      </w:del>
      <w:r w:rsidR="3498FCCA">
        <w:t xml:space="preserve"> downstream tar</w:t>
      </w:r>
      <w:r w:rsidR="427C58A0">
        <w:t xml:space="preserve">gets </w:t>
      </w:r>
      <w:del w:id="158" w:author="Pierre Bushel" w:date="2021-10-11T10:39:00Z">
        <w:r w:rsidR="427C58A0" w:rsidDel="005571CC">
          <w:delText xml:space="preserve">were </w:delText>
        </w:r>
      </w:del>
      <w:ins w:id="159" w:author="Pierre Bushel" w:date="2021-10-11T10:39:00Z">
        <w:r w:rsidR="005571CC">
          <w:t xml:space="preserve">are </w:t>
        </w:r>
      </w:ins>
      <w:r w:rsidR="427C58A0">
        <w:t xml:space="preserve">further </w:t>
      </w:r>
      <w:proofErr w:type="spellStart"/>
      <w:r w:rsidR="521B9A71">
        <w:t>sub</w:t>
      </w:r>
      <w:r w:rsidR="427C58A0">
        <w:t>grouped</w:t>
      </w:r>
      <w:proofErr w:type="spellEnd"/>
      <w:r w:rsidR="427C58A0">
        <w:t xml:space="preserve"> based on the</w:t>
      </w:r>
      <w:r w:rsidR="1E41276A">
        <w:t xml:space="preserve"> positive</w:t>
      </w:r>
      <w:r w:rsidR="2623C162">
        <w:t xml:space="preserve"> (up-regulated signature)</w:t>
      </w:r>
      <w:r w:rsidR="427C58A0">
        <w:t xml:space="preserve"> or negative</w:t>
      </w:r>
      <w:r w:rsidR="2623C162">
        <w:t xml:space="preserve"> (down-regulated </w:t>
      </w:r>
      <w:r w:rsidR="2623C162">
        <w:lastRenderedPageBreak/>
        <w:t>signature)</w:t>
      </w:r>
      <w:r w:rsidR="427C58A0">
        <w:t xml:space="preserve"> correlations</w:t>
      </w:r>
      <w:r w:rsidR="422AB2DA">
        <w:t xml:space="preserve"> on</w:t>
      </w:r>
      <w:r w:rsidR="427C58A0">
        <w:t xml:space="preserve"> </w:t>
      </w:r>
      <w:r w:rsidR="78397887">
        <w:t xml:space="preserve">the RNA abundance </w:t>
      </w:r>
      <w:r w:rsidR="422AB2DA">
        <w:t>between</w:t>
      </w:r>
      <w:r w:rsidR="78397887">
        <w:t xml:space="preserve"> the upstream regulator and the </w:t>
      </w:r>
      <w:r w:rsidR="521B9A71">
        <w:t>downstream targets.</w:t>
      </w:r>
      <w:r w:rsidR="169D6515">
        <w:t xml:space="preserve"> </w:t>
      </w:r>
      <w:r w:rsidR="458E789E">
        <w:t>The T-</w:t>
      </w:r>
      <w:del w:id="160" w:author="Pierre Bushel" w:date="2021-10-11T12:25:00Z">
        <w:r w:rsidR="458E789E" w:rsidDel="00EF2E5E">
          <w:delText xml:space="preserve">score </w:delText>
        </w:r>
      </w:del>
      <w:ins w:id="161" w:author="Pierre Bushel" w:date="2021-10-11T12:25:00Z">
        <w:del w:id="162" w:author="Li, Jian-Liang (NIH/NIEHS) [E]" w:date="2021-10-12T15:08:00Z">
          <w:r w:rsidR="00EF2E5E" w:rsidDel="00AE0F1D">
            <w:delText>S</w:delText>
          </w:r>
        </w:del>
      </w:ins>
      <w:ins w:id="163" w:author="Li, Jian-Liang (NIH/NIEHS) [E]" w:date="2021-10-12T15:08:00Z">
        <w:r w:rsidR="00AE0F1D">
          <w:t>s</w:t>
        </w:r>
      </w:ins>
      <w:ins w:id="164" w:author="Pierre Bushel" w:date="2021-10-11T12:25:00Z">
        <w:r w:rsidR="00EF2E5E">
          <w:t xml:space="preserve">core </w:t>
        </w:r>
      </w:ins>
      <w:del w:id="165" w:author="Pierre Bushel" w:date="2021-10-11T10:39:00Z">
        <w:r w:rsidR="0B22F9F8" w:rsidDel="005571CC">
          <w:delText>was</w:delText>
        </w:r>
        <w:r w:rsidR="3FE64EB6" w:rsidDel="005571CC">
          <w:delText xml:space="preserve"> </w:delText>
        </w:r>
      </w:del>
      <w:ins w:id="166" w:author="Pierre Bushel" w:date="2021-10-11T10:39:00Z">
        <w:r w:rsidR="005571CC">
          <w:t xml:space="preserve">is </w:t>
        </w:r>
      </w:ins>
      <w:r w:rsidR="3FE64EB6">
        <w:t>then</w:t>
      </w:r>
      <w:r w:rsidR="0B22F9F8">
        <w:t xml:space="preserve"> calculated based on the following formula:</w:t>
      </w:r>
    </w:p>
    <w:p w14:paraId="1B498572" w14:textId="77777777" w:rsidR="00D2760D" w:rsidRDefault="00D2760D" w:rsidP="1FDA6FA8">
      <w:pPr>
        <w:spacing w:line="480" w:lineRule="auto"/>
        <w:rPr>
          <w:ins w:id="167" w:author="Pierre Bushel" w:date="2021-10-11T10:44:00Z"/>
        </w:rPr>
      </w:pPr>
    </w:p>
    <w:p w14:paraId="66F301FF" w14:textId="373052E6" w:rsidR="2AFB341C" w:rsidRDefault="2AFB341C" w:rsidP="1FDA6FA8">
      <w:pPr>
        <w:spacing w:line="480" w:lineRule="auto"/>
        <w:rPr>
          <w:ins w:id="168" w:author="Pierre Bushel" w:date="2021-10-11T10:44:00Z"/>
        </w:rPr>
      </w:pPr>
      <w:r>
        <w:t>T</w:t>
      </w:r>
      <w:ins w:id="169" w:author="Pierre Bushel" w:date="2021-10-11T10:40:00Z">
        <w:r w:rsidR="00D2760D">
          <w:t>-</w:t>
        </w:r>
      </w:ins>
      <w:del w:id="170" w:author="Pierre Bushel" w:date="2021-10-11T10:40:00Z">
        <w:r w:rsidDel="00D2760D">
          <w:delText xml:space="preserve">score </w:delText>
        </w:r>
      </w:del>
      <w:ins w:id="171" w:author="Pierre Bushel" w:date="2021-10-11T10:40:00Z">
        <w:del w:id="172" w:author="Li, Jian-Liang (NIH/NIEHS) [E]" w:date="2021-10-12T15:08:00Z">
          <w:r w:rsidR="00D2760D" w:rsidDel="00AE0F1D">
            <w:delText>S</w:delText>
          </w:r>
        </w:del>
      </w:ins>
      <w:ins w:id="173" w:author="Li, Jian-Liang (NIH/NIEHS) [E]" w:date="2021-10-12T15:08:00Z">
        <w:r w:rsidR="00AE0F1D">
          <w:t>s</w:t>
        </w:r>
      </w:ins>
      <w:ins w:id="174" w:author="Pierre Bushel" w:date="2021-10-11T10:40:00Z">
        <w:r w:rsidR="00D2760D">
          <w:t xml:space="preserve">core </w:t>
        </w:r>
      </w:ins>
      <w:r>
        <w:t xml:space="preserve">= </w:t>
      </w:r>
      <w:r w:rsidRPr="00D2760D">
        <w:rPr>
          <w:i/>
          <w:iCs/>
          <w:rPrChange w:id="175" w:author="Pierre Bushel" w:date="2021-10-11T10:40:00Z">
            <w:rPr/>
          </w:rPrChange>
        </w:rPr>
        <w:t>d</w:t>
      </w:r>
      <w:r>
        <w:t>*</w:t>
      </w:r>
      <w:proofErr w:type="gramStart"/>
      <w:r>
        <w:t>TINV(</w:t>
      </w:r>
      <w:proofErr w:type="gramEnd"/>
      <w:r w:rsidRPr="00D2760D">
        <w:rPr>
          <w:i/>
          <w:iCs/>
          <w:rPrChange w:id="176" w:author="Pierre Bushel" w:date="2021-10-11T10:40:00Z">
            <w:rPr/>
          </w:rPrChange>
        </w:rPr>
        <w:t>p</w:t>
      </w:r>
      <w:r>
        <w:t xml:space="preserve">, </w:t>
      </w:r>
      <w:r w:rsidRPr="00D2760D">
        <w:rPr>
          <w:i/>
          <w:iCs/>
          <w:rPrChange w:id="177" w:author="Pierre Bushel" w:date="2021-10-11T10:41:00Z">
            <w:rPr/>
          </w:rPrChange>
        </w:rPr>
        <w:t>df</w:t>
      </w:r>
      <w:r>
        <w:t>)</w:t>
      </w:r>
      <w:del w:id="178" w:author="Pierre Bushel" w:date="2021-10-11T10:44:00Z">
        <w:r w:rsidDel="00D2760D">
          <w:delText>;</w:delText>
        </w:r>
      </w:del>
    </w:p>
    <w:p w14:paraId="1624F68C" w14:textId="77777777" w:rsidR="00D2760D" w:rsidRDefault="00D2760D" w:rsidP="1FDA6FA8">
      <w:pPr>
        <w:spacing w:line="480" w:lineRule="auto"/>
      </w:pPr>
    </w:p>
    <w:p w14:paraId="6BB6F970" w14:textId="409F0964" w:rsidR="2AFB341C" w:rsidRDefault="2AFB341C" w:rsidP="1FDA6FA8">
      <w:pPr>
        <w:spacing w:line="480" w:lineRule="auto"/>
      </w:pPr>
      <w:del w:id="179" w:author="Pierre Bushel" w:date="2021-10-11T10:41:00Z">
        <w:r w:rsidDel="00D2760D">
          <w:delText xml:space="preserve">Where </w:delText>
        </w:r>
      </w:del>
      <w:ins w:id="180" w:author="Pierre Bushel" w:date="2021-10-11T10:41:00Z">
        <w:r w:rsidR="00D2760D">
          <w:t xml:space="preserve">where </w:t>
        </w:r>
      </w:ins>
      <w:del w:id="181" w:author="Pierre Bushel" w:date="2021-10-11T10:42:00Z">
        <w:r w:rsidDel="00D2760D">
          <w:delText>as,</w:delText>
        </w:r>
        <w:r w:rsidR="00D2760D" w:rsidDel="00D2760D">
          <w:delText xml:space="preserve"> </w:delText>
        </w:r>
      </w:del>
      <w:r w:rsidRPr="00D2760D">
        <w:rPr>
          <w:i/>
          <w:iCs/>
          <w:rPrChange w:id="182" w:author="Pierre Bushel" w:date="2021-10-11T10:42:00Z">
            <w:rPr/>
          </w:rPrChange>
        </w:rPr>
        <w:t>d</w:t>
      </w:r>
      <w:r>
        <w:t xml:space="preserve"> =1</w:t>
      </w:r>
      <w:del w:id="183" w:author="Pierre Bushel" w:date="2021-10-11T10:43:00Z">
        <w:r w:rsidDel="00D2760D">
          <w:delText>,</w:delText>
        </w:r>
      </w:del>
      <w:r>
        <w:t xml:space="preserve"> if the average expressions of homologous genes of up-regulated signature genes is larger than the average expressions of homologous genes of down-regulated signature genes</w:t>
      </w:r>
      <w:del w:id="184" w:author="Pierre Bushel" w:date="2021-10-11T10:44:00Z">
        <w:r w:rsidDel="00D2760D">
          <w:delText>.</w:delText>
        </w:r>
        <w:r w:rsidR="00D2760D" w:rsidDel="00D2760D">
          <w:delText xml:space="preserve"> </w:delText>
        </w:r>
      </w:del>
      <w:ins w:id="185" w:author="Pierre Bushel" w:date="2021-10-11T10:44:00Z">
        <w:r w:rsidR="00D2760D">
          <w:t xml:space="preserve">, </w:t>
        </w:r>
      </w:ins>
      <w:del w:id="186" w:author="Pierre Bushel" w:date="2021-10-11T10:45:00Z">
        <w:r w:rsidDel="00D2760D">
          <w:delText>Otherwise</w:delText>
        </w:r>
      </w:del>
      <w:ins w:id="187" w:author="Pierre Bushel" w:date="2021-10-11T10:45:00Z">
        <w:r w:rsidR="00D2760D">
          <w:t>otherwise</w:t>
        </w:r>
      </w:ins>
      <w:del w:id="188" w:author="Pierre Bushel" w:date="2021-10-11T10:45:00Z">
        <w:r w:rsidDel="00D2760D">
          <w:delText>,</w:delText>
        </w:r>
      </w:del>
      <w:r>
        <w:t xml:space="preserve"> </w:t>
      </w:r>
      <w:r w:rsidRPr="00D2760D">
        <w:rPr>
          <w:i/>
          <w:iCs/>
          <w:rPrChange w:id="189" w:author="Pierre Bushel" w:date="2021-10-11T10:45:00Z">
            <w:rPr/>
          </w:rPrChange>
        </w:rPr>
        <w:t>d</w:t>
      </w:r>
      <w:r>
        <w:t xml:space="preserve"> = -1</w:t>
      </w:r>
      <w:del w:id="190" w:author="Li, Jian-Liang (NIH/NIEHS) [E]" w:date="2021-10-12T15:09:00Z">
        <w:r w:rsidDel="00AE0F1D">
          <w:delText>.</w:delText>
        </w:r>
        <w:r w:rsidR="00D2760D" w:rsidDel="00AE0F1D">
          <w:delText xml:space="preserve"> </w:delText>
        </w:r>
      </w:del>
      <w:ins w:id="191" w:author="Li, Jian-Liang (NIH/NIEHS) [E]" w:date="2021-10-12T15:09:00Z">
        <w:r w:rsidR="00AE0F1D">
          <w:t xml:space="preserve">; </w:t>
        </w:r>
      </w:ins>
      <w:r>
        <w:t>TINV</w:t>
      </w:r>
      <w:del w:id="192" w:author="Pierre Bushel" w:date="2021-10-11T10:45:00Z">
        <w:r w:rsidDel="00D2760D">
          <w:delText xml:space="preserve">: </w:delText>
        </w:r>
      </w:del>
      <w:ins w:id="193" w:author="Pierre Bushel" w:date="2021-10-11T10:45:00Z">
        <w:r w:rsidR="00D2760D">
          <w:t xml:space="preserve"> is </w:t>
        </w:r>
      </w:ins>
      <w:r>
        <w:t xml:space="preserve">the function </w:t>
      </w:r>
      <w:del w:id="194" w:author="Pierre Bushel" w:date="2021-10-11T10:46:00Z">
        <w:r w:rsidDel="00D2760D">
          <w:delText xml:space="preserve">of inverting </w:delText>
        </w:r>
        <w:r w:rsidRPr="00D2760D" w:rsidDel="00D2760D">
          <w:rPr>
            <w:i/>
            <w:iCs/>
            <w:rPrChange w:id="195" w:author="Pierre Bushel" w:date="2021-10-11T10:45:00Z">
              <w:rPr/>
            </w:rPrChange>
          </w:rPr>
          <w:delText>t</w:delText>
        </w:r>
        <w:r w:rsidDel="00D2760D">
          <w:delText xml:space="preserve"> statistic</w:delText>
        </w:r>
      </w:del>
      <w:ins w:id="196" w:author="Pierre Bushel" w:date="2021-10-11T10:46:00Z">
        <w:r w:rsidR="00D2760D">
          <w:t xml:space="preserve">for the two-tailed inverse of the </w:t>
        </w:r>
        <w:r w:rsidR="00D2760D" w:rsidRPr="00D2760D">
          <w:rPr>
            <w:i/>
            <w:iCs/>
            <w:rPrChange w:id="197" w:author="Pierre Bushel" w:date="2021-10-11T10:46:00Z">
              <w:rPr/>
            </w:rPrChange>
          </w:rPr>
          <w:t>t</w:t>
        </w:r>
        <w:r w:rsidR="00D2760D">
          <w:t>-distribution</w:t>
        </w:r>
      </w:ins>
      <w:del w:id="198" w:author="Pierre Bushel" w:date="2021-10-11T10:45:00Z">
        <w:r w:rsidDel="00D2760D">
          <w:delText>.</w:delText>
        </w:r>
        <w:r w:rsidR="00D2760D" w:rsidDel="00D2760D">
          <w:delText xml:space="preserve"> </w:delText>
        </w:r>
      </w:del>
      <w:ins w:id="199" w:author="Pierre Bushel" w:date="2021-10-11T10:45:00Z">
        <w:del w:id="200" w:author="Li, Jian-Liang (NIH/NIEHS) [E]" w:date="2021-10-12T15:09:00Z">
          <w:r w:rsidR="00D2760D" w:rsidDel="00AE0F1D">
            <w:delText>,</w:delText>
          </w:r>
        </w:del>
      </w:ins>
      <w:ins w:id="201" w:author="Li, Jian-Liang (NIH/NIEHS) [E]" w:date="2021-10-12T15:09:00Z">
        <w:r w:rsidR="00AE0F1D">
          <w:t>;</w:t>
        </w:r>
      </w:ins>
      <w:ins w:id="202" w:author="Pierre Bushel" w:date="2021-10-11T10:45:00Z">
        <w:r w:rsidR="00D2760D">
          <w:t xml:space="preserve"> </w:t>
        </w:r>
      </w:ins>
      <w:r w:rsidRPr="00D2760D">
        <w:rPr>
          <w:i/>
          <w:iCs/>
          <w:rPrChange w:id="203" w:author="Pierre Bushel" w:date="2021-10-11T10:45:00Z">
            <w:rPr/>
          </w:rPrChange>
        </w:rPr>
        <w:t>p</w:t>
      </w:r>
      <w:del w:id="204" w:author="Li, Jian-Liang (NIH/NIEHS) [E]" w:date="2021-10-12T15:09:00Z">
        <w:r w:rsidDel="00AE0F1D">
          <w:delText>:</w:delText>
        </w:r>
      </w:del>
      <w:r>
        <w:t xml:space="preserve"> </w:t>
      </w:r>
      <w:del w:id="205" w:author="Pierre Bushel" w:date="2021-10-11T10:47:00Z">
        <w:r w:rsidRPr="00D2760D" w:rsidDel="00D2760D">
          <w:rPr>
            <w:i/>
            <w:iCs/>
            <w:rPrChange w:id="206" w:author="Pierre Bushel" w:date="2021-10-11T10:45:00Z">
              <w:rPr/>
            </w:rPrChange>
          </w:rPr>
          <w:delText>p</w:delText>
        </w:r>
        <w:r w:rsidDel="00D2760D">
          <w:delText xml:space="preserve"> </w:delText>
        </w:r>
      </w:del>
      <w:ins w:id="207" w:author="Pierre Bushel" w:date="2021-10-11T10:47:00Z">
        <w:r w:rsidR="00D2760D">
          <w:t xml:space="preserve">is the </w:t>
        </w:r>
        <w:r w:rsidR="00D2760D" w:rsidRPr="00D2760D">
          <w:rPr>
            <w:i/>
            <w:iCs/>
            <w:rPrChange w:id="208" w:author="Pierre Bushel" w:date="2021-10-11T10:45:00Z">
              <w:rPr/>
            </w:rPrChange>
          </w:rPr>
          <w:t>p</w:t>
        </w:r>
        <w:r w:rsidR="00D2760D">
          <w:t>-</w:t>
        </w:r>
      </w:ins>
      <w:r>
        <w:t xml:space="preserve">value </w:t>
      </w:r>
      <w:del w:id="209" w:author="Pierre Bushel" w:date="2021-10-11T10:47:00Z">
        <w:r w:rsidDel="00D2760D">
          <w:delText xml:space="preserve">of </w:delText>
        </w:r>
      </w:del>
      <w:ins w:id="210" w:author="Pierre Bushel" w:date="2021-10-11T10:47:00Z">
        <w:r w:rsidR="00D2760D">
          <w:t xml:space="preserve">from </w:t>
        </w:r>
      </w:ins>
      <w:del w:id="211" w:author="Pierre Bushel" w:date="2021-10-11T10:47:00Z">
        <w:r w:rsidDel="00D2760D">
          <w:delText xml:space="preserve">2 </w:delText>
        </w:r>
      </w:del>
      <w:ins w:id="212" w:author="Pierre Bushel" w:date="2021-10-11T10:47:00Z">
        <w:r w:rsidR="00D2760D">
          <w:t xml:space="preserve"> two-</w:t>
        </w:r>
      </w:ins>
      <w:r>
        <w:t xml:space="preserve">tailed </w:t>
      </w:r>
      <w:r w:rsidRPr="00D2760D">
        <w:rPr>
          <w:i/>
          <w:iCs/>
          <w:rPrChange w:id="213" w:author="Pierre Bushel" w:date="2021-10-11T10:48:00Z">
            <w:rPr/>
          </w:rPrChange>
        </w:rPr>
        <w:t>t</w:t>
      </w:r>
      <w:r>
        <w:t xml:space="preserve">-test of the expressions of homologous genes of up-regulated signature genes and the expressions of homologous genes of down-regulated signature genes </w:t>
      </w:r>
      <w:del w:id="214" w:author="Pierre Bushel" w:date="2021-10-11T10:48:00Z">
        <w:r w:rsidDel="00D2760D">
          <w:delText xml:space="preserve">with </w:delText>
        </w:r>
      </w:del>
      <w:ins w:id="215" w:author="Pierre Bushel" w:date="2021-10-11T10:48:00Z">
        <w:r w:rsidR="00D2760D">
          <w:t xml:space="preserve">assuming </w:t>
        </w:r>
      </w:ins>
      <w:r>
        <w:t>equal variance</w:t>
      </w:r>
      <w:del w:id="216" w:author="Pierre Bushel" w:date="2021-10-11T10:48:00Z">
        <w:r w:rsidDel="00D2760D">
          <w:delText>.</w:delText>
        </w:r>
        <w:r w:rsidR="00D2760D" w:rsidDel="00D2760D">
          <w:delText xml:space="preserve"> </w:delText>
        </w:r>
      </w:del>
      <w:ins w:id="217" w:author="Pierre Bushel" w:date="2021-10-11T10:48:00Z">
        <w:del w:id="218" w:author="Li, Jian-Liang (NIH/NIEHS) [E]" w:date="2021-10-12T15:09:00Z">
          <w:r w:rsidR="00D2760D" w:rsidDel="00AE0F1D">
            <w:delText>,</w:delText>
          </w:r>
        </w:del>
      </w:ins>
      <w:ins w:id="219" w:author="Li, Jian-Liang (NIH/NIEHS) [E]" w:date="2021-10-12T15:09:00Z">
        <w:r w:rsidR="00AE0F1D">
          <w:t>;</w:t>
        </w:r>
      </w:ins>
      <w:ins w:id="220" w:author="Pierre Bushel" w:date="2021-10-11T10:48:00Z">
        <w:r w:rsidR="00D2760D">
          <w:t xml:space="preserve"> and </w:t>
        </w:r>
      </w:ins>
      <w:r w:rsidRPr="00D2760D">
        <w:rPr>
          <w:i/>
          <w:iCs/>
          <w:rPrChange w:id="221" w:author="Pierre Bushel" w:date="2021-10-11T10:48:00Z">
            <w:rPr/>
          </w:rPrChange>
        </w:rPr>
        <w:t>df</w:t>
      </w:r>
      <w:del w:id="222" w:author="Pierre Bushel" w:date="2021-10-11T10:48:00Z">
        <w:r w:rsidDel="00D2760D">
          <w:delText xml:space="preserve">: </w:delText>
        </w:r>
      </w:del>
      <w:ins w:id="223" w:author="Pierre Bushel" w:date="2021-10-11T10:48:00Z">
        <w:r w:rsidR="00D2760D">
          <w:t xml:space="preserve"> is the </w:t>
        </w:r>
      </w:ins>
      <w:r>
        <w:t>degree</w:t>
      </w:r>
      <w:ins w:id="224" w:author="Pierre Bushel" w:date="2021-10-11T10:48:00Z">
        <w:r w:rsidR="00D2760D">
          <w:t>s</w:t>
        </w:r>
      </w:ins>
      <w:r>
        <w:t xml:space="preserve"> of freedom</w:t>
      </w:r>
      <w:del w:id="225" w:author="Pierre Bushel" w:date="2021-10-11T10:49:00Z">
        <w:r w:rsidDel="00D2760D">
          <w:delText xml:space="preserve">; </w:delText>
        </w:r>
      </w:del>
      <w:ins w:id="226" w:author="Pierre Bushel" w:date="2021-10-11T10:49:00Z">
        <w:r w:rsidR="00D2760D">
          <w:t xml:space="preserve"> (the </w:t>
        </w:r>
      </w:ins>
      <w:r>
        <w:t>total number of the homologous genes of signature genes minus 2</w:t>
      </w:r>
      <w:ins w:id="227" w:author="Pierre Bushel" w:date="2021-10-11T10:49:00Z">
        <w:r w:rsidR="00D2760D">
          <w:t>)</w:t>
        </w:r>
      </w:ins>
      <w:r>
        <w:t>.</w:t>
      </w:r>
    </w:p>
    <w:p w14:paraId="05CAAD48" w14:textId="77777777" w:rsidR="00E65ADC" w:rsidRDefault="00E65ADC" w:rsidP="00E55885">
      <w:pPr>
        <w:spacing w:line="480" w:lineRule="auto"/>
        <w:jc w:val="both"/>
        <w:rPr>
          <w:ins w:id="228" w:author="Pierre Bushel" w:date="2021-10-11T10:49:00Z"/>
        </w:rPr>
      </w:pPr>
    </w:p>
    <w:p w14:paraId="1227E486" w14:textId="70670B2F" w:rsidR="00E7308E" w:rsidRDefault="00D34AE2" w:rsidP="00E55885">
      <w:pPr>
        <w:spacing w:line="480" w:lineRule="auto"/>
        <w:jc w:val="both"/>
      </w:pPr>
      <w:r>
        <w:t xml:space="preserve">The </w:t>
      </w:r>
      <w:del w:id="229" w:author="Pierre Bushel" w:date="2021-10-11T10:49:00Z">
        <w:r w:rsidDel="00E65ADC">
          <w:delText xml:space="preserve">biological </w:delText>
        </w:r>
      </w:del>
      <w:r>
        <w:t xml:space="preserve">hypothesis generation relies on results obtained from </w:t>
      </w:r>
      <w:del w:id="230" w:author="Pierre Bushel" w:date="2021-10-11T10:49:00Z">
        <w:r w:rsidDel="002F5F1D">
          <w:delText xml:space="preserve">the </w:delText>
        </w:r>
      </w:del>
      <w:ins w:id="231" w:author="Pierre Bushel" w:date="2021-10-11T10:49:00Z">
        <w:r w:rsidR="002F5F1D">
          <w:t xml:space="preserve">a </w:t>
        </w:r>
      </w:ins>
      <w:ins w:id="232" w:author="Pierre Bushel" w:date="2021-10-11T10:50:00Z">
        <w:r w:rsidR="002F5F1D">
          <w:t xml:space="preserve">perturbation of an animal </w:t>
        </w:r>
        <w:del w:id="233" w:author="Li, Jian-Liang (NIH/NIEHS) [E]" w:date="2021-10-12T15:09:00Z">
          <w:r w:rsidR="002F5F1D" w:rsidDel="00AE0F1D">
            <w:delText xml:space="preserve"> </w:delText>
          </w:r>
        </w:del>
      </w:ins>
      <w:r>
        <w:t xml:space="preserve">model </w:t>
      </w:r>
      <w:del w:id="234" w:author="Pierre Bushel" w:date="2021-10-11T10:50:00Z">
        <w:r w:rsidDel="002F5F1D">
          <w:delText xml:space="preserve">animal perturbation </w:delText>
        </w:r>
      </w:del>
      <w:r>
        <w:t xml:space="preserve">system, </w:t>
      </w:r>
      <w:del w:id="235" w:author="Pierre Bushel" w:date="2021-10-11T10:50:00Z">
        <w:r w:rsidDel="002F5F1D">
          <w:delText xml:space="preserve">normally with experimental mice or rats, </w:delText>
        </w:r>
      </w:del>
      <w:r>
        <w:t xml:space="preserve">then projects into human or other animal </w:t>
      </w:r>
      <w:ins w:id="236" w:author="Pierre Bushel" w:date="2021-10-11T10:51:00Z">
        <w:r w:rsidR="002F5F1D">
          <w:t xml:space="preserve">model </w:t>
        </w:r>
      </w:ins>
      <w:r>
        <w:t xml:space="preserve">systems when either direct perturbation is not possible or the variables of interest are not directly measurable </w: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 </w:instrText>
      </w:r>
      <w:r w:rsidR="00E0798B">
        <w:rPr>
          <w:color w:val="000000"/>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000000"/>
        </w:rPr>
        <w:instrText xml:space="preserve"> ADDIN EN.CITE.DATA </w:instrText>
      </w:r>
      <w:r w:rsidR="00E0798B">
        <w:rPr>
          <w:color w:val="000000"/>
        </w:rPr>
      </w:r>
      <w:r w:rsidR="00E0798B">
        <w:rPr>
          <w:color w:val="000000"/>
        </w:rPr>
        <w:fldChar w:fldCharType="end"/>
      </w:r>
      <w:r w:rsidR="00E0798B">
        <w:rPr>
          <w:color w:val="000000"/>
        </w:rPr>
      </w:r>
      <w:r w:rsidR="00E0798B">
        <w:rPr>
          <w:color w:val="000000"/>
        </w:rPr>
        <w:fldChar w:fldCharType="separate"/>
      </w:r>
      <w:r w:rsidR="00E0798B">
        <w:rPr>
          <w:noProof/>
          <w:color w:val="000000"/>
        </w:rPr>
        <w:t>(Rubel, Wu et al. 2016)</w:t>
      </w:r>
      <w:r w:rsidR="00E0798B">
        <w:rPr>
          <w:color w:val="000000"/>
        </w:rPr>
        <w:fldChar w:fldCharType="end"/>
      </w:r>
      <w:r w:rsidR="006B3AE9">
        <w:rPr>
          <w:color w:val="000000"/>
        </w:rPr>
        <w:t xml:space="preserve">. </w:t>
      </w:r>
      <w:r w:rsidR="00B3431B">
        <w:rPr>
          <w:color w:val="000000"/>
        </w:rPr>
        <w:t xml:space="preserve">The </w:t>
      </w:r>
      <w:r w:rsidR="00B3431B" w:rsidRPr="00E41667">
        <w:rPr>
          <w:color w:val="333333"/>
          <w:shd w:val="clear" w:color="auto" w:fill="FFFFFF"/>
        </w:rPr>
        <w:t>SEMIPs R</w:t>
      </w:r>
      <w:ins w:id="237" w:author="Pierre Bushel" w:date="2021-10-11T10:51:00Z">
        <w:r w:rsidR="002F5F1D">
          <w:rPr>
            <w:color w:val="333333"/>
            <w:shd w:val="clear" w:color="auto" w:fill="FFFFFF"/>
          </w:rPr>
          <w:t xml:space="preserve"> </w:t>
        </w:r>
      </w:ins>
      <w:r w:rsidR="00B3431B" w:rsidRPr="00E41667">
        <w:rPr>
          <w:color w:val="333333"/>
          <w:shd w:val="clear" w:color="auto" w:fill="FFFFFF"/>
        </w:rPr>
        <w:t xml:space="preserve">Shiny </w:t>
      </w:r>
      <w:del w:id="238" w:author="Pierre Bushel" w:date="2021-10-11T10:51:00Z">
        <w:r w:rsidR="00B3431B" w:rsidRPr="00E41667" w:rsidDel="002F5F1D">
          <w:rPr>
            <w:color w:val="333333"/>
            <w:shd w:val="clear" w:color="auto" w:fill="FFFFFF"/>
          </w:rPr>
          <w:delText>App</w:delText>
        </w:r>
        <w:r w:rsidR="00B3431B" w:rsidDel="002F5F1D">
          <w:rPr>
            <w:color w:val="333333"/>
            <w:shd w:val="clear" w:color="auto" w:fill="FFFFFF"/>
          </w:rPr>
          <w:delText xml:space="preserve"> </w:delText>
        </w:r>
      </w:del>
      <w:ins w:id="239" w:author="Pierre Bushel" w:date="2021-10-11T10:51:00Z">
        <w:r w:rsidR="002F5F1D">
          <w:rPr>
            <w:color w:val="333333"/>
            <w:shd w:val="clear" w:color="auto" w:fill="FFFFFF"/>
          </w:rPr>
          <w:t>a</w:t>
        </w:r>
        <w:r w:rsidR="002F5F1D" w:rsidRPr="00E41667">
          <w:rPr>
            <w:color w:val="333333"/>
            <w:shd w:val="clear" w:color="auto" w:fill="FFFFFF"/>
          </w:rPr>
          <w:t>pp</w:t>
        </w:r>
        <w:r w:rsidR="002F5F1D">
          <w:rPr>
            <w:color w:val="333333"/>
            <w:shd w:val="clear" w:color="auto" w:fill="FFFFFF"/>
          </w:rPr>
          <w:t xml:space="preserve"> </w:t>
        </w:r>
      </w:ins>
      <w:r w:rsidR="00B3431B">
        <w:rPr>
          <w:color w:val="333333"/>
          <w:shd w:val="clear" w:color="auto" w:fill="FFFFFF"/>
        </w:rPr>
        <w:t>provides a</w:t>
      </w:r>
      <w:del w:id="240" w:author="Pierre Bushel" w:date="2021-10-11T10:51:00Z">
        <w:r w:rsidR="00B3431B" w:rsidDel="002F5F1D">
          <w:rPr>
            <w:color w:val="333333"/>
            <w:shd w:val="clear" w:color="auto" w:fill="FFFFFF"/>
          </w:rPr>
          <w:delText>n</w:delText>
        </w:r>
      </w:del>
      <w:r w:rsidR="00B3431B">
        <w:rPr>
          <w:color w:val="333333"/>
          <w:shd w:val="clear" w:color="auto" w:fill="FFFFFF"/>
        </w:rPr>
        <w:t xml:space="preserve"> </w:t>
      </w:r>
      <w:del w:id="241" w:author="Pierre Bushel" w:date="2021-10-11T10:51:00Z">
        <w:r w:rsidR="00B3431B" w:rsidDel="002F5F1D">
          <w:rPr>
            <w:color w:val="333333"/>
            <w:shd w:val="clear" w:color="auto" w:fill="FFFFFF"/>
          </w:rPr>
          <w:delText>automated route</w:delText>
        </w:r>
      </w:del>
      <w:ins w:id="242" w:author="Pierre Bushel" w:date="2021-10-11T10:51:00Z">
        <w:r w:rsidR="002F5F1D">
          <w:rPr>
            <w:color w:val="333333"/>
            <w:shd w:val="clear" w:color="auto" w:fill="FFFFFF"/>
          </w:rPr>
          <w:t>user-friendly way</w:t>
        </w:r>
      </w:ins>
      <w:r w:rsidR="00B3431B">
        <w:rPr>
          <w:color w:val="333333"/>
          <w:shd w:val="clear" w:color="auto" w:fill="FFFFFF"/>
        </w:rPr>
        <w:t xml:space="preserve"> to calculate </w:t>
      </w:r>
      <w:del w:id="243" w:author="Pierre Bushel" w:date="2021-10-11T10:52:00Z">
        <w:r w:rsidR="00B3431B" w:rsidDel="0009678A">
          <w:rPr>
            <w:color w:val="333333"/>
            <w:shd w:val="clear" w:color="auto" w:fill="FFFFFF"/>
          </w:rPr>
          <w:delText xml:space="preserve">such </w:delText>
        </w:r>
      </w:del>
      <w:ins w:id="244" w:author="Pierre Bushel" w:date="2021-10-11T10:52:00Z">
        <w:r w:rsidR="0009678A">
          <w:rPr>
            <w:color w:val="333333"/>
            <w:shd w:val="clear" w:color="auto" w:fill="FFFFFF"/>
          </w:rPr>
          <w:t xml:space="preserve">the </w:t>
        </w:r>
      </w:ins>
      <w:del w:id="245" w:author="Li, Jian-Liang (NIH/NIEHS) [E]" w:date="2021-10-12T16:40:00Z">
        <w:r w:rsidR="00B3431B" w:rsidDel="002027DD">
          <w:rPr>
            <w:color w:val="333333"/>
            <w:shd w:val="clear" w:color="auto" w:fill="FFFFFF"/>
          </w:rPr>
          <w:delText>T-score</w:delText>
        </w:r>
      </w:del>
      <w:ins w:id="246" w:author="Li, Jian-Liang (NIH/NIEHS) [E]" w:date="2021-10-12T16:40:00Z">
        <w:r w:rsidR="002027DD">
          <w:rPr>
            <w:color w:val="333333"/>
            <w:shd w:val="clear" w:color="auto" w:fill="FFFFFF"/>
          </w:rPr>
          <w:t>T-Score</w:t>
        </w:r>
      </w:ins>
      <w:ins w:id="247" w:author="Pierre Bushel" w:date="2021-10-11T10:52:00Z">
        <w:r w:rsidR="0009678A">
          <w:rPr>
            <w:color w:val="333333"/>
            <w:shd w:val="clear" w:color="auto" w:fill="FFFFFF"/>
          </w:rPr>
          <w:t>s</w:t>
        </w:r>
      </w:ins>
      <w:r w:rsidR="00B3431B">
        <w:rPr>
          <w:color w:val="333333"/>
          <w:shd w:val="clear" w:color="auto" w:fill="FFFFFF"/>
        </w:rPr>
        <w:t xml:space="preserve"> </w:t>
      </w:r>
      <w:del w:id="248" w:author="Pierre Bushel" w:date="2021-10-11T10:52:00Z">
        <w:r w:rsidR="00B3431B" w:rsidDel="0009678A">
          <w:rPr>
            <w:color w:val="333333"/>
            <w:shd w:val="clear" w:color="auto" w:fill="FFFFFF"/>
          </w:rPr>
          <w:delText>with a separated</w:delText>
        </w:r>
      </w:del>
      <w:ins w:id="249" w:author="Pierre Bushel" w:date="2021-10-11T10:52:00Z">
        <w:r w:rsidR="0009678A">
          <w:rPr>
            <w:color w:val="333333"/>
            <w:shd w:val="clear" w:color="auto" w:fill="FFFFFF"/>
          </w:rPr>
          <w:t>via the</w:t>
        </w:r>
      </w:ins>
      <w:r w:rsidR="00B3431B">
        <w:rPr>
          <w:color w:val="333333"/>
          <w:shd w:val="clear" w:color="auto" w:fill="FFFFFF"/>
        </w:rPr>
        <w:t xml:space="preserve"> tab</w:t>
      </w:r>
      <w:ins w:id="250" w:author="Pierre Bushel" w:date="2021-10-11T10:53:00Z">
        <w:r w:rsidR="0009678A">
          <w:rPr>
            <w:color w:val="333333"/>
            <w:shd w:val="clear" w:color="auto" w:fill="FFFFFF"/>
          </w:rPr>
          <w:t xml:space="preserve"> </w:t>
        </w:r>
        <w:proofErr w:type="spellStart"/>
        <w:r w:rsidR="0009678A">
          <w:rPr>
            <w:color w:val="333333"/>
            <w:shd w:val="clear" w:color="auto" w:fill="FFFFFF"/>
          </w:rPr>
          <w:t>labled</w:t>
        </w:r>
      </w:ins>
      <w:proofErr w:type="spellEnd"/>
      <w:r w:rsidR="00B3431B">
        <w:rPr>
          <w:color w:val="333333"/>
          <w:shd w:val="clear" w:color="auto" w:fill="FFFFFF"/>
        </w:rPr>
        <w:t xml:space="preserve"> “T-Scores” </w:t>
      </w:r>
      <w:ins w:id="251" w:author="Pierre Bushel" w:date="2021-10-11T10:53:00Z">
        <w:r w:rsidR="0009678A">
          <w:rPr>
            <w:color w:val="333333"/>
            <w:shd w:val="clear" w:color="auto" w:fill="FFFFFF"/>
          </w:rPr>
          <w:t xml:space="preserve">as </w:t>
        </w:r>
      </w:ins>
      <w:r w:rsidR="00B3431B">
        <w:rPr>
          <w:color w:val="333333"/>
          <w:shd w:val="clear" w:color="auto" w:fill="FFFFFF"/>
        </w:rPr>
        <w:t xml:space="preserve">shown in Figure 2. </w:t>
      </w:r>
      <w:r w:rsidR="00640423">
        <w:t>The application will conduct the analysis and produce inferred activity results that can be used in subsequent downstream analyses.</w:t>
      </w:r>
      <w:r w:rsidR="000127E5">
        <w:t xml:space="preserve"> Users can use the “T-Scores” calculation feature to calculate from any custom prepared gene lists obtained from microarray or </w:t>
      </w:r>
      <w:proofErr w:type="spellStart"/>
      <w:r w:rsidR="000127E5">
        <w:t>RNAseq</w:t>
      </w:r>
      <w:proofErr w:type="spellEnd"/>
      <w:r w:rsidR="000127E5">
        <w:t xml:space="preserve"> experiment either in mouse gene symbols or human gene symbols (shown in supplementary </w:t>
      </w:r>
      <w:del w:id="252" w:author="Pierre Bushel" w:date="2021-10-11T10:53:00Z">
        <w:r w:rsidR="000127E5" w:rsidDel="00867E61">
          <w:delText xml:space="preserve">figure </w:delText>
        </w:r>
      </w:del>
      <w:ins w:id="253" w:author="Pierre Bushel" w:date="2021-10-11T10:53:00Z">
        <w:r w:rsidR="00867E61">
          <w:t xml:space="preserve">Figure </w:t>
        </w:r>
      </w:ins>
      <w:r w:rsidR="000127E5">
        <w:t>1)</w:t>
      </w:r>
    </w:p>
    <w:p w14:paraId="19B97704" w14:textId="77777777" w:rsidR="00E7308E" w:rsidRDefault="00E7308E" w:rsidP="00B3431B">
      <w:pPr>
        <w:spacing w:line="480" w:lineRule="auto"/>
      </w:pPr>
    </w:p>
    <w:p w14:paraId="5DFCE91A" w14:textId="77777777" w:rsidR="00197909" w:rsidRDefault="00FE6816" w:rsidP="00464C8E">
      <w:pPr>
        <w:pStyle w:val="Heading2"/>
        <w:tabs>
          <w:tab w:val="clear" w:pos="567"/>
        </w:tabs>
        <w:ind w:left="562" w:hanging="562"/>
      </w:pPr>
      <w:r w:rsidRPr="00126D2B">
        <w:t>Structural Equation Modeling</w:t>
      </w:r>
    </w:p>
    <w:p w14:paraId="03C0B65F" w14:textId="33C11F9B" w:rsidR="00D311C6" w:rsidRDefault="00126D2B" w:rsidP="00AE1361">
      <w:pPr>
        <w:spacing w:line="480" w:lineRule="auto"/>
        <w:rPr>
          <w:ins w:id="254" w:author="Li, Jian-Liang (NIH/NIEHS) [E]" w:date="2021-10-12T15:12:00Z"/>
          <w:color w:val="333333"/>
          <w:shd w:val="clear" w:color="auto" w:fill="FFFFFF"/>
        </w:rPr>
      </w:pPr>
      <w:r>
        <w:lastRenderedPageBreak/>
        <w:t xml:space="preserve">The second feature </w:t>
      </w:r>
      <w:r w:rsidR="00E077CE">
        <w:t>of</w:t>
      </w:r>
      <w:r>
        <w:t xml:space="preserve"> </w:t>
      </w:r>
      <w:ins w:id="255" w:author="Pierre Bushel" w:date="2021-10-11T10:54:00Z">
        <w:r w:rsidR="00B071D2">
          <w:t xml:space="preserve">the </w:t>
        </w:r>
      </w:ins>
      <w:r>
        <w:t xml:space="preserve">SEMIPs </w:t>
      </w:r>
      <w:del w:id="256" w:author="Pierre Bushel" w:date="2021-10-11T10:54:00Z">
        <w:r w:rsidDel="00B071D2">
          <w:delText xml:space="preserve">App </w:delText>
        </w:r>
      </w:del>
      <w:ins w:id="257" w:author="Pierre Bushel" w:date="2021-10-11T10:54:00Z">
        <w:r w:rsidR="00B071D2">
          <w:t xml:space="preserve">app </w:t>
        </w:r>
      </w:ins>
      <w:r>
        <w:t xml:space="preserve">is the </w:t>
      </w:r>
      <w:del w:id="258" w:author="Pierre Bushel" w:date="2021-10-11T10:54:00Z">
        <w:r w:rsidDel="00B071D2">
          <w:delText>structural equation modeling (</w:delText>
        </w:r>
      </w:del>
      <w:r>
        <w:t>SEM</w:t>
      </w:r>
      <w:del w:id="259" w:author="Pierre Bushel" w:date="2021-10-11T10:54:00Z">
        <w:r w:rsidR="00254FBF" w:rsidDel="00B071D2">
          <w:delText>)</w:delText>
        </w:r>
      </w:del>
      <w:r w:rsidR="00254FBF">
        <w:t>.</w:t>
      </w:r>
      <w:r w:rsidR="00254FBF" w:rsidRPr="00AE0F1D">
        <w:rPr>
          <w:rPrChange w:id="260" w:author="Li, Jian-Liang (NIH/NIEHS) [E]" w:date="2021-10-12T15:11:00Z">
            <w:rPr>
              <w:strike/>
            </w:rPr>
          </w:rPrChange>
        </w:rPr>
        <w:t xml:space="preserve"> </w:t>
      </w:r>
      <w:ins w:id="261" w:author="Pierre Bushel" w:date="2021-10-11T10:54:00Z">
        <w:del w:id="262" w:author="Li, Jian-Liang (NIH/NIEHS) [E]" w:date="2021-10-12T15:11:00Z">
          <w:r w:rsidR="00B071D2" w:rsidRPr="00AE0F1D" w:rsidDel="00AE0F1D">
            <w:rPr>
              <w:rPrChange w:id="263" w:author="Li, Jian-Liang (NIH/NIEHS) [E]" w:date="2021-10-12T15:11:00Z">
                <w:rPr>
                  <w:strike/>
                </w:rPr>
              </w:rPrChange>
            </w:rPr>
            <w:delText xml:space="preserve"> </w:delText>
          </w:r>
        </w:del>
      </w:ins>
      <w:r w:rsidR="00E077CE">
        <w:t>We implement</w:t>
      </w:r>
      <w:ins w:id="264" w:author="Pierre Bushel" w:date="2021-10-11T10:54:00Z">
        <w:r w:rsidR="00E21CF9">
          <w:t>ed</w:t>
        </w:r>
      </w:ins>
      <w:r w:rsidR="00E077CE">
        <w:t xml:space="preserve"> the SEM </w:t>
      </w:r>
      <w:del w:id="265" w:author="Pierre Bushel" w:date="2021-10-11T10:55:00Z">
        <w:r w:rsidR="00E077CE" w:rsidDel="00E21CF9">
          <w:delText xml:space="preserve">with </w:delText>
        </w:r>
      </w:del>
      <w:ins w:id="266" w:author="Pierre Bushel" w:date="2021-10-11T10:55:00Z">
        <w:r w:rsidR="00E21CF9">
          <w:t xml:space="preserve">using the </w:t>
        </w:r>
      </w:ins>
      <w:proofErr w:type="spellStart"/>
      <w:r w:rsidR="00E077CE">
        <w:t>lavaan</w:t>
      </w:r>
      <w:proofErr w:type="spellEnd"/>
      <w:ins w:id="267" w:author="Pierre Bushel" w:date="2021-10-11T10:55:00Z">
        <w:r w:rsidR="00E21CF9">
          <w:t xml:space="preserve"> R</w:t>
        </w:r>
      </w:ins>
      <w:r w:rsidR="00E077CE">
        <w:t xml:space="preserve"> package</w:t>
      </w:r>
      <w:r w:rsidR="00E077CE">
        <w:rPr>
          <w:color w:val="000000"/>
        </w:rPr>
        <w:t xml:space="preserv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sidR="00E077CE">
        <w:rPr>
          <w:color w:val="000000"/>
        </w:rPr>
        <w:t xml:space="preserve"> to </w:t>
      </w:r>
      <w:r w:rsidR="00E077CE" w:rsidRPr="00E41667">
        <w:rPr>
          <w:color w:val="000000"/>
        </w:rPr>
        <w:t xml:space="preserve">provide a 3-node model fitting function </w:t>
      </w:r>
      <w:del w:id="268" w:author="Pierre Bushel" w:date="2021-10-11T10:55:00Z">
        <w:r w:rsidR="00E077CE" w:rsidRPr="00E41667" w:rsidDel="00E21CF9">
          <w:rPr>
            <w:color w:val="000000"/>
          </w:rPr>
          <w:delText xml:space="preserve">using structural equation modeling </w:delText>
        </w:r>
      </w:del>
      <w:r w:rsidR="00E077CE" w:rsidRPr="00E41667">
        <w:rPr>
          <w:color w:val="000000"/>
        </w:rPr>
        <w:t xml:space="preserve">to test the joint regulation of a target gene by two upstream regulators </w:t>
      </w:r>
      <w:r w:rsidR="00E077CE" w:rsidRPr="00E41667">
        <w:rPr>
          <w:i/>
          <w:iCs/>
          <w:color w:val="000000"/>
        </w:rPr>
        <w:t>in silico</w:t>
      </w:r>
      <w:r w:rsidR="00E077CE" w:rsidRPr="00E41667">
        <w:rPr>
          <w:color w:val="000000"/>
        </w:rPr>
        <w:t>.</w:t>
      </w:r>
      <w:r w:rsidR="00E077CE">
        <w:rPr>
          <w:color w:val="000000"/>
        </w:rPr>
        <w:t xml:space="preserve"> </w:t>
      </w:r>
      <w:r w:rsidR="00235FB8">
        <w:rPr>
          <w:color w:val="000000"/>
        </w:rPr>
        <w:t>T-</w:t>
      </w:r>
      <w:del w:id="269" w:author="Pierre Bushel" w:date="2021-10-11T12:25:00Z">
        <w:r w:rsidR="00235FB8" w:rsidDel="00EF2E5E">
          <w:rPr>
            <w:color w:val="000000"/>
          </w:rPr>
          <w:delText>scores</w:delText>
        </w:r>
        <w:r w:rsidR="003E1516" w:rsidDel="00EF2E5E">
          <w:rPr>
            <w:color w:val="000000"/>
          </w:rPr>
          <w:delText xml:space="preserve"> </w:delText>
        </w:r>
      </w:del>
      <w:ins w:id="270" w:author="Li, Jian-Liang (NIH/NIEHS) [E]" w:date="2021-10-12T15:12:00Z">
        <w:r w:rsidR="00AE0F1D">
          <w:rPr>
            <w:color w:val="000000"/>
          </w:rPr>
          <w:t>s</w:t>
        </w:r>
      </w:ins>
      <w:ins w:id="271" w:author="Pierre Bushel" w:date="2021-10-11T12:25:00Z">
        <w:del w:id="272" w:author="Li, Jian-Liang (NIH/NIEHS) [E]" w:date="2021-10-12T15:12:00Z">
          <w:r w:rsidR="00EF2E5E" w:rsidDel="00AE0F1D">
            <w:rPr>
              <w:color w:val="000000"/>
            </w:rPr>
            <w:delText>S</w:delText>
          </w:r>
        </w:del>
        <w:r w:rsidR="00EF2E5E">
          <w:rPr>
            <w:color w:val="000000"/>
          </w:rPr>
          <w:t xml:space="preserve">cores </w:t>
        </w:r>
      </w:ins>
      <w:r w:rsidR="00EB5059">
        <w:rPr>
          <w:color w:val="000000"/>
        </w:rPr>
        <w:t>and/</w:t>
      </w:r>
      <w:r w:rsidR="003E1516">
        <w:rPr>
          <w:color w:val="000000"/>
        </w:rPr>
        <w:t xml:space="preserve">or normalized RNA levels </w:t>
      </w:r>
      <w:r w:rsidR="00FC5392">
        <w:rPr>
          <w:color w:val="000000"/>
        </w:rPr>
        <w:t xml:space="preserve">of two upstream regulators </w:t>
      </w:r>
      <w:r w:rsidR="00481F5D">
        <w:rPr>
          <w:color w:val="000000"/>
        </w:rPr>
        <w:t>are</w:t>
      </w:r>
      <w:r w:rsidR="00FC5392">
        <w:rPr>
          <w:color w:val="000000"/>
        </w:rPr>
        <w:t xml:space="preserve"> the two input variables</w:t>
      </w:r>
      <w:r w:rsidR="00481F5D">
        <w:rPr>
          <w:color w:val="000000"/>
        </w:rPr>
        <w:t>, while the</w:t>
      </w:r>
      <w:r w:rsidR="00334588">
        <w:rPr>
          <w:color w:val="000000"/>
        </w:rPr>
        <w:t xml:space="preserve"> out</w:t>
      </w:r>
      <w:r w:rsidR="00A71D8C">
        <w:rPr>
          <w:color w:val="000000"/>
        </w:rPr>
        <w:t>come</w:t>
      </w:r>
      <w:r w:rsidR="00334588">
        <w:rPr>
          <w:color w:val="000000"/>
        </w:rPr>
        <w:t xml:space="preserve"> variable is the</w:t>
      </w:r>
      <w:r w:rsidR="00EB5059">
        <w:rPr>
          <w:color w:val="000000"/>
        </w:rPr>
        <w:t xml:space="preserve"> value of</w:t>
      </w:r>
      <w:r w:rsidR="00481F5D">
        <w:rPr>
          <w:color w:val="000000"/>
        </w:rPr>
        <w:t xml:space="preserve"> </w:t>
      </w:r>
      <w:r w:rsidR="00EB5059">
        <w:rPr>
          <w:color w:val="000000"/>
        </w:rPr>
        <w:t xml:space="preserve">the </w:t>
      </w:r>
      <w:r w:rsidR="00481F5D">
        <w:rPr>
          <w:color w:val="000000"/>
        </w:rPr>
        <w:t xml:space="preserve">RNA </w:t>
      </w:r>
      <w:r w:rsidR="00EB5059">
        <w:rPr>
          <w:color w:val="000000"/>
        </w:rPr>
        <w:t xml:space="preserve">expression level </w:t>
      </w:r>
      <w:r w:rsidR="007001CC">
        <w:rPr>
          <w:color w:val="000000"/>
        </w:rPr>
        <w:t>of a chosen downstream reporter gene</w:t>
      </w:r>
      <w:r w:rsidR="00334588">
        <w:rPr>
          <w:color w:val="000000"/>
        </w:rPr>
        <w:t xml:space="preserve"> that </w:t>
      </w:r>
      <w:del w:id="273" w:author="Pierre Bushel" w:date="2021-10-11T10:55:00Z">
        <w:r w:rsidR="00334588" w:rsidDel="00E21CF9">
          <w:rPr>
            <w:color w:val="000000"/>
          </w:rPr>
          <w:delText xml:space="preserve">are </w:delText>
        </w:r>
      </w:del>
      <w:ins w:id="274" w:author="Pierre Bushel" w:date="2021-10-11T10:55:00Z">
        <w:r w:rsidR="00E21CF9">
          <w:rPr>
            <w:color w:val="000000"/>
          </w:rPr>
          <w:t xml:space="preserve">is </w:t>
        </w:r>
      </w:ins>
      <w:r w:rsidR="0020590D">
        <w:rPr>
          <w:color w:val="000000"/>
        </w:rPr>
        <w:t xml:space="preserve">expected to be regulated by the two upstream </w:t>
      </w:r>
      <w:r w:rsidR="00FC6A13">
        <w:rPr>
          <w:color w:val="000000"/>
        </w:rPr>
        <w:t>regulators</w:t>
      </w:r>
      <w:r w:rsidR="0020590D">
        <w:rPr>
          <w:color w:val="000000"/>
        </w:rPr>
        <w:t>.</w:t>
      </w:r>
      <w:r w:rsidR="00FC5392">
        <w:rPr>
          <w:color w:val="000000"/>
        </w:rPr>
        <w:t xml:space="preserve"> </w:t>
      </w:r>
      <w:commentRangeStart w:id="275"/>
      <w:ins w:id="276" w:author="Wu, Steve (NIH/NIEHS) [E]" w:date="2021-10-12T13:11:00Z">
        <w:r w:rsidR="00D311C6" w:rsidRPr="00CF3C86">
          <w:rPr>
            <w:color w:val="333333"/>
            <w:shd w:val="clear" w:color="auto" w:fill="FFFFFF"/>
          </w:rPr>
          <w:t>The</w:t>
        </w:r>
        <w:r w:rsidR="00D311C6">
          <w:rPr>
            <w:color w:val="333333"/>
            <w:shd w:val="clear" w:color="auto" w:fill="FFFFFF"/>
          </w:rPr>
          <w:t xml:space="preserve"> SEM</w:t>
        </w:r>
        <w:r w:rsidR="00D311C6" w:rsidRPr="00CF3C86">
          <w:rPr>
            <w:color w:val="333333"/>
            <w:shd w:val="clear" w:color="auto" w:fill="FFFFFF"/>
          </w:rPr>
          <w:t xml:space="preserve"> </w:t>
        </w:r>
        <w:r w:rsidR="00D311C6">
          <w:rPr>
            <w:color w:val="333333"/>
            <w:shd w:val="clear" w:color="auto" w:fill="FFFFFF"/>
          </w:rPr>
          <w:t xml:space="preserve">fit </w:t>
        </w:r>
        <w:r w:rsidR="00D311C6" w:rsidRPr="00CF3C86">
          <w:rPr>
            <w:color w:val="333333"/>
            <w:shd w:val="clear" w:color="auto" w:fill="FFFFFF"/>
          </w:rPr>
          <w:t>can be assessed using various criteria, including the root mean square error of approximation (RMSEA), along with a 90% confidence interval, the Comparative Fit Index (CFI), the Tucker-Lewis Fit Index (TLI), and the standard root mean square residual (SRMR). For RMSEA, the general rule of thumb is that values &lt;</w:t>
        </w:r>
        <w:r w:rsidR="00D311C6">
          <w:rPr>
            <w:color w:val="333333"/>
            <w:shd w:val="clear" w:color="auto" w:fill="FFFFFF"/>
          </w:rPr>
          <w:t>0</w:t>
        </w:r>
        <w:r w:rsidR="00D311C6" w:rsidRPr="00CF3C86">
          <w:rPr>
            <w:color w:val="333333"/>
            <w:shd w:val="clear" w:color="auto" w:fill="FFFFFF"/>
          </w:rPr>
          <w:t xml:space="preserve">.05 indicate close fit, values between .05 and .10 indicate marginal fit, and values &gt;.10 indicate poor fit </w:t>
        </w:r>
        <w:r w:rsidR="00D311C6">
          <w:rPr>
            <w:color w:val="333333"/>
            <w:shd w:val="clear" w:color="auto" w:fill="FFFFFF"/>
          </w:rPr>
          <w:fldChar w:fldCharType="begin"/>
        </w:r>
        <w:r w:rsidR="00D311C6">
          <w:rPr>
            <w:color w:val="333333"/>
            <w:shd w:val="clear" w:color="auto" w:fill="FFFFFF"/>
          </w:rPr>
          <w:instrText xml:space="preserve"> ADDIN EN.CITE &lt;EndNote&gt;&lt;Cite&gt;&lt;Author&gt;MacCallum&lt;/Author&gt;&lt;Year&gt;1996&lt;/Year&gt;&lt;RecNum&gt;19&lt;/RecNum&gt;&lt;DisplayText&gt;(MacCallum 1996)&lt;/DisplayText&gt;&lt;record&gt;&lt;rec-number&gt;19&lt;/rec-number&gt;&lt;foreign-keys&gt;&lt;key app="EN" db-id="sxv005z2952x99ep50ipxrr6svvapw2pepsf" timestamp="1632969523"&gt;19&lt;/key&gt;&lt;/foreign-keys&gt;&lt;ref-type name="Journal Article"&gt;17&lt;/ref-type&gt;&lt;contributors&gt;&lt;authors&gt;&lt;author&gt;MacCallum, R.C., Browne, M.W. &amp;amp; Sugawara, H.M.&lt;/author&gt;&lt;/authors&gt;&lt;/contributors&gt;&lt;titles&gt;&lt;title&gt; Power analysis and determination of sample size for covariance structure modeling&lt;/title&gt;&lt;secondary-title&gt;Psychological Methods&lt;/secondary-title&gt;&lt;/titles&gt;&lt;periodical&gt;&lt;full-title&gt;Psychological Methods&lt;/full-title&gt;&lt;/periodical&gt;&lt;pages&gt;130-149&lt;/pages&gt;&lt;volume&gt;1&lt;/volume&gt;&lt;number&gt;2&lt;/number&gt;&lt;dates&gt;&lt;year&gt;1996&lt;/year&gt;&lt;/dates&gt;&lt;urls&gt;&lt;/urls&gt;&lt;/record&gt;&lt;/Cite&gt;&lt;/EndNote&gt;</w:instrText>
        </w:r>
        <w:r w:rsidR="00D311C6">
          <w:rPr>
            <w:color w:val="333333"/>
            <w:shd w:val="clear" w:color="auto" w:fill="FFFFFF"/>
          </w:rPr>
          <w:fldChar w:fldCharType="separate"/>
        </w:r>
        <w:r w:rsidR="00D311C6">
          <w:rPr>
            <w:noProof/>
            <w:color w:val="333333"/>
            <w:shd w:val="clear" w:color="auto" w:fill="FFFFFF"/>
          </w:rPr>
          <w:t>(MacCallum 1996)</w:t>
        </w:r>
        <w:r w:rsidR="00D311C6">
          <w:rPr>
            <w:color w:val="333333"/>
            <w:shd w:val="clear" w:color="auto" w:fill="FFFFFF"/>
          </w:rPr>
          <w:fldChar w:fldCharType="end"/>
        </w:r>
        <w:r w:rsidR="00D311C6" w:rsidRPr="00CF3C86">
          <w:rPr>
            <w:color w:val="333333"/>
            <w:shd w:val="clear" w:color="auto" w:fill="FFFFFF"/>
          </w:rPr>
          <w:t>. For both the CFI and the TLI, a value of 1 indicates perfect fit, and the general rule of thumb is that values &gt;</w:t>
        </w:r>
        <w:r w:rsidR="00D311C6">
          <w:rPr>
            <w:color w:val="333333"/>
            <w:shd w:val="clear" w:color="auto" w:fill="FFFFFF"/>
          </w:rPr>
          <w:t>0</w:t>
        </w:r>
        <w:r w:rsidR="00D311C6" w:rsidRPr="00CF3C86">
          <w:rPr>
            <w:color w:val="333333"/>
            <w:shd w:val="clear" w:color="auto" w:fill="FFFFFF"/>
          </w:rPr>
          <w:t xml:space="preserve">.90 indicate adequate fit </w: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 </w:instrText>
        </w:r>
        <w:r w:rsidR="00D311C6">
          <w:rPr>
            <w:color w:val="333333"/>
            <w:shd w:val="clear" w:color="auto" w:fill="FFFFFF"/>
          </w:rPr>
          <w:fldChar w:fldCharType="begin">
            <w:fldData xml:space="preserve">PEVuZE5vdGU+PENpdGU+PEF1dGhvcj5IdTwvQXV0aG9yPjxZZWFyPjE5OTg8L1llYXI+PFJlY051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</w:fldData>
          </w:fldChar>
        </w:r>
        <w:r w:rsidR="00D311C6">
          <w:rPr>
            <w:color w:val="333333"/>
            <w:shd w:val="clear" w:color="auto" w:fill="FFFFFF"/>
          </w:rPr>
          <w:instrText xml:space="preserve"> ADDIN EN.CITE.DATA </w:instrText>
        </w:r>
        <w:r w:rsidR="00D311C6">
          <w:rPr>
            <w:color w:val="333333"/>
            <w:shd w:val="clear" w:color="auto" w:fill="FFFFFF"/>
          </w:rPr>
        </w:r>
        <w:r w:rsidR="00D311C6">
          <w:rPr>
            <w:color w:val="333333"/>
            <w:shd w:val="clear" w:color="auto" w:fill="FFFFFF"/>
          </w:rPr>
          <w:fldChar w:fldCharType="end"/>
        </w:r>
        <w:r w:rsidR="00D311C6">
          <w:rPr>
            <w:color w:val="333333"/>
            <w:shd w:val="clear" w:color="auto" w:fill="FFFFFF"/>
          </w:rPr>
        </w:r>
        <w:r w:rsidR="00D311C6">
          <w:rPr>
            <w:color w:val="333333"/>
            <w:shd w:val="clear" w:color="auto" w:fill="FFFFFF"/>
          </w:rPr>
          <w:fldChar w:fldCharType="separate"/>
        </w:r>
        <w:r w:rsidR="00D311C6">
          <w:rPr>
            <w:noProof/>
            <w:color w:val="333333"/>
            <w:shd w:val="clear" w:color="auto" w:fill="FFFFFF"/>
          </w:rPr>
          <w:t>(Hu and Bentler 1998, Hu and Bentler 1999)</w:t>
        </w:r>
        <w:r w:rsidR="00D311C6">
          <w:rPr>
            <w:color w:val="333333"/>
            <w:shd w:val="clear" w:color="auto" w:fill="FFFFFF"/>
          </w:rPr>
          <w:fldChar w:fldCharType="end"/>
        </w:r>
        <w:r w:rsidR="00D311C6">
          <w:rPr>
            <w:color w:val="333333"/>
            <w:shd w:val="clear" w:color="auto" w:fill="FFFFFF"/>
          </w:rPr>
          <w:t xml:space="preserve">. </w:t>
        </w:r>
        <w:r w:rsidR="00D311C6" w:rsidRPr="00CF3C86">
          <w:rPr>
            <w:color w:val="333333"/>
            <w:shd w:val="clear" w:color="auto" w:fill="FFFFFF"/>
          </w:rPr>
          <w:t>Also, SRMR values &lt;.08 indicate a very good fit between the model and the data.</w:t>
        </w:r>
        <w:commentRangeEnd w:id="275"/>
        <w:r w:rsidR="00D311C6">
          <w:rPr>
            <w:rStyle w:val="CommentReference"/>
            <w:rFonts w:eastAsiaTheme="minorHAnsi" w:cstheme="minorBidi"/>
            <w:lang w:eastAsia="en-US"/>
          </w:rPr>
          <w:commentReference w:id="275"/>
        </w:r>
      </w:ins>
    </w:p>
    <w:p w14:paraId="12E64997" w14:textId="77777777" w:rsidR="000B43AA" w:rsidRDefault="000B43AA" w:rsidP="00AE1361">
      <w:pPr>
        <w:spacing w:line="480" w:lineRule="auto"/>
        <w:rPr>
          <w:ins w:id="277" w:author="Wu, Steve (NIH/NIEHS) [E]" w:date="2021-10-12T13:11:00Z"/>
          <w:color w:val="000000"/>
        </w:rPr>
      </w:pPr>
    </w:p>
    <w:p w14:paraId="74BC7DA6" w14:textId="4AD5B655" w:rsidR="0000000F" w:rsidRDefault="00E077CE" w:rsidP="00AE1361">
      <w:pPr>
        <w:spacing w:line="480" w:lineRule="auto"/>
        <w:rPr>
          <w:ins w:id="278" w:author="Pierre Bushel" w:date="2021-10-11T10:57:00Z"/>
          <w:color w:val="000000"/>
        </w:rPr>
      </w:pPr>
      <w:r>
        <w:rPr>
          <w:color w:val="000000"/>
        </w:rPr>
        <w:t xml:space="preserve">The app comes </w:t>
      </w:r>
      <w:ins w:id="279" w:author="Pierre Bushel" w:date="2021-10-11T10:56:00Z">
        <w:r w:rsidR="00E21CF9">
          <w:rPr>
            <w:color w:val="000000"/>
          </w:rPr>
          <w:t xml:space="preserve">packaged </w:t>
        </w:r>
      </w:ins>
      <w:r>
        <w:rPr>
          <w:color w:val="000000"/>
        </w:rPr>
        <w:t>with a sample data file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/sampleDAT.txt</w:t>
      </w:r>
      <w:r>
        <w:rPr>
          <w:color w:val="000000"/>
        </w:rPr>
        <w:t xml:space="preserve">”. When the SEM tab is selected (Figure 2), this data </w:t>
      </w:r>
      <w:r w:rsidR="00254FBF">
        <w:rPr>
          <w:color w:val="000000"/>
        </w:rPr>
        <w:t xml:space="preserve">file </w:t>
      </w:r>
      <w:r>
        <w:rPr>
          <w:color w:val="000000"/>
        </w:rPr>
        <w:t>will be loaded</w:t>
      </w:r>
      <w:del w:id="280" w:author="Pierre Bushel" w:date="2021-10-11T10:56:00Z">
        <w:r w:rsidDel="00E21CF9">
          <w:rPr>
            <w:color w:val="000000"/>
          </w:rPr>
          <w:delText xml:space="preserve">, </w:delText>
        </w:r>
      </w:del>
      <w:ins w:id="281" w:author="Pierre Bushel" w:date="2021-10-11T10:56:00Z">
        <w:r w:rsidR="00E21CF9">
          <w:rPr>
            <w:color w:val="000000"/>
          </w:rPr>
          <w:t xml:space="preserve"> and </w:t>
        </w:r>
      </w:ins>
      <w:r>
        <w:rPr>
          <w:color w:val="000000"/>
        </w:rPr>
        <w:t xml:space="preserve">users can select three variables from the </w:t>
      </w:r>
      <w:r w:rsidR="0000000F">
        <w:rPr>
          <w:color w:val="000000"/>
        </w:rPr>
        <w:t>drop-down</w:t>
      </w:r>
      <w:r>
        <w:rPr>
          <w:color w:val="000000"/>
        </w:rPr>
        <w:t xml:space="preserve"> list to test the SEM model. The SEMIPs </w:t>
      </w:r>
      <w:del w:id="282" w:author="Pierre Bushel" w:date="2021-10-11T10:56:00Z">
        <w:r w:rsidDel="00E21CF9">
          <w:rPr>
            <w:color w:val="000000"/>
          </w:rPr>
          <w:delText xml:space="preserve">App </w:delText>
        </w:r>
      </w:del>
      <w:ins w:id="283" w:author="Pierre Bushel" w:date="2021-10-11T10:56:00Z">
        <w:r w:rsidR="00E21CF9">
          <w:rPr>
            <w:color w:val="000000"/>
          </w:rPr>
          <w:t xml:space="preserve">app </w:t>
        </w:r>
      </w:ins>
      <w:r>
        <w:rPr>
          <w:color w:val="000000"/>
        </w:rPr>
        <w:t>al</w:t>
      </w:r>
      <w:r w:rsidR="0000000F">
        <w:rPr>
          <w:color w:val="000000"/>
        </w:rPr>
        <w:t>so provides</w:t>
      </w:r>
      <w:r>
        <w:rPr>
          <w:color w:val="000000"/>
        </w:rPr>
        <w:t xml:space="preserve"> a data file template “</w:t>
      </w:r>
      <w:proofErr w:type="spellStart"/>
      <w:r w:rsidRPr="00E077CE">
        <w:rPr>
          <w:lang w:eastAsia="en-US"/>
        </w:rPr>
        <w:t>app_installation_dir</w:t>
      </w:r>
      <w:proofErr w:type="spellEnd"/>
      <w:r w:rsidRPr="00E077CE">
        <w:rPr>
          <w:lang w:eastAsia="en-US"/>
        </w:rPr>
        <w:t>/</w:t>
      </w:r>
      <w:proofErr w:type="spellStart"/>
      <w:r w:rsidRPr="00E077CE">
        <w:rPr>
          <w:lang w:eastAsia="en-US"/>
        </w:rPr>
        <w:t>dataSEM</w:t>
      </w:r>
      <w:proofErr w:type="spellEnd"/>
      <w:r w:rsidRPr="00E077CE">
        <w:rPr>
          <w:lang w:eastAsia="en-US"/>
        </w:rPr>
        <w:t>/</w:t>
      </w:r>
      <w:r>
        <w:rPr>
          <w:lang w:eastAsia="en-US"/>
        </w:rPr>
        <w:t>_</w:t>
      </w:r>
      <w:r w:rsidRPr="00E077CE">
        <w:rPr>
          <w:lang w:eastAsia="en-US"/>
        </w:rPr>
        <w:t>sampleDAT.txt</w:t>
      </w:r>
      <w:r>
        <w:rPr>
          <w:color w:val="000000"/>
        </w:rPr>
        <w:t>”</w:t>
      </w:r>
      <w:r w:rsidR="0000000F">
        <w:rPr>
          <w:color w:val="000000"/>
        </w:rPr>
        <w:t xml:space="preserve"> that users can modify and save as “sampleDAT.txt” to overwrite the default data. As a result, </w:t>
      </w:r>
      <w:ins w:id="284" w:author="Pierre Bushel" w:date="2021-10-11T10:57:00Z">
        <w:r w:rsidR="00E21CF9">
          <w:rPr>
            <w:color w:val="000000"/>
          </w:rPr>
          <w:t xml:space="preserve">the </w:t>
        </w:r>
      </w:ins>
      <w:r w:rsidR="0000000F">
        <w:rPr>
          <w:color w:val="000000"/>
        </w:rPr>
        <w:t xml:space="preserve">users’ data will be loaded when the </w:t>
      </w:r>
      <w:del w:id="285" w:author="Pierre Bushel" w:date="2021-10-11T10:57:00Z">
        <w:r w:rsidR="0000000F" w:rsidDel="00E21CF9">
          <w:rPr>
            <w:color w:val="000000"/>
          </w:rPr>
          <w:delText xml:space="preserve">App </w:delText>
        </w:r>
      </w:del>
      <w:ins w:id="286" w:author="Pierre Bushel" w:date="2021-10-11T10:57:00Z">
        <w:r w:rsidR="00E21CF9">
          <w:rPr>
            <w:color w:val="000000"/>
          </w:rPr>
          <w:t xml:space="preserve">app </w:t>
        </w:r>
      </w:ins>
      <w:r w:rsidR="0000000F">
        <w:rPr>
          <w:color w:val="000000"/>
        </w:rPr>
        <w:t xml:space="preserve">is launched </w:t>
      </w:r>
      <w:del w:id="287" w:author="Pierre Bushel" w:date="2021-10-11T10:57:00Z">
        <w:r w:rsidR="0000000F" w:rsidDel="00E21CF9">
          <w:rPr>
            <w:color w:val="000000"/>
          </w:rPr>
          <w:delText>next time</w:delText>
        </w:r>
      </w:del>
      <w:ins w:id="288" w:author="Pierre Bushel" w:date="2021-10-11T10:57:00Z">
        <w:r w:rsidR="00E21CF9">
          <w:rPr>
            <w:color w:val="000000"/>
          </w:rPr>
          <w:t>subsequently</w:t>
        </w:r>
      </w:ins>
      <w:r w:rsidR="0000000F">
        <w:rPr>
          <w:color w:val="000000"/>
        </w:rPr>
        <w:t>. Users can save the modeling figure</w:t>
      </w:r>
      <w:r w:rsidR="00254FBF">
        <w:rPr>
          <w:color w:val="000000"/>
        </w:rPr>
        <w:t>s</w:t>
      </w:r>
      <w:r w:rsidR="0000000F">
        <w:rPr>
          <w:color w:val="000000"/>
        </w:rPr>
        <w:t xml:space="preserve"> and all fitting statistics from the app.</w:t>
      </w:r>
    </w:p>
    <w:p w14:paraId="77578D1F" w14:textId="77777777" w:rsidR="00E21CF9" w:rsidRDefault="00E21CF9" w:rsidP="00AE1361">
      <w:pPr>
        <w:spacing w:line="480" w:lineRule="auto"/>
        <w:rPr>
          <w:color w:val="000000"/>
        </w:rPr>
      </w:pPr>
    </w:p>
    <w:p w14:paraId="7DE00DE9" w14:textId="64AB09B5" w:rsidR="00197909" w:rsidRDefault="00FE6816" w:rsidP="00464C8E">
      <w:pPr>
        <w:pStyle w:val="Heading2"/>
        <w:tabs>
          <w:tab w:val="clear" w:pos="567"/>
        </w:tabs>
        <w:ind w:left="562" w:hanging="562"/>
      </w:pPr>
      <w:r w:rsidRPr="00C84EE8">
        <w:t xml:space="preserve">Bootstrap </w:t>
      </w:r>
      <w:r w:rsidR="00357DBA">
        <w:t>S</w:t>
      </w:r>
      <w:r w:rsidRPr="00C84EE8">
        <w:t>imulation</w:t>
      </w:r>
    </w:p>
    <w:p w14:paraId="62A2066A" w14:textId="6ACA53C6" w:rsidR="00197909" w:rsidRDefault="733FF151" w:rsidP="1FDA6FA8">
      <w:pPr>
        <w:spacing w:line="480" w:lineRule="auto"/>
        <w:rPr>
          <w:ins w:id="289" w:author="Pierre Bushel" w:date="2021-10-11T11:08:00Z"/>
          <w:lang w:eastAsia="en-US"/>
        </w:rPr>
      </w:pPr>
      <w:r w:rsidRPr="1FDA6FA8">
        <w:rPr>
          <w:lang w:eastAsia="en-US"/>
        </w:rPr>
        <w:lastRenderedPageBreak/>
        <w:t xml:space="preserve">The third feature (the </w:t>
      </w:r>
      <w:ins w:id="290" w:author="Pierre Bushel" w:date="2021-10-11T10:58:00Z">
        <w:r w:rsidR="00A61077">
          <w:rPr>
            <w:lang w:eastAsia="en-US"/>
          </w:rPr>
          <w:t>“</w:t>
        </w:r>
      </w:ins>
      <w:del w:id="291" w:author="Pierre Bushel" w:date="2021-10-11T10:58:00Z">
        <w:r w:rsidRPr="1FDA6FA8" w:rsidDel="00A61077">
          <w:rPr>
            <w:lang w:eastAsia="en-US"/>
          </w:rPr>
          <w:delText xml:space="preserve">bootstrap </w:delText>
        </w:r>
      </w:del>
      <w:ins w:id="292" w:author="Pierre Bushel" w:date="2021-10-11T10:58:00Z">
        <w:r w:rsidR="00A61077">
          <w:rPr>
            <w:lang w:eastAsia="en-US"/>
          </w:rPr>
          <w:t>B</w:t>
        </w:r>
        <w:r w:rsidR="00A61077" w:rsidRPr="1FDA6FA8">
          <w:rPr>
            <w:lang w:eastAsia="en-US"/>
          </w:rPr>
          <w:t>ootstrap</w:t>
        </w:r>
        <w:r w:rsidR="00A61077">
          <w:rPr>
            <w:lang w:eastAsia="en-US"/>
          </w:rPr>
          <w:t>”</w:t>
        </w:r>
        <w:r w:rsidR="00A61077" w:rsidRPr="1FDA6FA8">
          <w:rPr>
            <w:lang w:eastAsia="en-US"/>
          </w:rPr>
          <w:t xml:space="preserve"> </w:t>
        </w:r>
      </w:ins>
      <w:r w:rsidRPr="1FDA6FA8">
        <w:rPr>
          <w:lang w:eastAsia="en-US"/>
        </w:rPr>
        <w:t xml:space="preserve">tab shown in Figure 2) assesses the potential impact from a perturbation on </w:t>
      </w:r>
      <w:r w:rsidR="11BD3873" w:rsidRPr="1FDA6FA8">
        <w:t xml:space="preserve">the proposed genetic network such as removing a downstream molecular pathway or the gene signature of a </w:t>
      </w:r>
      <w:r w:rsidR="1F4CCDCB" w:rsidRPr="1FDA6FA8">
        <w:t>downstream</w:t>
      </w:r>
      <w:r w:rsidR="11BD3873" w:rsidRPr="1FDA6FA8">
        <w:t xml:space="preserve"> effector from the upstream regulator</w:t>
      </w:r>
      <w:r w:rsidRPr="1FDA6FA8">
        <w:rPr>
          <w:lang w:eastAsia="en-US"/>
        </w:rPr>
        <w:t xml:space="preserve">. We implemented a two-class (elimination with or without replacement) bootstrap resampling for statistical inference (Figure </w:t>
      </w:r>
      <w:r w:rsidR="00705368">
        <w:rPr>
          <w:lang w:eastAsia="en-US"/>
        </w:rPr>
        <w:t>3</w:t>
      </w:r>
      <w:r w:rsidRPr="1FDA6FA8">
        <w:rPr>
          <w:lang w:eastAsia="en-US"/>
        </w:rPr>
        <w:t>), which eliminates unrelated signatures and provides statistical significance to the SEM fitting. For this feature, it is assumed that the user</w:t>
      </w:r>
      <w:del w:id="293" w:author="Pierre Bushel" w:date="2021-10-11T10:58:00Z">
        <w:r w:rsidRPr="1FDA6FA8" w:rsidDel="00A61077">
          <w:rPr>
            <w:lang w:eastAsia="en-US"/>
          </w:rPr>
          <w:delText>s</w:delText>
        </w:r>
      </w:del>
      <w:r w:rsidRPr="1FDA6FA8">
        <w:rPr>
          <w:lang w:eastAsia="en-US"/>
        </w:rPr>
        <w:t xml:space="preserve"> </w:t>
      </w:r>
      <w:del w:id="294" w:author="Pierre Bushel" w:date="2021-10-11T10:58:00Z">
        <w:r w:rsidRPr="1FDA6FA8" w:rsidDel="00A61077">
          <w:rPr>
            <w:lang w:eastAsia="en-US"/>
          </w:rPr>
          <w:delText xml:space="preserve">have </w:delText>
        </w:r>
      </w:del>
      <w:ins w:id="295" w:author="Pierre Bushel" w:date="2021-10-11T10:58:00Z">
        <w:r w:rsidR="00A61077" w:rsidRPr="1FDA6FA8">
          <w:rPr>
            <w:lang w:eastAsia="en-US"/>
          </w:rPr>
          <w:t>ha</w:t>
        </w:r>
        <w:r w:rsidR="00A61077">
          <w:rPr>
            <w:lang w:eastAsia="en-US"/>
          </w:rPr>
          <w:t>s</w:t>
        </w:r>
        <w:r w:rsidR="00A61077" w:rsidRPr="1FDA6FA8">
          <w:rPr>
            <w:lang w:eastAsia="en-US"/>
          </w:rPr>
          <w:t xml:space="preserve"> </w:t>
        </w:r>
      </w:ins>
      <w:r w:rsidRPr="1FDA6FA8">
        <w:rPr>
          <w:lang w:eastAsia="en-US"/>
        </w:rPr>
        <w:t>successfully run a T</w:t>
      </w:r>
      <w:r w:rsidR="00C61AF4">
        <w:rPr>
          <w:lang w:eastAsia="en-US"/>
        </w:rPr>
        <w:t>-</w:t>
      </w:r>
      <w:del w:id="296" w:author="Pierre Bushel" w:date="2021-10-11T12:26:00Z">
        <w:r w:rsidRPr="1FDA6FA8" w:rsidDel="00C2729A">
          <w:rPr>
            <w:lang w:eastAsia="en-US"/>
          </w:rPr>
          <w:delText xml:space="preserve">score </w:delText>
        </w:r>
      </w:del>
      <w:ins w:id="297" w:author="Pierre Bushel" w:date="2021-10-11T12:26:00Z">
        <w:r w:rsidR="00C2729A">
          <w:rPr>
            <w:lang w:eastAsia="en-US"/>
          </w:rPr>
          <w:t>S</w:t>
        </w:r>
        <w:r w:rsidR="00C2729A" w:rsidRPr="1FDA6FA8">
          <w:rPr>
            <w:lang w:eastAsia="en-US"/>
          </w:rPr>
          <w:t xml:space="preserve">core </w:t>
        </w:r>
      </w:ins>
      <w:r w:rsidRPr="1FDA6FA8">
        <w:rPr>
          <w:lang w:eastAsia="en-US"/>
        </w:rPr>
        <w:t>analysis. The user</w:t>
      </w:r>
      <w:del w:id="298" w:author="Pierre Bushel" w:date="2021-10-11T10:58:00Z">
        <w:r w:rsidRPr="1FDA6FA8" w:rsidDel="00A61077">
          <w:rPr>
            <w:lang w:eastAsia="en-US"/>
          </w:rPr>
          <w:delText>s</w:delText>
        </w:r>
      </w:del>
      <w:r w:rsidRPr="1FDA6FA8">
        <w:rPr>
          <w:lang w:eastAsia="en-US"/>
        </w:rPr>
        <w:t xml:space="preserve"> also need to enter the signatures associated with the downstream system of interest to evaluate. To improve the rigor of the statistical test, it is recommended to run the bootstrap a minimum of 1,000 </w:t>
      </w:r>
      <w:del w:id="299" w:author="Pierre Bushel" w:date="2021-10-11T11:08:00Z">
        <w:r w:rsidRPr="1FDA6FA8" w:rsidDel="00E93FE8">
          <w:rPr>
            <w:lang w:eastAsia="en-US"/>
          </w:rPr>
          <w:delText>times</w:delText>
        </w:r>
      </w:del>
      <w:ins w:id="300" w:author="Pierre Bushel" w:date="2021-10-11T11:08:00Z">
        <w:r w:rsidR="00E93FE8">
          <w:rPr>
            <w:lang w:eastAsia="en-US"/>
          </w:rPr>
          <w:t xml:space="preserve">iterations </w:t>
        </w:r>
      </w:ins>
      <w:ins w:id="301" w:author="Pierre Bushel" w:date="2021-10-11T11:00:00Z">
        <w:r w:rsidR="00214019">
          <w:rPr>
            <w:lang w:eastAsia="en-US"/>
          </w:rPr>
          <w:t xml:space="preserve">to </w:t>
        </w:r>
      </w:ins>
      <w:ins w:id="302" w:author="Pierre Bushel" w:date="2021-10-11T11:01:00Z">
        <w:r w:rsidR="00214019">
          <w:rPr>
            <w:lang w:eastAsia="en-US"/>
          </w:rPr>
          <w:t xml:space="preserve">potentially </w:t>
        </w:r>
      </w:ins>
      <w:ins w:id="303" w:author="Pierre Bushel" w:date="2021-10-11T11:00:00Z">
        <w:r w:rsidR="00214019">
          <w:rPr>
            <w:lang w:eastAsia="en-US"/>
          </w:rPr>
          <w:t xml:space="preserve">obtain a </w:t>
        </w:r>
        <w:r w:rsidR="00214019" w:rsidRPr="00214019">
          <w:rPr>
            <w:i/>
            <w:iCs/>
            <w:lang w:eastAsia="en-US"/>
            <w:rPrChange w:id="304" w:author="Pierre Bushel" w:date="2021-10-11T11:01:00Z">
              <w:rPr>
                <w:lang w:eastAsia="en-US"/>
              </w:rPr>
            </w:rPrChange>
          </w:rPr>
          <w:t>p</w:t>
        </w:r>
        <w:r w:rsidR="00214019">
          <w:rPr>
            <w:lang w:eastAsia="en-US"/>
          </w:rPr>
          <w:t xml:space="preserve">-value </w:t>
        </w:r>
      </w:ins>
      <w:ins w:id="305" w:author="Pierre Bushel" w:date="2021-10-11T11:07:00Z">
        <w:r w:rsidR="00E93FE8">
          <w:rPr>
            <w:lang w:eastAsia="en-US"/>
          </w:rPr>
          <w:t>as small as</w:t>
        </w:r>
      </w:ins>
      <w:ins w:id="306" w:author="Pierre Bushel" w:date="2021-10-11T11:00:00Z">
        <w:r w:rsidR="00214019">
          <w:rPr>
            <w:lang w:eastAsia="en-US"/>
          </w:rPr>
          <w:t xml:space="preserve"> 0.001</w:t>
        </w:r>
      </w:ins>
      <w:r w:rsidRPr="1FDA6FA8">
        <w:rPr>
          <w:lang w:eastAsia="en-US"/>
        </w:rPr>
        <w:t xml:space="preserve">. </w:t>
      </w:r>
      <w:ins w:id="307" w:author="Pierre Bushel" w:date="2021-10-11T11:06:00Z">
        <w:r w:rsidR="00E93FE8">
          <w:rPr>
            <w:lang w:eastAsia="en-US"/>
          </w:rPr>
          <w:t xml:space="preserve">Since </w:t>
        </w:r>
      </w:ins>
      <w:del w:id="308" w:author="Pierre Bushel" w:date="2021-10-11T11:06:00Z">
        <w:r w:rsidR="2132E5B0" w:rsidRPr="1FDA6FA8" w:rsidDel="00E93FE8">
          <w:rPr>
            <w:lang w:eastAsia="en-US"/>
          </w:rPr>
          <w:delText xml:space="preserve">This </w:delText>
        </w:r>
      </w:del>
      <w:ins w:id="309" w:author="Pierre Bushel" w:date="2021-10-11T11:06:00Z">
        <w:r w:rsidR="00E93FE8">
          <w:rPr>
            <w:lang w:eastAsia="en-US"/>
          </w:rPr>
          <w:t>t</w:t>
        </w:r>
        <w:r w:rsidR="00E93FE8" w:rsidRPr="1FDA6FA8">
          <w:rPr>
            <w:lang w:eastAsia="en-US"/>
          </w:rPr>
          <w:t xml:space="preserve">his </w:t>
        </w:r>
      </w:ins>
      <w:r w:rsidR="2132E5B0" w:rsidRPr="1FDA6FA8">
        <w:rPr>
          <w:lang w:eastAsia="en-US"/>
        </w:rPr>
        <w:t xml:space="preserve">feature involves bootstrapping simulation, it </w:t>
      </w:r>
      <w:del w:id="310" w:author="Pierre Bushel" w:date="2021-10-11T11:06:00Z">
        <w:r w:rsidR="2132E5B0" w:rsidRPr="1FDA6FA8" w:rsidDel="00E93FE8">
          <w:rPr>
            <w:lang w:eastAsia="en-US"/>
          </w:rPr>
          <w:delText xml:space="preserve">needs </w:delText>
        </w:r>
      </w:del>
      <w:ins w:id="311" w:author="Pierre Bushel" w:date="2021-10-11T11:06:00Z">
        <w:r w:rsidR="00E93FE8">
          <w:rPr>
            <w:lang w:eastAsia="en-US"/>
          </w:rPr>
          <w:t>requires</w:t>
        </w:r>
        <w:r w:rsidR="00E93FE8" w:rsidRPr="1FDA6FA8">
          <w:rPr>
            <w:lang w:eastAsia="en-US"/>
          </w:rPr>
          <w:t xml:space="preserve"> </w:t>
        </w:r>
      </w:ins>
      <w:r w:rsidR="2132E5B0" w:rsidRPr="1FDA6FA8">
        <w:rPr>
          <w:lang w:eastAsia="en-US"/>
        </w:rPr>
        <w:t xml:space="preserve">multicore hardware and can take </w:t>
      </w:r>
      <w:del w:id="312" w:author="Pierre Bushel" w:date="2021-10-11T11:07:00Z">
        <w:r w:rsidR="2132E5B0" w:rsidRPr="1FDA6FA8" w:rsidDel="00E93FE8">
          <w:rPr>
            <w:lang w:eastAsia="en-US"/>
          </w:rPr>
          <w:delText>more times</w:delText>
        </w:r>
      </w:del>
      <w:ins w:id="313" w:author="Pierre Bushel" w:date="2021-10-11T11:07:00Z">
        <w:r w:rsidR="00E93FE8">
          <w:rPr>
            <w:lang w:eastAsia="en-US"/>
          </w:rPr>
          <w:t>longer to complete the computations</w:t>
        </w:r>
      </w:ins>
      <w:r w:rsidR="2132E5B0" w:rsidRPr="1FDA6FA8">
        <w:rPr>
          <w:lang w:eastAsia="en-US"/>
        </w:rPr>
        <w:t xml:space="preserve"> depending on how many iterations </w:t>
      </w:r>
      <w:ins w:id="314" w:author="Pierre Bushel" w:date="2021-10-11T11:08:00Z">
        <w:r w:rsidR="00E93FE8">
          <w:rPr>
            <w:lang w:eastAsia="en-US"/>
          </w:rPr>
          <w:t xml:space="preserve">the </w:t>
        </w:r>
      </w:ins>
      <w:r w:rsidR="2132E5B0" w:rsidRPr="1FDA6FA8">
        <w:rPr>
          <w:lang w:eastAsia="en-US"/>
        </w:rPr>
        <w:t>user</w:t>
      </w:r>
      <w:del w:id="315" w:author="Pierre Bushel" w:date="2021-10-11T11:08:00Z">
        <w:r w:rsidR="2132E5B0" w:rsidRPr="1FDA6FA8" w:rsidDel="00E93FE8">
          <w:rPr>
            <w:lang w:eastAsia="en-US"/>
          </w:rPr>
          <w:delText>s</w:delText>
        </w:r>
      </w:del>
      <w:r w:rsidR="2132E5B0" w:rsidRPr="1FDA6FA8">
        <w:rPr>
          <w:lang w:eastAsia="en-US"/>
        </w:rPr>
        <w:t xml:space="preserve"> choose.</w:t>
      </w:r>
    </w:p>
    <w:p w14:paraId="7901A10C" w14:textId="77777777" w:rsidR="00E93FE8" w:rsidRDefault="00E93FE8" w:rsidP="1FDA6FA8">
      <w:pPr>
        <w:spacing w:line="480" w:lineRule="auto"/>
        <w:rPr>
          <w:lang w:eastAsia="en-US"/>
        </w:rPr>
      </w:pPr>
    </w:p>
    <w:p w14:paraId="4CD516D3" w14:textId="77777777" w:rsidR="00197909" w:rsidRDefault="00FE6816" w:rsidP="0091725F">
      <w:pPr>
        <w:pStyle w:val="Heading2"/>
        <w:tabs>
          <w:tab w:val="clear" w:pos="567"/>
        </w:tabs>
        <w:ind w:left="562" w:hanging="562"/>
      </w:pPr>
      <w:r w:rsidRPr="00F03004">
        <w:t>Sample Data</w:t>
      </w:r>
    </w:p>
    <w:p w14:paraId="232E3A0E" w14:textId="5DDAD2DA" w:rsidR="00197909" w:rsidRDefault="00F03004" w:rsidP="00925F33">
      <w:pPr>
        <w:spacing w:line="480" w:lineRule="auto"/>
        <w:rPr>
          <w:ins w:id="316" w:author="Pierre Bushel" w:date="2021-10-11T11:11:00Z"/>
          <w:lang w:eastAsia="en-US"/>
        </w:rPr>
      </w:pPr>
      <w:r>
        <w:t xml:space="preserve">The SEMIPs </w:t>
      </w:r>
      <w:del w:id="317" w:author="Pierre Bushel" w:date="2021-10-11T11:09:00Z">
        <w:r w:rsidDel="00AA57D0">
          <w:delText xml:space="preserve">App </w:delText>
        </w:r>
      </w:del>
      <w:ins w:id="318" w:author="Pierre Bushel" w:date="2021-10-11T11:09:00Z">
        <w:r w:rsidR="00AA57D0">
          <w:t xml:space="preserve">app </w:t>
        </w:r>
      </w:ins>
      <w:del w:id="319" w:author="Pierre Bushel" w:date="2021-10-11T11:09:00Z">
        <w:r w:rsidDel="00AA57D0">
          <w:delText xml:space="preserve">comes </w:delText>
        </w:r>
      </w:del>
      <w:ins w:id="320" w:author="Pierre Bushel" w:date="2021-10-11T11:09:00Z">
        <w:r w:rsidR="00AA57D0">
          <w:t xml:space="preserve">is packaged </w:t>
        </w:r>
      </w:ins>
      <w:r>
        <w:t xml:space="preserve">with </w:t>
      </w:r>
      <w:r w:rsidR="00C72C26">
        <w:t xml:space="preserve">four </w:t>
      </w:r>
      <w:del w:id="321" w:author="Pierre Bushel" w:date="2021-10-11T11:09:00Z">
        <w:r w:rsidR="00C72C26" w:rsidDel="003E02B7">
          <w:delText xml:space="preserve">sets of </w:delText>
        </w:r>
      </w:del>
      <w:r>
        <w:t>test</w:t>
      </w:r>
      <w:del w:id="322" w:author="Pierre Bushel" w:date="2021-10-11T11:10:00Z">
        <w:r w:rsidDel="003E02B7">
          <w:delText>ing</w:delText>
        </w:r>
      </w:del>
      <w:r>
        <w:t xml:space="preserve"> data</w:t>
      </w:r>
      <w:del w:id="323" w:author="Pierre Bushel" w:date="2021-10-11T11:21:00Z">
        <w:r w:rsidDel="00D27513">
          <w:delText xml:space="preserve"> </w:delText>
        </w:r>
      </w:del>
      <w:ins w:id="324" w:author="Pierre Bushel" w:date="2021-10-11T11:10:00Z">
        <w:r w:rsidR="003E02B7">
          <w:t xml:space="preserve">sets </w:t>
        </w:r>
      </w:ins>
      <w:r>
        <w:t xml:space="preserve">and data templates for </w:t>
      </w:r>
      <w:ins w:id="325" w:author="Pierre Bushel" w:date="2021-10-11T11:10:00Z">
        <w:r w:rsidR="003E02B7">
          <w:t xml:space="preserve">the </w:t>
        </w:r>
      </w:ins>
      <w:r>
        <w:t xml:space="preserve">user to </w:t>
      </w:r>
      <w:del w:id="326" w:author="Pierre Bushel" w:date="2021-10-11T11:10:00Z">
        <w:r w:rsidDel="003E02B7">
          <w:delText>use</w:delText>
        </w:r>
        <w:r w:rsidR="00C72C26" w:rsidDel="003E02B7">
          <w:delText xml:space="preserve"> </w:delText>
        </w:r>
      </w:del>
      <w:ins w:id="327" w:author="Pierre Bushel" w:date="2021-10-11T11:10:00Z">
        <w:r w:rsidR="003E02B7">
          <w:t xml:space="preserve">test </w:t>
        </w:r>
      </w:ins>
      <w:r w:rsidR="00C72C26">
        <w:t xml:space="preserve">the </w:t>
      </w:r>
      <w:del w:id="328" w:author="Pierre Bushel" w:date="2021-10-11T11:10:00Z">
        <w:r w:rsidR="00C72C26" w:rsidDel="003E02B7">
          <w:delText xml:space="preserve">application </w:delText>
        </w:r>
      </w:del>
      <w:ins w:id="329" w:author="Pierre Bushel" w:date="2021-10-11T11:10:00Z">
        <w:r w:rsidR="003E02B7">
          <w:t xml:space="preserve">app </w:t>
        </w:r>
      </w:ins>
      <w:r w:rsidR="00C72C26">
        <w:t xml:space="preserve">and further modify </w:t>
      </w:r>
      <w:ins w:id="330" w:author="Pierre Bushel" w:date="2021-10-11T11:11:00Z">
        <w:r w:rsidR="00E41610">
          <w:t xml:space="preserve">to suit </w:t>
        </w:r>
      </w:ins>
      <w:r w:rsidR="00C72C26">
        <w:t xml:space="preserve">their own </w:t>
      </w:r>
      <w:del w:id="331" w:author="Pierre Bushel" w:date="2021-10-11T11:11:00Z">
        <w:r w:rsidR="00C72C26" w:rsidDel="00E41610">
          <w:delText>data</w:delText>
        </w:r>
      </w:del>
      <w:ins w:id="332" w:author="Pierre Bushel" w:date="2021-10-11T11:11:00Z">
        <w:r w:rsidR="00E41610">
          <w:t>study</w:t>
        </w:r>
      </w:ins>
      <w:del w:id="333" w:author="Pierre Bushel" w:date="2021-10-11T11:10:00Z">
        <w:r w:rsidR="00C72C26" w:rsidDel="003E02B7">
          <w:delText xml:space="preserve"> for any customized research projects</w:delText>
        </w:r>
      </w:del>
      <w:r w:rsidR="00C72C26">
        <w:t xml:space="preserve">. </w:t>
      </w:r>
      <w:del w:id="334" w:author="Pierre Bushel" w:date="2021-10-11T11:11:00Z">
        <w:r w:rsidR="00C72C26" w:rsidDel="003E02B7">
          <w:delText xml:space="preserve">They </w:delText>
        </w:r>
      </w:del>
      <w:ins w:id="335" w:author="Pierre Bushel" w:date="2021-10-11T11:11:00Z">
        <w:r w:rsidR="003E02B7">
          <w:t xml:space="preserve">The test data </w:t>
        </w:r>
      </w:ins>
      <w:r w:rsidR="00C72C26">
        <w:t xml:space="preserve">are located at </w:t>
      </w:r>
      <w:proofErr w:type="spellStart"/>
      <w:r w:rsidR="00C72C26" w:rsidRPr="00C72C26">
        <w:rPr>
          <w:lang w:eastAsia="en-US"/>
        </w:rPr>
        <w:t>app_installation_dir</w:t>
      </w:r>
      <w:proofErr w:type="spellEnd"/>
      <w:r w:rsidR="00C72C26" w:rsidRPr="00C72C26">
        <w:rPr>
          <w:lang w:eastAsia="en-US"/>
        </w:rPr>
        <w:t>/</w:t>
      </w:r>
      <w:proofErr w:type="spellStart"/>
      <w:r w:rsidR="00C72C26">
        <w:rPr>
          <w:lang w:eastAsia="en-US"/>
        </w:rPr>
        <w:t>testD</w:t>
      </w:r>
      <w:r w:rsidR="00C72C26" w:rsidRPr="00C72C26">
        <w:rPr>
          <w:lang w:eastAsia="en-US"/>
        </w:rPr>
        <w:t>ata</w:t>
      </w:r>
      <w:proofErr w:type="spellEnd"/>
      <w:r w:rsidR="00C72C26">
        <w:rPr>
          <w:lang w:eastAsia="en-US"/>
        </w:rPr>
        <w:t>.</w:t>
      </w:r>
    </w:p>
    <w:p w14:paraId="476E9495" w14:textId="77777777" w:rsidR="00E41610" w:rsidRDefault="00E41610" w:rsidP="00925F33">
      <w:pPr>
        <w:spacing w:line="480" w:lineRule="auto"/>
        <w:rPr>
          <w:lang w:eastAsia="en-US"/>
        </w:rPr>
      </w:pPr>
    </w:p>
    <w:p w14:paraId="683C22E0" w14:textId="6A8AC671" w:rsidR="00197909" w:rsidRDefault="00FE6816" w:rsidP="0091725F">
      <w:pPr>
        <w:pStyle w:val="Heading2"/>
        <w:tabs>
          <w:tab w:val="clear" w:pos="567"/>
        </w:tabs>
        <w:ind w:left="562" w:hanging="562"/>
      </w:pPr>
      <w:r w:rsidRPr="00925F33">
        <w:t xml:space="preserve">Hardware and </w:t>
      </w:r>
      <w:r w:rsidR="00357DBA">
        <w:t>S</w:t>
      </w:r>
      <w:r w:rsidRPr="00925F33">
        <w:t xml:space="preserve">oftware </w:t>
      </w:r>
      <w:r w:rsidR="00357DBA">
        <w:t>R</w:t>
      </w:r>
      <w:r w:rsidRPr="00925F33">
        <w:t>equirement</w:t>
      </w:r>
      <w:r w:rsidR="00925F33">
        <w:t xml:space="preserve"> </w:t>
      </w:r>
    </w:p>
    <w:p w14:paraId="3A466E13" w14:textId="3F028D66" w:rsidR="00197909" w:rsidRDefault="00925F33" w:rsidP="00925F33">
      <w:pPr>
        <w:spacing w:line="480" w:lineRule="auto"/>
        <w:rPr>
          <w:ins w:id="336" w:author="Pierre Bushel" w:date="2021-10-11T11:15:00Z"/>
          <w:bCs/>
        </w:rPr>
      </w:pPr>
      <w:r>
        <w:rPr>
          <w:color w:val="000000"/>
        </w:rPr>
        <w:t xml:space="preserve">SEMIPs was written in R with the Shiny package </w:t>
      </w:r>
      <w:r w:rsidR="00E0798B">
        <w:rPr>
          <w:color w:val="000000"/>
        </w:rPr>
        <w:fldChar w:fldCharType="begin"/>
      </w:r>
      <w:r w:rsidR="00E0798B">
        <w:rPr>
          <w:color w:val="000000"/>
        </w:rPr>
        <w:instrText xml:space="preserve"> ADDIN EN.CITE &lt;EndNote&gt;&lt;Cite&gt;&lt;Author&gt;Rstudio&lt;/Author&gt;&lt;Year&gt;2014&lt;/Year&gt;&lt;RecNum&gt;11&lt;/RecNum&gt;&lt;DisplayText&gt;(Rstudio 2014)&lt;/DisplayText&gt;&lt;record&gt;&lt;rec-number&gt;11&lt;/rec-number&gt;&lt;foreign-keys&gt;&lt;key app="EN" db-id="sxv005z2952x99ep50ipxrr6svvapw2pepsf" timestamp="1619462192"&gt;11&lt;/key&gt;&lt;/foreign-keys&gt;&lt;ref-type name="Journal Article"&gt;17&lt;/ref-type&gt;&lt;contributors&gt;&lt;authors&gt;&lt;author&gt;Rstudio, Inc&lt;/author&gt;&lt;/authors&gt;&lt;/contributors&gt;&lt;titles&gt;&lt;title&gt;Shinny: Easy web applications in R&lt;/title&gt;&lt;/titles&gt;&lt;dates&gt;&lt;year&gt;2014&lt;/year&gt;&lt;/dates&gt;&lt;urls&gt;&lt;related-urls&gt;&lt;url&gt;http://shiny.rstudio.com&lt;/url&gt;&lt;/related-urls&gt;&lt;/urls&gt;&lt;/record&gt;&lt;/Cite&gt;&lt;/EndNote&gt;</w:instrText>
      </w:r>
      <w:r w:rsidR="00E0798B">
        <w:rPr>
          <w:color w:val="000000"/>
        </w:rPr>
        <w:fldChar w:fldCharType="separate"/>
      </w:r>
      <w:r w:rsidR="00E0798B">
        <w:rPr>
          <w:noProof/>
          <w:color w:val="000000"/>
        </w:rPr>
        <w:t>(Rstudio 2014)</w:t>
      </w:r>
      <w:r w:rsidR="00E0798B">
        <w:rPr>
          <w:color w:val="000000"/>
        </w:rPr>
        <w:fldChar w:fldCharType="end"/>
      </w:r>
      <w:r>
        <w:rPr>
          <w:color w:val="000000"/>
        </w:rPr>
        <w:t xml:space="preserve"> that is known for its light weight web development framework with shiny-related features. </w:t>
      </w:r>
      <w:del w:id="337" w:author="Li, Jian-Liang (NIH/NIEHS) [E]" w:date="2021-10-12T15:24:00Z">
        <w:r w:rsidDel="00EF57C6">
          <w:rPr>
            <w:color w:val="000000"/>
          </w:rPr>
          <w:delText xml:space="preserve"> </w:delText>
        </w:r>
      </w:del>
      <w:r>
        <w:rPr>
          <w:color w:val="000000"/>
        </w:rPr>
        <w:t xml:space="preserve">The </w:t>
      </w:r>
      <w:proofErr w:type="spellStart"/>
      <w:r>
        <w:rPr>
          <w:color w:val="000000"/>
        </w:rPr>
        <w:t>lavaan</w:t>
      </w:r>
      <w:proofErr w:type="spellEnd"/>
      <w:r>
        <w:rPr>
          <w:color w:val="000000"/>
        </w:rPr>
        <w:t xml:space="preserve"> package </w:t>
      </w:r>
      <w:r w:rsidR="00E0798B">
        <w:rPr>
          <w:color w:val="000000"/>
        </w:rPr>
        <w:fldChar w:fldCharType="begin"/>
      </w:r>
      <w:r w:rsidR="00E0798B">
        <w:rPr>
          <w:color w:val="000000"/>
        </w:rPr>
        <w:instrText xml:space="preserve"> ADDIN EN.CITE &lt;EndNote&gt;&lt;Cite&gt;&lt;Author&gt;Rosseel&lt;/Author&gt;&lt;Year&gt;2018&lt;/Year&gt;&lt;RecNum&gt;6&lt;/RecNum&gt;&lt;DisplayText&gt;(Rosseel 2018)&lt;/DisplayText&gt;&lt;record&gt;&lt;rec-number&gt;6&lt;/rec-number&gt;&lt;foreign-keys&gt;&lt;key app="EN" db-id="sxv005z2952x99ep50ipxrr6svvapw2pepsf" timestamp="1601923541"&gt;6&lt;/key&gt;&lt;/foreign-keys&gt;&lt;ref-type name="Journal Article"&gt;17&lt;/ref-type&gt;&lt;contributors&gt;&lt;authors&gt;&lt;author&gt;Yves Rosseel&lt;/author&gt;&lt;/authors&gt;&lt;/contributors&gt;&lt;titles&gt;&lt;title&gt;Latent Variable Analysis&lt;/title&gt;&lt;/titles&gt;&lt;dates&gt;&lt;year&gt;2018&lt;/year&gt;&lt;/dates&gt;&lt;urls&gt;&lt;/urls&gt;&lt;/record&gt;&lt;/Cite&gt;&lt;/EndNote&gt;</w:instrText>
      </w:r>
      <w:r w:rsidR="00E0798B">
        <w:rPr>
          <w:color w:val="000000"/>
        </w:rPr>
        <w:fldChar w:fldCharType="separate"/>
      </w:r>
      <w:r w:rsidR="00E0798B">
        <w:rPr>
          <w:noProof/>
          <w:color w:val="000000"/>
        </w:rPr>
        <w:t>(Rosseel 2018)</w:t>
      </w:r>
      <w:r w:rsidR="00E0798B">
        <w:rPr>
          <w:color w:val="000000"/>
        </w:rPr>
        <w:fldChar w:fldCharType="end"/>
      </w:r>
      <w:r>
        <w:rPr>
          <w:color w:val="000000"/>
        </w:rPr>
        <w:t xml:space="preserve"> was used for the SEM</w:t>
      </w:r>
      <w:del w:id="338" w:author="Pierre Bushel" w:date="2021-10-11T11:12:00Z">
        <w:r w:rsidR="00FB2FE6" w:rsidDel="00CD70D9">
          <w:rPr>
            <w:color w:val="000000"/>
          </w:rPr>
          <w:delText xml:space="preserve">, </w:delText>
        </w:r>
      </w:del>
      <w:ins w:id="339" w:author="Pierre Bushel" w:date="2021-10-11T11:12:00Z">
        <w:r w:rsidR="00CD70D9">
          <w:rPr>
            <w:color w:val="000000"/>
          </w:rPr>
          <w:t xml:space="preserve">. </w:t>
        </w:r>
      </w:ins>
      <w:del w:id="340" w:author="Pierre Bushel" w:date="2021-10-11T11:12:00Z">
        <w:r w:rsidR="00FB2FE6" w:rsidDel="00CD70D9">
          <w:rPr>
            <w:color w:val="000000"/>
          </w:rPr>
          <w:delText xml:space="preserve">other </w:delText>
        </w:r>
      </w:del>
      <w:ins w:id="341" w:author="Pierre Bushel" w:date="2021-10-11T11:12:00Z">
        <w:r w:rsidR="00CD70D9">
          <w:rPr>
            <w:color w:val="000000"/>
          </w:rPr>
          <w:t>D</w:t>
        </w:r>
      </w:ins>
      <w:del w:id="342" w:author="Pierre Bushel" w:date="2021-10-11T11:12:00Z">
        <w:r w:rsidR="00FB2FE6" w:rsidDel="00CD70D9">
          <w:rPr>
            <w:color w:val="000000"/>
          </w:rPr>
          <w:delText>d</w:delText>
        </w:r>
      </w:del>
      <w:r w:rsidR="00FB2FE6">
        <w:rPr>
          <w:color w:val="000000"/>
        </w:rPr>
        <w:t>epend</w:t>
      </w:r>
      <w:del w:id="343" w:author="Pierre Bushel" w:date="2021-10-11T11:12:00Z">
        <w:r w:rsidR="00FB2FE6" w:rsidDel="00CD70D9">
          <w:rPr>
            <w:color w:val="000000"/>
          </w:rPr>
          <w:delText>ing</w:delText>
        </w:r>
      </w:del>
      <w:ins w:id="344" w:author="Pierre Bushel" w:date="2021-10-11T11:12:00Z">
        <w:r w:rsidR="00CD70D9">
          <w:rPr>
            <w:color w:val="000000"/>
          </w:rPr>
          <w:t>ent</w:t>
        </w:r>
      </w:ins>
      <w:r w:rsidR="00FB2FE6">
        <w:rPr>
          <w:color w:val="000000"/>
        </w:rPr>
        <w:t xml:space="preserve"> packages will be </w:t>
      </w:r>
      <w:del w:id="345" w:author="Pierre Bushel" w:date="2021-10-11T11:13:00Z">
        <w:r w:rsidR="00FB2FE6" w:rsidDel="00CD70D9">
          <w:rPr>
            <w:color w:val="000000"/>
          </w:rPr>
          <w:delText>checked at the installation and</w:delText>
        </w:r>
      </w:del>
      <w:proofErr w:type="spellStart"/>
      <w:ins w:id="346" w:author="Pierre Bushel" w:date="2021-10-11T11:13:00Z">
        <w:r w:rsidR="00CD70D9">
          <w:rPr>
            <w:color w:val="000000"/>
          </w:rPr>
          <w:t>instansiate</w:t>
        </w:r>
      </w:ins>
      <w:ins w:id="347" w:author="Pierre Bushel" w:date="2021-10-11T11:14:00Z">
        <w:r w:rsidR="00CD70D9">
          <w:rPr>
            <w:color w:val="000000"/>
          </w:rPr>
          <w:t>d</w:t>
        </w:r>
      </w:ins>
      <w:proofErr w:type="spellEnd"/>
      <w:r w:rsidR="00FB2FE6">
        <w:rPr>
          <w:color w:val="000000"/>
        </w:rPr>
        <w:t xml:space="preserve"> </w:t>
      </w:r>
      <w:ins w:id="348" w:author="Pierre Bushel" w:date="2021-10-11T11:14:00Z">
        <w:r w:rsidR="00CD70D9">
          <w:rPr>
            <w:color w:val="000000"/>
          </w:rPr>
          <w:t xml:space="preserve">or they </w:t>
        </w:r>
      </w:ins>
      <w:r w:rsidR="00FB2FE6">
        <w:rPr>
          <w:color w:val="000000"/>
        </w:rPr>
        <w:t>need to be installed if not already available</w:t>
      </w:r>
      <w:r>
        <w:rPr>
          <w:color w:val="000000"/>
        </w:rPr>
        <w:t xml:space="preserve">. The application requires modern multicore CPUs for the backend parallel processes. SEMIPs was developed under Linux CentOS7 and has been successfully tested on MacOS (v. 10.14.6) and Windows10. </w:t>
      </w:r>
      <w:r w:rsidRPr="0011340F">
        <w:rPr>
          <w:color w:val="000000"/>
        </w:rPr>
        <w:t>To install and run this app</w:t>
      </w:r>
      <w:r>
        <w:rPr>
          <w:color w:val="000000"/>
        </w:rPr>
        <w:t>lication</w:t>
      </w:r>
      <w:r w:rsidRPr="0011340F">
        <w:rPr>
          <w:color w:val="000000"/>
        </w:rPr>
        <w:t xml:space="preserve">, </w:t>
      </w:r>
      <w:r>
        <w:rPr>
          <w:color w:val="000000"/>
        </w:rPr>
        <w:t xml:space="preserve">users </w:t>
      </w:r>
      <w:r>
        <w:rPr>
          <w:color w:val="000000"/>
        </w:rPr>
        <w:lastRenderedPageBreak/>
        <w:t>can</w:t>
      </w:r>
      <w:r w:rsidRPr="0011340F">
        <w:rPr>
          <w:color w:val="000000"/>
        </w:rPr>
        <w:t xml:space="preserve"> follow the detail</w:t>
      </w:r>
      <w:r>
        <w:rPr>
          <w:color w:val="000000"/>
        </w:rPr>
        <w:t>ed</w:t>
      </w:r>
      <w:r w:rsidRPr="0011340F">
        <w:rPr>
          <w:color w:val="000000"/>
        </w:rPr>
        <w:t xml:space="preserve"> instruction</w:t>
      </w:r>
      <w:r>
        <w:rPr>
          <w:color w:val="000000"/>
        </w:rPr>
        <w:t>s</w:t>
      </w:r>
      <w:r w:rsidRPr="0011340F">
        <w:rPr>
          <w:color w:val="000000"/>
        </w:rPr>
        <w:t xml:space="preserve"> </w:t>
      </w:r>
      <w:r>
        <w:rPr>
          <w:color w:val="000000"/>
        </w:rPr>
        <w:t xml:space="preserve">provided </w:t>
      </w:r>
      <w:r w:rsidRPr="0011340F">
        <w:rPr>
          <w:color w:val="000000"/>
        </w:rPr>
        <w:t>in the README.txt file.</w:t>
      </w:r>
      <w:r>
        <w:rPr>
          <w:color w:val="000000"/>
        </w:rPr>
        <w:t xml:space="preserve"> </w:t>
      </w:r>
      <w:r w:rsidR="002418E5" w:rsidRPr="00E61C07">
        <w:rPr>
          <w:bCs/>
        </w:rPr>
        <w:t>The SEMIPs Shiny app and</w:t>
      </w:r>
      <w:r w:rsidR="002418E5" w:rsidRPr="002D742E">
        <w:rPr>
          <w:b/>
        </w:rPr>
        <w:t xml:space="preserve"> </w:t>
      </w:r>
      <w:r w:rsidR="002418E5">
        <w:rPr>
          <w:bCs/>
        </w:rPr>
        <w:t>s</w:t>
      </w:r>
      <w:r w:rsidR="002418E5" w:rsidRPr="00F331FE">
        <w:rPr>
          <w:bCs/>
        </w:rPr>
        <w:t xml:space="preserve">ource code </w:t>
      </w:r>
      <w:r w:rsidR="002418E5">
        <w:rPr>
          <w:bCs/>
        </w:rPr>
        <w:t>are</w:t>
      </w:r>
      <w:r w:rsidR="002418E5" w:rsidRPr="00F331FE">
        <w:rPr>
          <w:bCs/>
        </w:rPr>
        <w:t xml:space="preserve"> freely available </w:t>
      </w:r>
      <w:r w:rsidR="002418E5">
        <w:rPr>
          <w:bCs/>
        </w:rPr>
        <w:t xml:space="preserve">at </w:t>
      </w:r>
      <w:hyperlink r:id="rId14" w:history="1">
        <w:r w:rsidR="002418E5" w:rsidRPr="0000732C">
          <w:rPr>
            <w:rStyle w:val="Hyperlink"/>
            <w:bCs/>
          </w:rPr>
          <w:t>https://github.com/NIEHS/SEMIPs</w:t>
        </w:r>
      </w:hyperlink>
      <w:r w:rsidR="002418E5" w:rsidRPr="00F331FE">
        <w:rPr>
          <w:bCs/>
        </w:rPr>
        <w:t xml:space="preserve"> under the MIT license</w:t>
      </w:r>
      <w:r w:rsidR="002418E5">
        <w:rPr>
          <w:bCs/>
        </w:rPr>
        <w:t>.</w:t>
      </w:r>
    </w:p>
    <w:p w14:paraId="5FF76748" w14:textId="77777777" w:rsidR="00F44E8A" w:rsidRPr="00925F33" w:rsidRDefault="00F44E8A" w:rsidP="00925F33">
      <w:pPr>
        <w:spacing w:line="480" w:lineRule="auto"/>
        <w:rPr>
          <w:rStyle w:val="Hyperlink"/>
          <w:b/>
          <w:bCs/>
          <w:color w:val="auto"/>
          <w:u w:val="none"/>
        </w:rPr>
      </w:pPr>
    </w:p>
    <w:p w14:paraId="682E4660" w14:textId="71CBF240" w:rsidR="00721D81" w:rsidRDefault="00892139" w:rsidP="0091725F">
      <w:pPr>
        <w:pStyle w:val="Heading1"/>
        <w:tabs>
          <w:tab w:val="clear" w:pos="567"/>
        </w:tabs>
        <w:ind w:left="562" w:hanging="562"/>
        <w:rPr>
          <w:ins w:id="349" w:author="Pierre Bushel" w:date="2021-10-11T11:15:00Z"/>
        </w:rPr>
      </w:pPr>
      <w:r w:rsidRPr="0091725F">
        <w:t>Results</w:t>
      </w:r>
    </w:p>
    <w:p w14:paraId="38196FA8" w14:textId="77777777" w:rsidR="007713EC" w:rsidRPr="006E4A11" w:rsidRDefault="007713EC">
      <w:pPr>
        <w:pPrChange w:id="350" w:author="Pierre Bushel" w:date="2021-10-11T11:15:00Z">
          <w:pPr>
            <w:pStyle w:val="Heading1"/>
            <w:tabs>
              <w:tab w:val="clear" w:pos="567"/>
            </w:tabs>
            <w:ind w:left="562" w:hanging="562"/>
          </w:pPr>
        </w:pPrChange>
      </w:pPr>
    </w:p>
    <w:p w14:paraId="282DF0FE" w14:textId="234F4759" w:rsidR="00197909" w:rsidRDefault="00721D81" w:rsidP="0091725F">
      <w:pPr>
        <w:pStyle w:val="Heading2"/>
        <w:tabs>
          <w:tab w:val="clear" w:pos="567"/>
        </w:tabs>
        <w:ind w:left="562" w:hanging="562"/>
      </w:pPr>
      <w:r>
        <w:t xml:space="preserve">An </w:t>
      </w:r>
      <w:r w:rsidR="00357DBA">
        <w:t>I</w:t>
      </w:r>
      <w:r>
        <w:t xml:space="preserve">ntegrated </w:t>
      </w:r>
      <w:r w:rsidR="00197909">
        <w:t>H</w:t>
      </w:r>
      <w:r>
        <w:t xml:space="preserve">ypothesis </w:t>
      </w:r>
      <w:r w:rsidR="00197909">
        <w:t>G</w:t>
      </w:r>
      <w:r>
        <w:t xml:space="preserve">eneration and </w:t>
      </w:r>
      <w:r w:rsidR="00197909">
        <w:t>T</w:t>
      </w:r>
      <w:r>
        <w:t xml:space="preserve">esting </w:t>
      </w:r>
      <w:r w:rsidR="00197909">
        <w:t>F</w:t>
      </w:r>
      <w:r>
        <w:t>ramework</w:t>
      </w:r>
    </w:p>
    <w:p w14:paraId="5F31DB73" w14:textId="6818BF98" w:rsidR="00197909" w:rsidRDefault="000A45E1" w:rsidP="1FDA6FA8">
      <w:pPr>
        <w:spacing w:line="480" w:lineRule="auto"/>
      </w:pPr>
      <w:r>
        <w:t xml:space="preserve">As shown in Figure 1, the SEMIPs workflow depicts a </w:t>
      </w:r>
      <w:r w:rsidR="1E7EA915">
        <w:t>genetic interaction</w:t>
      </w:r>
      <w:r w:rsidR="3099D79C">
        <w:t xml:space="preserve"> among </w:t>
      </w:r>
      <w:r w:rsidR="014D84CA">
        <w:t>genes of interest</w:t>
      </w:r>
      <w:r w:rsidR="42BE1938">
        <w:t xml:space="preserve"> that is</w:t>
      </w:r>
      <w:r>
        <w:t xml:space="preserve"> initially </w:t>
      </w:r>
      <w:r w:rsidR="5E47F710">
        <w:t xml:space="preserve">revealed </w:t>
      </w:r>
      <w:r>
        <w:t>in a model</w:t>
      </w:r>
      <w:r w:rsidR="36E19A00">
        <w:t xml:space="preserve"> system</w:t>
      </w:r>
      <w:r>
        <w:t xml:space="preserve"> and then</w:t>
      </w:r>
      <w:r w:rsidR="563631CD">
        <w:t xml:space="preserve"> </w:t>
      </w:r>
      <w:r w:rsidR="3099D79C">
        <w:t>tested for</w:t>
      </w:r>
      <w:r w:rsidR="2BDE9122">
        <w:t xml:space="preserve"> its manifestation</w:t>
      </w:r>
      <w:r w:rsidR="3099D79C">
        <w:t xml:space="preserve"> </w:t>
      </w:r>
      <w:r w:rsidR="2BDE9122">
        <w:t>in</w:t>
      </w:r>
      <w:r>
        <w:t xml:space="preserve"> human s</w:t>
      </w:r>
      <w:r w:rsidR="1C373133">
        <w:t>pecimens</w:t>
      </w:r>
      <w:r w:rsidR="2BDE9122">
        <w:t xml:space="preserve"> via model fitting</w:t>
      </w:r>
      <w:r w:rsidR="22E4E835" w:rsidRPr="1FDA6FA8">
        <w:t xml:space="preserve">. SEMIPs is designed to test concurrent contributions of regulatory effects of two upstream regulators “Fac1” and “Fac2” </w:t>
      </w:r>
      <w:r w:rsidR="00254FBF">
        <w:t>to</w:t>
      </w:r>
      <w:r w:rsidR="00254FBF" w:rsidRPr="1FDA6FA8">
        <w:t xml:space="preserve"> </w:t>
      </w:r>
      <w:r w:rsidR="22E4E835" w:rsidRPr="1FDA6FA8">
        <w:t xml:space="preserve">the expression of a downstream reporter gene “Endpoint”. Meanwhile, two-directional interactions between the two upstream regulators are examined. Under this structure, users </w:t>
      </w:r>
      <w:del w:id="351" w:author="Pierre Bushel" w:date="2021-10-11T11:16:00Z">
        <w:r w:rsidR="22E4E835" w:rsidRPr="1FDA6FA8" w:rsidDel="008664EF">
          <w:delText xml:space="preserve">could </w:delText>
        </w:r>
      </w:del>
      <w:ins w:id="352" w:author="Pierre Bushel" w:date="2021-10-11T11:16:00Z">
        <w:r w:rsidR="008664EF">
          <w:t>can</w:t>
        </w:r>
        <w:r w:rsidR="008664EF" w:rsidRPr="1FDA6FA8">
          <w:t xml:space="preserve"> </w:t>
        </w:r>
      </w:ins>
      <w:r w:rsidR="22E4E835" w:rsidRPr="1FDA6FA8">
        <w:t xml:space="preserve">test the relationships among the gene expression levels of all three variables. If a hypothesis </w:t>
      </w:r>
      <w:r w:rsidR="00254FBF" w:rsidRPr="1FDA6FA8">
        <w:t>involve</w:t>
      </w:r>
      <w:r w:rsidR="00254FBF">
        <w:t>s</w:t>
      </w:r>
      <w:r w:rsidR="00254FBF" w:rsidRPr="1FDA6FA8">
        <w:t xml:space="preserve"> </w:t>
      </w:r>
      <w:r w:rsidR="22E4E835" w:rsidRPr="1FDA6FA8">
        <w:t xml:space="preserve">testing of molecular activities of two upstream </w:t>
      </w:r>
      <w:r w:rsidR="00AD7E5C" w:rsidRPr="1FDA6FA8">
        <w:t>regulators</w:t>
      </w:r>
      <w:r w:rsidR="22E4E835" w:rsidRPr="1FDA6FA8">
        <w:t xml:space="preserve">, gene signatures of the upstream </w:t>
      </w:r>
      <w:r w:rsidR="00AD7E5C" w:rsidRPr="1FDA6FA8">
        <w:t>regulators</w:t>
      </w:r>
      <w:r w:rsidR="22E4E835" w:rsidRPr="1FDA6FA8">
        <w:t xml:space="preserve"> are first projected to a gene expression matrix of human specimens of interest (</w:t>
      </w:r>
      <w:r w:rsidR="00156AB3" w:rsidRPr="1FDA6FA8">
        <w:t>e.g.,</w:t>
      </w:r>
      <w:r w:rsidR="22E4E835" w:rsidRPr="1FDA6FA8">
        <w:t xml:space="preserve"> </w:t>
      </w:r>
      <w:r w:rsidR="00AD7E5C" w:rsidRPr="1FDA6FA8">
        <w:t>an</w:t>
      </w:r>
      <w:r w:rsidR="22E4E835" w:rsidRPr="1FDA6FA8">
        <w:t xml:space="preserve"> </w:t>
      </w:r>
      <w:r w:rsidR="00EB5059">
        <w:t xml:space="preserve">expression </w:t>
      </w:r>
      <w:r w:rsidR="22E4E835" w:rsidRPr="1FDA6FA8">
        <w:t>dataset that are derived from human biopsies) through the T-</w:t>
      </w:r>
      <w:del w:id="353" w:author="Pierre Bushel" w:date="2021-10-11T12:26:00Z">
        <w:r w:rsidR="22E4E835" w:rsidRPr="1FDA6FA8" w:rsidDel="00C2729A">
          <w:delText xml:space="preserve">score </w:delText>
        </w:r>
      </w:del>
      <w:ins w:id="354" w:author="Pierre Bushel" w:date="2021-10-11T12:26:00Z">
        <w:r w:rsidR="00C2729A">
          <w:t>S</w:t>
        </w:r>
        <w:r w:rsidR="00C2729A" w:rsidRPr="1FDA6FA8">
          <w:t xml:space="preserve">core </w:t>
        </w:r>
      </w:ins>
      <w:r w:rsidR="22E4E835" w:rsidRPr="1FDA6FA8">
        <w:t xml:space="preserve">calculation function. The resulting </w:t>
      </w:r>
      <w:del w:id="355" w:author="Li, Jian-Liang (NIH/NIEHS) [E]" w:date="2021-10-12T16:41:00Z">
        <w:r w:rsidR="22E4E835" w:rsidRPr="1FDA6FA8" w:rsidDel="002027DD">
          <w:delText>T-score</w:delText>
        </w:r>
      </w:del>
      <w:ins w:id="356" w:author="Li, Jian-Liang (NIH/NIEHS) [E]" w:date="2021-10-12T16:41:00Z">
        <w:r w:rsidR="002027DD">
          <w:t>T-Score</w:t>
        </w:r>
      </w:ins>
      <w:r w:rsidR="22E4E835" w:rsidRPr="1FDA6FA8">
        <w:t>s will serve as the surrogate molecular activities to test for the manifestation of the proposed genetic network in human specimens via model fitting.</w:t>
      </w:r>
      <w:del w:id="357" w:author="Li, Jian-Liang (NIH/NIEHS) [E]" w:date="2021-10-12T15:28:00Z">
        <w:r w:rsidR="22E4E835" w:rsidRPr="1FDA6FA8" w:rsidDel="00EF57C6">
          <w:delText xml:space="preserve"> </w:delText>
        </w:r>
        <w:r w:rsidR="21BA8E01" w:rsidRPr="1FDA6FA8" w:rsidDel="00EF57C6">
          <w:delText xml:space="preserve"> </w:delText>
        </w:r>
      </w:del>
    </w:p>
    <w:p w14:paraId="582D40D4" w14:textId="77777777" w:rsidR="008664EF" w:rsidRDefault="008664EF" w:rsidP="1FDA6FA8">
      <w:pPr>
        <w:spacing w:line="480" w:lineRule="auto"/>
        <w:rPr>
          <w:ins w:id="358" w:author="Pierre Bushel" w:date="2021-10-11T11:16:00Z"/>
        </w:rPr>
      </w:pPr>
    </w:p>
    <w:p w14:paraId="6DA70959" w14:textId="49D7D0CC" w:rsidR="00197909" w:rsidRDefault="21BA8E01" w:rsidP="1FDA6FA8">
      <w:pPr>
        <w:spacing w:line="480" w:lineRule="auto"/>
        <w:rPr>
          <w:ins w:id="359" w:author="Pierre Bushel" w:date="2021-10-11T11:18:00Z"/>
        </w:rPr>
      </w:pPr>
      <w:r w:rsidRPr="1FDA6FA8">
        <w:t xml:space="preserve">For </w:t>
      </w:r>
      <w:del w:id="360" w:author="Pierre Bushel" w:date="2021-10-11T11:16:00Z">
        <w:r w:rsidRPr="1FDA6FA8" w:rsidDel="008664EF">
          <w:delText xml:space="preserve">the </w:delText>
        </w:r>
      </w:del>
      <w:r w:rsidRPr="1FDA6FA8">
        <w:t>hypothesis generat</w:t>
      </w:r>
      <w:r w:rsidR="001545ED">
        <w:t>i</w:t>
      </w:r>
      <w:r w:rsidRPr="1FDA6FA8">
        <w:t>on purpose</w:t>
      </w:r>
      <w:ins w:id="361" w:author="Pierre Bushel" w:date="2021-10-11T11:16:00Z">
        <w:r w:rsidR="008664EF">
          <w:t>s</w:t>
        </w:r>
      </w:ins>
      <w:r w:rsidRPr="1FDA6FA8">
        <w:t xml:space="preserve">, a </w:t>
      </w:r>
      <w:r w:rsidR="00156AB3" w:rsidRPr="1FDA6FA8">
        <w:t>subset</w:t>
      </w:r>
      <w:r w:rsidRPr="1FDA6FA8">
        <w:t xml:space="preserve"> of genes that are associated with pathways of interest or downstream effectors could be removed from the upstream regulator’s gene signature as a</w:t>
      </w:r>
      <w:r w:rsidR="00254FBF">
        <w:t>n</w:t>
      </w:r>
      <w:r w:rsidRPr="1FDA6FA8">
        <w:t xml:space="preserve"> </w:t>
      </w:r>
      <w:r w:rsidRPr="00155090">
        <w:rPr>
          <w:i/>
          <w:iCs/>
        </w:rPr>
        <w:t>in silico</w:t>
      </w:r>
      <w:r w:rsidRPr="1FDA6FA8">
        <w:t xml:space="preserve"> perturbation to infer the potential impact of losing the downstream signaling on the activities of the upstream regulator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Pr="1FDA6FA8">
        <w:t>.</w:t>
      </w:r>
      <w:r w:rsidR="7B187B40">
        <w:t xml:space="preserve"> </w:t>
      </w:r>
      <w:r w:rsidR="000A45E1">
        <w:t xml:space="preserve">Based on the SEM model, a presumed relationship can be tested in humans by determining the significance of the inference via a non-parametric bootstrap resampling framework. </w:t>
      </w:r>
      <w:del w:id="362" w:author="Pierre Bushel" w:date="2021-10-11T11:16:00Z">
        <w:r w:rsidR="000A45E1" w:rsidDel="008664EF">
          <w:delText xml:space="preserve">The </w:delText>
        </w:r>
      </w:del>
      <w:ins w:id="363" w:author="Pierre Bushel" w:date="2021-10-11T11:16:00Z">
        <w:r w:rsidR="008664EF">
          <w:t xml:space="preserve">Any </w:t>
        </w:r>
      </w:ins>
      <w:r w:rsidR="000A45E1">
        <w:t xml:space="preserve">resulting perturbed pathways </w:t>
      </w:r>
      <w:ins w:id="364" w:author="Pierre Bushel" w:date="2021-10-11T11:16:00Z">
        <w:r w:rsidR="008664EF">
          <w:t>that ar</w:t>
        </w:r>
      </w:ins>
      <w:ins w:id="365" w:author="Pierre Bushel" w:date="2021-10-11T11:17:00Z">
        <w:r w:rsidR="008664EF">
          <w:t xml:space="preserve">e </w:t>
        </w:r>
        <w:r w:rsidR="008664EF">
          <w:lastRenderedPageBreak/>
          <w:t xml:space="preserve">significant </w:t>
        </w:r>
      </w:ins>
      <w:r w:rsidR="5EBC0495" w:rsidRPr="1FDA6FA8">
        <w:t xml:space="preserve">would help to prioritize </w:t>
      </w:r>
      <w:del w:id="366" w:author="Pierre Bushel" w:date="2021-10-11T11:17:00Z">
        <w:r w:rsidR="5EBC0495" w:rsidRPr="1FDA6FA8" w:rsidDel="008664EF">
          <w:delText xml:space="preserve">experimentations </w:delText>
        </w:r>
      </w:del>
      <w:ins w:id="367" w:author="Pierre Bushel" w:date="2021-10-11T11:17:00Z">
        <w:r w:rsidR="008664EF" w:rsidRPr="1FDA6FA8">
          <w:t>experiment</w:t>
        </w:r>
        <w:r w:rsidR="008664EF">
          <w:t xml:space="preserve">s </w:t>
        </w:r>
      </w:ins>
      <w:r w:rsidR="5EBC0495" w:rsidRPr="1FDA6FA8">
        <w:t>in model systems.</w:t>
      </w:r>
      <w:r w:rsidR="000A45E1">
        <w:t xml:space="preserve"> These workflow steps are shown within the dotted rectangle on the right side of Figure </w:t>
      </w:r>
      <w:r w:rsidR="7B187B40">
        <w:t>1 with</w:t>
      </w:r>
      <w:ins w:id="368" w:author="Pierre Bushel" w:date="2021-10-11T11:17:00Z">
        <w:r w:rsidR="008664EF">
          <w:t xml:space="preserve"> the</w:t>
        </w:r>
      </w:ins>
      <w:r w:rsidR="7B187B40">
        <w:t xml:space="preserve"> three major </w:t>
      </w:r>
      <w:r w:rsidR="12D32A3C">
        <w:t>features implemented in the SEM</w:t>
      </w:r>
      <w:del w:id="369" w:author="Pierre Bushel" w:date="2021-10-11T11:17:00Z">
        <w:r w:rsidR="12D32A3C" w:rsidDel="008664EF">
          <w:delText>P</w:delText>
        </w:r>
      </w:del>
      <w:r w:rsidR="12D32A3C">
        <w:t xml:space="preserve">IPs </w:t>
      </w:r>
      <w:del w:id="370" w:author="Pierre Bushel" w:date="2021-10-11T11:17:00Z">
        <w:r w:rsidR="12D32A3C" w:rsidDel="008664EF">
          <w:delText xml:space="preserve">App </w:delText>
        </w:r>
      </w:del>
      <w:ins w:id="371" w:author="Pierre Bushel" w:date="2021-10-11T11:17:00Z">
        <w:r w:rsidR="008664EF">
          <w:t xml:space="preserve">app </w:t>
        </w:r>
      </w:ins>
      <w:r w:rsidR="12D32A3C">
        <w:t xml:space="preserve">as the function tabs </w:t>
      </w:r>
      <w:del w:id="372" w:author="Pierre Bushel" w:date="2021-10-11T11:17:00Z">
        <w:r w:rsidR="12D32A3C" w:rsidDel="00C80F1A">
          <w:delText xml:space="preserve">when the Shiny App is launched </w:delText>
        </w:r>
      </w:del>
      <w:r w:rsidR="12D32A3C">
        <w:t>(Figure 2).</w:t>
      </w:r>
    </w:p>
    <w:p w14:paraId="7771FE45" w14:textId="77777777" w:rsidR="007436B4" w:rsidRDefault="007436B4" w:rsidP="1FDA6FA8">
      <w:pPr>
        <w:spacing w:line="480" w:lineRule="auto"/>
      </w:pPr>
    </w:p>
    <w:p w14:paraId="2AC60EFB" w14:textId="053F2698" w:rsidR="00197909" w:rsidRDefault="00AD3C19" w:rsidP="0091725F">
      <w:pPr>
        <w:pStyle w:val="Heading2"/>
        <w:tabs>
          <w:tab w:val="clear" w:pos="567"/>
        </w:tabs>
        <w:ind w:left="562" w:hanging="562"/>
      </w:pPr>
      <w:r w:rsidRPr="00321121">
        <w:t xml:space="preserve">T-Score </w:t>
      </w:r>
      <w:r w:rsidR="00197909">
        <w:t>C</w:t>
      </w:r>
      <w:r w:rsidRPr="00321121">
        <w:t xml:space="preserve">alculation </w:t>
      </w:r>
      <w:ins w:id="373" w:author="Pierre Bushel" w:date="2021-10-11T11:18:00Z">
        <w:r w:rsidR="002A47AA">
          <w:t xml:space="preserve">to </w:t>
        </w:r>
      </w:ins>
      <w:del w:id="374" w:author="Pierre Bushel" w:date="2021-10-11T11:18:00Z">
        <w:r w:rsidR="00197909" w:rsidDel="002A47AA">
          <w:delText>A</w:delText>
        </w:r>
        <w:r w:rsidRPr="00321121" w:rsidDel="002A47AA">
          <w:delText xml:space="preserve">ssisted </w:delText>
        </w:r>
      </w:del>
      <w:ins w:id="375" w:author="Pierre Bushel" w:date="2021-10-11T11:18:00Z">
        <w:r w:rsidR="002A47AA">
          <w:t>Aid in</w:t>
        </w:r>
        <w:r w:rsidR="002A47AA" w:rsidRPr="00321121">
          <w:t xml:space="preserve"> </w:t>
        </w:r>
      </w:ins>
      <w:r w:rsidR="00197909">
        <w:t>T</w:t>
      </w:r>
      <w:r w:rsidRPr="00321121">
        <w:t xml:space="preserve">ranslational </w:t>
      </w:r>
      <w:r w:rsidR="00197909">
        <w:t>R</w:t>
      </w:r>
      <w:r w:rsidRPr="00321121">
        <w:t>esearch</w:t>
      </w:r>
    </w:p>
    <w:p w14:paraId="55927DFD" w14:textId="31A623A6" w:rsidR="00F250EF" w:rsidRDefault="00F250EF" w:rsidP="00F250EF">
      <w:pPr>
        <w:spacing w:line="480" w:lineRule="auto"/>
        <w:rPr>
          <w:ins w:id="376" w:author="Pierre Bushel" w:date="2021-10-11T11:22:00Z"/>
        </w:rPr>
      </w:pPr>
      <w:r>
        <w:t>T</w:t>
      </w:r>
      <w:r w:rsidR="001839DD">
        <w:t>he T</w:t>
      </w:r>
      <w:r>
        <w:t>-</w:t>
      </w:r>
      <w:del w:id="377" w:author="Pierre Bushel" w:date="2021-10-11T12:26:00Z">
        <w:r w:rsidDel="00C2729A">
          <w:delText xml:space="preserve">score </w:delText>
        </w:r>
      </w:del>
      <w:ins w:id="378" w:author="Pierre Bushel" w:date="2021-10-11T12:26:00Z">
        <w:r w:rsidR="00C2729A">
          <w:t xml:space="preserve">Score </w:t>
        </w:r>
      </w:ins>
      <w:r>
        <w:t xml:space="preserve">was </w:t>
      </w:r>
      <w:r w:rsidR="008E556B">
        <w:t xml:space="preserve">employed </w:t>
      </w:r>
      <w:r>
        <w:t>to project</w:t>
      </w:r>
      <w:r w:rsidR="00D24622">
        <w:t xml:space="preserve"> </w:t>
      </w:r>
      <w:r w:rsidR="005E3002">
        <w:t xml:space="preserve">molecular </w:t>
      </w:r>
      <w:r w:rsidR="00156AB3">
        <w:t>activities</w:t>
      </w:r>
      <w:r w:rsidR="00D24622">
        <w:t xml:space="preserve"> of a gene of interest</w:t>
      </w:r>
      <w:r>
        <w:t xml:space="preserve"> from a model </w:t>
      </w:r>
      <w:r w:rsidR="005E3002">
        <w:t xml:space="preserve">system </w:t>
      </w:r>
      <w:r>
        <w:t>experiment to human</w:t>
      </w:r>
      <w:r w:rsidR="00D24622">
        <w:t xml:space="preserve"> specimens</w:t>
      </w:r>
      <w:r>
        <w:t xml:space="preserve"> whe</w:t>
      </w:r>
      <w:r w:rsidR="00D24622">
        <w:t>re</w:t>
      </w:r>
      <w:r>
        <w:t xml:space="preserve"> a perturbation was not directly applicable</w:t>
      </w:r>
      <w:r w:rsidR="008B3D84">
        <w:t xml:space="preserve"> </w: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 </w:instrText>
      </w:r>
      <w:r w:rsidR="008B3D84">
        <w:fldChar w:fldCharType="begin">
          <w:fldData xml:space="preserve">PEVuZE5vdGU+PENpdGU+PEF1dGhvcj5RaW48L0F1dGhvcj48WWVhcj4yMDE0PC9ZZWFyPjxSZWNO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</w:fldData>
        </w:fldChar>
      </w:r>
      <w:r w:rsidR="008B3D84">
        <w:instrText xml:space="preserve"> ADDIN EN.CITE.DATA </w:instrText>
      </w:r>
      <w:r w:rsidR="008B3D84">
        <w:fldChar w:fldCharType="end"/>
      </w:r>
      <w:r w:rsidR="008B3D84">
        <w:fldChar w:fldCharType="separate"/>
      </w:r>
      <w:r w:rsidR="008B3D84">
        <w:rPr>
          <w:noProof/>
        </w:rPr>
        <w:t>(Creighton, Casa et al. 2008, Creighton, Li et al. 2009, Luo, Emanuele et al. 2009, Qin, Lee et al. 2014)</w:t>
      </w:r>
      <w:r w:rsidR="008B3D84">
        <w:fldChar w:fldCharType="end"/>
      </w:r>
      <w:r>
        <w:t xml:space="preserve">  </w:t>
      </w:r>
      <w:r w:rsidR="00835EE5">
        <w:t>In</w:t>
      </w:r>
      <w:r>
        <w:t xml:space="preserve"> </w:t>
      </w:r>
      <w:r w:rsidR="001D7E50">
        <w:t>a</w:t>
      </w:r>
      <w:r w:rsidR="00835EE5">
        <w:t xml:space="preserve"> model system</w:t>
      </w:r>
      <w:r>
        <w:t xml:space="preserve">, the </w:t>
      </w:r>
      <w:del w:id="379" w:author="Pierre Bushel" w:date="2021-10-11T11:19:00Z">
        <w:r w:rsidR="00EF709E" w:rsidDel="006C1679">
          <w:delText>biological replicates</w:delText>
        </w:r>
      </w:del>
      <w:ins w:id="380" w:author="Pierre Bushel" w:date="2021-10-11T11:19:00Z">
        <w:r w:rsidR="006C1679">
          <w:t>subjects</w:t>
        </w:r>
      </w:ins>
      <w:r>
        <w:t xml:space="preserve"> are randomly assigned into two groups, where one group will receive “placebo” and/or no treatment and </w:t>
      </w:r>
      <w:r w:rsidR="00254FBF">
        <w:t xml:space="preserve">the other </w:t>
      </w:r>
      <w:r>
        <w:t xml:space="preserve">group will receive </w:t>
      </w:r>
      <w:del w:id="381" w:author="Pierre Bushel" w:date="2021-10-11T11:19:00Z">
        <w:r w:rsidDel="006C1679">
          <w:delText xml:space="preserve">the </w:delText>
        </w:r>
      </w:del>
      <w:ins w:id="382" w:author="Pierre Bushel" w:date="2021-10-11T11:19:00Z">
        <w:r w:rsidR="006C1679">
          <w:t xml:space="preserve">a treatment as a </w:t>
        </w:r>
      </w:ins>
      <w:r>
        <w:t>perturbation</w:t>
      </w:r>
      <w:del w:id="383" w:author="Pierre Bushel" w:date="2021-10-11T11:19:00Z">
        <w:r w:rsidDel="006C1679">
          <w:delText xml:space="preserve"> treatment</w:delText>
        </w:r>
      </w:del>
      <w:r>
        <w:t>. Experimental measurement</w:t>
      </w:r>
      <w:r w:rsidR="00A32AE6">
        <w:t>s</w:t>
      </w:r>
      <w:r>
        <w:t xml:space="preserve"> will be properly collected from both groups (</w:t>
      </w:r>
      <w:r w:rsidR="00156AB3">
        <w:t>i.e.,</w:t>
      </w:r>
      <w:r>
        <w:t xml:space="preserve"> gene expression profile from a</w:t>
      </w:r>
      <w:r w:rsidR="005D5ABB">
        <w:t xml:space="preserve"> </w:t>
      </w:r>
      <w:r w:rsidR="00156AB3">
        <w:t>genome wide</w:t>
      </w:r>
      <w:r w:rsidR="005D5ABB">
        <w:t xml:space="preserve"> gene expression</w:t>
      </w:r>
      <w:r>
        <w:t xml:space="preserve"> experiment). Significantly changed genes/probes (signatures) will be obtained from this analysis according to </w:t>
      </w:r>
      <w:r w:rsidR="0077236E">
        <w:t>pre-determined</w:t>
      </w:r>
      <w:r>
        <w:t xml:space="preserve"> thresholds followed by a statistical analysis with directionality (up/down regulation). Such a list of genes/probes are deemed collectively as the “gene signature” of biological responses to a particular perturbation</w:t>
      </w:r>
      <w:r w:rsidR="00480444">
        <w:t xml:space="preserve"> </w:t>
      </w:r>
      <w:proofErr w:type="gramStart"/>
      <w:r w:rsidR="00480444">
        <w:t>in a given</w:t>
      </w:r>
      <w:proofErr w:type="gramEnd"/>
      <w:r w:rsidR="00480444">
        <w:t xml:space="preserve"> context such as cell or tissue </w:t>
      </w:r>
      <w:r w:rsidR="00156AB3">
        <w:t>types</w:t>
      </w:r>
      <w:r w:rsidR="00480444">
        <w:t xml:space="preserve"> of interest</w:t>
      </w:r>
      <w:r>
        <w:t xml:space="preserve">. </w:t>
      </w:r>
      <w:del w:id="384" w:author="Pierre Bushel" w:date="2021-10-11T11:19:00Z">
        <w:r w:rsidDel="006C1679">
          <w:delText xml:space="preserve">And </w:delText>
        </w:r>
      </w:del>
      <w:ins w:id="385" w:author="Pierre Bushel" w:date="2021-10-11T11:19:00Z">
        <w:r w:rsidR="006C1679">
          <w:t xml:space="preserve">In addition, </w:t>
        </w:r>
      </w:ins>
      <w:r>
        <w:t>these</w:t>
      </w:r>
      <w:r w:rsidR="00A50596">
        <w:t xml:space="preserve"> downstream target</w:t>
      </w:r>
      <w:r>
        <w:t xml:space="preserve"> genes</w:t>
      </w:r>
      <w:r w:rsidR="00A50596">
        <w:t xml:space="preserve"> of the </w:t>
      </w:r>
      <w:r w:rsidR="00CE6A78">
        <w:t xml:space="preserve">perturbed </w:t>
      </w:r>
      <w:del w:id="386" w:author="Pierre Bushel" w:date="2021-10-11T11:20:00Z">
        <w:r w:rsidR="008603E5" w:rsidDel="00616E6B">
          <w:delText>molecule</w:delText>
        </w:r>
        <w:r w:rsidDel="00616E6B">
          <w:delText xml:space="preserve"> </w:delText>
        </w:r>
      </w:del>
      <w:ins w:id="387" w:author="Pierre Bushel" w:date="2021-10-11T11:20:00Z">
        <w:r w:rsidR="00616E6B">
          <w:t xml:space="preserve">system </w:t>
        </w:r>
      </w:ins>
      <w:r>
        <w:t>are referred as “signature genes”</w:t>
      </w:r>
      <w:del w:id="388" w:author="Pierre Bushel" w:date="2021-10-11T11:20:00Z">
        <w:r w:rsidR="00CE6A78" w:rsidDel="00616E6B">
          <w:delText xml:space="preserve"> of th</w:delText>
        </w:r>
        <w:r w:rsidR="0041051E" w:rsidDel="00616E6B">
          <w:delText xml:space="preserve">e </w:delText>
        </w:r>
        <w:r w:rsidR="002F3A17" w:rsidDel="00616E6B">
          <w:delText>molecule</w:delText>
        </w:r>
        <w:r w:rsidR="0041051E" w:rsidDel="00616E6B">
          <w:delText xml:space="preserve"> of interest</w:delText>
        </w:r>
      </w:del>
      <w:r>
        <w:t>. Thi</w:t>
      </w:r>
      <w:r w:rsidR="00527530">
        <w:t>s gene signature</w:t>
      </w:r>
      <w:r>
        <w:t xml:space="preserve"> information will be projected into </w:t>
      </w:r>
      <w:r w:rsidR="00032336">
        <w:t>the human specimen</w:t>
      </w:r>
      <w:r>
        <w:t xml:space="preserve"> of interest bearing the assumption that the</w:t>
      </w:r>
      <w:r w:rsidR="00B802A6">
        <w:t xml:space="preserve"> biological </w:t>
      </w:r>
      <w:r w:rsidR="00254FBF">
        <w:t xml:space="preserve">functions </w:t>
      </w:r>
      <w:r w:rsidR="00C2202C">
        <w:t>of the gene</w:t>
      </w:r>
      <w:ins w:id="389" w:author="Pierre Bushel" w:date="2021-10-11T11:20:00Z">
        <w:r w:rsidR="00D27513">
          <w:t>s</w:t>
        </w:r>
      </w:ins>
      <w:r w:rsidR="00C2202C">
        <w:t xml:space="preserve"> of interest</w:t>
      </w:r>
      <w:r w:rsidR="00CB7A52">
        <w:t xml:space="preserve"> </w:t>
      </w:r>
      <w:r w:rsidR="00254FBF">
        <w:t xml:space="preserve">are </w:t>
      </w:r>
      <w:r w:rsidR="00CB7A52">
        <w:t>conserved between the chosen model system and the human specimens</w:t>
      </w:r>
      <w:r>
        <w:t xml:space="preserve">. </w:t>
      </w:r>
    </w:p>
    <w:p w14:paraId="4FFA2821" w14:textId="77777777" w:rsidR="00532A6F" w:rsidRDefault="00532A6F" w:rsidP="00F250EF">
      <w:pPr>
        <w:spacing w:line="480" w:lineRule="auto"/>
      </w:pPr>
    </w:p>
    <w:p w14:paraId="5E81EAAF" w14:textId="10BE7397" w:rsidR="00F250EF" w:rsidRDefault="00F250EF" w:rsidP="00F250EF">
      <w:pPr>
        <w:spacing w:line="480" w:lineRule="auto"/>
        <w:rPr>
          <w:ins w:id="390" w:author="Pierre Bushel" w:date="2021-10-11T11:26:00Z"/>
        </w:rPr>
      </w:pPr>
      <w:r>
        <w:t xml:space="preserve">In </w:t>
      </w:r>
      <w:r w:rsidR="00187B22">
        <w:t xml:space="preserve">the </w:t>
      </w:r>
      <w:r w:rsidR="00507F15">
        <w:t xml:space="preserve">gene expression dataset </w:t>
      </w:r>
      <w:r w:rsidR="002F3A17">
        <w:t>(</w:t>
      </w:r>
      <w:r w:rsidR="00156AB3">
        <w:t>i.e.,</w:t>
      </w:r>
      <w:r w:rsidR="002F3A17">
        <w:t xml:space="preserve"> human) </w:t>
      </w:r>
      <w:del w:id="391" w:author="Pierre Bushel" w:date="2021-10-11T11:22:00Z">
        <w:r w:rsidR="00507F15" w:rsidDel="00532A6F">
          <w:delText xml:space="preserve">that </w:delText>
        </w:r>
      </w:del>
      <w:ins w:id="392" w:author="Pierre Bushel" w:date="2021-10-11T11:22:00Z">
        <w:r w:rsidR="00532A6F">
          <w:t xml:space="preserve">of which the </w:t>
        </w:r>
      </w:ins>
      <w:r w:rsidR="003B503B">
        <w:t xml:space="preserve">molecular </w:t>
      </w:r>
      <w:r w:rsidR="00156AB3">
        <w:t>activities</w:t>
      </w:r>
      <w:r w:rsidR="003B503B">
        <w:t xml:space="preserve"> of the factor of interest</w:t>
      </w:r>
      <w:r w:rsidR="00AE1727">
        <w:t xml:space="preserve"> </w:t>
      </w:r>
      <w:r w:rsidR="005B648F">
        <w:t>on individual samples</w:t>
      </w:r>
      <w:r w:rsidR="009F75A9">
        <w:t xml:space="preserve"> are </w:t>
      </w:r>
      <w:r w:rsidR="005B648F">
        <w:t xml:space="preserve">to be </w:t>
      </w:r>
      <w:r w:rsidR="003A2DAB">
        <w:t>estimated</w:t>
      </w:r>
      <w:r w:rsidR="009F75A9">
        <w:t>,</w:t>
      </w:r>
      <w:r>
        <w:t xml:space="preserve"> the </w:t>
      </w:r>
      <w:r w:rsidR="00EB5059">
        <w:t>ortholog</w:t>
      </w:r>
      <w:r w:rsidR="003A6DAC">
        <w:t>s</w:t>
      </w:r>
      <w:r>
        <w:t xml:space="preserve"> of th</w:t>
      </w:r>
      <w:r w:rsidR="00E8074D">
        <w:t>e</w:t>
      </w:r>
      <w:r>
        <w:t xml:space="preserve"> </w:t>
      </w:r>
      <w:r w:rsidR="003A6DAC">
        <w:t>signature genes</w:t>
      </w:r>
      <w:r>
        <w:t xml:space="preserve"> </w:t>
      </w:r>
      <w:del w:id="393" w:author="Pierre Bushel" w:date="2021-10-11T11:22:00Z">
        <w:r w:rsidR="005B648F" w:rsidDel="00532A6F">
          <w:delText>were</w:delText>
        </w:r>
        <w:r w:rsidR="009B194C" w:rsidDel="00532A6F">
          <w:delText xml:space="preserve"> </w:delText>
        </w:r>
      </w:del>
      <w:ins w:id="394" w:author="Pierre Bushel" w:date="2021-10-11T11:22:00Z">
        <w:r w:rsidR="00532A6F">
          <w:t xml:space="preserve">are </w:t>
        </w:r>
      </w:ins>
      <w:r w:rsidR="009B194C">
        <w:t xml:space="preserve">first identified </w:t>
      </w:r>
      <w:r w:rsidR="009837C4">
        <w:t xml:space="preserve">and grouped </w:t>
      </w:r>
      <w:r w:rsidR="001B4989">
        <w:t xml:space="preserve">based on the </w:t>
      </w:r>
      <w:r>
        <w:t xml:space="preserve">directionality </w:t>
      </w:r>
      <w:r w:rsidR="005C0CF5">
        <w:t>of the signature genes</w:t>
      </w:r>
      <w:r w:rsidR="0088332D">
        <w:t>.</w:t>
      </w:r>
      <w:r w:rsidR="00E50044">
        <w:t xml:space="preserve"> The T-</w:t>
      </w:r>
      <w:del w:id="395" w:author="Pierre Bushel" w:date="2021-10-11T12:26:00Z">
        <w:r w:rsidR="00E50044" w:rsidDel="00C2729A">
          <w:delText>scores</w:delText>
        </w:r>
        <w:r w:rsidR="005C0CF5" w:rsidDel="00C2729A">
          <w:delText xml:space="preserve"> </w:delText>
        </w:r>
      </w:del>
      <w:ins w:id="396" w:author="Pierre Bushel" w:date="2021-10-11T12:26:00Z">
        <w:del w:id="397" w:author="Li, Jian-Liang (NIH/NIEHS) [E]" w:date="2021-10-12T15:30:00Z">
          <w:r w:rsidR="00C2729A" w:rsidDel="00EF57C6">
            <w:delText>S</w:delText>
          </w:r>
        </w:del>
      </w:ins>
      <w:ins w:id="398" w:author="Li, Jian-Liang (NIH/NIEHS) [E]" w:date="2021-10-12T15:30:00Z">
        <w:r w:rsidR="00EF57C6">
          <w:t>s</w:t>
        </w:r>
      </w:ins>
      <w:ins w:id="399" w:author="Pierre Bushel" w:date="2021-10-11T12:26:00Z">
        <w:r w:rsidR="00C2729A">
          <w:t xml:space="preserve">cores </w:t>
        </w:r>
      </w:ins>
      <w:r w:rsidR="00E50044">
        <w:t xml:space="preserve">of </w:t>
      </w:r>
      <w:r w:rsidR="00E50044">
        <w:lastRenderedPageBreak/>
        <w:t xml:space="preserve">individual samples in the dataset </w:t>
      </w:r>
      <w:del w:id="400" w:author="Pierre Bushel" w:date="2021-10-11T11:23:00Z">
        <w:r w:rsidR="00155B8E" w:rsidDel="00532A6F">
          <w:delText xml:space="preserve">were </w:delText>
        </w:r>
      </w:del>
      <w:ins w:id="401" w:author="Pierre Bushel" w:date="2021-10-11T11:23:00Z">
        <w:r w:rsidR="00532A6F">
          <w:t xml:space="preserve">are </w:t>
        </w:r>
      </w:ins>
      <w:del w:id="402" w:author="Pierre Bushel" w:date="2021-10-11T11:23:00Z">
        <w:r w:rsidR="00155B8E" w:rsidDel="00532A6F">
          <w:delText>calculated by a</w:delText>
        </w:r>
        <w:r w:rsidDel="00532A6F">
          <w:delText xml:space="preserve"> normal t-statistics from these </w:delText>
        </w:r>
      </w:del>
      <w:ins w:id="403" w:author="Pierre Bushel" w:date="2021-10-11T11:23:00Z">
        <w:r w:rsidR="00532A6F">
          <w:t xml:space="preserve">derived from a </w:t>
        </w:r>
        <w:r w:rsidR="00532A6F" w:rsidRPr="00532A6F">
          <w:rPr>
            <w:i/>
            <w:iCs/>
            <w:rPrChange w:id="404" w:author="Pierre Bushel" w:date="2021-10-11T11:23:00Z">
              <w:rPr/>
            </w:rPrChange>
          </w:rPr>
          <w:t>t</w:t>
        </w:r>
        <w:r w:rsidR="00532A6F">
          <w:t xml:space="preserve">-test between the </w:t>
        </w:r>
      </w:ins>
      <w:r>
        <w:t>two groups of measurement</w:t>
      </w:r>
      <w:r w:rsidR="00853E7B">
        <w:t>s</w:t>
      </w:r>
      <w:r>
        <w:t xml:space="preserve"> to </w:t>
      </w:r>
      <w:del w:id="405" w:author="Pierre Bushel" w:date="2021-10-11T11:23:00Z">
        <w:r w:rsidR="002D7B08" w:rsidDel="00532A6F">
          <w:delText xml:space="preserve">derive </w:delText>
        </w:r>
      </w:del>
      <w:ins w:id="406" w:author="Pierre Bushel" w:date="2021-10-11T11:24:00Z">
        <w:r w:rsidR="00532A6F">
          <w:t>compose</w:t>
        </w:r>
      </w:ins>
      <w:ins w:id="407" w:author="Pierre Bushel" w:date="2021-10-11T11:23:00Z">
        <w:r w:rsidR="00532A6F">
          <w:t xml:space="preserve"> </w:t>
        </w:r>
      </w:ins>
      <w:r w:rsidR="002D7B08">
        <w:t xml:space="preserve">a single number as a </w:t>
      </w:r>
      <w:r w:rsidR="003602B6">
        <w:t>quantitative surrogate of</w:t>
      </w:r>
      <w:r>
        <w:t xml:space="preserve"> </w:t>
      </w:r>
      <w:r w:rsidR="00853E7B">
        <w:t>molecular activities</w:t>
      </w:r>
      <w:r w:rsidR="003602B6">
        <w:t xml:space="preserve"> of interest.</w:t>
      </w:r>
      <w:r w:rsidR="00853E7B">
        <w:t xml:space="preserve"> </w:t>
      </w:r>
      <w:del w:id="408" w:author="Pierre Bushel" w:date="2021-10-11T11:25:00Z">
        <w:r w:rsidDel="00532A6F">
          <w:delText>S</w:delText>
        </w:r>
        <w:r w:rsidR="00F70BA9" w:rsidDel="00532A6F">
          <w:delText>pecimens</w:delText>
        </w:r>
        <w:r w:rsidDel="00532A6F">
          <w:delText xml:space="preserve"> </w:delText>
        </w:r>
      </w:del>
      <w:ins w:id="409" w:author="Pierre Bushel" w:date="2021-10-11T11:25:00Z">
        <w:r w:rsidR="00532A6F">
          <w:t xml:space="preserve">Samples </w:t>
        </w:r>
      </w:ins>
      <w:r>
        <w:t>with T-</w:t>
      </w:r>
      <w:del w:id="410" w:author="Pierre Bushel" w:date="2021-10-11T12:27:00Z">
        <w:r w:rsidDel="00C2729A">
          <w:delText>score</w:delText>
        </w:r>
        <w:r w:rsidR="00874D24" w:rsidDel="00C2729A">
          <w:delText>s</w:delText>
        </w:r>
        <w:r w:rsidDel="00C2729A">
          <w:delText xml:space="preserve"> </w:delText>
        </w:r>
      </w:del>
      <w:ins w:id="411" w:author="Pierre Bushel" w:date="2021-10-11T12:27:00Z">
        <w:del w:id="412" w:author="Li, Jian-Liang (NIH/NIEHS) [E]" w:date="2021-10-12T15:31:00Z">
          <w:r w:rsidR="00C2729A" w:rsidDel="00EF57C6">
            <w:delText>S</w:delText>
          </w:r>
        </w:del>
      </w:ins>
      <w:ins w:id="413" w:author="Li, Jian-Liang (NIH/NIEHS) [E]" w:date="2021-10-12T15:31:00Z">
        <w:r w:rsidR="00EF57C6">
          <w:t>s</w:t>
        </w:r>
      </w:ins>
      <w:ins w:id="414" w:author="Pierre Bushel" w:date="2021-10-11T12:27:00Z">
        <w:r w:rsidR="00C2729A">
          <w:t xml:space="preserve">cores </w:t>
        </w:r>
      </w:ins>
      <w:r>
        <w:t xml:space="preserve">larger than 0, which share a similar signature gene expression profile from the model </w:t>
      </w:r>
      <w:r w:rsidR="00874D24">
        <w:t>system</w:t>
      </w:r>
      <w:r>
        <w:t>, were classified as having gene signature activities and vice versa.</w:t>
      </w:r>
    </w:p>
    <w:p w14:paraId="04097599" w14:textId="77777777" w:rsidR="00532A6F" w:rsidRDefault="00532A6F" w:rsidP="00F250EF">
      <w:pPr>
        <w:spacing w:line="480" w:lineRule="auto"/>
      </w:pPr>
    </w:p>
    <w:p w14:paraId="2F92096B" w14:textId="2435CDC4" w:rsidR="00197909" w:rsidRDefault="00AC3BFE" w:rsidP="00AA6E92">
      <w:pPr>
        <w:spacing w:line="480" w:lineRule="auto"/>
        <w:rPr>
          <w:ins w:id="415" w:author="Pierre Bushel" w:date="2021-10-11T11:34:00Z"/>
        </w:rPr>
      </w:pPr>
      <w:r>
        <w:t>As an example</w:t>
      </w:r>
      <w:ins w:id="416" w:author="Pierre Bushel" w:date="2021-10-11T11:26:00Z">
        <w:r w:rsidR="00532A6F">
          <w:t xml:space="preserve"> of how to use the</w:t>
        </w:r>
      </w:ins>
      <w:r>
        <w:t xml:space="preserve"> </w:t>
      </w:r>
      <w:del w:id="417" w:author="Pierre Bushel" w:date="2021-10-11T11:26:00Z">
        <w:r w:rsidR="00254FBF" w:rsidDel="00532A6F">
          <w:delText>using this</w:delText>
        </w:r>
        <w:r w:rsidR="009B5320" w:rsidDel="00532A6F">
          <w:delText xml:space="preserve"> </w:delText>
        </w:r>
      </w:del>
      <w:r w:rsidR="009B5320">
        <w:t>SEM</w:t>
      </w:r>
      <w:r w:rsidR="00A70110">
        <w:t>I</w:t>
      </w:r>
      <w:r w:rsidR="009B5320">
        <w:t>Ps</w:t>
      </w:r>
      <w:r w:rsidR="00254FBF">
        <w:t xml:space="preserve"> app</w:t>
      </w:r>
      <w:del w:id="418" w:author="Pierre Bushel" w:date="2021-10-11T11:27:00Z">
        <w:r w:rsidR="00254FBF" w:rsidDel="00532A6F">
          <w:delText>lication</w:delText>
        </w:r>
      </w:del>
      <w:r w:rsidR="009B5320">
        <w:t xml:space="preserve">, </w:t>
      </w:r>
      <w:proofErr w:type="spellStart"/>
      <w:r w:rsidR="009B5320">
        <w:t>u</w:t>
      </w:r>
      <w:del w:id="419" w:author="Pierre Bushel" w:date="2021-10-11T11:27:00Z">
        <w:r w:rsidR="006D60EC" w:rsidDel="00532A6F">
          <w:delText>sers can upload</w:delText>
        </w:r>
        <w:r w:rsidR="006D60EC" w:rsidRPr="00465DB5" w:rsidDel="00532A6F">
          <w:delText xml:space="preserve"> </w:delText>
        </w:r>
      </w:del>
      <w:ins w:id="420" w:author="Pierre Bushel" w:date="2021-10-11T11:27:00Z">
        <w:r w:rsidR="00532A6F">
          <w:t>we</w:t>
        </w:r>
        <w:proofErr w:type="spellEnd"/>
        <w:r w:rsidR="00532A6F">
          <w:t xml:space="preserve"> provide: </w:t>
        </w:r>
      </w:ins>
      <w:del w:id="421" w:author="Pierre Bushel" w:date="2021-10-11T11:27:00Z">
        <w:r w:rsidR="006D60EC" w:rsidDel="00532A6F">
          <w:delText>(</w:delText>
        </w:r>
      </w:del>
      <w:r w:rsidR="006D60EC" w:rsidRPr="00465DB5">
        <w:t>1</w:t>
      </w:r>
      <w:r w:rsidR="006D60EC">
        <w:t xml:space="preserve">) </w:t>
      </w:r>
      <w:del w:id="422" w:author="Pierre Bushel" w:date="2021-10-11T11:27:00Z">
        <w:r w:rsidR="006D60EC" w:rsidRPr="00465DB5" w:rsidDel="00532A6F">
          <w:delText xml:space="preserve">A </w:delText>
        </w:r>
      </w:del>
      <w:ins w:id="423" w:author="Pierre Bushel" w:date="2021-10-11T11:27:00Z">
        <w:r w:rsidR="00532A6F">
          <w:t>a</w:t>
        </w:r>
        <w:r w:rsidR="00532A6F" w:rsidRPr="00465DB5">
          <w:t xml:space="preserve"> </w:t>
        </w:r>
      </w:ins>
      <w:r w:rsidR="006D60EC" w:rsidRPr="00465DB5">
        <w:t xml:space="preserve">list of </w:t>
      </w:r>
      <w:ins w:id="424" w:author="Pierre Bushel" w:date="2021-10-11T11:28:00Z">
        <w:r w:rsidR="00532A6F">
          <w:t xml:space="preserve">human </w:t>
        </w:r>
      </w:ins>
      <w:r w:rsidR="006D60EC">
        <w:t xml:space="preserve">gene </w:t>
      </w:r>
      <w:r w:rsidR="006D60EC" w:rsidRPr="00465DB5">
        <w:t xml:space="preserve">signature </w:t>
      </w:r>
      <w:del w:id="425" w:author="Pierre Bushel" w:date="2021-10-11T11:28:00Z">
        <w:r w:rsidR="006D60EC" w:rsidRPr="00465DB5" w:rsidDel="00532A6F">
          <w:delText>(</w:delText>
        </w:r>
      </w:del>
      <w:r w:rsidR="006D60EC" w:rsidRPr="00465DB5">
        <w:t xml:space="preserve">in Entrez </w:t>
      </w:r>
      <w:r w:rsidR="006D60EC">
        <w:t xml:space="preserve">gene </w:t>
      </w:r>
      <w:r w:rsidR="006D60EC" w:rsidRPr="00465DB5">
        <w:t>symbol format</w:t>
      </w:r>
      <w:del w:id="426" w:author="Pierre Bushel" w:date="2021-10-11T11:28:00Z">
        <w:r w:rsidR="006D60EC" w:rsidRPr="00465DB5" w:rsidDel="00532A6F">
          <w:delText xml:space="preserve">) </w:delText>
        </w:r>
        <w:r w:rsidR="006D60EC" w:rsidDel="00532A6F">
          <w:delText>obtained from a study of interest</w:delText>
        </w:r>
      </w:del>
      <w:r w:rsidR="00B63C3C">
        <w:t xml:space="preserve"> (</w:t>
      </w:r>
      <w:del w:id="427" w:author="Pierre Bushel" w:date="2021-10-11T11:28:00Z">
        <w:r w:rsidR="00FA25FB" w:rsidDel="00532A6F">
          <w:delText>e.g.</w:delText>
        </w:r>
        <w:r w:rsidR="00B63C3C" w:rsidDel="00532A6F">
          <w:delText xml:space="preserve"> </w:delText>
        </w:r>
      </w:del>
      <w:r w:rsidR="00B63C3C">
        <w:t>Human Sig.xlsx)</w:t>
      </w:r>
      <w:r w:rsidR="006D60EC">
        <w:t xml:space="preserve"> </w:t>
      </w:r>
      <w:r w:rsidR="006D60EC" w:rsidRPr="00465DB5">
        <w:t xml:space="preserve">and </w:t>
      </w:r>
      <w:del w:id="428" w:author="Pierre Bushel" w:date="2021-10-11T11:28:00Z">
        <w:r w:rsidR="006D60EC" w:rsidDel="00532A6F">
          <w:delText>(</w:delText>
        </w:r>
      </w:del>
      <w:r w:rsidR="006D60EC" w:rsidRPr="00465DB5">
        <w:t>2</w:t>
      </w:r>
      <w:r w:rsidR="006D60EC">
        <w:t>)</w:t>
      </w:r>
      <w:r w:rsidR="006D60EC" w:rsidRPr="00465DB5">
        <w:t xml:space="preserve"> </w:t>
      </w:r>
      <w:del w:id="429" w:author="Pierre Bushel" w:date="2021-10-11T11:28:00Z">
        <w:r w:rsidR="006D60EC" w:rsidRPr="00465DB5" w:rsidDel="00532A6F">
          <w:delText>A</w:delText>
        </w:r>
        <w:r w:rsidR="006D60EC" w:rsidDel="00532A6F">
          <w:delText xml:space="preserve"> </w:delText>
        </w:r>
      </w:del>
      <w:ins w:id="430" w:author="Pierre Bushel" w:date="2021-10-11T11:28:00Z">
        <w:r w:rsidR="00532A6F">
          <w:t xml:space="preserve">a </w:t>
        </w:r>
      </w:ins>
      <w:del w:id="431" w:author="Pierre Bushel" w:date="2021-10-11T11:28:00Z">
        <w:r w:rsidR="006D60EC" w:rsidDel="00532A6F">
          <w:delText>gene</w:delText>
        </w:r>
        <w:r w:rsidR="006D60EC" w:rsidRPr="00465DB5" w:rsidDel="00532A6F">
          <w:delText xml:space="preserve"> expression </w:delText>
        </w:r>
      </w:del>
      <w:r w:rsidR="006D60EC">
        <w:t xml:space="preserve">data matrix </w:t>
      </w:r>
      <w:del w:id="432" w:author="Pierre Bushel" w:date="2021-10-11T11:29:00Z">
        <w:r w:rsidR="006D60EC" w:rsidDel="00532A6F">
          <w:delText xml:space="preserve">that consists </w:delText>
        </w:r>
      </w:del>
      <w:r w:rsidR="006D60EC">
        <w:t xml:space="preserve">of </w:t>
      </w:r>
      <w:ins w:id="433" w:author="Pierre Bushel" w:date="2021-10-11T11:29:00Z">
        <w:r w:rsidR="00532A6F">
          <w:t xml:space="preserve">human </w:t>
        </w:r>
      </w:ins>
      <w:r w:rsidR="006D60EC">
        <w:t xml:space="preserve">gene expression profiles </w:t>
      </w:r>
      <w:del w:id="434" w:author="Pierre Bushel" w:date="2021-10-11T11:29:00Z">
        <w:r w:rsidR="006D60EC" w:rsidDel="00532A6F">
          <w:delText xml:space="preserve">in a given context </w:delText>
        </w:r>
      </w:del>
      <w:r w:rsidR="00B63C3C">
        <w:t>(</w:t>
      </w:r>
      <w:del w:id="435" w:author="Pierre Bushel" w:date="2021-10-11T11:29:00Z">
        <w:r w:rsidR="00FA25FB" w:rsidDel="00532A6F">
          <w:delText>e.g.</w:delText>
        </w:r>
        <w:r w:rsidR="00B63C3C" w:rsidDel="00532A6F">
          <w:delText xml:space="preserve"> </w:delText>
        </w:r>
      </w:del>
      <w:r w:rsidR="00B63C3C">
        <w:t xml:space="preserve">HumanArray2Shiny.xlsx) </w:t>
      </w:r>
      <w:r w:rsidR="006D60EC">
        <w:t xml:space="preserve">located under </w:t>
      </w:r>
      <w:r w:rsidR="006D60EC" w:rsidRPr="00E41667">
        <w:t>“</w:t>
      </w:r>
      <w:r w:rsidR="006D60EC">
        <w:t>/</w:t>
      </w:r>
      <w:proofErr w:type="spellStart"/>
      <w:r w:rsidR="006D60EC" w:rsidRPr="00E41667">
        <w:t>app_installation_dir</w:t>
      </w:r>
      <w:proofErr w:type="spellEnd"/>
      <w:r w:rsidR="006D60EC" w:rsidRPr="00E41667">
        <w:t>/</w:t>
      </w:r>
      <w:proofErr w:type="spellStart"/>
      <w:r w:rsidR="006D60EC">
        <w:t>testD</w:t>
      </w:r>
      <w:r w:rsidR="006D60EC" w:rsidRPr="00E41667">
        <w:t>ata</w:t>
      </w:r>
      <w:proofErr w:type="spellEnd"/>
      <w:r w:rsidR="006D60EC" w:rsidRPr="00E41667">
        <w:t>/</w:t>
      </w:r>
      <w:r w:rsidR="006D60EC">
        <w:t>t-score/</w:t>
      </w:r>
      <w:r w:rsidR="006D60EC" w:rsidRPr="00E41667">
        <w:t>”</w:t>
      </w:r>
      <w:r w:rsidR="006D60EC">
        <w:t xml:space="preserve">. Once </w:t>
      </w:r>
      <w:r w:rsidR="00254FBF">
        <w:t xml:space="preserve">the </w:t>
      </w:r>
      <w:ins w:id="436" w:author="Pierre Bushel" w:date="2021-10-11T11:29:00Z">
        <w:r w:rsidR="00532A6F">
          <w:t xml:space="preserve">data files are </w:t>
        </w:r>
      </w:ins>
      <w:del w:id="437" w:author="Pierre Bushel" w:date="2021-10-11T11:29:00Z">
        <w:r w:rsidR="00254FBF" w:rsidDel="00532A6F">
          <w:delText xml:space="preserve">uploads </w:delText>
        </w:r>
      </w:del>
      <w:ins w:id="438" w:author="Pierre Bushel" w:date="2021-10-11T11:29:00Z">
        <w:r w:rsidR="00532A6F">
          <w:t>uploaded</w:t>
        </w:r>
      </w:ins>
      <w:del w:id="439" w:author="Pierre Bushel" w:date="2021-10-11T11:29:00Z">
        <w:r w:rsidR="00254FBF" w:rsidDel="00532A6F">
          <w:delText>are complete</w:delText>
        </w:r>
      </w:del>
      <w:r w:rsidR="00254FBF">
        <w:t xml:space="preserve">, </w:t>
      </w:r>
      <w:r w:rsidR="006D60EC">
        <w:t xml:space="preserve"> </w:t>
      </w:r>
      <w:ins w:id="440" w:author="Pierre Bushel" w:date="2021-10-11T11:29:00Z">
        <w:r w:rsidR="00532A6F">
          <w:t xml:space="preserve">the </w:t>
        </w:r>
      </w:ins>
      <w:r w:rsidR="006D60EC">
        <w:t xml:space="preserve">top few lines of data </w:t>
      </w:r>
      <w:del w:id="441" w:author="Pierre Bushel" w:date="2021-10-11T11:30:00Z">
        <w:r w:rsidR="006D60EC" w:rsidDel="00013377">
          <w:delText>will be</w:delText>
        </w:r>
      </w:del>
      <w:ins w:id="442" w:author="Pierre Bushel" w:date="2021-10-11T11:30:00Z">
        <w:r w:rsidR="00013377">
          <w:t>are</w:t>
        </w:r>
      </w:ins>
      <w:r w:rsidR="006D60EC">
        <w:t xml:space="preserve"> visible for preview</w:t>
      </w:r>
      <w:r w:rsidR="00B63C3C">
        <w:t xml:space="preserve"> (Figure 2)</w:t>
      </w:r>
      <w:r w:rsidR="006D60EC">
        <w:t xml:space="preserve">. </w:t>
      </w:r>
      <w:del w:id="443" w:author="Pierre Bushel" w:date="2021-10-11T11:30:00Z">
        <w:r w:rsidR="006D60EC" w:rsidDel="00013377">
          <w:delText>For illustration purposes</w:delText>
        </w:r>
      </w:del>
      <w:ins w:id="444" w:author="Pierre Bushel" w:date="2021-10-11T11:30:00Z">
        <w:r w:rsidR="00013377">
          <w:t>As an additional example</w:t>
        </w:r>
      </w:ins>
      <w:r w:rsidR="006D60EC">
        <w:t xml:space="preserve">, we </w:t>
      </w:r>
      <w:ins w:id="445" w:author="Pierre Bushel" w:date="2021-10-11T11:30:00Z">
        <w:r w:rsidR="00013377">
          <w:t xml:space="preserve">also </w:t>
        </w:r>
      </w:ins>
      <w:r w:rsidR="006D60EC">
        <w:t xml:space="preserve">provide </w:t>
      </w:r>
      <w:del w:id="446" w:author="Pierre Bushel" w:date="2021-10-11T11:30:00Z">
        <w:r w:rsidR="006D60EC" w:rsidDel="00013377">
          <w:delText xml:space="preserve">both </w:delText>
        </w:r>
      </w:del>
      <w:ins w:id="447" w:author="Pierre Bushel" w:date="2021-10-11T11:30:00Z">
        <w:r w:rsidR="00013377">
          <w:t xml:space="preserve">the </w:t>
        </w:r>
      </w:ins>
      <w:r w:rsidR="006D60EC">
        <w:t>mouse signature</w:t>
      </w:r>
      <w:ins w:id="448" w:author="Pierre Bushel" w:date="2021-10-11T11:30:00Z">
        <w:r w:rsidR="00013377">
          <w:t xml:space="preserve"> genes</w:t>
        </w:r>
      </w:ins>
      <w:r w:rsidR="00472115">
        <w:t xml:space="preserve"> (</w:t>
      </w:r>
      <w:del w:id="449" w:author="Pierre Bushel" w:date="2021-10-11T11:31:00Z">
        <w:r w:rsidR="00156AB3" w:rsidDel="00013377">
          <w:delText>e.g.,</w:delText>
        </w:r>
        <w:r w:rsidR="00472115" w:rsidDel="00013377">
          <w:delText xml:space="preserve"> </w:delText>
        </w:r>
      </w:del>
      <w:r w:rsidR="00472115">
        <w:t>Mouse Sig.xlsx)</w:t>
      </w:r>
      <w:r w:rsidR="006D60EC">
        <w:t xml:space="preserve"> and </w:t>
      </w:r>
      <w:proofErr w:type="spellStart"/>
      <w:ins w:id="450" w:author="Pierre Bushel" w:date="2021-10-11T11:31:00Z">
        <w:r w:rsidR="00013377">
          <w:t>homologus</w:t>
        </w:r>
        <w:proofErr w:type="spellEnd"/>
        <w:r w:rsidR="00013377">
          <w:t xml:space="preserve"> </w:t>
        </w:r>
      </w:ins>
      <w:r w:rsidR="006D60EC">
        <w:t>human signature file</w:t>
      </w:r>
      <w:del w:id="451" w:author="Pierre Bushel" w:date="2021-10-11T11:31:00Z">
        <w:r w:rsidR="006D60EC" w:rsidDel="00013377">
          <w:delText>s</w:delText>
        </w:r>
      </w:del>
      <w:r w:rsidR="00254FBF">
        <w:t>. After</w:t>
      </w:r>
      <w:r w:rsidR="006D60EC">
        <w:t xml:space="preserve"> the </w:t>
      </w:r>
      <w:del w:id="452" w:author="Pierre Bushel" w:date="2021-10-11T11:32:00Z">
        <w:r w:rsidR="006D60EC" w:rsidDel="00013377">
          <w:delText xml:space="preserve">proper matched </w:delText>
        </w:r>
      </w:del>
      <w:r w:rsidR="006D60EC">
        <w:t>specie</w:t>
      </w:r>
      <w:ins w:id="453" w:author="Pierre Bushel" w:date="2021-10-11T11:31:00Z">
        <w:r w:rsidR="00013377">
          <w:t>s</w:t>
        </w:r>
      </w:ins>
      <w:r w:rsidR="006D60EC">
        <w:t xml:space="preserve"> </w:t>
      </w:r>
      <w:ins w:id="454" w:author="Pierre Bushel" w:date="2021-10-11T11:32:00Z">
        <w:r w:rsidR="00013377">
          <w:t xml:space="preserve">is properly matched </w:t>
        </w:r>
      </w:ins>
      <w:del w:id="455" w:author="Pierre Bushel" w:date="2021-10-11T11:32:00Z">
        <w:r w:rsidR="00254FBF" w:rsidDel="00013377">
          <w:delText>is</w:delText>
        </w:r>
        <w:r w:rsidR="006D60EC" w:rsidDel="00013377">
          <w:delText xml:space="preserve"> </w:delText>
        </w:r>
      </w:del>
      <w:ins w:id="456" w:author="Pierre Bushel" w:date="2021-10-11T11:32:00Z">
        <w:r w:rsidR="00013377">
          <w:t xml:space="preserve">by </w:t>
        </w:r>
      </w:ins>
      <w:del w:id="457" w:author="Pierre Bushel" w:date="2021-10-11T11:33:00Z">
        <w:r w:rsidR="006D60EC" w:rsidDel="00013377">
          <w:delText>selected</w:delText>
        </w:r>
      </w:del>
      <w:ins w:id="458" w:author="Pierre Bushel" w:date="2021-10-11T11:33:00Z">
        <w:r w:rsidR="00013377">
          <w:t>selection</w:t>
        </w:r>
      </w:ins>
      <w:r w:rsidR="00254FBF">
        <w:t>,</w:t>
      </w:r>
      <w:r w:rsidR="006D60EC">
        <w:t xml:space="preserve"> </w:t>
      </w:r>
      <w:ins w:id="459" w:author="Pierre Bushel" w:date="2021-10-11T11:33:00Z">
        <w:r w:rsidR="00013377">
          <w:t xml:space="preserve">the </w:t>
        </w:r>
      </w:ins>
      <w:r w:rsidR="006D60EC">
        <w:t>T-</w:t>
      </w:r>
      <w:del w:id="460" w:author="Pierre Bushel" w:date="2021-10-11T12:27:00Z">
        <w:r w:rsidR="006D60EC" w:rsidDel="00C2729A">
          <w:delText>sc</w:delText>
        </w:r>
        <w:r w:rsidR="00B63C3C" w:rsidDel="00C2729A">
          <w:delText xml:space="preserve">ores </w:delText>
        </w:r>
      </w:del>
      <w:ins w:id="461" w:author="Pierre Bushel" w:date="2021-10-11T12:27:00Z">
        <w:r w:rsidR="00C2729A">
          <w:t xml:space="preserve">Scores </w:t>
        </w:r>
      </w:ins>
      <w:r w:rsidR="00B63C3C">
        <w:t>will be calculated by clicking the green “Go!” button</w:t>
      </w:r>
      <w:r w:rsidR="00254FBF">
        <w:t>.</w:t>
      </w:r>
      <w:r w:rsidR="00B63C3C">
        <w:t xml:space="preserve"> </w:t>
      </w:r>
      <w:r w:rsidR="00254FBF">
        <w:t>T</w:t>
      </w:r>
      <w:r w:rsidR="00B63C3C">
        <w:t>he top 10 rows of the T-</w:t>
      </w:r>
      <w:del w:id="462" w:author="Pierre Bushel" w:date="2021-10-11T12:27:00Z">
        <w:r w:rsidR="00B63C3C" w:rsidDel="00C2729A">
          <w:delText xml:space="preserve">scores </w:delText>
        </w:r>
      </w:del>
      <w:ins w:id="463" w:author="Pierre Bushel" w:date="2021-10-11T12:27:00Z">
        <w:r w:rsidR="00C2729A">
          <w:t xml:space="preserve">Scores </w:t>
        </w:r>
      </w:ins>
      <w:r w:rsidR="00B63C3C">
        <w:t xml:space="preserve">will be shown for preview. The </w:t>
      </w:r>
      <w:proofErr w:type="spellStart"/>
      <w:r w:rsidR="00B63C3C">
        <w:t>user</w:t>
      </w:r>
      <w:del w:id="464" w:author="Pierre Bushel" w:date="2021-10-11T11:33:00Z">
        <w:r w:rsidR="00B63C3C" w:rsidDel="00013377">
          <w:delText>s are encouraged to</w:delText>
        </w:r>
      </w:del>
      <w:ins w:id="465" w:author="Pierre Bushel" w:date="2021-10-11T11:33:00Z">
        <w:r w:rsidR="00013377">
          <w:t>can</w:t>
        </w:r>
      </w:ins>
      <w:proofErr w:type="spellEnd"/>
      <w:r w:rsidR="00B63C3C">
        <w:t xml:space="preserve"> download the T-Scores for further analysis.</w:t>
      </w:r>
      <w:r w:rsidR="00CC4505">
        <w:t xml:space="preserve"> Since </w:t>
      </w:r>
      <w:ins w:id="466" w:author="Pierre Bushel" w:date="2021-10-11T12:27:00Z">
        <w:r w:rsidR="00C2729A">
          <w:t xml:space="preserve">the </w:t>
        </w:r>
      </w:ins>
      <w:r w:rsidR="00CC4505">
        <w:t xml:space="preserve">T-Scores are calculated from </w:t>
      </w:r>
      <w:ins w:id="467" w:author="Pierre Bushel" w:date="2021-10-11T11:34:00Z">
        <w:r w:rsidR="00013377">
          <w:t xml:space="preserve">a </w:t>
        </w:r>
      </w:ins>
      <w:r w:rsidR="00CC4505">
        <w:t xml:space="preserve">two-side </w:t>
      </w:r>
      <w:del w:id="468" w:author="Pierre Bushel" w:date="2021-10-11T11:34:00Z">
        <w:r w:rsidR="00CC4505" w:rsidDel="00013377">
          <w:delText>T</w:delText>
        </w:r>
      </w:del>
      <w:ins w:id="469" w:author="Pierre Bushel" w:date="2021-10-11T11:34:00Z">
        <w:r w:rsidR="00013377" w:rsidRPr="00013377">
          <w:rPr>
            <w:i/>
            <w:iCs/>
            <w:rPrChange w:id="470" w:author="Pierre Bushel" w:date="2021-10-11T11:34:00Z">
              <w:rPr/>
            </w:rPrChange>
          </w:rPr>
          <w:t>t</w:t>
        </w:r>
      </w:ins>
      <w:r w:rsidR="00CC4505">
        <w:t xml:space="preserve">-test, the corresponding </w:t>
      </w:r>
      <w:r w:rsidR="00CC4505" w:rsidRPr="00013377">
        <w:rPr>
          <w:i/>
          <w:iCs/>
          <w:rPrChange w:id="471" w:author="Pierre Bushel" w:date="2021-10-11T11:34:00Z">
            <w:rPr/>
          </w:rPrChange>
        </w:rPr>
        <w:t>p</w:t>
      </w:r>
      <w:r w:rsidR="00CC4505">
        <w:t>-values are also reported (the second column in T-Scores results shown in Figure 2).</w:t>
      </w:r>
    </w:p>
    <w:p w14:paraId="347BF5E3" w14:textId="77777777" w:rsidR="00013377" w:rsidRPr="00B63C3C" w:rsidRDefault="00013377" w:rsidP="00AA6E92">
      <w:pPr>
        <w:spacing w:line="480" w:lineRule="auto"/>
        <w:rPr>
          <w:color w:val="333333"/>
          <w:shd w:val="clear" w:color="auto" w:fill="FFFFFF"/>
        </w:rPr>
      </w:pPr>
    </w:p>
    <w:p w14:paraId="67F2B78C" w14:textId="37EC1B10" w:rsidR="00197909" w:rsidRDefault="00AD3C19" w:rsidP="0091725F">
      <w:pPr>
        <w:pStyle w:val="Heading2"/>
        <w:tabs>
          <w:tab w:val="clear" w:pos="567"/>
        </w:tabs>
        <w:ind w:left="562" w:hanging="562"/>
      </w:pPr>
      <w:del w:id="472" w:author="Pierre Bushel" w:date="2021-10-11T11:34:00Z">
        <w:r w:rsidRPr="00321121" w:rsidDel="005D472C">
          <w:delText xml:space="preserve">Flexible </w:delText>
        </w:r>
      </w:del>
      <w:r w:rsidRPr="00321121">
        <w:t>S</w:t>
      </w:r>
      <w:r w:rsidR="00F00D75">
        <w:t xml:space="preserve">tructural </w:t>
      </w:r>
      <w:r w:rsidR="00F00D75" w:rsidRPr="00321121">
        <w:t>E</w:t>
      </w:r>
      <w:r w:rsidR="00F00D75">
        <w:t xml:space="preserve">quation </w:t>
      </w:r>
      <w:r w:rsidRPr="00321121">
        <w:t>M</w:t>
      </w:r>
      <w:r w:rsidR="00F00D75">
        <w:t>odeling</w:t>
      </w:r>
    </w:p>
    <w:p w14:paraId="3D3B38FE" w14:textId="2417AB57" w:rsidR="00AD3C19" w:rsidRDefault="00F0574E" w:rsidP="00321121">
      <w:pPr>
        <w:tabs>
          <w:tab w:val="left" w:pos="2024"/>
        </w:tabs>
        <w:spacing w:line="480" w:lineRule="auto"/>
        <w:rPr>
          <w:ins w:id="473" w:author="Pierre Bushel" w:date="2021-10-11T11:44:00Z"/>
        </w:rPr>
      </w:pPr>
      <w:r>
        <w:t>The impact of g</w:t>
      </w:r>
      <w:r w:rsidR="00134517">
        <w:t xml:space="preserve">enetic interactions among </w:t>
      </w:r>
      <w:r w:rsidR="00156AB3">
        <w:t>regulators</w:t>
      </w:r>
      <w:r>
        <w:t xml:space="preserve"> on downstream target genes </w:t>
      </w:r>
      <w:r w:rsidR="00554D51">
        <w:t>is often tested</w:t>
      </w:r>
      <w:r w:rsidR="001C3851">
        <w:t xml:space="preserve"> by simultaneous manipulations o</w:t>
      </w:r>
      <w:r w:rsidR="00B439AB">
        <w:t>n</w:t>
      </w:r>
      <w:r w:rsidR="001C3851">
        <w:t xml:space="preserve"> </w:t>
      </w:r>
      <w:r w:rsidR="00782846">
        <w:t>levels o</w:t>
      </w:r>
      <w:r w:rsidR="001D5CFC">
        <w:t>r</w:t>
      </w:r>
      <w:r w:rsidR="00782846">
        <w:t xml:space="preserve"> activities of the </w:t>
      </w:r>
      <w:r w:rsidR="00156AB3">
        <w:t>regulators</w:t>
      </w:r>
      <w:r w:rsidR="00782846">
        <w:t xml:space="preserve"> in a model system. </w:t>
      </w:r>
      <w:r w:rsidR="00C842E5">
        <w:t xml:space="preserve">The SEMIPs app </w:t>
      </w:r>
      <w:r w:rsidR="00D8444B">
        <w:t>takes advantage of public</w:t>
      </w:r>
      <w:r w:rsidR="000D28B0">
        <w:t>ly available</w:t>
      </w:r>
      <w:r w:rsidR="00D8444B">
        <w:t xml:space="preserve"> or existing gene expression </w:t>
      </w:r>
      <w:r w:rsidR="000D28B0">
        <w:t>information</w:t>
      </w:r>
      <w:r w:rsidR="00FC4A53">
        <w:t xml:space="preserve"> to </w:t>
      </w:r>
      <w:r w:rsidR="00E76B67">
        <w:t>examine</w:t>
      </w:r>
      <w:r w:rsidR="00FC4A53">
        <w:t xml:space="preserve"> </w:t>
      </w:r>
      <w:r w:rsidR="00845110">
        <w:t>such potential interaction</w:t>
      </w:r>
      <w:r w:rsidR="001D5CFC">
        <w:t>s</w:t>
      </w:r>
      <w:r w:rsidR="00845110">
        <w:t xml:space="preserve"> </w:t>
      </w:r>
      <w:r w:rsidR="00C23180" w:rsidRPr="00E55885">
        <w:rPr>
          <w:i/>
          <w:iCs/>
        </w:rPr>
        <w:t>in silico</w:t>
      </w:r>
      <w:r w:rsidR="00744A35">
        <w:t xml:space="preserve"> by SEM</w:t>
      </w:r>
      <w:r w:rsidR="00F25A1A">
        <w:t>.</w:t>
      </w:r>
      <w:r w:rsidR="00826E9F">
        <w:t xml:space="preserve"> </w:t>
      </w:r>
      <w:r w:rsidR="00EC4092">
        <w:t>SEMIPs support</w:t>
      </w:r>
      <w:r w:rsidR="00BA0982">
        <w:t>s</w:t>
      </w:r>
      <w:r w:rsidR="00EC4092">
        <w:t xml:space="preserve"> the </w:t>
      </w:r>
      <w:r w:rsidR="00843813">
        <w:t>test</w:t>
      </w:r>
      <w:ins w:id="474" w:author="Pierre Bushel" w:date="2021-10-11T11:36:00Z">
        <w:r w:rsidR="00092B8F">
          <w:t>ing</w:t>
        </w:r>
      </w:ins>
      <w:r w:rsidR="00843813">
        <w:t xml:space="preserve"> o</w:t>
      </w:r>
      <w:r w:rsidR="006239CD">
        <w:t>f</w:t>
      </w:r>
      <w:r w:rsidR="00843813">
        <w:t xml:space="preserve"> </w:t>
      </w:r>
      <w:del w:id="475" w:author="Pierre Bushel" w:date="2021-10-11T11:36:00Z">
        <w:r w:rsidR="00843813" w:rsidDel="00092B8F">
          <w:delText xml:space="preserve">a </w:delText>
        </w:r>
        <w:r w:rsidR="00EC4092" w:rsidDel="00092B8F">
          <w:delText xml:space="preserve">hypothesis </w:delText>
        </w:r>
      </w:del>
      <w:ins w:id="476" w:author="Pierre Bushel" w:date="2021-10-11T11:36:00Z">
        <w:r w:rsidR="00092B8F">
          <w:t xml:space="preserve">hypotheses </w:t>
        </w:r>
      </w:ins>
      <w:r w:rsidR="006B7899">
        <w:t>in which</w:t>
      </w:r>
      <w:r w:rsidR="00F72AEC" w:rsidRPr="00F72AEC">
        <w:t xml:space="preserve"> </w:t>
      </w:r>
      <w:r w:rsidR="00F72AEC">
        <w:t>two upstream regulators</w:t>
      </w:r>
      <w:r w:rsidR="00EC4092">
        <w:t xml:space="preserve"> </w:t>
      </w:r>
      <w:r w:rsidR="00117C2F">
        <w:t>(“Fac1” and “Fac2”</w:t>
      </w:r>
      <w:del w:id="477" w:author="Pierre Bushel" w:date="2021-10-11T11:36:00Z">
        <w:r w:rsidR="00117C2F" w:rsidDel="00092B8F">
          <w:delText xml:space="preserve"> in Figure 1</w:delText>
        </w:r>
      </w:del>
      <w:r w:rsidR="00117C2F">
        <w:t xml:space="preserve">) </w:t>
      </w:r>
      <w:r w:rsidR="000774C5">
        <w:t>concurrent</w:t>
      </w:r>
      <w:r w:rsidR="00990AB9">
        <w:t xml:space="preserve">ly </w:t>
      </w:r>
      <w:r w:rsidR="00F72AEC">
        <w:t>regulate</w:t>
      </w:r>
      <w:r w:rsidR="000774C5">
        <w:t xml:space="preserve"> </w:t>
      </w:r>
      <w:r w:rsidR="006574F3">
        <w:t xml:space="preserve">the levels of </w:t>
      </w:r>
      <w:r w:rsidR="006574F3">
        <w:lastRenderedPageBreak/>
        <w:t>one downstream reporter gene</w:t>
      </w:r>
      <w:r w:rsidR="00BA0982">
        <w:t xml:space="preserve"> </w:t>
      </w:r>
      <w:r w:rsidR="00117C2F">
        <w:t>(Endpoint</w:t>
      </w:r>
      <w:del w:id="478" w:author="Pierre Bushel" w:date="2021-10-11T11:36:00Z">
        <w:r w:rsidR="00117C2F" w:rsidDel="00092B8F">
          <w:delText xml:space="preserve"> in Figure 1</w:delText>
        </w:r>
      </w:del>
      <w:r w:rsidR="00117C2F">
        <w:t xml:space="preserve">) </w:t>
      </w:r>
      <w:r w:rsidR="00BA0982">
        <w:t>in a 3-node model</w:t>
      </w:r>
      <w:r w:rsidR="00117C2F">
        <w:t xml:space="preserve"> (Figure 1)</w:t>
      </w:r>
      <w:r w:rsidR="00BA0982">
        <w:t xml:space="preserve">. </w:t>
      </w:r>
      <w:del w:id="479" w:author="Li, Jian-Liang (NIH/NIEHS) [E]" w:date="2021-10-12T15:49:00Z">
        <w:r w:rsidR="00843813" w:rsidDel="00B32153">
          <w:delText xml:space="preserve"> </w:delText>
        </w:r>
      </w:del>
      <w:r w:rsidR="002620FD">
        <w:t xml:space="preserve">The input variables </w:t>
      </w:r>
      <w:r w:rsidR="00812251">
        <w:t xml:space="preserve">for upstream regulators could be either the gene expression levels </w:t>
      </w:r>
      <w:r w:rsidR="00A929A0">
        <w:t xml:space="preserve">or the molecular </w:t>
      </w:r>
      <w:r w:rsidR="00667323">
        <w:t>activities</w:t>
      </w:r>
      <w:r w:rsidR="00A929A0">
        <w:t xml:space="preserve"> in </w:t>
      </w:r>
      <w:del w:id="480" w:author="Pierre Bushel" w:date="2021-10-11T11:36:00Z">
        <w:r w:rsidR="00A929A0" w:rsidDel="00092B8F">
          <w:delText xml:space="preserve">a </w:delText>
        </w:r>
      </w:del>
      <w:r w:rsidR="00A929A0">
        <w:t>T-</w:t>
      </w:r>
      <w:del w:id="481" w:author="Pierre Bushel" w:date="2021-10-11T11:37:00Z">
        <w:r w:rsidR="00A929A0" w:rsidDel="00092B8F">
          <w:delText xml:space="preserve">score </w:delText>
        </w:r>
      </w:del>
      <w:ins w:id="482" w:author="Pierre Bushel" w:date="2021-10-11T11:37:00Z">
        <w:r w:rsidR="00092B8F">
          <w:t xml:space="preserve">Score </w:t>
        </w:r>
      </w:ins>
      <w:r w:rsidR="00A929A0">
        <w:t xml:space="preserve">format. </w:t>
      </w:r>
      <w:r w:rsidR="00117C2F">
        <w:t xml:space="preserve">Our current SEM model tests both upstream regulators in </w:t>
      </w:r>
      <w:del w:id="483" w:author="Pierre Bushel" w:date="2021-10-11T11:37:00Z">
        <w:r w:rsidR="00117C2F" w:rsidDel="00092B8F">
          <w:delText>a regression model on</w:delText>
        </w:r>
      </w:del>
      <w:ins w:id="484" w:author="Pierre Bushel" w:date="2021-10-11T11:37:00Z">
        <w:r w:rsidR="00092B8F">
          <w:t>relation to</w:t>
        </w:r>
      </w:ins>
      <w:r w:rsidR="00117C2F">
        <w:t xml:space="preserve"> the “endpoint”, where </w:t>
      </w:r>
      <w:r w:rsidR="00224AF8" w:rsidRPr="00D311C6">
        <w:rPr>
          <w:rPrChange w:id="485" w:author="Wu, Steve (NIH/NIEHS) [E]" w:date="2021-10-12T13:08:00Z">
            <w:rPr>
              <w:highlight w:val="yellow"/>
            </w:rPr>
          </w:rPrChange>
        </w:rPr>
        <w:sym w:font="Symbol" w:char="F067"/>
      </w:r>
      <w:r w:rsidR="006A1BBB" w:rsidRPr="00D311C6">
        <w:rPr>
          <w:rPrChange w:id="486" w:author="Wu, Steve (NIH/NIEHS) [E]" w:date="2021-10-12T13:08:00Z">
            <w:rPr>
              <w:highlight w:val="yellow"/>
            </w:rPr>
          </w:rPrChange>
        </w:rPr>
        <w:t>11</w:t>
      </w:r>
      <w:r w:rsidR="00117C2F" w:rsidRPr="00D311C6">
        <w:rPr>
          <w:rPrChange w:id="487" w:author="Wu, Steve (NIH/NIEHS) [E]" w:date="2021-10-12T13:08:00Z">
            <w:rPr>
              <w:highlight w:val="yellow"/>
            </w:rPr>
          </w:rPrChange>
        </w:rPr>
        <w:t xml:space="preserve"> and</w:t>
      </w:r>
      <w:r w:rsidR="006A1BBB" w:rsidRPr="00D311C6">
        <w:rPr>
          <w:rPrChange w:id="488" w:author="Wu, Steve (NIH/NIEHS) [E]" w:date="2021-10-12T13:08:00Z">
            <w:rPr>
              <w:highlight w:val="yellow"/>
            </w:rPr>
          </w:rPrChange>
        </w:rPr>
        <w:t xml:space="preserve"> </w:t>
      </w:r>
      <w:r w:rsidR="006A1BBB" w:rsidRPr="00D311C6">
        <w:rPr>
          <w:rPrChange w:id="489" w:author="Wu, Steve (NIH/NIEHS) [E]" w:date="2021-10-12T13:08:00Z">
            <w:rPr>
              <w:highlight w:val="yellow"/>
            </w:rPr>
          </w:rPrChange>
        </w:rPr>
        <w:sym w:font="Symbol" w:char="F067"/>
      </w:r>
      <w:r w:rsidR="006A1BBB" w:rsidRPr="00D311C6">
        <w:rPr>
          <w:rPrChange w:id="490" w:author="Wu, Steve (NIH/NIEHS) [E]" w:date="2021-10-12T13:08:00Z">
            <w:rPr>
              <w:highlight w:val="yellow"/>
            </w:rPr>
          </w:rPrChange>
        </w:rPr>
        <w:t>21</w:t>
      </w:r>
      <w:r w:rsidR="00117C2F" w:rsidRPr="00D311C6">
        <w:rPr>
          <w:rPrChange w:id="491" w:author="Wu, Steve (NIH/NIEHS) [E]" w:date="2021-10-12T13:08:00Z">
            <w:rPr>
              <w:highlight w:val="yellow"/>
            </w:rPr>
          </w:rPrChange>
        </w:rPr>
        <w:t xml:space="preserve"> are the coefficients in the regression model and</w:t>
      </w:r>
      <w:r w:rsidR="006A1BBB" w:rsidRPr="00D311C6">
        <w:rPr>
          <w:rPrChange w:id="492" w:author="Wu, Steve (NIH/NIEHS) [E]" w:date="2021-10-12T13:08:00Z">
            <w:rPr>
              <w:highlight w:val="yellow"/>
            </w:rPr>
          </w:rPrChange>
        </w:rPr>
        <w:t xml:space="preserve"> </w:t>
      </w:r>
      <w:r w:rsidR="000306BA" w:rsidRPr="00D311C6">
        <w:rPr>
          <w:rPrChange w:id="493" w:author="Wu, Steve (NIH/NIEHS) [E]" w:date="2021-10-12T13:08:00Z">
            <w:rPr>
              <w:highlight w:val="yellow"/>
            </w:rPr>
          </w:rPrChange>
        </w:rPr>
        <w:sym w:font="Symbol" w:char="F065"/>
      </w:r>
      <w:r w:rsidR="000306BA" w:rsidRPr="00D311C6">
        <w:rPr>
          <w:rPrChange w:id="494" w:author="Wu, Steve (NIH/NIEHS) [E]" w:date="2021-10-12T13:08:00Z">
            <w:rPr>
              <w:highlight w:val="yellow"/>
            </w:rPr>
          </w:rPrChange>
        </w:rPr>
        <w:t xml:space="preserve">1 </w:t>
      </w:r>
      <w:r w:rsidR="00117C2F" w:rsidRPr="00D311C6">
        <w:rPr>
          <w:rPrChange w:id="495" w:author="Wu, Steve (NIH/NIEHS) [E]" w:date="2021-10-12T13:08:00Z">
            <w:rPr>
              <w:highlight w:val="yellow"/>
            </w:rPr>
          </w:rPrChange>
        </w:rPr>
        <w:t xml:space="preserve">is the </w:t>
      </w:r>
      <w:del w:id="496" w:author="Pierre Bushel" w:date="2021-10-11T11:37:00Z">
        <w:r w:rsidR="00117C2F" w:rsidRPr="00D311C6" w:rsidDel="00092B8F">
          <w:rPr>
            <w:rPrChange w:id="497" w:author="Wu, Steve (NIH/NIEHS) [E]" w:date="2021-10-12T13:08:00Z">
              <w:rPr>
                <w:highlight w:val="yellow"/>
              </w:rPr>
            </w:rPrChange>
          </w:rPr>
          <w:delText xml:space="preserve">model </w:delText>
        </w:r>
      </w:del>
      <w:r w:rsidR="00117C2F" w:rsidRPr="00D311C6">
        <w:rPr>
          <w:rPrChange w:id="498" w:author="Wu, Steve (NIH/NIEHS) [E]" w:date="2021-10-12T13:08:00Z">
            <w:rPr>
              <w:highlight w:val="yellow"/>
            </w:rPr>
          </w:rPrChange>
        </w:rPr>
        <w:t>residual</w:t>
      </w:r>
      <w:r w:rsidR="000B6D58" w:rsidRPr="00D311C6">
        <w:rPr>
          <w:rPrChange w:id="499" w:author="Wu, Steve (NIH/NIEHS) [E]" w:date="2021-10-12T13:08:00Z">
            <w:rPr>
              <w:highlight w:val="yellow"/>
            </w:rPr>
          </w:rPrChange>
        </w:rPr>
        <w:t xml:space="preserve"> </w:t>
      </w:r>
      <w:r w:rsidR="00117C2F" w:rsidRPr="00D311C6">
        <w:rPr>
          <w:rPrChange w:id="500" w:author="Wu, Steve (NIH/NIEHS) [E]" w:date="2021-10-12T13:08:00Z">
            <w:rPr>
              <w:highlight w:val="yellow"/>
            </w:rPr>
          </w:rPrChange>
        </w:rPr>
        <w:t>(F</w:t>
      </w:r>
      <w:r w:rsidR="000B6D58" w:rsidRPr="00D311C6">
        <w:rPr>
          <w:rPrChange w:id="501" w:author="Wu, Steve (NIH/NIEHS) [E]" w:date="2021-10-12T13:08:00Z">
            <w:rPr>
              <w:highlight w:val="yellow"/>
            </w:rPr>
          </w:rPrChange>
        </w:rPr>
        <w:t>igure 1</w:t>
      </w:r>
      <w:r w:rsidR="00117C2F" w:rsidRPr="00D311C6">
        <w:t>)</w:t>
      </w:r>
      <w:r w:rsidR="000B6D58">
        <w:t>.</w:t>
      </w:r>
      <w:r w:rsidR="00EE08BA">
        <w:t xml:space="preserve"> </w:t>
      </w:r>
      <w:del w:id="502" w:author="Wu, Steve (NIH/NIEHS) [E]" w:date="2021-10-12T13:09:00Z">
        <w:r w:rsidR="00351474" w:rsidDel="00D311C6">
          <w:delText xml:space="preserve">The model also assumes and tests the </w:delText>
        </w:r>
        <w:r w:rsidR="007B066F" w:rsidDel="00D311C6">
          <w:delText>correlations</w:delText>
        </w:r>
        <w:r w:rsidR="00351474" w:rsidDel="00D311C6">
          <w:delText xml:space="preserve"> between these two upstream regulators represented by the arc </w:delText>
        </w:r>
      </w:del>
      <w:ins w:id="503" w:author="Pierre Bushel" w:date="2021-10-11T11:38:00Z">
        <w:del w:id="504" w:author="Wu, Steve (NIH/NIEHS) [E]" w:date="2021-10-12T13:09:00Z">
          <w:r w:rsidR="00092B8F" w:rsidDel="00D311C6">
            <w:delText>(</w:delText>
          </w:r>
        </w:del>
      </w:ins>
      <w:commentRangeStart w:id="505"/>
      <w:del w:id="506" w:author="Wu, Steve (NIH/NIEHS) [E]" w:date="2021-10-12T13:09:00Z">
        <w:r w:rsidR="00351474" w:rsidDel="00D311C6">
          <w:delText xml:space="preserve">both-ended error </w:delText>
        </w:r>
        <w:commentRangeEnd w:id="505"/>
        <w:r w:rsidR="00092B8F" w:rsidDel="00D311C6">
          <w:rPr>
            <w:rStyle w:val="CommentReference"/>
            <w:rFonts w:eastAsiaTheme="minorHAnsi" w:cstheme="minorBidi"/>
            <w:lang w:eastAsia="en-US"/>
          </w:rPr>
          <w:commentReference w:id="505"/>
        </w:r>
        <w:r w:rsidR="00351474" w:rsidDel="00D311C6">
          <w:delText>pointing to each other</w:delText>
        </w:r>
      </w:del>
      <w:ins w:id="507" w:author="Pierre Bushel" w:date="2021-10-11T11:38:00Z">
        <w:del w:id="508" w:author="Wu, Steve (NIH/NIEHS) [E]" w:date="2021-10-12T13:09:00Z">
          <w:r w:rsidR="00092B8F" w:rsidDel="00D311C6">
            <w:delText>)</w:delText>
          </w:r>
        </w:del>
      </w:ins>
      <w:del w:id="509" w:author="Wu, Steve (NIH/NIEHS) [E]" w:date="2021-10-12T13:09:00Z">
        <w:r w:rsidR="00351474" w:rsidDel="00D311C6">
          <w:delText xml:space="preserve">. </w:delText>
        </w:r>
        <w:r w:rsidR="007C14C7" w:rsidDel="00D311C6">
          <w:delText xml:space="preserve">This </w:delText>
        </w:r>
      </w:del>
      <w:commentRangeStart w:id="510"/>
      <w:ins w:id="511" w:author="Pierre Bushel" w:date="2021-10-11T11:39:00Z">
        <w:del w:id="512" w:author="Wu, Steve (NIH/NIEHS) [E]" w:date="2021-10-12T13:09:00Z">
          <w:r w:rsidR="00A92F7F" w:rsidDel="00D311C6">
            <w:delText xml:space="preserve">The </w:delText>
          </w:r>
        </w:del>
      </w:ins>
      <w:del w:id="513" w:author="Wu, Steve (NIH/NIEHS) [E]" w:date="2021-10-12T13:09:00Z">
        <w:r w:rsidR="007C14C7" w:rsidDel="00D311C6">
          <w:delText>model also examine</w:delText>
        </w:r>
        <w:r w:rsidR="0012448C" w:rsidDel="00D311C6">
          <w:delText>s</w:delText>
        </w:r>
        <w:r w:rsidR="007C14C7" w:rsidDel="00D311C6">
          <w:delText xml:space="preserve"> the </w:delText>
        </w:r>
        <w:r w:rsidR="00322FC6" w:rsidDel="00D311C6">
          <w:delText>mutual</w:delText>
        </w:r>
        <w:r w:rsidR="0097324D" w:rsidDel="00D311C6">
          <w:delText xml:space="preserve"> influence </w:delText>
        </w:r>
        <w:r w:rsidR="00DE5FF2" w:rsidDel="00D311C6">
          <w:delText>between</w:delText>
        </w:r>
        <w:r w:rsidR="006D71BD" w:rsidDel="00D311C6">
          <w:delText xml:space="preserve"> </w:delText>
        </w:r>
        <w:r w:rsidR="006A46D9" w:rsidDel="00D311C6">
          <w:delText xml:space="preserve">the two upstream </w:delText>
        </w:r>
        <w:r w:rsidR="00322FC6" w:rsidDel="00D311C6">
          <w:delText>regulators</w:delText>
        </w:r>
        <w:r w:rsidR="005D3278" w:rsidDel="00D311C6">
          <w:delText>’</w:delText>
        </w:r>
        <w:r w:rsidR="006A46D9" w:rsidDel="00D311C6">
          <w:delText xml:space="preserve"> </w:delText>
        </w:r>
        <w:r w:rsidR="00322FC6" w:rsidDel="00D311C6">
          <w:delText>activities</w:delText>
        </w:r>
        <w:r w:rsidR="006A46D9" w:rsidDel="00D311C6">
          <w:delText xml:space="preserve"> or levels</w:delText>
        </w:r>
        <w:r w:rsidR="00DE5FF2" w:rsidDel="00D311C6">
          <w:delText>, which</w:delText>
        </w:r>
        <w:r w:rsidR="0012448C" w:rsidDel="00D311C6">
          <w:delText xml:space="preserve"> </w:delText>
        </w:r>
        <w:r w:rsidR="00DB17E2" w:rsidDel="00D311C6">
          <w:delText>may serve as</w:delText>
        </w:r>
        <w:r w:rsidR="006A46D9" w:rsidDel="00D311C6">
          <w:delText xml:space="preserve"> </w:delText>
        </w:r>
        <w:r w:rsidR="00DB17E2" w:rsidDel="00D311C6">
          <w:delText xml:space="preserve">a </w:delText>
        </w:r>
        <w:r w:rsidR="00315A09" w:rsidDel="00D311C6">
          <w:delText>predication on candidate genetic interactions between the</w:delText>
        </w:r>
        <w:r w:rsidR="00DB17E2" w:rsidDel="00D311C6">
          <w:delText xml:space="preserve"> two factors</w:delText>
        </w:r>
        <w:r w:rsidR="00315A09" w:rsidDel="00D311C6">
          <w:delText xml:space="preserve"> </w:delText>
        </w:r>
        <w:r w:rsidR="0073100B" w:rsidDel="00D311C6">
          <w:delText xml:space="preserve">within the context of the gene expression data matrix. </w:delText>
        </w:r>
        <w:commentRangeEnd w:id="510"/>
        <w:r w:rsidR="00A92F7F" w:rsidDel="00D311C6">
          <w:rPr>
            <w:rStyle w:val="CommentReference"/>
            <w:rFonts w:eastAsiaTheme="minorHAnsi" w:cstheme="minorBidi"/>
            <w:lang w:eastAsia="en-US"/>
          </w:rPr>
          <w:commentReference w:id="510"/>
        </w:r>
      </w:del>
      <w:del w:id="514" w:author="Pierre Bushel" w:date="2021-10-11T11:40:00Z">
        <w:r w:rsidR="00A6492A" w:rsidDel="0050178C">
          <w:delText>Operationally,</w:delText>
        </w:r>
      </w:del>
      <w:del w:id="515" w:author="Wu, Steve (NIH/NIEHS) [E]" w:date="2021-10-12T13:09:00Z">
        <w:r w:rsidR="00A6492A" w:rsidDel="00D311C6">
          <w:delText xml:space="preserve"> </w:delText>
        </w:r>
      </w:del>
      <w:del w:id="516" w:author="Pierre Bushel" w:date="2021-10-11T11:40:00Z">
        <w:r w:rsidR="00A6492A" w:rsidDel="0050178C">
          <w:delText>o</w:delText>
        </w:r>
        <w:r w:rsidR="006D2395" w:rsidDel="0050178C">
          <w:delText xml:space="preserve">nce </w:delText>
        </w:r>
      </w:del>
      <w:ins w:id="517" w:author="Pierre Bushel" w:date="2021-10-11T11:40:00Z">
        <w:r w:rsidR="0050178C">
          <w:t xml:space="preserve">Once </w:t>
        </w:r>
      </w:ins>
      <w:r w:rsidR="006D2395">
        <w:t xml:space="preserve">the SEM tab is selected, the default data </w:t>
      </w:r>
      <w:del w:id="518" w:author="Pierre Bushel" w:date="2021-10-11T11:41:00Z">
        <w:r w:rsidR="00B40490" w:rsidDel="0050178C">
          <w:delText>(</w:delText>
        </w:r>
        <w:r w:rsidR="00B40490" w:rsidDel="0050178C">
          <w:rPr>
            <w:color w:val="000000"/>
          </w:rPr>
          <w:delText>“</w:delText>
        </w:r>
        <w:r w:rsidR="00B40490" w:rsidRPr="00E077CE" w:rsidDel="0050178C">
          <w:rPr>
            <w:lang w:eastAsia="en-US"/>
          </w:rPr>
          <w:delText>app_installation_dir/dataSEM/sampleDAT.txt</w:delText>
        </w:r>
        <w:r w:rsidR="00B40490" w:rsidDel="0050178C">
          <w:rPr>
            <w:color w:val="000000"/>
          </w:rPr>
          <w:delText>”</w:delText>
        </w:r>
        <w:r w:rsidR="00B40490" w:rsidDel="0050178C">
          <w:delText xml:space="preserve">) </w:delText>
        </w:r>
      </w:del>
      <w:r w:rsidR="006D2395">
        <w:t>will be loaded</w:t>
      </w:r>
      <w:del w:id="519" w:author="Pierre Bushel" w:date="2021-10-11T11:41:00Z">
        <w:r w:rsidR="006D2395" w:rsidDel="0050178C">
          <w:delText>,</w:delText>
        </w:r>
      </w:del>
      <w:r w:rsidR="006D2395">
        <w:t xml:space="preserve"> and all features are available for </w:t>
      </w:r>
      <w:ins w:id="520" w:author="Pierre Bushel" w:date="2021-10-11T11:41:00Z">
        <w:r w:rsidR="0050178C">
          <w:t xml:space="preserve">the </w:t>
        </w:r>
      </w:ins>
      <w:r w:rsidR="006D2395">
        <w:t>user</w:t>
      </w:r>
      <w:del w:id="521" w:author="Pierre Bushel" w:date="2021-10-11T11:41:00Z">
        <w:r w:rsidR="006D2395" w:rsidDel="0050178C">
          <w:delText>s</w:delText>
        </w:r>
      </w:del>
      <w:r w:rsidR="006D2395">
        <w:t xml:space="preserve"> to choose from the drop-down windows</w:t>
      </w:r>
      <w:r w:rsidR="00C160C5">
        <w:t xml:space="preserve"> (Figure 2)</w:t>
      </w:r>
      <w:r w:rsidR="006D2395">
        <w:t xml:space="preserve">. </w:t>
      </w:r>
      <w:ins w:id="522" w:author="Pierre Bushel" w:date="2021-10-11T11:42:00Z">
        <w:r w:rsidR="0050178C">
          <w:t xml:space="preserve">The </w:t>
        </w:r>
      </w:ins>
      <w:del w:id="523" w:author="Pierre Bushel" w:date="2021-10-11T11:42:00Z">
        <w:r w:rsidR="006D2395" w:rsidDel="0050178C">
          <w:delText xml:space="preserve">Two </w:delText>
        </w:r>
      </w:del>
      <w:ins w:id="524" w:author="Pierre Bushel" w:date="2021-10-11T11:42:00Z">
        <w:r w:rsidR="0050178C">
          <w:t xml:space="preserve">two </w:t>
        </w:r>
      </w:ins>
      <w:r w:rsidR="00CC4935">
        <w:t xml:space="preserve">exogenous </w:t>
      </w:r>
      <w:r w:rsidR="006D2395">
        <w:t xml:space="preserve">variables </w:t>
      </w:r>
      <w:r w:rsidR="00CC4935">
        <w:t xml:space="preserve">(Fac1 &amp; Fac2) </w:t>
      </w:r>
      <w:r w:rsidR="006D2395">
        <w:t xml:space="preserve">are hypothesized as “causal </w:t>
      </w:r>
      <w:r w:rsidR="00CC4935">
        <w:t>factors</w:t>
      </w:r>
      <w:r w:rsidR="006D2395">
        <w:t xml:space="preserve">” </w:t>
      </w:r>
      <w:r w:rsidR="00CC4935">
        <w:t xml:space="preserve">in the SEM model </w:t>
      </w:r>
      <w:r w:rsidR="006D2395">
        <w:t xml:space="preserve">and one </w:t>
      </w:r>
      <w:r w:rsidR="00CC4935">
        <w:t xml:space="preserve">endogenous </w:t>
      </w:r>
      <w:r w:rsidR="006D2395">
        <w:t xml:space="preserve">variable </w:t>
      </w:r>
      <w:r w:rsidR="00CC4935">
        <w:t>(E</w:t>
      </w:r>
      <w:r w:rsidR="006D2395">
        <w:t>ndpoint</w:t>
      </w:r>
      <w:r w:rsidR="00CC4935">
        <w:t>) as the “effect” (Figure 1)</w:t>
      </w:r>
      <w:r w:rsidR="006D2395">
        <w:t xml:space="preserve">. The </w:t>
      </w:r>
      <w:del w:id="525" w:author="Pierre Bushel" w:date="2021-10-11T11:42:00Z">
        <w:r w:rsidR="006D2395" w:rsidDel="0050178C">
          <w:delText xml:space="preserve">tool </w:delText>
        </w:r>
      </w:del>
      <w:ins w:id="526" w:author="Pierre Bushel" w:date="2021-10-11T11:42:00Z">
        <w:r w:rsidR="0050178C">
          <w:t xml:space="preserve">app </w:t>
        </w:r>
      </w:ins>
      <w:r w:rsidR="006D2395">
        <w:t>reports model fitting statistics</w:t>
      </w:r>
      <w:ins w:id="527" w:author="Pierre Bushel" w:date="2021-10-11T11:42:00Z">
        <w:r w:rsidR="0050178C">
          <w:t xml:space="preserve"> and</w:t>
        </w:r>
      </w:ins>
      <w:r w:rsidR="006D2395">
        <w:t xml:space="preserve"> </w:t>
      </w:r>
      <w:del w:id="528" w:author="Pierre Bushel" w:date="2021-10-11T11:42:00Z">
        <w:r w:rsidR="006D2395" w:rsidDel="0050178C">
          <w:delText xml:space="preserve">in a compressed (zipped) file that can be downloaded, </w:delText>
        </w:r>
      </w:del>
      <w:r w:rsidR="006D2395">
        <w:t xml:space="preserve">the three-node SEM figure </w:t>
      </w:r>
      <w:ins w:id="529" w:author="Pierre Bushel" w:date="2021-10-11T11:43:00Z">
        <w:r w:rsidR="0050178C">
          <w:t xml:space="preserve">both of which </w:t>
        </w:r>
      </w:ins>
      <w:r w:rsidR="006D2395">
        <w:t xml:space="preserve">can </w:t>
      </w:r>
      <w:del w:id="530" w:author="Pierre Bushel" w:date="2021-10-11T11:43:00Z">
        <w:r w:rsidR="006D2395" w:rsidDel="0050178C">
          <w:delText xml:space="preserve">also </w:delText>
        </w:r>
      </w:del>
      <w:r w:rsidR="006D2395">
        <w:t>be downloaded. This feature also allows users to test a separate system by uploading their relevant dataset. The dataset requires the same format as the example data.</w:t>
      </w:r>
      <w:r w:rsidR="00B40490">
        <w:t xml:space="preserve"> </w:t>
      </w:r>
      <w:r w:rsidR="00014217">
        <w:t xml:space="preserve">Results derived from the SEMIPs could </w:t>
      </w:r>
      <w:ins w:id="531" w:author="Pierre Bushel" w:date="2021-10-11T11:43:00Z">
        <w:r w:rsidR="00B81ACF">
          <w:t xml:space="preserve">possibly </w:t>
        </w:r>
      </w:ins>
      <w:proofErr w:type="spellStart"/>
      <w:r w:rsidR="00014217">
        <w:t>aid</w:t>
      </w:r>
      <w:ins w:id="532" w:author="Pierre Bushel" w:date="2021-10-11T11:43:00Z">
        <w:r w:rsidR="00B81ACF">
          <w:t>in</w:t>
        </w:r>
        <w:proofErr w:type="spellEnd"/>
        <w:r w:rsidR="00B81ACF">
          <w:t xml:space="preserve"> the</w:t>
        </w:r>
      </w:ins>
      <w:r w:rsidR="00014217">
        <w:t xml:space="preserve"> </w:t>
      </w:r>
      <w:del w:id="533" w:author="Pierre Bushel" w:date="2021-10-11T11:44:00Z">
        <w:r w:rsidR="00014217" w:rsidDel="00B81ACF">
          <w:delText xml:space="preserve">prioritizing </w:delText>
        </w:r>
      </w:del>
      <w:ins w:id="534" w:author="Pierre Bushel" w:date="2021-10-11T11:44:00Z">
        <w:r w:rsidR="00B81ACF">
          <w:t xml:space="preserve">prioritization of </w:t>
        </w:r>
      </w:ins>
      <w:r w:rsidR="00E1781E">
        <w:t>wet</w:t>
      </w:r>
      <w:r w:rsidR="00AD1632">
        <w:t xml:space="preserve"> </w:t>
      </w:r>
      <w:r w:rsidR="00E1781E">
        <w:t xml:space="preserve">lab </w:t>
      </w:r>
      <w:del w:id="535" w:author="Pierre Bushel" w:date="2021-10-11T11:44:00Z">
        <w:r w:rsidR="00014217" w:rsidDel="00B81ACF">
          <w:delText xml:space="preserve">experimentations </w:delText>
        </w:r>
      </w:del>
      <w:ins w:id="536" w:author="Pierre Bushel" w:date="2021-10-11T11:44:00Z">
        <w:r w:rsidR="00B81ACF">
          <w:t xml:space="preserve">experiments </w:t>
        </w:r>
      </w:ins>
      <w:r w:rsidR="00014217">
        <w:t xml:space="preserve">and </w:t>
      </w:r>
      <w:del w:id="537" w:author="Pierre Bushel" w:date="2021-10-11T11:44:00Z">
        <w:r w:rsidR="00014217" w:rsidDel="00B81ACF">
          <w:delText xml:space="preserve">establishing </w:delText>
        </w:r>
      </w:del>
      <w:ins w:id="538" w:author="Pierre Bushel" w:date="2021-10-11T11:44:00Z">
        <w:r w:rsidR="00B81ACF">
          <w:t xml:space="preserve">the establishment of </w:t>
        </w:r>
      </w:ins>
      <w:r w:rsidR="00014217">
        <w:t>clinical relevance.</w:t>
      </w:r>
    </w:p>
    <w:p w14:paraId="165CC124" w14:textId="77777777" w:rsidR="00FD4669" w:rsidRDefault="00FD4669" w:rsidP="00321121">
      <w:pPr>
        <w:tabs>
          <w:tab w:val="left" w:pos="2024"/>
        </w:tabs>
        <w:spacing w:line="480" w:lineRule="auto"/>
      </w:pPr>
    </w:p>
    <w:p w14:paraId="3DEACFF0" w14:textId="041C879C" w:rsidR="00197909" w:rsidRDefault="00AD3C19" w:rsidP="0091725F">
      <w:pPr>
        <w:pStyle w:val="Heading2"/>
        <w:tabs>
          <w:tab w:val="clear" w:pos="567"/>
        </w:tabs>
        <w:ind w:left="562" w:hanging="562"/>
      </w:pPr>
      <w:r w:rsidRPr="00B40490">
        <w:t xml:space="preserve">Two-class </w:t>
      </w:r>
      <w:r w:rsidR="00197909">
        <w:t>B</w:t>
      </w:r>
      <w:r w:rsidRPr="00B40490">
        <w:t xml:space="preserve">ootstrap </w:t>
      </w:r>
      <w:r w:rsidR="00197909">
        <w:t>S</w:t>
      </w:r>
      <w:r w:rsidRPr="00B40490">
        <w:t>imulation</w:t>
      </w:r>
    </w:p>
    <w:p w14:paraId="00279135" w14:textId="3B52133B" w:rsidR="00AD3C19" w:rsidRDefault="00AC542B" w:rsidP="0091725F">
      <w:pPr>
        <w:spacing w:line="480" w:lineRule="auto"/>
        <w:rPr>
          <w:ins w:id="539" w:author="Pierre Bushel" w:date="2021-10-11T11:52:00Z"/>
          <w:lang w:eastAsia="en-US"/>
        </w:rPr>
      </w:pPr>
      <w:r>
        <w:t>Biological sign</w:t>
      </w:r>
      <w:r w:rsidR="00CA090B">
        <w:t xml:space="preserve">aling is often transduced by a cascade of </w:t>
      </w:r>
      <w:r w:rsidR="00322FC6">
        <w:t>downstream</w:t>
      </w:r>
      <w:r w:rsidR="00CA090B">
        <w:t xml:space="preserve"> effectors</w:t>
      </w:r>
      <w:r w:rsidR="0059205E">
        <w:t xml:space="preserve"> in a </w:t>
      </w:r>
      <w:r w:rsidR="001C5969">
        <w:t>hierarchical</w:t>
      </w:r>
      <w:r w:rsidR="0059205E">
        <w:t xml:space="preserve"> manner. </w:t>
      </w:r>
      <w:r w:rsidR="00266D69">
        <w:t xml:space="preserve">The gene signature of an upstream regulator </w:t>
      </w:r>
      <w:r w:rsidR="00217BC3">
        <w:t xml:space="preserve">is usually a </w:t>
      </w:r>
      <w:r w:rsidR="00254FBF">
        <w:t xml:space="preserve">collective </w:t>
      </w:r>
      <w:r w:rsidR="00827845">
        <w:t>presentation</w:t>
      </w:r>
      <w:r w:rsidR="00217BC3">
        <w:t xml:space="preserve"> of </w:t>
      </w:r>
      <w:r w:rsidR="00FC6C71">
        <w:t xml:space="preserve">activities of </w:t>
      </w:r>
      <w:r w:rsidR="00D7791E">
        <w:t>multiple downstream effectors</w:t>
      </w:r>
      <w:r w:rsidR="00FC6C71">
        <w:t xml:space="preserve"> whose </w:t>
      </w:r>
      <w:r w:rsidR="00726090">
        <w:t>mRNA abundance</w:t>
      </w:r>
      <w:r w:rsidR="00FC6C71">
        <w:t xml:space="preserve"> may or may not </w:t>
      </w:r>
      <w:r w:rsidR="00726090">
        <w:t xml:space="preserve">be altered </w:t>
      </w:r>
      <w:r w:rsidR="00A57D26">
        <w:t xml:space="preserve">upon stimulations. </w:t>
      </w:r>
      <w:r w:rsidR="00CC3B95" w:rsidRPr="000D6363">
        <w:rPr>
          <w:i/>
          <w:iCs/>
          <w:rPrChange w:id="540" w:author="Pierre Bushel" w:date="2021-10-11T11:47:00Z">
            <w:rPr/>
          </w:rPrChange>
        </w:rPr>
        <w:t>In silico</w:t>
      </w:r>
      <w:r w:rsidR="00CC3B95">
        <w:t xml:space="preserve"> dissection of the contribution of </w:t>
      </w:r>
      <w:r w:rsidR="00B2124C">
        <w:t xml:space="preserve">effectors </w:t>
      </w:r>
      <w:r w:rsidR="007F3690">
        <w:t xml:space="preserve">to the upstream </w:t>
      </w:r>
      <w:r w:rsidR="001C5969">
        <w:t>regulators’</w:t>
      </w:r>
      <w:r w:rsidR="007F3690">
        <w:t xml:space="preserve"> </w:t>
      </w:r>
      <w:r w:rsidR="00E506A7">
        <w:t xml:space="preserve">effect has </w:t>
      </w:r>
      <w:r w:rsidR="00E506A7">
        <w:lastRenderedPageBreak/>
        <w:t xml:space="preserve">been utilized previously by removing </w:t>
      </w:r>
      <w:r w:rsidR="000745DA">
        <w:t xml:space="preserve">genes that reflect </w:t>
      </w:r>
      <w:r w:rsidR="00E506A7">
        <w:t xml:space="preserve">the </w:t>
      </w:r>
      <w:r w:rsidR="000745DA">
        <w:t xml:space="preserve">effector’s </w:t>
      </w:r>
      <w:r w:rsidR="00C90B5C">
        <w:t>activities from the upstream regulator’s gene signature</w:t>
      </w:r>
      <w:r w:rsidR="0087147B">
        <w:t xml:space="preserve"> </w: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 </w:instrText>
      </w:r>
      <w:r w:rsidR="00031856">
        <w:fldChar w:fldCharType="begin">
          <w:fldData xml:space="preserve">PEVuZE5vdGU+PENpdGU+PEF1dGhvcj5DcmVpZ2h0b248L0F1dGhvcj48WWVhcj4yMDA4PC9ZZWFy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</w:fldData>
        </w:fldChar>
      </w:r>
      <w:r w:rsidR="00031856">
        <w:instrText xml:space="preserve"> ADDIN EN.CITE.DATA </w:instrText>
      </w:r>
      <w:r w:rsidR="00031856">
        <w:fldChar w:fldCharType="end"/>
      </w:r>
      <w:r w:rsidR="00031856">
        <w:fldChar w:fldCharType="separate"/>
      </w:r>
      <w:r w:rsidR="00031856">
        <w:rPr>
          <w:noProof/>
        </w:rPr>
        <w:t>(Creighton, Casa et al. 2008)</w:t>
      </w:r>
      <w:r w:rsidR="00031856">
        <w:fldChar w:fldCharType="end"/>
      </w:r>
      <w:r w:rsidR="0087147B">
        <w:t xml:space="preserve">. </w:t>
      </w:r>
      <w:r w:rsidR="004800CA">
        <w:t xml:space="preserve">In </w:t>
      </w:r>
      <w:ins w:id="541" w:author="Pierre Bushel" w:date="2021-10-11T11:47:00Z">
        <w:r w:rsidR="000D6363">
          <w:t xml:space="preserve">the </w:t>
        </w:r>
      </w:ins>
      <w:r w:rsidR="004800CA">
        <w:t>SEMIPs</w:t>
      </w:r>
      <w:ins w:id="542" w:author="Pierre Bushel" w:date="2021-10-11T11:47:00Z">
        <w:r w:rsidR="000D6363">
          <w:t xml:space="preserve"> app</w:t>
        </w:r>
      </w:ins>
      <w:r w:rsidR="004800CA">
        <w:t xml:space="preserve">, </w:t>
      </w:r>
      <w:r w:rsidR="000B3E0F">
        <w:rPr>
          <w:lang w:eastAsia="en-US"/>
        </w:rPr>
        <w:t>gene</w:t>
      </w:r>
      <w:r w:rsidR="004800CA">
        <w:rPr>
          <w:lang w:eastAsia="en-US"/>
        </w:rPr>
        <w:t>s</w:t>
      </w:r>
      <w:r w:rsidR="000B3E0F">
        <w:rPr>
          <w:lang w:eastAsia="en-US"/>
        </w:rPr>
        <w:t xml:space="preserve"> that are</w:t>
      </w:r>
      <w:r w:rsidR="00AC6680">
        <w:rPr>
          <w:lang w:eastAsia="en-US"/>
        </w:rPr>
        <w:t xml:space="preserve"> </w:t>
      </w:r>
      <w:r w:rsidR="000B3E0F">
        <w:rPr>
          <w:lang w:eastAsia="en-US"/>
        </w:rPr>
        <w:t>associated</w:t>
      </w:r>
      <w:r w:rsidR="00AC6680">
        <w:rPr>
          <w:lang w:eastAsia="en-US"/>
        </w:rPr>
        <w:t xml:space="preserve"> with biochemical pathways</w:t>
      </w:r>
      <w:ins w:id="543" w:author="Pierre Bushel" w:date="2021-10-11T11:47:00Z">
        <w:r w:rsidR="000D6363">
          <w:rPr>
            <w:lang w:eastAsia="en-US"/>
          </w:rPr>
          <w:t>,</w:t>
        </w:r>
      </w:ins>
      <w:r w:rsidR="00AC6680">
        <w:rPr>
          <w:lang w:eastAsia="en-US"/>
        </w:rPr>
        <w:t xml:space="preserve"> or belong to </w:t>
      </w:r>
      <w:r w:rsidR="00E10E14">
        <w:rPr>
          <w:lang w:eastAsia="en-US"/>
        </w:rPr>
        <w:t>the downstream effector’s gene signature</w:t>
      </w:r>
      <w:ins w:id="544" w:author="Pierre Bushel" w:date="2021-10-11T11:47:00Z">
        <w:r w:rsidR="000D6363">
          <w:rPr>
            <w:lang w:eastAsia="en-US"/>
          </w:rPr>
          <w:t>,</w:t>
        </w:r>
      </w:ins>
      <w:r w:rsidR="000B3E0F">
        <w:rPr>
          <w:lang w:eastAsia="en-US"/>
        </w:rPr>
        <w:t xml:space="preserve"> c</w:t>
      </w:r>
      <w:r w:rsidR="00E10E14">
        <w:rPr>
          <w:lang w:eastAsia="en-US"/>
        </w:rPr>
        <w:t>ould</w:t>
      </w:r>
      <w:r w:rsidR="000B3E0F">
        <w:rPr>
          <w:lang w:eastAsia="en-US"/>
        </w:rPr>
        <w:t xml:space="preserve"> be tested with this</w:t>
      </w:r>
      <w:r w:rsidR="000B3E0F" w:rsidRPr="00C84EE8">
        <w:rPr>
          <w:lang w:eastAsia="en-US"/>
        </w:rPr>
        <w:t xml:space="preserve"> two-class </w:t>
      </w:r>
      <w:del w:id="545" w:author="Pierre Bushel" w:date="2021-10-11T11:48:00Z">
        <w:r w:rsidR="000B3E0F" w:rsidRPr="00C84EE8" w:rsidDel="000D6363">
          <w:rPr>
            <w:lang w:eastAsia="en-US"/>
          </w:rPr>
          <w:delText>(elimination with or without replacement)</w:delText>
        </w:r>
      </w:del>
      <w:del w:id="546" w:author="Li, Jian-Liang (NIH/NIEHS) [E]" w:date="2021-10-12T15:59:00Z">
        <w:r w:rsidR="000B3E0F" w:rsidRPr="00C84EE8" w:rsidDel="00E442CB">
          <w:rPr>
            <w:lang w:eastAsia="en-US"/>
          </w:rPr>
          <w:delText xml:space="preserve"> </w:delText>
        </w:r>
      </w:del>
      <w:r w:rsidR="000B3E0F" w:rsidRPr="00C84EE8">
        <w:rPr>
          <w:lang w:eastAsia="en-US"/>
        </w:rPr>
        <w:t>bootstrap resampling</w:t>
      </w:r>
      <w:ins w:id="547" w:author="Pierre Bushel" w:date="2021-10-11T11:48:00Z">
        <w:r w:rsidR="000D6363">
          <w:rPr>
            <w:lang w:eastAsia="en-US"/>
          </w:rPr>
          <w:t xml:space="preserve"> </w:t>
        </w:r>
        <w:r w:rsidR="000D6363" w:rsidRPr="00C84EE8">
          <w:rPr>
            <w:lang w:eastAsia="en-US"/>
          </w:rPr>
          <w:t>(elimination with or without replacement)</w:t>
        </w:r>
      </w:ins>
      <w:r w:rsidR="000B3E0F" w:rsidRPr="00C84EE8">
        <w:rPr>
          <w:lang w:eastAsia="en-US"/>
        </w:rPr>
        <w:t xml:space="preserve"> for statistical </w:t>
      </w:r>
      <w:del w:id="548" w:author="Pierre Bushel" w:date="2021-10-11T11:48:00Z">
        <w:r w:rsidR="000B3E0F" w:rsidRPr="00C84EE8" w:rsidDel="000D6363">
          <w:rPr>
            <w:lang w:eastAsia="en-US"/>
          </w:rPr>
          <w:delText>inference</w:delText>
        </w:r>
        <w:r w:rsidR="000B3E0F" w:rsidDel="000D6363">
          <w:rPr>
            <w:lang w:eastAsia="en-US"/>
          </w:rPr>
          <w:delText xml:space="preserve"> </w:delText>
        </w:r>
      </w:del>
      <w:ins w:id="549" w:author="Pierre Bushel" w:date="2021-10-11T11:48:00Z">
        <w:r w:rsidR="000D6363">
          <w:rPr>
            <w:lang w:eastAsia="en-US"/>
          </w:rPr>
          <w:t xml:space="preserve">significance </w:t>
        </w:r>
      </w:ins>
      <w:r w:rsidR="000B3E0F">
        <w:rPr>
          <w:lang w:eastAsia="en-US"/>
        </w:rPr>
        <w:t>(</w:t>
      </w:r>
      <w:r w:rsidR="000B3E0F" w:rsidRPr="005D5239">
        <w:rPr>
          <w:lang w:eastAsia="en-US"/>
          <w:rPrChange w:id="550" w:author="Wu, Steve (NIH/NIEHS) [E]" w:date="2021-10-12T13:17:00Z">
            <w:rPr>
              <w:highlight w:val="yellow"/>
              <w:lang w:eastAsia="en-US"/>
            </w:rPr>
          </w:rPrChange>
        </w:rPr>
        <w:t xml:space="preserve">Figure </w:t>
      </w:r>
      <w:r w:rsidR="00705368" w:rsidRPr="005D5239">
        <w:rPr>
          <w:lang w:eastAsia="en-US"/>
          <w:rPrChange w:id="551" w:author="Wu, Steve (NIH/NIEHS) [E]" w:date="2021-10-12T13:17:00Z">
            <w:rPr>
              <w:highlight w:val="yellow"/>
              <w:lang w:eastAsia="en-US"/>
            </w:rPr>
          </w:rPrChange>
        </w:rPr>
        <w:t>3</w:t>
      </w:r>
      <w:r w:rsidR="000B3E0F">
        <w:rPr>
          <w:lang w:eastAsia="en-US"/>
        </w:rPr>
        <w:t xml:space="preserve">). </w:t>
      </w:r>
      <w:ins w:id="552" w:author="Pierre Bushel" w:date="2021-10-11T11:48:00Z">
        <w:r w:rsidR="000C0CDD">
          <w:rPr>
            <w:lang w:eastAsia="en-US"/>
          </w:rPr>
          <w:t xml:space="preserve">The </w:t>
        </w:r>
        <w:proofErr w:type="spellStart"/>
        <w:r w:rsidR="000C0CDD">
          <w:rPr>
            <w:lang w:eastAsia="en-US"/>
          </w:rPr>
          <w:t>app</w:t>
        </w:r>
      </w:ins>
      <w:ins w:id="553" w:author="Pierre Bushel" w:date="2021-10-11T11:49:00Z">
        <w:r w:rsidR="000C0CDD">
          <w:rPr>
            <w:lang w:eastAsia="en-US"/>
          </w:rPr>
          <w:t>package</w:t>
        </w:r>
        <w:proofErr w:type="spellEnd"/>
        <w:r w:rsidR="000C0CDD">
          <w:rPr>
            <w:lang w:eastAsia="en-US"/>
          </w:rPr>
          <w:t xml:space="preserve"> comes with </w:t>
        </w:r>
      </w:ins>
      <w:del w:id="554" w:author="Pierre Bushel" w:date="2021-10-11T11:49:00Z">
        <w:r w:rsidR="000B3E0F" w:rsidDel="000C0CDD">
          <w:rPr>
            <w:lang w:eastAsia="en-US"/>
          </w:rPr>
          <w:delText xml:space="preserve">In the </w:delText>
        </w:r>
        <w:r w:rsidR="000B3E0F" w:rsidRPr="00C84EE8" w:rsidDel="000C0CDD">
          <w:rPr>
            <w:lang w:eastAsia="en-US"/>
          </w:rPr>
          <w:delText>test</w:delText>
        </w:r>
        <w:r w:rsidR="000B3E0F" w:rsidDel="000C0CDD">
          <w:rPr>
            <w:lang w:eastAsia="en-US"/>
          </w:rPr>
          <w:delText xml:space="preserve"> data folder “/</w:delText>
        </w:r>
        <w:r w:rsidR="000B3E0F" w:rsidRPr="00E41667" w:rsidDel="000C0CDD">
          <w:delText>app_installation_dir/</w:delText>
        </w:r>
        <w:r w:rsidR="000B3E0F" w:rsidDel="000C0CDD">
          <w:delText>testD</w:delText>
        </w:r>
        <w:r w:rsidR="000B3E0F" w:rsidRPr="00E41667" w:rsidDel="000C0CDD">
          <w:delText>ata/</w:delText>
        </w:r>
        <w:r w:rsidR="000B3E0F" w:rsidDel="000C0CDD">
          <w:delText>bootstrap/</w:delText>
        </w:r>
        <w:r w:rsidR="000B3E0F" w:rsidRPr="00E41667" w:rsidDel="000C0CDD">
          <w:delText>”</w:delText>
        </w:r>
        <w:r w:rsidR="000B3E0F" w:rsidDel="000C0CDD">
          <w:delText xml:space="preserve">, </w:delText>
        </w:r>
      </w:del>
      <w:r w:rsidR="000B3E0F">
        <w:t xml:space="preserve">four downstream gene sets </w:t>
      </w:r>
      <w:ins w:id="555" w:author="Pierre Bushel" w:date="2021-10-11T11:49:00Z">
        <w:r w:rsidR="000C0CDD">
          <w:t xml:space="preserve">to test the </w:t>
        </w:r>
        <w:proofErr w:type="spellStart"/>
        <w:r w:rsidR="000C0CDD">
          <w:t>boostrap</w:t>
        </w:r>
        <w:proofErr w:type="spellEnd"/>
        <w:r w:rsidR="000C0CDD">
          <w:t xml:space="preserve"> resampling</w:t>
        </w:r>
      </w:ins>
      <w:del w:id="556" w:author="Pierre Bushel" w:date="2021-10-11T11:49:00Z">
        <w:r w:rsidR="000B3E0F" w:rsidDel="000C0CDD">
          <w:delText>are available</w:delText>
        </w:r>
      </w:del>
      <w:r w:rsidR="000B3E0F">
        <w:t xml:space="preserve">. Under the “Bootstrap” tab, </w:t>
      </w:r>
      <w:ins w:id="557" w:author="Pierre Bushel" w:date="2021-10-11T11:50:00Z">
        <w:r w:rsidR="000C0CDD">
          <w:t xml:space="preserve">the </w:t>
        </w:r>
      </w:ins>
      <w:r w:rsidR="000B3E0F">
        <w:t>user</w:t>
      </w:r>
      <w:del w:id="558" w:author="Pierre Bushel" w:date="2021-10-11T11:50:00Z">
        <w:r w:rsidR="000B3E0F" w:rsidDel="000C0CDD">
          <w:delText>s</w:delText>
        </w:r>
      </w:del>
      <w:r w:rsidR="000B3E0F">
        <w:t xml:space="preserve"> can </w:t>
      </w:r>
      <w:del w:id="559" w:author="Pierre Bushel" w:date="2021-10-11T11:50:00Z">
        <w:r w:rsidR="000B3E0F" w:rsidDel="000C0CDD">
          <w:delText>navigate to this location</w:delText>
        </w:r>
      </w:del>
      <w:ins w:id="560" w:author="Pierre Bushel" w:date="2021-10-11T11:50:00Z">
        <w:r w:rsidR="000C0CDD">
          <w:t>load these gene sets</w:t>
        </w:r>
      </w:ins>
      <w:r w:rsidR="000B3E0F">
        <w:t xml:space="preserve"> and run the bootstrap simulation analysis. </w:t>
      </w:r>
      <w:r w:rsidR="00A704FB">
        <w:t>The impact on the downstream system can be assessed by either eliminati</w:t>
      </w:r>
      <w:r w:rsidR="000732B2">
        <w:t>on</w:t>
      </w:r>
      <w:r w:rsidR="00A704FB">
        <w:t xml:space="preserve"> without replacement or with replacement.</w:t>
      </w:r>
      <w:r w:rsidR="000B3E0F" w:rsidRPr="00C84EE8">
        <w:rPr>
          <w:lang w:eastAsia="en-US"/>
        </w:rPr>
        <w:t xml:space="preserve"> To </w:t>
      </w:r>
      <w:r w:rsidR="00A704FB">
        <w:rPr>
          <w:lang w:eastAsia="en-US"/>
        </w:rPr>
        <w:t xml:space="preserve">ensure </w:t>
      </w:r>
      <w:r w:rsidR="000B3E0F" w:rsidRPr="00C84EE8">
        <w:rPr>
          <w:lang w:eastAsia="en-US"/>
        </w:rPr>
        <w:t xml:space="preserve">the rigor of the statistical test, it is recommended to run the bootstrap a minimum of 1,000 times. </w:t>
      </w:r>
      <w:r w:rsidR="00A704FB">
        <w:rPr>
          <w:lang w:eastAsia="en-US"/>
        </w:rPr>
        <w:t xml:space="preserve">Depending on the hardware configuration, this analysis can take </w:t>
      </w:r>
      <w:r w:rsidR="000732B2">
        <w:rPr>
          <w:lang w:eastAsia="en-US"/>
        </w:rPr>
        <w:t>a considerable amount of time</w:t>
      </w:r>
      <w:r w:rsidR="00A704FB">
        <w:rPr>
          <w:lang w:eastAsia="en-US"/>
        </w:rPr>
        <w:t>. Users can download the zipped results after the analysis is completed</w:t>
      </w:r>
      <w:r w:rsidR="00DB62D3">
        <w:rPr>
          <w:lang w:eastAsia="en-US"/>
        </w:rPr>
        <w:t xml:space="preserve"> (shown in supplementary </w:t>
      </w:r>
      <w:del w:id="561" w:author="Pierre Bushel" w:date="2021-10-11T11:50:00Z">
        <w:r w:rsidR="00DB62D3" w:rsidDel="00BC3AE1">
          <w:rPr>
            <w:lang w:eastAsia="en-US"/>
          </w:rPr>
          <w:delText xml:space="preserve">figure </w:delText>
        </w:r>
      </w:del>
      <w:ins w:id="562" w:author="Pierre Bushel" w:date="2021-10-11T11:50:00Z">
        <w:r w:rsidR="00BC3AE1">
          <w:rPr>
            <w:lang w:eastAsia="en-US"/>
          </w:rPr>
          <w:t xml:space="preserve">Figure </w:t>
        </w:r>
      </w:ins>
      <w:r w:rsidR="00DB62D3">
        <w:rPr>
          <w:lang w:eastAsia="en-US"/>
        </w:rPr>
        <w:t>2)</w:t>
      </w:r>
      <w:r w:rsidR="00A704FB">
        <w:rPr>
          <w:lang w:eastAsia="en-US"/>
        </w:rPr>
        <w:t xml:space="preserve">. </w:t>
      </w:r>
      <w:r w:rsidR="00D31D15">
        <w:rPr>
          <w:lang w:eastAsia="en-US"/>
        </w:rPr>
        <w:t xml:space="preserve">The results derived from this </w:t>
      </w:r>
      <w:del w:id="563" w:author="Pierre Bushel" w:date="2021-10-11T11:51:00Z">
        <w:r w:rsidR="00D31D15" w:rsidDel="00BC3AE1">
          <w:rPr>
            <w:lang w:eastAsia="en-US"/>
          </w:rPr>
          <w:delText xml:space="preserve">function </w:delText>
        </w:r>
      </w:del>
      <w:ins w:id="564" w:author="Pierre Bushel" w:date="2021-10-11T11:51:00Z">
        <w:r w:rsidR="00BC3AE1">
          <w:rPr>
            <w:lang w:eastAsia="en-US"/>
          </w:rPr>
          <w:t xml:space="preserve">analysis </w:t>
        </w:r>
      </w:ins>
      <w:r w:rsidR="00493D1D">
        <w:rPr>
          <w:lang w:eastAsia="en-US"/>
        </w:rPr>
        <w:t xml:space="preserve">could </w:t>
      </w:r>
      <w:ins w:id="565" w:author="Pierre Bushel" w:date="2021-10-11T11:51:00Z">
        <w:r w:rsidR="00BC3AE1">
          <w:rPr>
            <w:lang w:eastAsia="en-US"/>
          </w:rPr>
          <w:t xml:space="preserve">potentially </w:t>
        </w:r>
      </w:ins>
      <w:r w:rsidR="00493D1D">
        <w:rPr>
          <w:lang w:eastAsia="en-US"/>
        </w:rPr>
        <w:t xml:space="preserve">serve as a rationale to further </w:t>
      </w:r>
      <w:r w:rsidR="005D5CAF">
        <w:rPr>
          <w:lang w:eastAsia="en-US"/>
        </w:rPr>
        <w:t>genetic or pha</w:t>
      </w:r>
      <w:r w:rsidR="001C5969">
        <w:rPr>
          <w:lang w:eastAsia="en-US"/>
        </w:rPr>
        <w:t>r</w:t>
      </w:r>
      <w:r w:rsidR="005D5CAF">
        <w:rPr>
          <w:lang w:eastAsia="en-US"/>
        </w:rPr>
        <w:t>ma</w:t>
      </w:r>
      <w:r w:rsidR="00B87F76">
        <w:rPr>
          <w:lang w:eastAsia="en-US"/>
        </w:rPr>
        <w:t>co</w:t>
      </w:r>
      <w:r w:rsidR="005D5CAF">
        <w:rPr>
          <w:lang w:eastAsia="en-US"/>
        </w:rPr>
        <w:t xml:space="preserve">logical </w:t>
      </w:r>
      <w:del w:id="566" w:author="Pierre Bushel" w:date="2021-10-11T11:51:00Z">
        <w:r w:rsidR="005D5CAF" w:rsidDel="00BC3AE1">
          <w:rPr>
            <w:lang w:eastAsia="en-US"/>
          </w:rPr>
          <w:delText>experimentations</w:delText>
        </w:r>
      </w:del>
      <w:ins w:id="567" w:author="Pierre Bushel" w:date="2021-10-11T11:51:00Z">
        <w:r w:rsidR="00BC3AE1">
          <w:rPr>
            <w:lang w:eastAsia="en-US"/>
          </w:rPr>
          <w:t>experiments</w:t>
        </w:r>
      </w:ins>
      <w:r w:rsidR="005D5CAF">
        <w:rPr>
          <w:lang w:eastAsia="en-US"/>
        </w:rPr>
        <w:t>.</w:t>
      </w:r>
    </w:p>
    <w:p w14:paraId="56B89905" w14:textId="77777777" w:rsidR="00C4369B" w:rsidRDefault="00C4369B" w:rsidP="0091725F">
      <w:pPr>
        <w:spacing w:line="480" w:lineRule="auto"/>
      </w:pPr>
    </w:p>
    <w:p w14:paraId="7DA716DF" w14:textId="0F4BC658" w:rsidR="00982B01" w:rsidRPr="00E41667" w:rsidRDefault="00982B01" w:rsidP="0091725F">
      <w:pPr>
        <w:pStyle w:val="Heading2"/>
        <w:tabs>
          <w:tab w:val="clear" w:pos="567"/>
        </w:tabs>
        <w:ind w:left="562" w:hanging="562"/>
        <w:rPr>
          <w:bCs/>
        </w:rPr>
      </w:pPr>
      <w:r>
        <w:t xml:space="preserve">A </w:t>
      </w:r>
      <w:r w:rsidR="00197909">
        <w:t>U</w:t>
      </w:r>
      <w:r>
        <w:t>se</w:t>
      </w:r>
      <w:del w:id="568" w:author="Pierre Bushel" w:date="2021-10-11T11:51:00Z">
        <w:r w:rsidDel="00423750">
          <w:delText>r</w:delText>
        </w:r>
      </w:del>
      <w:r>
        <w:t xml:space="preserve"> </w:t>
      </w:r>
      <w:r w:rsidR="00197909">
        <w:t>C</w:t>
      </w:r>
      <w:r>
        <w:t xml:space="preserve">ase </w:t>
      </w:r>
      <w:r w:rsidR="00197909">
        <w:t>A</w:t>
      </w:r>
      <w:r>
        <w:t>pplicatio</w:t>
      </w:r>
      <w:r w:rsidR="00321121">
        <w:t>n</w:t>
      </w:r>
    </w:p>
    <w:p w14:paraId="6B4E74F7" w14:textId="0498E6C3" w:rsidR="00982B01" w:rsidRDefault="00982B01" w:rsidP="00721D81">
      <w:pPr>
        <w:spacing w:line="480" w:lineRule="auto"/>
        <w:jc w:val="both"/>
        <w:rPr>
          <w:ins w:id="569" w:author="Pierre Bushel" w:date="2021-10-11T12:28:00Z"/>
        </w:rPr>
      </w:pPr>
      <w:r w:rsidRPr="00E41667">
        <w:rPr>
          <w:color w:val="333333"/>
          <w:shd w:val="clear" w:color="auto" w:fill="FFFFFF"/>
        </w:rPr>
        <w:t xml:space="preserve">Previously we demonstrated that the mouse gene signatures of </w:t>
      </w:r>
      <w:ins w:id="570" w:author="Pierre Bushel" w:date="2021-10-11T11:52:00Z">
        <w:r w:rsidR="00034446" w:rsidRPr="00213179">
          <w:rPr>
            <w:color w:val="333333"/>
            <w:shd w:val="clear" w:color="auto" w:fill="FFFFFF"/>
          </w:rPr>
          <w:t>GATA Binding Protein 2</w:t>
        </w:r>
        <w:del w:id="571" w:author="Li, Jian-Liang (NIH/NIEHS) [E]" w:date="2021-10-12T16:00:00Z">
          <w:r w:rsidR="00034446" w:rsidDel="00E442CB">
            <w:rPr>
              <w:color w:val="333333"/>
              <w:shd w:val="clear" w:color="auto" w:fill="FFFFFF"/>
            </w:rPr>
            <w:delText xml:space="preserve"> </w:delText>
          </w:r>
        </w:del>
        <w:r w:rsidR="00034446">
          <w:rPr>
            <w:color w:val="333333"/>
            <w:shd w:val="clear" w:color="auto" w:fill="FFFFFF"/>
          </w:rPr>
          <w:t xml:space="preserve"> (</w:t>
        </w:r>
      </w:ins>
      <w:r w:rsidRPr="00E41667">
        <w:rPr>
          <w:color w:val="333333"/>
          <w:shd w:val="clear" w:color="auto" w:fill="FFFFFF"/>
        </w:rPr>
        <w:t>GATA2</w:t>
      </w:r>
      <w:ins w:id="572" w:author="Pierre Bushel" w:date="2021-10-11T11:52:00Z">
        <w:r w:rsidR="00034446">
          <w:rPr>
            <w:color w:val="333333"/>
            <w:shd w:val="clear" w:color="auto" w:fill="FFFFFF"/>
          </w:rPr>
          <w:t>)</w:t>
        </w:r>
      </w:ins>
      <w:r w:rsidRPr="00E41667">
        <w:rPr>
          <w:color w:val="333333"/>
          <w:shd w:val="clear" w:color="auto" w:fill="FFFFFF"/>
        </w:rPr>
        <w:t xml:space="preserve"> and </w:t>
      </w:r>
      <w:ins w:id="573" w:author="Pierre Bushel" w:date="2021-10-11T11:53:00Z">
        <w:r w:rsidR="00034446">
          <w:rPr>
            <w:color w:val="333333"/>
            <w:shd w:val="clear" w:color="auto" w:fill="FFFFFF"/>
          </w:rPr>
          <w:t>p</w:t>
        </w:r>
        <w:r w:rsidR="00034446" w:rsidRPr="0082435B">
          <w:rPr>
            <w:color w:val="333333"/>
            <w:shd w:val="clear" w:color="auto" w:fill="FFFFFF"/>
          </w:rPr>
          <w:t xml:space="preserve">rogesterone </w:t>
        </w:r>
        <w:r w:rsidR="00034446">
          <w:rPr>
            <w:color w:val="333333"/>
            <w:shd w:val="clear" w:color="auto" w:fill="FFFFFF"/>
          </w:rPr>
          <w:t>r</w:t>
        </w:r>
        <w:r w:rsidR="00034446" w:rsidRPr="0082435B">
          <w:rPr>
            <w:color w:val="333333"/>
            <w:shd w:val="clear" w:color="auto" w:fill="FFFFFF"/>
          </w:rPr>
          <w:t>eceptor</w:t>
        </w:r>
        <w:r w:rsidR="00034446">
          <w:rPr>
            <w:color w:val="333333"/>
            <w:shd w:val="clear" w:color="auto" w:fill="FFFFFF"/>
          </w:rPr>
          <w:t xml:space="preserve"> (</w:t>
        </w:r>
      </w:ins>
      <w:r w:rsidRPr="00E41667">
        <w:rPr>
          <w:color w:val="333333"/>
          <w:shd w:val="clear" w:color="auto" w:fill="FFFFFF"/>
        </w:rPr>
        <w:t>PGR</w:t>
      </w:r>
      <w:ins w:id="574" w:author="Pierre Bushel" w:date="2021-10-11T11:53:00Z">
        <w:r w:rsidR="00034446">
          <w:rPr>
            <w:color w:val="333333"/>
            <w:shd w:val="clear" w:color="auto" w:fill="FFFFFF"/>
          </w:rPr>
          <w:t>)</w:t>
        </w:r>
      </w:ins>
      <w:r w:rsidRPr="00E41667">
        <w:rPr>
          <w:color w:val="333333"/>
          <w:shd w:val="clear" w:color="auto" w:fill="FFFFFF"/>
        </w:rPr>
        <w:t xml:space="preserve"> allow inference of the interaction between </w:t>
      </w:r>
      <w:del w:id="575" w:author="Pierre Bushel" w:date="2021-10-11T11:53:00Z">
        <w:r w:rsidRPr="00E41667" w:rsidDel="00AC031E">
          <w:rPr>
            <w:color w:val="333333"/>
            <w:shd w:val="clear" w:color="auto" w:fill="FFFFFF"/>
          </w:rPr>
          <w:delText>GATA2 and PGR</w:delText>
        </w:r>
      </w:del>
      <w:ins w:id="576" w:author="Pierre Bushel" w:date="2021-10-11T11:53:00Z">
        <w:r w:rsidR="00AC031E">
          <w:rPr>
            <w:color w:val="333333"/>
            <w:shd w:val="clear" w:color="auto" w:fill="FFFFFF"/>
          </w:rPr>
          <w:t>the two transcription fa</w:t>
        </w:r>
      </w:ins>
      <w:ins w:id="577" w:author="Pierre Bushel" w:date="2021-10-11T11:54:00Z">
        <w:r w:rsidR="00AC031E">
          <w:rPr>
            <w:color w:val="333333"/>
            <w:shd w:val="clear" w:color="auto" w:fill="FFFFFF"/>
          </w:rPr>
          <w:t>ctors</w:t>
        </w:r>
      </w:ins>
      <w:r w:rsidRPr="00E41667">
        <w:rPr>
          <w:color w:val="333333"/>
          <w:shd w:val="clear" w:color="auto" w:fill="FFFFFF"/>
        </w:rPr>
        <w:t xml:space="preserve"> for regulation of </w:t>
      </w:r>
      <w:ins w:id="578" w:author="Pierre Bushel" w:date="2021-10-11T11:55:00Z">
        <w:r w:rsidR="00AC031E" w:rsidRPr="0082435B">
          <w:rPr>
            <w:color w:val="333333"/>
            <w:shd w:val="clear" w:color="auto" w:fill="FFFFFF"/>
          </w:rPr>
          <w:t>SRY-</w:t>
        </w:r>
        <w:r w:rsidR="00AC031E">
          <w:rPr>
            <w:color w:val="333333"/>
            <w:shd w:val="clear" w:color="auto" w:fill="FFFFFF"/>
          </w:rPr>
          <w:t>b</w:t>
        </w:r>
        <w:r w:rsidR="00AC031E" w:rsidRPr="0082435B">
          <w:rPr>
            <w:color w:val="333333"/>
            <w:shd w:val="clear" w:color="auto" w:fill="FFFFFF"/>
          </w:rPr>
          <w:t xml:space="preserve">ox </w:t>
        </w:r>
        <w:r w:rsidR="00AC031E">
          <w:rPr>
            <w:color w:val="333333"/>
            <w:shd w:val="clear" w:color="auto" w:fill="FFFFFF"/>
          </w:rPr>
          <w:t>t</w:t>
        </w:r>
        <w:r w:rsidR="00AC031E" w:rsidRPr="0082435B">
          <w:rPr>
            <w:color w:val="333333"/>
            <w:shd w:val="clear" w:color="auto" w:fill="FFFFFF"/>
          </w:rPr>
          <w:t xml:space="preserve">ranscription </w:t>
        </w:r>
        <w:r w:rsidR="00AC031E">
          <w:rPr>
            <w:color w:val="333333"/>
            <w:shd w:val="clear" w:color="auto" w:fill="FFFFFF"/>
          </w:rPr>
          <w:t>f</w:t>
        </w:r>
        <w:r w:rsidR="00AC031E" w:rsidRPr="0082435B">
          <w:rPr>
            <w:color w:val="333333"/>
            <w:shd w:val="clear" w:color="auto" w:fill="FFFFFF"/>
          </w:rPr>
          <w:t>actor 17</w:t>
        </w:r>
        <w:r w:rsidR="00AC031E">
          <w:rPr>
            <w:color w:val="333333"/>
            <w:shd w:val="clear" w:color="auto" w:fill="FFFFFF"/>
          </w:rPr>
          <w:t xml:space="preserve"> (</w:t>
        </w:r>
      </w:ins>
      <w:r w:rsidRPr="00E41667">
        <w:rPr>
          <w:color w:val="333333"/>
          <w:shd w:val="clear" w:color="auto" w:fill="FFFFFF"/>
        </w:rPr>
        <w:t>SOX17</w:t>
      </w:r>
      <w:ins w:id="579" w:author="Pierre Bushel" w:date="2021-10-11T11:55:00Z">
        <w:r w:rsidR="00AC031E">
          <w:rPr>
            <w:color w:val="333333"/>
            <w:shd w:val="clear" w:color="auto" w:fill="FFFFFF"/>
          </w:rPr>
          <w:t>)</w:t>
        </w:r>
      </w:ins>
      <w:r w:rsidRPr="00E41667">
        <w:rPr>
          <w:color w:val="333333"/>
          <w:shd w:val="clear" w:color="auto" w:fill="FFFFFF"/>
        </w:rPr>
        <w:t xml:space="preserve"> expression in the human endometrial tissues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t xml:space="preserve">. </w:t>
      </w:r>
      <w:r w:rsidRPr="00E41667">
        <w:rPr>
          <w:color w:val="333333"/>
          <w:shd w:val="clear" w:color="auto" w:fill="FFFFFF"/>
        </w:rPr>
        <w:t xml:space="preserve">The full GATA2 gene signature consists of both direct and indirect downstream genes of </w:t>
      </w:r>
      <w:del w:id="580" w:author="Pierre Bushel" w:date="2021-10-11T11:55:00Z">
        <w:r w:rsidRPr="00E41667" w:rsidDel="000B7E64">
          <w:rPr>
            <w:color w:val="333333"/>
            <w:shd w:val="clear" w:color="auto" w:fill="FFFFFF"/>
          </w:rPr>
          <w:delText xml:space="preserve">GATA2 </w:delText>
        </w:r>
      </w:del>
      <w:ins w:id="581" w:author="Pierre Bushel" w:date="2021-10-11T11:55:00Z">
        <w:r w:rsidR="000B7E64">
          <w:rPr>
            <w:color w:val="333333"/>
            <w:shd w:val="clear" w:color="auto" w:fill="FFFFFF"/>
          </w:rPr>
          <w:t>the transcription factor</w:t>
        </w:r>
        <w:r w:rsidR="000B7E64" w:rsidRPr="00E41667">
          <w:rPr>
            <w:color w:val="333333"/>
            <w:shd w:val="clear" w:color="auto" w:fill="FFFFFF"/>
          </w:rPr>
          <w:t xml:space="preserve"> </w:t>
        </w:r>
      </w:ins>
      <w:r w:rsidRPr="00E41667">
        <w:rPr>
          <w:color w:val="333333"/>
          <w:shd w:val="clear" w:color="auto" w:fill="FFFFFF"/>
        </w:rPr>
        <w:t xml:space="preserve">in the uterus </w: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 </w:instrText>
      </w:r>
      <w:r w:rsidR="00E0798B">
        <w:rPr>
          <w:color w:val="333333"/>
          <w:shd w:val="clear" w:color="auto" w:fill="FFFFFF"/>
        </w:rPr>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rPr>
          <w:color w:val="333333"/>
          <w:shd w:val="clear" w:color="auto" w:fill="FFFFFF"/>
        </w:rPr>
        <w:instrText xml:space="preserve"> ADDIN EN.CITE.DATA </w:instrText>
      </w:r>
      <w:r w:rsidR="00E0798B">
        <w:rPr>
          <w:color w:val="333333"/>
          <w:shd w:val="clear" w:color="auto" w:fill="FFFFFF"/>
        </w:rPr>
      </w:r>
      <w:r w:rsidR="00E0798B">
        <w:rPr>
          <w:color w:val="333333"/>
          <w:shd w:val="clear" w:color="auto" w:fill="FFFFFF"/>
        </w:rPr>
        <w:fldChar w:fldCharType="end"/>
      </w:r>
      <w:r w:rsidR="00E0798B">
        <w:rPr>
          <w:color w:val="333333"/>
          <w:shd w:val="clear" w:color="auto" w:fill="FFFFFF"/>
        </w:rPr>
      </w:r>
      <w:r w:rsidR="00E0798B">
        <w:rPr>
          <w:color w:val="333333"/>
          <w:shd w:val="clear" w:color="auto" w:fill="FFFFFF"/>
        </w:rPr>
        <w:fldChar w:fldCharType="separate"/>
      </w:r>
      <w:r w:rsidR="00E0798B">
        <w:rPr>
          <w:noProof/>
          <w:color w:val="333333"/>
          <w:shd w:val="clear" w:color="auto" w:fill="FFFFFF"/>
        </w:rPr>
        <w:t>(Rubel, Wu et al. 2016)</w:t>
      </w:r>
      <w:r w:rsidR="00E0798B">
        <w:rPr>
          <w:color w:val="333333"/>
          <w:shd w:val="clear" w:color="auto" w:fill="FFFFFF"/>
        </w:rPr>
        <w:fldChar w:fldCharType="end"/>
      </w:r>
      <w:r w:rsidRPr="00E41667">
        <w:rPr>
          <w:color w:val="333333"/>
          <w:shd w:val="clear" w:color="auto" w:fill="FFFFFF"/>
        </w:rPr>
        <w:t xml:space="preserve">. Since GATA2 is a transcription factor that occupies </w:t>
      </w:r>
      <w:r w:rsidRPr="000B7E64">
        <w:rPr>
          <w:i/>
          <w:iCs/>
          <w:color w:val="333333"/>
          <w:shd w:val="clear" w:color="auto" w:fill="FFFFFF"/>
          <w:rPrChange w:id="582" w:author="Pierre Bushel" w:date="2021-10-11T11:56:00Z">
            <w:rPr>
              <w:color w:val="333333"/>
              <w:shd w:val="clear" w:color="auto" w:fill="FFFFFF"/>
            </w:rPr>
          </w:rPrChange>
        </w:rPr>
        <w:t>cis</w:t>
      </w:r>
      <w:r w:rsidRPr="00E41667">
        <w:rPr>
          <w:color w:val="333333"/>
          <w:shd w:val="clear" w:color="auto" w:fill="FFFFFF"/>
        </w:rPr>
        <w:t xml:space="preserve">-acting elements and confers genomic actions, we hypothesize that </w:t>
      </w:r>
      <w:r w:rsidR="00254FBF">
        <w:rPr>
          <w:color w:val="333333"/>
          <w:shd w:val="clear" w:color="auto" w:fill="FFFFFF"/>
        </w:rPr>
        <w:t xml:space="preserve">the </w:t>
      </w:r>
      <w:r w:rsidRPr="00E41667">
        <w:rPr>
          <w:color w:val="333333"/>
          <w:shd w:val="clear" w:color="auto" w:fill="FFFFFF"/>
        </w:rPr>
        <w:t xml:space="preserve">expression levels of GATA2’s direct downstream targets reflect its activities </w:t>
      </w:r>
      <w:r w:rsidRPr="00E41667">
        <w:rPr>
          <w:i/>
          <w:iCs/>
          <w:color w:val="333333"/>
          <w:shd w:val="clear" w:color="auto" w:fill="FFFFFF"/>
        </w:rPr>
        <w:t>in silico.</w:t>
      </w:r>
      <w:r w:rsidRPr="00E41667">
        <w:rPr>
          <w:color w:val="333333"/>
          <w:shd w:val="clear" w:color="auto" w:fill="FFFFFF"/>
        </w:rPr>
        <w:t xml:space="preserve"> Here</w:t>
      </w:r>
      <w:r>
        <w:rPr>
          <w:color w:val="333333"/>
          <w:shd w:val="clear" w:color="auto" w:fill="FFFFFF"/>
        </w:rPr>
        <w:t>,</w:t>
      </w:r>
      <w:r w:rsidRPr="00E41667">
        <w:rPr>
          <w:color w:val="333333"/>
          <w:shd w:val="clear" w:color="auto" w:fill="FFFFFF"/>
        </w:rPr>
        <w:t xml:space="preserve"> </w:t>
      </w:r>
      <w:r>
        <w:rPr>
          <w:color w:val="333333"/>
          <w:shd w:val="clear" w:color="auto" w:fill="FFFFFF"/>
        </w:rPr>
        <w:t>a</w:t>
      </w:r>
      <w:r w:rsidRPr="00E41667">
        <w:rPr>
          <w:color w:val="333333"/>
          <w:shd w:val="clear" w:color="auto" w:fill="FFFFFF"/>
        </w:rPr>
        <w:t xml:space="preserve"> direct downstream target </w:t>
      </w:r>
      <w:r w:rsidR="00254FBF">
        <w:rPr>
          <w:color w:val="333333"/>
          <w:shd w:val="clear" w:color="auto" w:fill="FFFFFF"/>
        </w:rPr>
        <w:t xml:space="preserve">of </w:t>
      </w:r>
      <w:r w:rsidR="00254FBF" w:rsidRPr="00E41667">
        <w:rPr>
          <w:color w:val="333333"/>
          <w:shd w:val="clear" w:color="auto" w:fill="FFFFFF"/>
        </w:rPr>
        <w:t xml:space="preserve">GATA2 </w:t>
      </w:r>
      <w:r w:rsidRPr="00E41667">
        <w:rPr>
          <w:color w:val="333333"/>
          <w:shd w:val="clear" w:color="auto" w:fill="FFFFFF"/>
        </w:rPr>
        <w:t>is defined as a GATA2</w:t>
      </w:r>
      <w:r w:rsidR="00254FBF">
        <w:rPr>
          <w:color w:val="333333"/>
          <w:shd w:val="clear" w:color="auto" w:fill="FFFFFF"/>
        </w:rPr>
        <w:t>-</w:t>
      </w:r>
      <w:r w:rsidRPr="00E41667">
        <w:rPr>
          <w:color w:val="333333"/>
          <w:shd w:val="clear" w:color="auto" w:fill="FFFFFF"/>
        </w:rPr>
        <w:t>regulated gene with GATA2 genom</w:t>
      </w:r>
      <w:r w:rsidR="00254FBF">
        <w:rPr>
          <w:color w:val="333333"/>
          <w:shd w:val="clear" w:color="auto" w:fill="FFFFFF"/>
        </w:rPr>
        <w:t>ic</w:t>
      </w:r>
      <w:r w:rsidRPr="00E41667">
        <w:rPr>
          <w:color w:val="333333"/>
          <w:shd w:val="clear" w:color="auto" w:fill="FFFFFF"/>
        </w:rPr>
        <w:t xml:space="preserve"> occupancy within </w:t>
      </w:r>
      <w:r w:rsidR="00844048">
        <w:rPr>
          <w:color w:val="333333"/>
          <w:shd w:val="clear" w:color="auto" w:fill="FFFFFF"/>
        </w:rPr>
        <w:t xml:space="preserve">the </w:t>
      </w:r>
      <w:r w:rsidRPr="00E41667">
        <w:rPr>
          <w:color w:val="333333"/>
          <w:shd w:val="clear" w:color="auto" w:fill="FFFFFF"/>
        </w:rPr>
        <w:t xml:space="preserve">2-kilobase vicinity of </w:t>
      </w:r>
      <w:r w:rsidR="00844048">
        <w:rPr>
          <w:color w:val="333333"/>
          <w:shd w:val="clear" w:color="auto" w:fill="FFFFFF"/>
        </w:rPr>
        <w:t>its</w:t>
      </w:r>
      <w:r w:rsidRPr="00E41667">
        <w:rPr>
          <w:color w:val="333333"/>
          <w:shd w:val="clear" w:color="auto" w:fill="FFFFFF"/>
        </w:rPr>
        <w:t xml:space="preserve"> transcription start site in the </w:t>
      </w:r>
      <w:r w:rsidRPr="00E41667">
        <w:rPr>
          <w:color w:val="333333"/>
          <w:shd w:val="clear" w:color="auto" w:fill="FFFFFF"/>
        </w:rPr>
        <w:lastRenderedPageBreak/>
        <w:t xml:space="preserve">uterus </w:t>
      </w:r>
      <w:r w:rsidRPr="00E41667">
        <w:t>(</w:t>
      </w:r>
      <w:r>
        <w:rPr>
          <w:color w:val="333333"/>
          <w:shd w:val="clear" w:color="auto" w:fill="FFFFFF"/>
        </w:rPr>
        <w:t>Gene Expression Omnibus (GEO) accession</w:t>
      </w:r>
      <w:r w:rsidRPr="00E41667">
        <w:rPr>
          <w:color w:val="333333"/>
          <w:shd w:val="clear" w:color="auto" w:fill="FFFFFF"/>
        </w:rPr>
        <w:t xml:space="preserve">: </w:t>
      </w:r>
      <w:r w:rsidRPr="00E41667">
        <w:t xml:space="preserve">GSE40659,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w:t>
      </w:r>
      <w:r w:rsidRPr="00E41667">
        <w:rPr>
          <w:color w:val="333333"/>
          <w:shd w:val="clear" w:color="auto" w:fill="FFFFFF"/>
        </w:rPr>
        <w:t xml:space="preserve">. This stringent criterion </w:t>
      </w:r>
      <w:r>
        <w:rPr>
          <w:color w:val="333333"/>
          <w:shd w:val="clear" w:color="auto" w:fill="FFFFFF"/>
        </w:rPr>
        <w:t>led to the identification of</w:t>
      </w:r>
      <w:r w:rsidRPr="00E41667">
        <w:rPr>
          <w:color w:val="333333"/>
          <w:shd w:val="clear" w:color="auto" w:fill="FFFFFF"/>
        </w:rPr>
        <w:t xml:space="preserve"> </w:t>
      </w:r>
      <w:ins w:id="583" w:author="Pierre Bushel" w:date="2021-10-11T11:56:00Z">
        <w:del w:id="584" w:author="Li, Jian-Liang (NIH/NIEHS) [E]" w:date="2021-10-12T16:24:00Z">
          <w:r w:rsidR="000B7E64" w:rsidDel="00A254A2">
            <w:rPr>
              <w:color w:val="333333"/>
              <w:shd w:val="clear" w:color="auto" w:fill="FFFFFF"/>
            </w:rPr>
            <w:delText xml:space="preserve"> </w:delText>
          </w:r>
        </w:del>
        <w:r w:rsidR="000B7E64">
          <w:rPr>
            <w:color w:val="333333"/>
            <w:shd w:val="clear" w:color="auto" w:fill="FFFFFF"/>
          </w:rPr>
          <w:t xml:space="preserve">a list of </w:t>
        </w:r>
      </w:ins>
      <w:r w:rsidRPr="00E41667">
        <w:rPr>
          <w:color w:val="333333"/>
          <w:shd w:val="clear" w:color="auto" w:fill="FFFFFF"/>
        </w:rPr>
        <w:t>634 genes (</w:t>
      </w:r>
      <w:r w:rsidR="00D11121">
        <w:rPr>
          <w:color w:val="333333"/>
          <w:shd w:val="clear" w:color="auto" w:fill="FFFFFF"/>
        </w:rPr>
        <w:t>Supplementary</w:t>
      </w:r>
      <w:r w:rsidRPr="00E41667">
        <w:rPr>
          <w:color w:val="333333"/>
          <w:shd w:val="clear" w:color="auto" w:fill="FFFFFF"/>
        </w:rPr>
        <w:t xml:space="preserve"> Table </w:t>
      </w:r>
      <w:r>
        <w:rPr>
          <w:color w:val="333333"/>
          <w:shd w:val="clear" w:color="auto" w:fill="FFFFFF"/>
        </w:rPr>
        <w:t>1</w:t>
      </w:r>
      <w:r w:rsidRPr="00E41667">
        <w:rPr>
          <w:color w:val="333333"/>
          <w:shd w:val="clear" w:color="auto" w:fill="FFFFFF"/>
        </w:rPr>
        <w:t xml:space="preserve">), which is termed </w:t>
      </w:r>
      <w:ins w:id="585" w:author="Pierre Bushel" w:date="2021-10-11T11:56:00Z">
        <w:r w:rsidR="000B7E64">
          <w:rPr>
            <w:color w:val="333333"/>
            <w:shd w:val="clear" w:color="auto" w:fill="FFFFFF"/>
          </w:rPr>
          <w:t xml:space="preserve">the </w:t>
        </w:r>
      </w:ins>
      <w:r w:rsidRPr="00E41667">
        <w:rPr>
          <w:color w:val="333333"/>
          <w:shd w:val="clear" w:color="auto" w:fill="FFFFFF"/>
        </w:rPr>
        <w:t>“GATA2 direct signature”. The GATA2 activity, as represented by the GATA2 direct signature in a T-</w:t>
      </w:r>
      <w:del w:id="586" w:author="Pierre Bushel" w:date="2021-10-11T12:01:00Z">
        <w:r w:rsidRPr="00E41667" w:rsidDel="007269DB">
          <w:rPr>
            <w:color w:val="333333"/>
            <w:shd w:val="clear" w:color="auto" w:fill="FFFFFF"/>
          </w:rPr>
          <w:delText>score</w:delText>
        </w:r>
      </w:del>
      <w:ins w:id="587" w:author="Pierre Bushel" w:date="2021-10-11T12:01:00Z">
        <w:r w:rsidR="007269DB">
          <w:rPr>
            <w:color w:val="333333"/>
            <w:shd w:val="clear" w:color="auto" w:fill="FFFFFF"/>
          </w:rPr>
          <w:t>S</w:t>
        </w:r>
        <w:r w:rsidR="007269DB" w:rsidRPr="00E41667">
          <w:rPr>
            <w:color w:val="333333"/>
            <w:shd w:val="clear" w:color="auto" w:fill="FFFFFF"/>
          </w:rPr>
          <w:t>core</w:t>
        </w:r>
      </w:ins>
      <w:r w:rsidRPr="00E41667">
        <w:rPr>
          <w:color w:val="333333"/>
          <w:shd w:val="clear" w:color="auto" w:fill="FFFFFF"/>
        </w:rPr>
        <w:t>, was quantified by the SEMIPs app from gene expression data of the endometrium tissue for each individual human subject (</w:t>
      </w:r>
      <w:r>
        <w:rPr>
          <w:color w:val="333333"/>
          <w:shd w:val="clear" w:color="auto" w:fill="FFFFFF"/>
        </w:rPr>
        <w:t>GEO accession</w:t>
      </w:r>
      <w:r w:rsidRPr="00E41667">
        <w:rPr>
          <w:color w:val="333333"/>
          <w:shd w:val="clear" w:color="auto" w:fill="FFFFFF"/>
        </w:rPr>
        <w:t xml:space="preserve">: GSE58144, </w: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 </w:instrText>
      </w:r>
      <w:r w:rsidR="00031856">
        <w:fldChar w:fldCharType="begin">
          <w:fldData xml:space="preserve">PEVuZE5vdGU+PENpdGU+PEF1dGhvcj5Lb290PC9BdXRob3I+PFllYXI+MjAxNjwvWWVhcj48UmVj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</w:fldData>
        </w:fldChar>
      </w:r>
      <w:r w:rsidR="00031856">
        <w:instrText xml:space="preserve"> ADDIN EN.CITE.DATA </w:instrText>
      </w:r>
      <w:r w:rsidR="00031856">
        <w:fldChar w:fldCharType="end"/>
      </w:r>
      <w:r w:rsidR="00031856">
        <w:fldChar w:fldCharType="separate"/>
      </w:r>
      <w:r w:rsidR="00031856">
        <w:rPr>
          <w:noProof/>
        </w:rPr>
        <w:t>(Koot, van Hooff et al. 2016)</w:t>
      </w:r>
      <w:r w:rsidR="00031856">
        <w:fldChar w:fldCharType="end"/>
      </w:r>
      <w:r w:rsidRPr="00E41667">
        <w:t>)</w:t>
      </w:r>
      <w:r w:rsidRPr="00E41667">
        <w:rPr>
          <w:color w:val="333333"/>
          <w:shd w:val="clear" w:color="auto" w:fill="FFFFFF"/>
        </w:rPr>
        <w:t xml:space="preserve">. </w:t>
      </w:r>
      <w:del w:id="588" w:author="Pierre Bushel" w:date="2021-10-11T11:57:00Z">
        <w:r w:rsidRPr="00E41667" w:rsidDel="000B7E64">
          <w:delText>T</w:delText>
        </w:r>
        <w:r w:rsidDel="000B7E64">
          <w:delText xml:space="preserve"> </w:delText>
        </w:r>
      </w:del>
      <w:ins w:id="589" w:author="Pierre Bushel" w:date="2021-10-11T11:57:00Z">
        <w:r w:rsidR="000B7E64" w:rsidRPr="00E41667">
          <w:t>T</w:t>
        </w:r>
        <w:r w:rsidR="000B7E64">
          <w:t>-</w:t>
        </w:r>
      </w:ins>
      <w:del w:id="590" w:author="Pierre Bushel" w:date="2021-10-11T12:01:00Z">
        <w:r w:rsidRPr="00E41667" w:rsidDel="007269DB">
          <w:delText xml:space="preserve">scores </w:delText>
        </w:r>
      </w:del>
      <w:ins w:id="591" w:author="Pierre Bushel" w:date="2021-10-11T12:01:00Z">
        <w:r w:rsidR="007269DB">
          <w:t>S</w:t>
        </w:r>
        <w:r w:rsidR="007269DB" w:rsidRPr="00E41667">
          <w:t xml:space="preserve">cores </w:t>
        </w:r>
      </w:ins>
      <w:r w:rsidRPr="00E41667">
        <w:t xml:space="preserve">for the uterine GATA2 in all 115 patients were calculated by the app with the GATA2 direct signature and the data matrix of </w:t>
      </w:r>
      <w:r>
        <w:t>GEO accession</w:t>
      </w:r>
      <w:r w:rsidRPr="00E41667">
        <w:t>: GSE58144 (</w:t>
      </w:r>
      <w:r w:rsidR="00D11121">
        <w:t>Supplementary</w:t>
      </w:r>
      <w:r w:rsidRPr="00E41667">
        <w:t xml:space="preserve"> Table </w:t>
      </w:r>
      <w:r>
        <w:t>2</w:t>
      </w:r>
      <w:r w:rsidRPr="00E41667">
        <w:t xml:space="preserve">). Similarly, </w:t>
      </w:r>
      <w:del w:id="592" w:author="Pierre Bushel" w:date="2021-10-11T12:28:00Z">
        <w:r w:rsidRPr="00E41667" w:rsidDel="00B8224A">
          <w:delText>T</w:delText>
        </w:r>
        <w:r w:rsidDel="00B8224A">
          <w:delText xml:space="preserve"> </w:delText>
        </w:r>
      </w:del>
      <w:ins w:id="593" w:author="Pierre Bushel" w:date="2021-10-11T12:28:00Z">
        <w:r w:rsidR="00B8224A" w:rsidRPr="00E41667">
          <w:t>T</w:t>
        </w:r>
        <w:r w:rsidR="00B8224A">
          <w:t>-</w:t>
        </w:r>
      </w:ins>
      <w:del w:id="594" w:author="Pierre Bushel" w:date="2021-10-11T12:28:00Z">
        <w:r w:rsidRPr="00E41667" w:rsidDel="00B8224A">
          <w:delText xml:space="preserve">scores </w:delText>
        </w:r>
      </w:del>
      <w:ins w:id="595" w:author="Pierre Bushel" w:date="2021-10-11T12:28:00Z">
        <w:r w:rsidR="00B8224A">
          <w:t>S</w:t>
        </w:r>
        <w:r w:rsidR="00B8224A" w:rsidRPr="00E41667">
          <w:t xml:space="preserve">cores </w:t>
        </w:r>
      </w:ins>
      <w:r w:rsidRPr="00E41667">
        <w:t xml:space="preserve">for the uterine PGR (termed </w:t>
      </w:r>
      <w:ins w:id="596" w:author="Pierre Bushel" w:date="2021-10-11T11:57:00Z">
        <w:r w:rsidR="000B7E64">
          <w:t>the “</w:t>
        </w:r>
      </w:ins>
      <w:r w:rsidRPr="00E41667">
        <w:t>PGR signature</w:t>
      </w:r>
      <w:ins w:id="597" w:author="Pierre Bushel" w:date="2021-10-11T11:57:00Z">
        <w:r w:rsidR="000B7E64">
          <w:t>”</w:t>
        </w:r>
      </w:ins>
      <w:r w:rsidRPr="00E41667">
        <w:t xml:space="preserve">) were obtained using the </w:t>
      </w:r>
      <w:r>
        <w:t>GEO accession</w:t>
      </w:r>
      <w:r w:rsidRPr="00E41667">
        <w:t xml:space="preserve">: GSE39920 dataset </w: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 </w:instrText>
      </w:r>
      <w:r w:rsidR="00E0798B">
        <w:fldChar w:fldCharType="begin">
          <w:fldData xml:space="preserve">PEVuZE5vdGU+PENpdGU+PEF1dGhvcj5SdWJlbDwvQXV0aG9yPjxZZWFyPjIwMTY8L1llYXI+PFJl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</w:fldData>
        </w:fldChar>
      </w:r>
      <w:r w:rsidR="00E0798B">
        <w:instrText xml:space="preserve"> ADDIN EN.CITE.DATA </w:instrText>
      </w:r>
      <w:r w:rsidR="00E0798B">
        <w:fldChar w:fldCharType="end"/>
      </w:r>
      <w:r w:rsidR="00E0798B">
        <w:fldChar w:fldCharType="separate"/>
      </w:r>
      <w:r w:rsidR="00E0798B">
        <w:rPr>
          <w:noProof/>
        </w:rPr>
        <w:t>(Rubel, Wu et al. 2016)</w:t>
      </w:r>
      <w:r w:rsidR="00E0798B">
        <w:fldChar w:fldCharType="end"/>
      </w:r>
      <w:r w:rsidRPr="00E41667">
        <w:t xml:space="preserve"> on the same data matrix via the application’s </w:t>
      </w:r>
      <w:del w:id="598" w:author="Pierre Bushel" w:date="2021-10-11T12:28:00Z">
        <w:r w:rsidRPr="00E41667" w:rsidDel="0092055B">
          <w:delText>T</w:delText>
        </w:r>
        <w:r w:rsidDel="0092055B">
          <w:delText xml:space="preserve"> </w:delText>
        </w:r>
      </w:del>
      <w:ins w:id="599" w:author="Pierre Bushel" w:date="2021-10-11T12:28:00Z">
        <w:r w:rsidR="0092055B" w:rsidRPr="00E41667">
          <w:t>T</w:t>
        </w:r>
        <w:r w:rsidR="0092055B">
          <w:t>-</w:t>
        </w:r>
      </w:ins>
      <w:del w:id="600" w:author="Pierre Bushel" w:date="2021-10-11T12:28:00Z">
        <w:r w:rsidRPr="00E41667" w:rsidDel="0092055B">
          <w:delText xml:space="preserve">score </w:delText>
        </w:r>
      </w:del>
      <w:ins w:id="601" w:author="Pierre Bushel" w:date="2021-10-11T12:28:00Z">
        <w:r w:rsidR="0092055B">
          <w:t>S</w:t>
        </w:r>
        <w:r w:rsidR="0092055B" w:rsidRPr="00E41667">
          <w:t xml:space="preserve">core </w:t>
        </w:r>
      </w:ins>
      <w:r w:rsidRPr="00E41667">
        <w:t xml:space="preserve">calculation function. To test whether the GATA2 direct signature </w:t>
      </w:r>
      <w:r>
        <w:t>fits the model</w:t>
      </w:r>
      <w:r w:rsidRPr="00E41667">
        <w:t xml:space="preserve"> of the 3-node PGR-GATA2-SOX17 genetic network, the application </w:t>
      </w:r>
      <w:ins w:id="602" w:author="Pierre Bushel" w:date="2021-10-11T12:00:00Z">
        <w:r w:rsidR="000B7E64">
          <w:t>via the</w:t>
        </w:r>
        <w:r w:rsidR="007269DB">
          <w:t xml:space="preserve"> SEM tab</w:t>
        </w:r>
      </w:ins>
      <w:ins w:id="603" w:author="Pierre Bushel" w:date="2021-10-11T12:01:00Z">
        <w:r w:rsidR="007269DB">
          <w:t>,</w:t>
        </w:r>
      </w:ins>
      <w:ins w:id="604" w:author="Pierre Bushel" w:date="2021-10-11T12:00:00Z">
        <w:r w:rsidR="007269DB">
          <w:t xml:space="preserve"> </w:t>
        </w:r>
      </w:ins>
      <w:r w:rsidRPr="00E41667">
        <w:t xml:space="preserve">was fed with </w:t>
      </w:r>
      <w:del w:id="605" w:author="Pierre Bushel" w:date="2021-10-11T12:01:00Z">
        <w:r w:rsidRPr="00E41667" w:rsidDel="007269DB">
          <w:delText>T</w:delText>
        </w:r>
        <w:r w:rsidDel="007269DB">
          <w:delText xml:space="preserve"> </w:delText>
        </w:r>
      </w:del>
      <w:ins w:id="606" w:author="Pierre Bushel" w:date="2021-10-11T12:01:00Z">
        <w:r w:rsidR="007269DB" w:rsidRPr="00E41667">
          <w:t>T</w:t>
        </w:r>
        <w:r w:rsidR="007269DB">
          <w:t>-</w:t>
        </w:r>
      </w:ins>
      <w:del w:id="607" w:author="Pierre Bushel" w:date="2021-10-11T12:28:00Z">
        <w:r w:rsidRPr="00E41667" w:rsidDel="0092055B">
          <w:delText xml:space="preserve">scores </w:delText>
        </w:r>
      </w:del>
      <w:ins w:id="608" w:author="Pierre Bushel" w:date="2021-10-11T12:28:00Z">
        <w:r w:rsidR="0092055B">
          <w:t>S</w:t>
        </w:r>
        <w:r w:rsidR="0092055B" w:rsidRPr="00E41667">
          <w:t xml:space="preserve">cores </w:t>
        </w:r>
      </w:ins>
      <w:r w:rsidRPr="00E41667">
        <w:t>of</w:t>
      </w:r>
      <w:ins w:id="609" w:author="Pierre Bushel" w:date="2021-10-11T12:01:00Z">
        <w:r w:rsidR="007269DB">
          <w:t xml:space="preserve"> the</w:t>
        </w:r>
      </w:ins>
      <w:r w:rsidRPr="00E41667">
        <w:t xml:space="preserve"> GATA2 direct signature and </w:t>
      </w:r>
      <w:ins w:id="610" w:author="Pierre Bushel" w:date="2021-10-11T12:01:00Z">
        <w:r w:rsidR="007269DB">
          <w:t xml:space="preserve">the </w:t>
        </w:r>
      </w:ins>
      <w:r w:rsidRPr="00E41667">
        <w:t>PGR signature as exogenous variables</w:t>
      </w:r>
      <w:ins w:id="611" w:author="Pierre Bushel" w:date="2021-10-11T12:02:00Z">
        <w:r w:rsidR="007269DB">
          <w:t>,</w:t>
        </w:r>
      </w:ins>
      <w:r w:rsidRPr="00E41667">
        <w:t xml:space="preserve"> and the SOX17 expression levels as the endogenous variable</w:t>
      </w:r>
      <w:del w:id="612" w:author="Pierre Bushel" w:date="2021-10-11T12:02:00Z">
        <w:r w:rsidRPr="00E41667" w:rsidDel="007269DB">
          <w:delText xml:space="preserve"> under the “SEM” function</w:delText>
        </w:r>
      </w:del>
      <w:r w:rsidRPr="00E41667">
        <w:t xml:space="preserve">. The </w:t>
      </w:r>
      <w:del w:id="613" w:author="Pierre Bushel" w:date="2021-10-11T12:02:00Z">
        <w:r w:rsidRPr="00E41667" w:rsidDel="005F4894">
          <w:delText>output data</w:delText>
        </w:r>
      </w:del>
      <w:ins w:id="614" w:author="Pierre Bushel" w:date="2021-10-11T12:02:00Z">
        <w:r w:rsidR="005F4894">
          <w:t>analysis results</w:t>
        </w:r>
      </w:ins>
      <w:r w:rsidRPr="00E41667">
        <w:t xml:space="preserve"> show</w:t>
      </w:r>
      <w:del w:id="615" w:author="Pierre Bushel" w:date="2021-10-11T12:02:00Z">
        <w:r w:rsidRPr="00E41667" w:rsidDel="005F4894">
          <w:delText>s</w:delText>
        </w:r>
      </w:del>
      <w:r w:rsidRPr="00E41667">
        <w:t xml:space="preserve"> that</w:t>
      </w:r>
      <w:del w:id="616" w:author="Pierre Bushel" w:date="2021-10-11T12:02:00Z">
        <w:r w:rsidRPr="00E41667" w:rsidDel="005F4894">
          <w:delText>,</w:delText>
        </w:r>
      </w:del>
      <w:r w:rsidRPr="00E41667">
        <w:t xml:space="preserve"> </w:t>
      </w:r>
      <w:del w:id="617" w:author="Pierre Bushel" w:date="2021-10-11T12:03:00Z">
        <w:r w:rsidRPr="00E41667" w:rsidDel="005F4894">
          <w:delText xml:space="preserve">with </w:delText>
        </w:r>
      </w:del>
      <w:ins w:id="618" w:author="Pierre Bushel" w:date="2021-10-11T12:03:00Z">
        <w:r w:rsidR="005F4894">
          <w:t>given the</w:t>
        </w:r>
        <w:r w:rsidR="005F4894" w:rsidRPr="00E41667">
          <w:t xml:space="preserve"> </w:t>
        </w:r>
      </w:ins>
      <w:r w:rsidRPr="00E41667">
        <w:t xml:space="preserve">GATA2 direct signature in place of the full gene signature, </w:t>
      </w:r>
      <w:r>
        <w:t xml:space="preserve">the </w:t>
      </w:r>
      <w:r w:rsidRPr="00E41667">
        <w:t xml:space="preserve">model significantly fits the </w:t>
      </w:r>
      <w:r>
        <w:t>GEO accession</w:t>
      </w:r>
      <w:r w:rsidRPr="00E41667">
        <w:t xml:space="preserve">: GSE58144 dataset with all proposed paths </w:t>
      </w:r>
      <w:r w:rsidRPr="005D5239">
        <w:t>(</w:t>
      </w:r>
      <w:commentRangeStart w:id="619"/>
      <w:r w:rsidRPr="005D5239">
        <w:rPr>
          <w:rPrChange w:id="620" w:author="Wu, Steve (NIH/NIEHS) [E]" w:date="2021-10-12T13:17:00Z">
            <w:rPr>
              <w:highlight w:val="yellow"/>
            </w:rPr>
          </w:rPrChange>
        </w:rPr>
        <w:t xml:space="preserve">Figure </w:t>
      </w:r>
      <w:r w:rsidR="00705368" w:rsidRPr="005D5239">
        <w:rPr>
          <w:rPrChange w:id="621" w:author="Wu, Steve (NIH/NIEHS) [E]" w:date="2021-10-12T13:17:00Z">
            <w:rPr>
              <w:highlight w:val="yellow"/>
            </w:rPr>
          </w:rPrChange>
        </w:rPr>
        <w:t>4</w:t>
      </w:r>
      <w:commentRangeEnd w:id="619"/>
      <w:r w:rsidR="005D5239">
        <w:rPr>
          <w:rStyle w:val="CommentReference"/>
          <w:rFonts w:eastAsiaTheme="minorHAnsi" w:cstheme="minorBidi"/>
          <w:lang w:eastAsia="en-US"/>
        </w:rPr>
        <w:commentReference w:id="619"/>
      </w:r>
      <w:r w:rsidRPr="00E41667">
        <w:t xml:space="preserve">) and this model is considered not rejected by the human data. This finding suggests that the expression levels of </w:t>
      </w:r>
      <w:ins w:id="622" w:author="Pierre Bushel" w:date="2021-10-11T12:03:00Z">
        <w:r w:rsidR="005F4894">
          <w:t xml:space="preserve">the </w:t>
        </w:r>
      </w:ins>
      <w:r w:rsidRPr="00E41667">
        <w:t xml:space="preserve">GATA2 direct downstream targets, a subset of the full GATA2 regulated genes, can </w:t>
      </w:r>
      <w:del w:id="623" w:author="Pierre Bushel" w:date="2021-10-11T12:03:00Z">
        <w:r w:rsidRPr="00E41667" w:rsidDel="005F4894">
          <w:delText xml:space="preserve">mathematically </w:delText>
        </w:r>
      </w:del>
      <w:r w:rsidRPr="00E41667">
        <w:t xml:space="preserve">serve </w:t>
      </w:r>
      <w:ins w:id="624" w:author="Pierre Bushel" w:date="2021-10-11T12:03:00Z">
        <w:r w:rsidR="005F4894" w:rsidRPr="005F4894">
          <w:rPr>
            <w:i/>
            <w:iCs/>
            <w:rPrChange w:id="625" w:author="Pierre Bushel" w:date="2021-10-11T12:03:00Z">
              <w:rPr/>
            </w:rPrChange>
          </w:rPr>
          <w:t>in silico</w:t>
        </w:r>
        <w:r w:rsidR="005F4894">
          <w:t xml:space="preserve"> </w:t>
        </w:r>
      </w:ins>
      <w:r w:rsidRPr="00E41667">
        <w:t>as surrogate reporters of the GATA2 activities in the human endometrium tissues</w:t>
      </w:r>
      <w:del w:id="626" w:author="Pierre Bushel" w:date="2021-10-11T12:04:00Z">
        <w:r w:rsidRPr="00E41667" w:rsidDel="005F4894">
          <w:delText xml:space="preserve">, </w:delText>
        </w:r>
      </w:del>
      <w:ins w:id="627" w:author="Pierre Bushel" w:date="2021-10-11T12:04:00Z">
        <w:r w:rsidR="005F4894">
          <w:t>.</w:t>
        </w:r>
        <w:r w:rsidR="005F4894" w:rsidRPr="00E41667">
          <w:t xml:space="preserve"> </w:t>
        </w:r>
      </w:ins>
      <w:del w:id="628" w:author="Pierre Bushel" w:date="2021-10-11T12:04:00Z">
        <w:r w:rsidRPr="00E41667" w:rsidDel="005F4894">
          <w:delText xml:space="preserve">which </w:delText>
        </w:r>
      </w:del>
      <w:ins w:id="629" w:author="Pierre Bushel" w:date="2021-10-11T12:04:00Z">
        <w:r w:rsidR="005F4894">
          <w:t>This</w:t>
        </w:r>
        <w:r w:rsidR="005F4894" w:rsidRPr="00E41667">
          <w:t xml:space="preserve"> </w:t>
        </w:r>
      </w:ins>
      <w:r w:rsidRPr="00E41667">
        <w:t xml:space="preserve">supports </w:t>
      </w:r>
      <w:del w:id="630" w:author="Pierre Bushel" w:date="2021-10-11T12:04:00Z">
        <w:r w:rsidR="00560169" w:rsidDel="005F4894">
          <w:delText xml:space="preserve">that </w:delText>
        </w:r>
        <w:r w:rsidR="00BE24AF" w:rsidDel="005F4894">
          <w:delText>observing</w:delText>
        </w:r>
      </w:del>
      <w:ins w:id="631" w:author="Pierre Bushel" w:date="2021-10-11T12:04:00Z">
        <w:r w:rsidR="005F4894">
          <w:t>the hypothesis that</w:t>
        </w:r>
      </w:ins>
      <w:r w:rsidR="000763BC">
        <w:t xml:space="preserve"> </w:t>
      </w:r>
      <w:r w:rsidR="00CE14F5">
        <w:t>gene expression patterns</w:t>
      </w:r>
      <w:r w:rsidR="00E5549D">
        <w:t xml:space="preserve"> of </w:t>
      </w:r>
      <w:r w:rsidR="007C4BD2">
        <w:t xml:space="preserve">GATA2 </w:t>
      </w:r>
      <w:r w:rsidR="00AA2FC9">
        <w:t xml:space="preserve">direct downstream target genes </w:t>
      </w:r>
      <w:del w:id="632" w:author="Pierre Bushel" w:date="2021-10-11T12:04:00Z">
        <w:r w:rsidR="00AA2FC9" w:rsidDel="005F4894">
          <w:delText xml:space="preserve">is </w:delText>
        </w:r>
      </w:del>
      <w:ins w:id="633" w:author="Pierre Bushel" w:date="2021-10-11T12:04:00Z">
        <w:r w:rsidR="005F4894">
          <w:t xml:space="preserve">are </w:t>
        </w:r>
      </w:ins>
      <w:del w:id="634" w:author="Pierre Bushel" w:date="2021-10-11T12:05:00Z">
        <w:r w:rsidR="00583EC0" w:rsidDel="005F4894">
          <w:delText>able</w:delText>
        </w:r>
        <w:r w:rsidR="006A3CED" w:rsidDel="005F4894">
          <w:delText xml:space="preserve"> </w:delText>
        </w:r>
      </w:del>
      <w:ins w:id="635" w:author="Pierre Bushel" w:date="2021-10-11T12:05:00Z">
        <w:r w:rsidR="005F4894">
          <w:t xml:space="preserve">capable of </w:t>
        </w:r>
      </w:ins>
      <w:del w:id="636" w:author="Pierre Bushel" w:date="2021-10-11T12:05:00Z">
        <w:r w:rsidR="006A3CED" w:rsidDel="005F4894">
          <w:delText xml:space="preserve">to </w:delText>
        </w:r>
      </w:del>
      <w:r w:rsidR="006A3CED">
        <w:t>reflect</w:t>
      </w:r>
      <w:ins w:id="637" w:author="Pierre Bushel" w:date="2021-10-11T12:05:00Z">
        <w:r w:rsidR="005F4894">
          <w:t>ing</w:t>
        </w:r>
      </w:ins>
      <w:r w:rsidR="006A3CED">
        <w:t xml:space="preserve"> GATA2’s activities in </w:t>
      </w:r>
      <w:r w:rsidR="00FD6BBB">
        <w:t>th</w:t>
      </w:r>
      <w:r w:rsidR="009D44C7">
        <w:t>is</w:t>
      </w:r>
      <w:r w:rsidR="00837B33">
        <w:t xml:space="preserve"> </w:t>
      </w:r>
      <w:r w:rsidR="00FD6BBB">
        <w:t>context</w:t>
      </w:r>
      <w:r w:rsidR="006A3CED">
        <w:t>.</w:t>
      </w:r>
      <w:r w:rsidR="007C4BD2">
        <w:t xml:space="preserve"> </w:t>
      </w:r>
      <w:r w:rsidRPr="00E41667">
        <w:t xml:space="preserve">Results of this analysis not only reduce the number of reporter genes for GATA2 activities to 634, but also implicate possibilities of a further reduction with additional filtering criteria on the gene list. A small and manageable panel of markers for GATA2 activities could serve as </w:t>
      </w:r>
      <w:r>
        <w:t xml:space="preserve">a </w:t>
      </w:r>
      <w:r w:rsidRPr="00E41667">
        <w:t xml:space="preserve">future diagnostic tool for pregnancy failure </w:t>
      </w:r>
      <w:r w:rsidR="005A6C11">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 </w:instrText>
      </w:r>
      <w:r w:rsidR="00031856">
        <w:fldChar w:fldCharType="begin">
          <w:fldData xml:space="preserve">PEVuZE5vdGU+PENpdGU+PEF1dGhvcj5EaWF6LUdpbWVubzwvQXV0aG9yPjxZZWFyPjIwMTE8L1ll
YXI+PFJlY051bT4yMzwvUmVjTnVtPjxEaXNwbGF5VGV4dD4oRGlhei1HaW1lbm8sIEhvcmNhamFk
YXMgZXQgYWwuIDIwMTEpPC9EaXNwbGF5VGV4dD48cmVjb3JkPjxyZWMtbnVtYmVyPjIzPC9yZWMt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PC9yZWNvcmQ+PC9DaXRlPjxDaXRlPjxBdXRob3I+RGlhei1HaW1lbm88L0F1dGhvcj48WWVhcj4y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</w:fldData>
        </w:fldChar>
      </w:r>
      <w:r w:rsidR="00031856">
        <w:instrText xml:space="preserve"> ADDIN EN.CITE.DATA </w:instrText>
      </w:r>
      <w:r w:rsidR="00031856">
        <w:fldChar w:fldCharType="end"/>
      </w:r>
      <w:r w:rsidR="005A6C11">
        <w:fldChar w:fldCharType="separate"/>
      </w:r>
      <w:r w:rsidR="005A6C11">
        <w:rPr>
          <w:noProof/>
        </w:rPr>
        <w:t>(Diaz-Gimeno, Horcajadas et al. 2011)</w:t>
      </w:r>
      <w:r w:rsidR="005A6C11">
        <w:fldChar w:fldCharType="end"/>
      </w:r>
      <w:r w:rsidRPr="00E41667">
        <w:t>.</w:t>
      </w:r>
    </w:p>
    <w:p w14:paraId="78D97837" w14:textId="77777777" w:rsidR="0092055B" w:rsidRPr="00982B01" w:rsidRDefault="0092055B" w:rsidP="00721D81">
      <w:pPr>
        <w:spacing w:line="480" w:lineRule="auto"/>
        <w:jc w:val="both"/>
      </w:pPr>
    </w:p>
    <w:p w14:paraId="5CE88111" w14:textId="64BD2FCE" w:rsidR="00892139" w:rsidRPr="0091725F" w:rsidRDefault="00892139" w:rsidP="0091725F">
      <w:pPr>
        <w:pStyle w:val="Heading1"/>
        <w:tabs>
          <w:tab w:val="clear" w:pos="567"/>
        </w:tabs>
        <w:ind w:left="562" w:hanging="562"/>
      </w:pPr>
      <w:r w:rsidRPr="0091725F">
        <w:lastRenderedPageBreak/>
        <w:t>Discussion</w:t>
      </w:r>
    </w:p>
    <w:p w14:paraId="502F88D8" w14:textId="1B3B7ABE" w:rsidR="00E32876" w:rsidRPr="00E32876" w:rsidRDefault="00E32876" w:rsidP="0091725F">
      <w:pPr>
        <w:spacing w:line="480" w:lineRule="auto"/>
        <w:rPr>
          <w:lang w:eastAsia="en-US"/>
        </w:rPr>
      </w:pPr>
      <w:r w:rsidRPr="00E32876">
        <w:rPr>
          <w:color w:val="333333"/>
          <w:shd w:val="clear" w:color="auto" w:fill="FFFFFF"/>
          <w:lang w:eastAsia="en-US"/>
        </w:rPr>
        <w:t xml:space="preserve">The SEMIPs R Shiny app offers an easy to use </w:t>
      </w:r>
      <w:r w:rsidRPr="00E32876">
        <w:rPr>
          <w:i/>
          <w:iCs/>
          <w:color w:val="333333"/>
          <w:shd w:val="clear" w:color="auto" w:fill="FFFFFF"/>
          <w:lang w:eastAsia="en-US"/>
        </w:rPr>
        <w:t>in silico</w:t>
      </w:r>
      <w:r w:rsidRPr="00E32876">
        <w:rPr>
          <w:color w:val="333333"/>
          <w:shd w:val="clear" w:color="auto" w:fill="FFFFFF"/>
          <w:lang w:eastAsia="en-US"/>
        </w:rPr>
        <w:t xml:space="preserve"> perturbation testing system with several advantages. First, it has </w:t>
      </w:r>
      <w:r w:rsidR="00844048">
        <w:rPr>
          <w:color w:val="333333"/>
          <w:shd w:val="clear" w:color="auto" w:fill="FFFFFF"/>
          <w:lang w:eastAsia="en-US"/>
        </w:rPr>
        <w:t xml:space="preserve">the </w:t>
      </w:r>
      <w:r w:rsidRPr="00E32876">
        <w:rPr>
          <w:color w:val="333333"/>
          <w:shd w:val="clear" w:color="auto" w:fill="FFFFFF"/>
          <w:lang w:eastAsia="en-US"/>
        </w:rPr>
        <w:t xml:space="preserve">capability </w:t>
      </w:r>
      <w:r w:rsidR="00844048">
        <w:rPr>
          <w:color w:val="333333"/>
          <w:shd w:val="clear" w:color="auto" w:fill="FFFFFF"/>
          <w:lang w:eastAsia="en-US"/>
        </w:rPr>
        <w:t>of</w:t>
      </w:r>
      <w:r w:rsidR="00844048" w:rsidRPr="00E32876">
        <w:rPr>
          <w:color w:val="333333"/>
          <w:shd w:val="clear" w:color="auto" w:fill="FFFFFF"/>
          <w:lang w:eastAsia="en-US"/>
        </w:rPr>
        <w:t xml:space="preserve"> calculat</w:t>
      </w:r>
      <w:r w:rsidR="00844048">
        <w:rPr>
          <w:color w:val="333333"/>
          <w:shd w:val="clear" w:color="auto" w:fill="FFFFFF"/>
          <w:lang w:eastAsia="en-US"/>
        </w:rPr>
        <w:t>ing</w:t>
      </w:r>
      <w:r w:rsidR="00844048" w:rsidRPr="00E32876">
        <w:rPr>
          <w:color w:val="333333"/>
          <w:shd w:val="clear" w:color="auto" w:fill="FFFFFF"/>
          <w:lang w:eastAsia="en-US"/>
        </w:rPr>
        <w:t xml:space="preserve"> </w:t>
      </w:r>
      <w:r w:rsidR="00844048">
        <w:rPr>
          <w:color w:val="333333"/>
          <w:shd w:val="clear" w:color="auto" w:fill="FFFFFF"/>
          <w:lang w:eastAsia="en-US"/>
        </w:rPr>
        <w:t>gene</w:t>
      </w:r>
      <w:r w:rsidR="00844048" w:rsidRPr="00E32876">
        <w:rPr>
          <w:color w:val="333333"/>
          <w:shd w:val="clear" w:color="auto" w:fill="FFFFFF"/>
          <w:lang w:eastAsia="en-US"/>
        </w:rPr>
        <w:t xml:space="preserve"> </w:t>
      </w:r>
      <w:r w:rsidRPr="00E32876">
        <w:rPr>
          <w:color w:val="333333"/>
          <w:shd w:val="clear" w:color="auto" w:fill="FFFFFF"/>
          <w:lang w:eastAsia="en-US"/>
        </w:rPr>
        <w:t xml:space="preserve">activities using large datasets representative of biological systems. Second, it leverages the power of SEM to test the relationship among end points in a study and provides users with the flexibility for testing new hypotheses. Lastly, it integrates a non-parametric testing procedure </w:t>
      </w:r>
      <w:r w:rsidRPr="00E32876">
        <w:rPr>
          <w:color w:val="000000"/>
          <w:lang w:eastAsia="en-US"/>
        </w:rPr>
        <w:t xml:space="preserve">for assessing statistical significance. </w:t>
      </w:r>
    </w:p>
    <w:p w14:paraId="51E42E77" w14:textId="5DE0A6C7" w:rsidR="00E32876" w:rsidRDefault="00E32876" w:rsidP="0091725F">
      <w:pPr>
        <w:spacing w:line="480" w:lineRule="auto"/>
        <w:rPr>
          <w:ins w:id="638" w:author="Li, Jian-Liang (NIH/NIEHS) [E]" w:date="2021-10-12T16:38:00Z"/>
          <w:lang w:eastAsia="en-US"/>
        </w:rPr>
      </w:pPr>
      <w:r w:rsidRPr="00E32876">
        <w:rPr>
          <w:lang w:eastAsia="en-US"/>
        </w:rPr>
        <w:t xml:space="preserve">This </w:t>
      </w:r>
      <w:del w:id="639" w:author="Pierre Bushel" w:date="2021-10-11T12:05:00Z">
        <w:r w:rsidRPr="00E32876" w:rsidDel="00E20EE8">
          <w:rPr>
            <w:lang w:eastAsia="en-US"/>
          </w:rPr>
          <w:delText xml:space="preserve">user-friendly </w:delText>
        </w:r>
      </w:del>
      <w:r w:rsidRPr="00E32876">
        <w:rPr>
          <w:lang w:eastAsia="en-US"/>
        </w:rPr>
        <w:t xml:space="preserve">app allows </w:t>
      </w:r>
      <w:ins w:id="640" w:author="Pierre Bushel" w:date="2021-10-11T12:06:00Z">
        <w:r w:rsidR="00E20EE8">
          <w:rPr>
            <w:lang w:eastAsia="en-US"/>
          </w:rPr>
          <w:t xml:space="preserve">users </w:t>
        </w:r>
      </w:ins>
      <w:r w:rsidRPr="00E32876">
        <w:rPr>
          <w:lang w:eastAsia="en-US"/>
        </w:rPr>
        <w:t xml:space="preserve">quick assessments on genetic interactions and subsequent hypothesis generation without </w:t>
      </w:r>
      <w:del w:id="641" w:author="Pierre Bushel" w:date="2021-10-11T12:06:00Z">
        <w:r w:rsidRPr="00E32876" w:rsidDel="00E20EE8">
          <w:rPr>
            <w:lang w:eastAsia="en-US"/>
          </w:rPr>
          <w:delText>the requirement of extensive knowledge on computation languages and statistical analyses</w:delText>
        </w:r>
      </w:del>
      <w:ins w:id="642" w:author="Pierre Bushel" w:date="2021-10-11T12:06:00Z">
        <w:r w:rsidR="00E20EE8">
          <w:rPr>
            <w:lang w:eastAsia="en-US"/>
          </w:rPr>
          <w:t xml:space="preserve">having to know computer programming or </w:t>
        </w:r>
        <w:proofErr w:type="spellStart"/>
        <w:r w:rsidR="00E20EE8">
          <w:rPr>
            <w:lang w:eastAsia="en-US"/>
          </w:rPr>
          <w:t>sttsitical</w:t>
        </w:r>
        <w:proofErr w:type="spellEnd"/>
        <w:r w:rsidR="00E20EE8">
          <w:rPr>
            <w:lang w:eastAsia="en-US"/>
          </w:rPr>
          <w:t xml:space="preserve"> modeling</w:t>
        </w:r>
      </w:ins>
      <w:r w:rsidRPr="00E32876">
        <w:rPr>
          <w:lang w:eastAsia="en-US"/>
        </w:rPr>
        <w:t>. Due to its simplicity in design, this app is limited to a 3-node model fitting</w:t>
      </w:r>
      <w:del w:id="643" w:author="Pierre Bushel" w:date="2021-10-11T12:07:00Z">
        <w:r w:rsidRPr="00E32876" w:rsidDel="00DB6DC9">
          <w:rPr>
            <w:lang w:eastAsia="en-US"/>
          </w:rPr>
          <w:delText xml:space="preserve"> capability</w:delText>
        </w:r>
      </w:del>
      <w:r w:rsidRPr="00E32876">
        <w:rPr>
          <w:lang w:eastAsia="en-US"/>
        </w:rPr>
        <w:t xml:space="preserve">. Models of higher complexity can be tested </w:t>
      </w:r>
      <w:r w:rsidR="007B2409">
        <w:rPr>
          <w:lang w:eastAsia="en-US"/>
        </w:rPr>
        <w:t>using</w:t>
      </w:r>
      <w:r w:rsidR="007B2409" w:rsidRPr="00E32876">
        <w:rPr>
          <w:lang w:eastAsia="en-US"/>
        </w:rPr>
        <w:t xml:space="preserve"> </w:t>
      </w:r>
      <w:r w:rsidRPr="00E32876">
        <w:rPr>
          <w:lang w:eastAsia="en-US"/>
        </w:rPr>
        <w:t>the</w:t>
      </w:r>
      <w:r w:rsidR="007B2409">
        <w:rPr>
          <w:lang w:eastAsia="en-US"/>
        </w:rPr>
        <w:t xml:space="preserve"> R package</w:t>
      </w:r>
      <w:r w:rsidRPr="00E32876">
        <w:rPr>
          <w:lang w:eastAsia="en-US"/>
        </w:rPr>
        <w:t xml:space="preserve"> </w:t>
      </w:r>
      <w:proofErr w:type="spellStart"/>
      <w:r w:rsidRPr="00E32876">
        <w:rPr>
          <w:lang w:eastAsia="en-US"/>
        </w:rPr>
        <w:t>MplusAutomation</w:t>
      </w:r>
      <w:proofErr w:type="spellEnd"/>
      <w:r w:rsidRPr="00E32876">
        <w:rPr>
          <w:lang w:eastAsia="en-US"/>
        </w:rPr>
        <w:t xml:space="preserve"> that focuses on automating the SEM modeling </w:t>
      </w:r>
      <w:r w:rsidR="007B2409">
        <w:rPr>
          <w:lang w:eastAsia="en-US"/>
        </w:rPr>
        <w:t>which was originally implemented in</w:t>
      </w:r>
      <w:r w:rsidRPr="00E32876">
        <w:rPr>
          <w:lang w:eastAsia="en-US"/>
        </w:rPr>
        <w:t xml:space="preserve"> </w:t>
      </w:r>
      <w:ins w:id="644" w:author="Pierre Bushel" w:date="2021-10-11T12:07:00Z">
        <w:r w:rsidR="00DB6DC9">
          <w:rPr>
            <w:lang w:eastAsia="en-US"/>
          </w:rPr>
          <w:t xml:space="preserve">the </w:t>
        </w:r>
      </w:ins>
      <w:ins w:id="645" w:author="Pierre Bushel" w:date="2021-10-11T12:08:00Z">
        <w:r w:rsidR="00DB6DC9" w:rsidRPr="00E32876">
          <w:rPr>
            <w:lang w:eastAsia="en-US"/>
          </w:rPr>
          <w:t xml:space="preserve">commercial software </w:t>
        </w:r>
      </w:ins>
      <w:proofErr w:type="spellStart"/>
      <w:r w:rsidR="007B2409" w:rsidRPr="00E32876">
        <w:rPr>
          <w:lang w:eastAsia="en-US"/>
        </w:rPr>
        <w:t>Mplus</w:t>
      </w:r>
      <w:proofErr w:type="spellEnd"/>
      <w:r w:rsidR="007B2409">
        <w:rPr>
          <w:lang w:eastAsia="en-US"/>
        </w:rPr>
        <w:t xml:space="preserve"> </w:t>
      </w:r>
      <w:r w:rsidR="005A6C11">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 </w:instrText>
      </w:r>
      <w:r w:rsidR="00031856">
        <w:rPr>
          <w:lang w:eastAsia="en-US"/>
        </w:rPr>
        <w:fldChar w:fldCharType="begin">
          <w:fldData xml:space="preserve">PEVuZE5vdGU+PENpdGU+PEF1dGhvcj5IYWxscXVpc3Q8L0F1dGhvcj48WWVhcj4yMDE4PC9ZZWFy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</w:fldData>
        </w:fldChar>
      </w:r>
      <w:r w:rsidR="00031856">
        <w:rPr>
          <w:lang w:eastAsia="en-US"/>
        </w:rPr>
        <w:instrText xml:space="preserve"> ADDIN EN.CITE.DATA </w:instrText>
      </w:r>
      <w:r w:rsidR="00031856">
        <w:rPr>
          <w:lang w:eastAsia="en-US"/>
        </w:rPr>
      </w:r>
      <w:r w:rsidR="00031856">
        <w:rPr>
          <w:lang w:eastAsia="en-US"/>
        </w:rPr>
        <w:fldChar w:fldCharType="end"/>
      </w:r>
      <w:r w:rsidR="005A6C11">
        <w:rPr>
          <w:lang w:eastAsia="en-US"/>
        </w:rPr>
      </w:r>
      <w:r w:rsidR="005A6C11">
        <w:rPr>
          <w:lang w:eastAsia="en-US"/>
        </w:rPr>
        <w:fldChar w:fldCharType="separate"/>
      </w:r>
      <w:r w:rsidR="005A6C11">
        <w:rPr>
          <w:noProof/>
          <w:lang w:eastAsia="en-US"/>
        </w:rPr>
        <w:t>(Hallquist and Wiley 2018)</w:t>
      </w:r>
      <w:r w:rsidR="005A6C11">
        <w:rPr>
          <w:lang w:eastAsia="en-US"/>
        </w:rPr>
        <w:fldChar w:fldCharType="end"/>
      </w:r>
      <w:del w:id="646" w:author="Pierre Bushel" w:date="2021-10-11T12:08:00Z">
        <w:r w:rsidR="007B2409" w:rsidDel="00DB6DC9">
          <w:rPr>
            <w:lang w:eastAsia="en-US"/>
          </w:rPr>
          <w:delText>,</w:delText>
        </w:r>
        <w:r w:rsidR="007B2409" w:rsidRPr="00E32876" w:rsidDel="00DB6DC9">
          <w:rPr>
            <w:lang w:eastAsia="en-US"/>
          </w:rPr>
          <w:delText xml:space="preserve"> </w:delText>
        </w:r>
        <w:r w:rsidRPr="00E32876" w:rsidDel="00DB6DC9">
          <w:rPr>
            <w:lang w:eastAsia="en-US"/>
          </w:rPr>
          <w:delText>a commercial software</w:delText>
        </w:r>
      </w:del>
      <w:r w:rsidRPr="00E32876">
        <w:rPr>
          <w:lang w:eastAsia="en-US"/>
        </w:rPr>
        <w:t>.</w:t>
      </w:r>
      <w:r w:rsidR="004A2DB3" w:rsidRPr="004A2DB3">
        <w:t xml:space="preserve"> </w:t>
      </w:r>
      <w:del w:id="647" w:author="Pierre Bushel" w:date="2021-10-11T12:08:00Z">
        <w:r w:rsidR="004A2DB3" w:rsidRPr="004A2DB3" w:rsidDel="00DB6DC9">
          <w:rPr>
            <w:lang w:eastAsia="en-US"/>
          </w:rPr>
          <w:delText xml:space="preserve">The </w:delText>
        </w:r>
      </w:del>
      <w:proofErr w:type="spellStart"/>
      <w:r w:rsidR="004A2DB3" w:rsidRPr="004A2DB3">
        <w:rPr>
          <w:lang w:eastAsia="en-US"/>
        </w:rPr>
        <w:t>MplusAutomation</w:t>
      </w:r>
      <w:proofErr w:type="spellEnd"/>
      <w:r w:rsidR="004A2DB3" w:rsidRPr="004A2DB3">
        <w:rPr>
          <w:lang w:eastAsia="en-US"/>
        </w:rPr>
        <w:t xml:space="preserve"> uses open-source R to mirror </w:t>
      </w:r>
      <w:del w:id="648" w:author="Pierre Bushel" w:date="2021-10-11T12:08:00Z">
        <w:r w:rsidR="004A2DB3" w:rsidRPr="004A2DB3" w:rsidDel="00DB6DC9">
          <w:rPr>
            <w:lang w:eastAsia="en-US"/>
          </w:rPr>
          <w:delText xml:space="preserve">the commercially available software </w:delText>
        </w:r>
      </w:del>
      <w:proofErr w:type="spellStart"/>
      <w:r w:rsidR="004A2DB3" w:rsidRPr="004A2DB3">
        <w:rPr>
          <w:lang w:eastAsia="en-US"/>
        </w:rPr>
        <w:t>Mplus</w:t>
      </w:r>
      <w:proofErr w:type="spellEnd"/>
      <w:r w:rsidR="004A2DB3" w:rsidRPr="004A2DB3">
        <w:rPr>
          <w:lang w:eastAsia="en-US"/>
        </w:rPr>
        <w:t xml:space="preserve"> </w:t>
      </w:r>
      <w:ins w:id="649" w:author="Pierre Bushel" w:date="2021-10-11T12:09:00Z">
        <w:r w:rsidR="00DB6DC9">
          <w:rPr>
            <w:lang w:eastAsia="en-US"/>
          </w:rPr>
          <w:t xml:space="preserve">functionality </w:t>
        </w:r>
      </w:ins>
      <w:r w:rsidR="004A2DB3" w:rsidRPr="004A2DB3">
        <w:rPr>
          <w:lang w:eastAsia="en-US"/>
        </w:rPr>
        <w:t xml:space="preserve">and </w:t>
      </w:r>
      <w:del w:id="650" w:author="Pierre Bushel" w:date="2021-10-11T12:09:00Z">
        <w:r w:rsidR="004A2DB3" w:rsidRPr="004A2DB3" w:rsidDel="00DB6DC9">
          <w:rPr>
            <w:lang w:eastAsia="en-US"/>
          </w:rPr>
          <w:delText>implement this</w:delText>
        </w:r>
      </w:del>
      <w:ins w:id="651" w:author="Pierre Bushel" w:date="2021-10-11T12:09:00Z">
        <w:r w:rsidR="00DB6DC9">
          <w:rPr>
            <w:lang w:eastAsia="en-US"/>
          </w:rPr>
          <w:t>automates</w:t>
        </w:r>
      </w:ins>
      <w:r w:rsidR="004A2DB3" w:rsidRPr="004A2DB3">
        <w:rPr>
          <w:lang w:eastAsia="en-US"/>
        </w:rPr>
        <w:t xml:space="preserve"> modeling</w:t>
      </w:r>
      <w:del w:id="652" w:author="Pierre Bushel" w:date="2021-10-11T12:09:00Z">
        <w:r w:rsidR="00844048" w:rsidDel="00DB6DC9">
          <w:rPr>
            <w:lang w:eastAsia="en-US"/>
          </w:rPr>
          <w:delText>, which was</w:delText>
        </w:r>
        <w:r w:rsidR="004A2DB3" w:rsidRPr="004A2DB3" w:rsidDel="00DB6DC9">
          <w:rPr>
            <w:lang w:eastAsia="en-US"/>
          </w:rPr>
          <w:delText xml:space="preserve"> designed to automate</w:delText>
        </w:r>
      </w:del>
      <w:r w:rsidR="004A2DB3" w:rsidRPr="004A2DB3">
        <w:rPr>
          <w:lang w:eastAsia="en-US"/>
        </w:rPr>
        <w:t xml:space="preserve"> three major aspects of latent variable modelling, </w:t>
      </w:r>
      <w:r w:rsidR="00844048">
        <w:rPr>
          <w:lang w:eastAsia="en-US"/>
        </w:rPr>
        <w:t>including</w:t>
      </w:r>
      <w:r w:rsidR="004A2DB3" w:rsidRPr="004A2DB3">
        <w:rPr>
          <w:lang w:eastAsia="en-US"/>
        </w:rPr>
        <w:t xml:space="preserve"> creat</w:t>
      </w:r>
      <w:r w:rsidR="00844048">
        <w:rPr>
          <w:lang w:eastAsia="en-US"/>
        </w:rPr>
        <w:t>ing</w:t>
      </w:r>
      <w:r w:rsidR="004A2DB3" w:rsidRPr="004A2DB3">
        <w:rPr>
          <w:lang w:eastAsia="en-US"/>
        </w:rPr>
        <w:t xml:space="preserve"> a group of models</w:t>
      </w:r>
      <w:r w:rsidR="00844048">
        <w:rPr>
          <w:lang w:eastAsia="en-US"/>
        </w:rPr>
        <w:t xml:space="preserve">, </w:t>
      </w:r>
      <w:r w:rsidR="004A2DB3" w:rsidRPr="004A2DB3">
        <w:rPr>
          <w:lang w:eastAsia="en-US"/>
        </w:rPr>
        <w:t>run</w:t>
      </w:r>
      <w:r w:rsidR="00844048">
        <w:rPr>
          <w:lang w:eastAsia="en-US"/>
        </w:rPr>
        <w:t>ning</w:t>
      </w:r>
      <w:r w:rsidR="004A2DB3" w:rsidRPr="004A2DB3">
        <w:rPr>
          <w:lang w:eastAsia="en-US"/>
        </w:rPr>
        <w:t xml:space="preserve"> them in batches</w:t>
      </w:r>
      <w:r w:rsidR="00844048">
        <w:rPr>
          <w:lang w:eastAsia="en-US"/>
        </w:rPr>
        <w:t>, and</w:t>
      </w:r>
      <w:r w:rsidR="00E624D1">
        <w:rPr>
          <w:lang w:eastAsia="en-US"/>
        </w:rPr>
        <w:t xml:space="preserve"> </w:t>
      </w:r>
      <w:r w:rsidR="004A2DB3" w:rsidRPr="004A2DB3">
        <w:rPr>
          <w:lang w:eastAsia="en-US"/>
        </w:rPr>
        <w:t xml:space="preserve">extracting the model fitting statistics. Our SEMIPs </w:t>
      </w:r>
      <w:ins w:id="653" w:author="Pierre Bushel" w:date="2021-10-11T12:10:00Z">
        <w:r w:rsidR="00DB6DC9">
          <w:rPr>
            <w:lang w:eastAsia="en-US"/>
          </w:rPr>
          <w:t xml:space="preserve">app </w:t>
        </w:r>
      </w:ins>
      <w:r w:rsidR="00844048">
        <w:rPr>
          <w:lang w:eastAsia="en-US"/>
        </w:rPr>
        <w:t xml:space="preserve">is similar </w:t>
      </w:r>
      <w:r w:rsidR="004A2DB3" w:rsidRPr="004A2DB3">
        <w:rPr>
          <w:lang w:eastAsia="en-US"/>
        </w:rPr>
        <w:t xml:space="preserve">to </w:t>
      </w:r>
      <w:proofErr w:type="spellStart"/>
      <w:r w:rsidR="004A2DB3" w:rsidRPr="004A2DB3">
        <w:rPr>
          <w:lang w:eastAsia="en-US"/>
        </w:rPr>
        <w:t>MplusAutomation</w:t>
      </w:r>
      <w:proofErr w:type="spellEnd"/>
      <w:r w:rsidR="00844048">
        <w:rPr>
          <w:lang w:eastAsia="en-US"/>
        </w:rPr>
        <w:t xml:space="preserve"> in </w:t>
      </w:r>
      <w:del w:id="654" w:author="Pierre Bushel" w:date="2021-10-11T12:10:00Z">
        <w:r w:rsidR="00844048" w:rsidDel="00DB6DC9">
          <w:rPr>
            <w:lang w:eastAsia="en-US"/>
          </w:rPr>
          <w:delText>this aspect</w:delText>
        </w:r>
        <w:r w:rsidR="004A2DB3" w:rsidRPr="004A2DB3" w:rsidDel="00DB6DC9">
          <w:rPr>
            <w:lang w:eastAsia="en-US"/>
          </w:rPr>
          <w:delText>, where we</w:delText>
        </w:r>
      </w:del>
      <w:ins w:id="655" w:author="Pierre Bushel" w:date="2021-10-11T12:10:00Z">
        <w:r w:rsidR="00DB6DC9">
          <w:rPr>
            <w:lang w:eastAsia="en-US"/>
          </w:rPr>
          <w:t>that</w:t>
        </w:r>
        <w:r w:rsidR="00257093">
          <w:rPr>
            <w:lang w:eastAsia="en-US"/>
          </w:rPr>
          <w:t xml:space="preserve"> the SEM model is</w:t>
        </w:r>
      </w:ins>
      <w:r w:rsidR="004A2DB3" w:rsidRPr="004A2DB3">
        <w:rPr>
          <w:lang w:eastAsia="en-US"/>
        </w:rPr>
        <w:t xml:space="preserve"> implement</w:t>
      </w:r>
      <w:ins w:id="656" w:author="Pierre Bushel" w:date="2021-10-11T12:10:00Z">
        <w:r w:rsidR="00257093">
          <w:rPr>
            <w:lang w:eastAsia="en-US"/>
          </w:rPr>
          <w:t>ed</w:t>
        </w:r>
      </w:ins>
      <w:r w:rsidR="004A2DB3" w:rsidRPr="004A2DB3">
        <w:rPr>
          <w:lang w:eastAsia="en-US"/>
        </w:rPr>
        <w:t xml:space="preserve"> </w:t>
      </w:r>
      <w:del w:id="657" w:author="Pierre Bushel" w:date="2021-10-11T12:10:00Z">
        <w:r w:rsidR="004A2DB3" w:rsidRPr="004A2DB3" w:rsidDel="00257093">
          <w:rPr>
            <w:lang w:eastAsia="en-US"/>
          </w:rPr>
          <w:delText xml:space="preserve">SEM model </w:delText>
        </w:r>
      </w:del>
      <w:r w:rsidR="004A2DB3" w:rsidRPr="004A2DB3">
        <w:rPr>
          <w:lang w:eastAsia="en-US"/>
        </w:rPr>
        <w:t xml:space="preserve">in R instead of </w:t>
      </w:r>
      <w:proofErr w:type="spellStart"/>
      <w:r w:rsidR="004A2DB3" w:rsidRPr="004A2DB3">
        <w:rPr>
          <w:lang w:eastAsia="en-US"/>
        </w:rPr>
        <w:t>Mplus</w:t>
      </w:r>
      <w:proofErr w:type="spellEnd"/>
      <w:r w:rsidR="004A2DB3" w:rsidRPr="004A2DB3">
        <w:rPr>
          <w:lang w:eastAsia="en-US"/>
        </w:rPr>
        <w:t xml:space="preserve"> for </w:t>
      </w:r>
      <w:del w:id="658" w:author="Pierre Bushel" w:date="2021-10-11T12:11:00Z">
        <w:r w:rsidR="004A2DB3" w:rsidRPr="004A2DB3" w:rsidDel="00257093">
          <w:rPr>
            <w:lang w:eastAsia="en-US"/>
          </w:rPr>
          <w:delText>the computational flexibility and backend automation consideration</w:delText>
        </w:r>
      </w:del>
      <w:ins w:id="659" w:author="Pierre Bushel" w:date="2021-10-11T12:11:00Z">
        <w:r w:rsidR="00257093">
          <w:rPr>
            <w:lang w:eastAsia="en-US"/>
          </w:rPr>
          <w:t>wide availability</w:t>
        </w:r>
      </w:ins>
      <w:r w:rsidR="004A2DB3" w:rsidRPr="004A2DB3">
        <w:rPr>
          <w:lang w:eastAsia="en-US"/>
        </w:rPr>
        <w:t xml:space="preserve">. We use the </w:t>
      </w:r>
      <w:proofErr w:type="spellStart"/>
      <w:r w:rsidR="004A2DB3" w:rsidRPr="004A2DB3">
        <w:rPr>
          <w:lang w:eastAsia="en-US"/>
        </w:rPr>
        <w:t>lavaan</w:t>
      </w:r>
      <w:proofErr w:type="spellEnd"/>
      <w:r w:rsidR="004A2DB3" w:rsidRPr="004A2DB3">
        <w:rPr>
          <w:lang w:eastAsia="en-US"/>
        </w:rPr>
        <w:t xml:space="preserve"> package, a highly credited/cited package exists in the research community since 2012 to implement the SEM model and extract all the statistics from the modeling output. The goal of SEMIPs is to provide a convenient and easy to use tool that bridges bioinformatic assessments and scientists who have minimum computation background for hypothesis generation and inferring biological processes across experimental systems. This is achieved by employing Rshiny to render a user’s friendly web front end, as demonstrated in the manuscript.</w:t>
      </w:r>
    </w:p>
    <w:p w14:paraId="0E6B0A9F" w14:textId="77777777" w:rsidR="002027DD" w:rsidRPr="00E32876" w:rsidRDefault="002027DD" w:rsidP="0091725F">
      <w:pPr>
        <w:spacing w:line="480" w:lineRule="auto"/>
        <w:rPr>
          <w:lang w:eastAsia="en-US"/>
        </w:rPr>
      </w:pPr>
    </w:p>
    <w:p w14:paraId="4D4DE2DB" w14:textId="4FCB2D82" w:rsidR="00197909" w:rsidRDefault="00E32876" w:rsidP="003700DA">
      <w:pPr>
        <w:spacing w:after="240" w:line="480" w:lineRule="auto"/>
        <w:rPr>
          <w:lang w:eastAsia="en-US"/>
        </w:rPr>
      </w:pPr>
      <w:r w:rsidRPr="00E32876">
        <w:rPr>
          <w:lang w:eastAsia="en-US"/>
        </w:rPr>
        <w:lastRenderedPageBreak/>
        <w:t>Currently, the two-class bootstrap analysis can only be conducted separately. Integration of these into the SEMIPs methodology for formulation into a single test will be investigated for future design, development</w:t>
      </w:r>
      <w:r w:rsidR="00453FAB">
        <w:rPr>
          <w:lang w:eastAsia="en-US"/>
        </w:rPr>
        <w:t>,</w:t>
      </w:r>
      <w:r w:rsidRPr="00E32876">
        <w:rPr>
          <w:lang w:eastAsia="en-US"/>
        </w:rPr>
        <w:t xml:space="preserve"> and implementation. As noted in the manuscript and mentioned previously, the SEMIPs app has been adopted by </w:t>
      </w:r>
      <w:r w:rsidR="00E50F76">
        <w:rPr>
          <w:lang w:eastAsia="en-US"/>
        </w:rPr>
        <w:t xml:space="preserve">wet lab </w:t>
      </w:r>
      <w:r w:rsidRPr="00E32876">
        <w:rPr>
          <w:lang w:eastAsia="en-US"/>
        </w:rPr>
        <w:t xml:space="preserve">researchers with a few papers published recently </w: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 </w:instrText>
      </w:r>
      <w:r w:rsidR="00E0798B">
        <w:rPr>
          <w:lang w:eastAsia="en-US"/>
        </w:rPr>
        <w:fldChar w:fldCharType="begin">
          <w:fldData xml:space="preserve">PEVuZE5vdGU+PENpdGU+PEF1dGhvcj5MaXU8L0F1dGhvcj48WWVhcj4yMDE5PC9ZZWFyPjxSZWNO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</w:fldData>
        </w:fldChar>
      </w:r>
      <w:r w:rsidR="00E0798B">
        <w:rPr>
          <w:lang w:eastAsia="en-US"/>
        </w:rPr>
        <w:instrText xml:space="preserve"> ADDIN EN.CITE.DATA </w:instrText>
      </w:r>
      <w:r w:rsidR="00E0798B">
        <w:rPr>
          <w:lang w:eastAsia="en-US"/>
        </w:rPr>
      </w:r>
      <w:r w:rsidR="00E0798B">
        <w:rPr>
          <w:lang w:eastAsia="en-US"/>
        </w:rPr>
        <w:fldChar w:fldCharType="end"/>
      </w:r>
      <w:r w:rsidR="00E0798B">
        <w:rPr>
          <w:lang w:eastAsia="en-US"/>
        </w:rPr>
      </w:r>
      <w:r w:rsidR="00E0798B">
        <w:rPr>
          <w:lang w:eastAsia="en-US"/>
        </w:rPr>
        <w:fldChar w:fldCharType="separate"/>
      </w:r>
      <w:r w:rsidR="00E0798B">
        <w:rPr>
          <w:noProof/>
          <w:lang w:eastAsia="en-US"/>
        </w:rPr>
        <w:t>(Liu, Wang et al. 2019, Wetendorf, Li et al. 2020)</w:t>
      </w:r>
      <w:r w:rsidR="00E0798B">
        <w:rPr>
          <w:lang w:eastAsia="en-US"/>
        </w:rPr>
        <w:fldChar w:fldCharType="end"/>
      </w:r>
      <w:r w:rsidRPr="00E32876">
        <w:rPr>
          <w:lang w:eastAsia="en-US"/>
        </w:rPr>
        <w:t xml:space="preserve">. We hope that it can serve a wider research community to address additional scientific questions. </w:t>
      </w:r>
    </w:p>
    <w:p w14:paraId="38BFAFA0" w14:textId="1DCD2682" w:rsidR="00376BF8" w:rsidRDefault="00376BF8" w:rsidP="003700DA">
      <w:pPr>
        <w:spacing w:after="240" w:line="480" w:lineRule="auto"/>
        <w:rPr>
          <w:lang w:eastAsia="en-US"/>
        </w:rPr>
      </w:pPr>
    </w:p>
    <w:p w14:paraId="0D6553A8" w14:textId="1D6A533A" w:rsidR="00045678" w:rsidRPr="0091725F" w:rsidRDefault="00045678" w:rsidP="0091725F">
      <w:pPr>
        <w:spacing w:line="480" w:lineRule="auto"/>
        <w:rPr>
          <w:b/>
          <w:bCs/>
        </w:rPr>
      </w:pPr>
      <w:r w:rsidRPr="0091725F">
        <w:rPr>
          <w:b/>
          <w:bCs/>
        </w:rPr>
        <w:t>Author Contributions</w:t>
      </w:r>
    </w:p>
    <w:p w14:paraId="3EC51405" w14:textId="161107D7" w:rsidR="008159AC" w:rsidRDefault="008723FF" w:rsidP="004F7DE7">
      <w:pPr>
        <w:spacing w:line="480" w:lineRule="auto"/>
        <w:rPr>
          <w:ins w:id="660" w:author="Pierre Bushel" w:date="2021-10-11T12:11:00Z"/>
          <w:lang w:eastAsia="en-US"/>
        </w:rPr>
      </w:pPr>
      <w:r>
        <w:rPr>
          <w:lang w:eastAsia="en-US"/>
        </w:rPr>
        <w:t>J</w:t>
      </w:r>
      <w:r w:rsidR="005031C2">
        <w:rPr>
          <w:lang w:eastAsia="en-US"/>
        </w:rPr>
        <w:t>Y</w:t>
      </w:r>
      <w:r>
        <w:rPr>
          <w:lang w:eastAsia="en-US"/>
        </w:rPr>
        <w:t>L and P</w:t>
      </w:r>
      <w:r w:rsidR="00A86083">
        <w:rPr>
          <w:lang w:eastAsia="en-US"/>
        </w:rPr>
        <w:t>R</w:t>
      </w:r>
      <w:r>
        <w:rPr>
          <w:lang w:eastAsia="en-US"/>
        </w:rPr>
        <w:t xml:space="preserve">B </w:t>
      </w:r>
      <w:r w:rsidRPr="008723FF">
        <w:rPr>
          <w:lang w:eastAsia="en-US"/>
        </w:rPr>
        <w:t xml:space="preserve">designed </w:t>
      </w:r>
      <w:r>
        <w:rPr>
          <w:lang w:eastAsia="en-US"/>
        </w:rPr>
        <w:t>the framework</w:t>
      </w:r>
      <w:r w:rsidRPr="008723FF">
        <w:rPr>
          <w:lang w:eastAsia="en-US"/>
        </w:rPr>
        <w:t xml:space="preserve">, performed the </w:t>
      </w:r>
      <w:r w:rsidR="00453FAB" w:rsidRPr="008723FF">
        <w:rPr>
          <w:lang w:eastAsia="en-US"/>
        </w:rPr>
        <w:t>analyses,</w:t>
      </w:r>
      <w:r w:rsidRPr="008723FF">
        <w:rPr>
          <w:lang w:eastAsia="en-US"/>
        </w:rPr>
        <w:t xml:space="preserve"> and drafted the paper. </w:t>
      </w:r>
      <w:r>
        <w:rPr>
          <w:lang w:eastAsia="en-US"/>
        </w:rPr>
        <w:t>L</w:t>
      </w:r>
      <w:r w:rsidRPr="008723FF">
        <w:rPr>
          <w:lang w:eastAsia="en-US"/>
        </w:rPr>
        <w:t>L</w:t>
      </w:r>
      <w:r>
        <w:rPr>
          <w:lang w:eastAsia="en-US"/>
        </w:rPr>
        <w:t xml:space="preserve"> provided the guidance on SEM</w:t>
      </w:r>
      <w:r w:rsidR="00302897">
        <w:rPr>
          <w:lang w:eastAsia="en-US"/>
        </w:rPr>
        <w:t xml:space="preserve"> and wrote </w:t>
      </w:r>
      <w:r w:rsidR="00096290">
        <w:rPr>
          <w:lang w:eastAsia="en-US"/>
        </w:rPr>
        <w:t>part of the manuscript</w:t>
      </w:r>
      <w:r w:rsidR="00DE2AF4">
        <w:rPr>
          <w:lang w:eastAsia="en-US"/>
        </w:rPr>
        <w:t>.</w:t>
      </w:r>
      <w:r>
        <w:rPr>
          <w:lang w:eastAsia="en-US"/>
        </w:rPr>
        <w:t xml:space="preserve"> KD developed </w:t>
      </w:r>
      <w:r w:rsidR="00A65F72">
        <w:rPr>
          <w:lang w:eastAsia="en-US"/>
        </w:rPr>
        <w:t xml:space="preserve">and draft </w:t>
      </w:r>
      <w:r>
        <w:rPr>
          <w:lang w:eastAsia="en-US"/>
        </w:rPr>
        <w:t>the Rshiny</w:t>
      </w:r>
      <w:r w:rsidR="00A65F72">
        <w:rPr>
          <w:lang w:eastAsia="en-US"/>
        </w:rPr>
        <w:t xml:space="preserve"> code</w:t>
      </w:r>
      <w:r w:rsidR="00DE2AF4">
        <w:rPr>
          <w:lang w:eastAsia="en-US"/>
        </w:rPr>
        <w:t>.</w:t>
      </w:r>
      <w:r w:rsidR="00A65F72">
        <w:rPr>
          <w:lang w:eastAsia="en-US"/>
        </w:rPr>
        <w:t xml:space="preserve"> TW prepared gene signatures</w:t>
      </w:r>
      <w:r w:rsidR="00CE4F1A">
        <w:rPr>
          <w:lang w:eastAsia="en-US"/>
        </w:rPr>
        <w:t>,</w:t>
      </w:r>
      <w:r w:rsidR="00A65F72">
        <w:rPr>
          <w:lang w:eastAsia="en-US"/>
        </w:rPr>
        <w:t xml:space="preserve"> processed </w:t>
      </w:r>
      <w:r w:rsidR="001D2061">
        <w:rPr>
          <w:lang w:eastAsia="en-US"/>
        </w:rPr>
        <w:t xml:space="preserve">gene expression </w:t>
      </w:r>
      <w:r w:rsidR="00BD5A4F">
        <w:rPr>
          <w:lang w:eastAsia="en-US"/>
        </w:rPr>
        <w:t>matrix</w:t>
      </w:r>
      <w:r w:rsidR="00A65F72">
        <w:rPr>
          <w:lang w:eastAsia="en-US"/>
        </w:rPr>
        <w:t xml:space="preserve"> data,</w:t>
      </w:r>
      <w:r w:rsidR="000500F2">
        <w:rPr>
          <w:lang w:eastAsia="en-US"/>
        </w:rPr>
        <w:t xml:space="preserve"> </w:t>
      </w:r>
      <w:r w:rsidR="00BD5A4F">
        <w:rPr>
          <w:lang w:eastAsia="en-US"/>
        </w:rPr>
        <w:t xml:space="preserve">and wrote part of the </w:t>
      </w:r>
      <w:r w:rsidR="00453FAB">
        <w:rPr>
          <w:lang w:eastAsia="en-US"/>
        </w:rPr>
        <w:t>manuscript</w:t>
      </w:r>
      <w:r w:rsidR="00BD5A4F">
        <w:rPr>
          <w:lang w:eastAsia="en-US"/>
        </w:rPr>
        <w:t xml:space="preserve">. SPW </w:t>
      </w:r>
      <w:r w:rsidR="0008751C">
        <w:rPr>
          <w:lang w:eastAsia="en-US"/>
        </w:rPr>
        <w:t>wrote part of the manuscript.</w:t>
      </w:r>
      <w:r w:rsidR="000500F2">
        <w:rPr>
          <w:lang w:eastAsia="en-US"/>
        </w:rPr>
        <w:t xml:space="preserve"> </w:t>
      </w:r>
      <w:r w:rsidR="009D6608">
        <w:rPr>
          <w:lang w:eastAsia="en-US"/>
        </w:rPr>
        <w:t xml:space="preserve">JLL, SPW, and </w:t>
      </w:r>
      <w:r w:rsidR="00410F17">
        <w:rPr>
          <w:lang w:eastAsia="en-US"/>
        </w:rPr>
        <w:t>F</w:t>
      </w:r>
      <w:r w:rsidR="0008751C">
        <w:rPr>
          <w:lang w:eastAsia="en-US"/>
        </w:rPr>
        <w:t>J</w:t>
      </w:r>
      <w:r w:rsidR="00410F17">
        <w:rPr>
          <w:lang w:eastAsia="en-US"/>
        </w:rPr>
        <w:t xml:space="preserve">D conceived the idea, provided overall </w:t>
      </w:r>
      <w:r w:rsidR="0032591E">
        <w:rPr>
          <w:lang w:eastAsia="en-US"/>
        </w:rPr>
        <w:t>guidance,</w:t>
      </w:r>
      <w:r w:rsidR="00410F17">
        <w:rPr>
          <w:lang w:eastAsia="en-US"/>
        </w:rPr>
        <w:t xml:space="preserve"> and </w:t>
      </w:r>
      <w:r w:rsidR="00A65F72">
        <w:rPr>
          <w:lang w:eastAsia="en-US"/>
        </w:rPr>
        <w:t xml:space="preserve">oversaw the project </w:t>
      </w:r>
      <w:r w:rsidR="00410F17">
        <w:rPr>
          <w:lang w:eastAsia="en-US"/>
        </w:rPr>
        <w:t>progression.</w:t>
      </w:r>
      <w:r w:rsidR="00A65F72">
        <w:rPr>
          <w:lang w:eastAsia="en-US"/>
        </w:rPr>
        <w:t xml:space="preserve"> </w:t>
      </w:r>
    </w:p>
    <w:p w14:paraId="266670BD" w14:textId="77777777" w:rsidR="00177A65" w:rsidRDefault="00177A65" w:rsidP="004F7DE7">
      <w:pPr>
        <w:spacing w:line="480" w:lineRule="auto"/>
        <w:rPr>
          <w:lang w:eastAsia="en-US"/>
        </w:rPr>
      </w:pPr>
    </w:p>
    <w:p w14:paraId="5722F5F5" w14:textId="77777777" w:rsidR="00AC3EA3" w:rsidRPr="0091725F" w:rsidRDefault="00AC3EA3" w:rsidP="0091725F">
      <w:pPr>
        <w:spacing w:line="480" w:lineRule="auto"/>
        <w:rPr>
          <w:b/>
          <w:bCs/>
        </w:rPr>
      </w:pPr>
      <w:r w:rsidRPr="0091725F">
        <w:rPr>
          <w:b/>
          <w:bCs/>
        </w:rPr>
        <w:t>Funding</w:t>
      </w:r>
    </w:p>
    <w:p w14:paraId="53E68D1F" w14:textId="0359719E" w:rsidR="005018F9" w:rsidRDefault="005018F9" w:rsidP="005018F9">
      <w:pPr>
        <w:spacing w:line="480" w:lineRule="auto"/>
        <w:rPr>
          <w:ins w:id="661" w:author="Pierre Bushel" w:date="2021-10-11T12:11:00Z"/>
          <w:color w:val="333333"/>
          <w:shd w:val="clear" w:color="auto" w:fill="FFFFFF"/>
        </w:rPr>
      </w:pPr>
      <w:r w:rsidRPr="004900B6">
        <w:rPr>
          <w:color w:val="333333"/>
          <w:shd w:val="clear" w:color="auto" w:fill="FFFFFF"/>
        </w:rPr>
        <w:t>This research was supported by the</w:t>
      </w:r>
      <w:r>
        <w:rPr>
          <w:color w:val="333333"/>
          <w:shd w:val="clear" w:color="auto" w:fill="FFFFFF"/>
        </w:rPr>
        <w:t xml:space="preserve"> Intramural Research Program of the</w:t>
      </w:r>
      <w:r w:rsidRPr="004900B6">
        <w:rPr>
          <w:color w:val="333333"/>
          <w:shd w:val="clear" w:color="auto" w:fill="FFFFFF"/>
        </w:rPr>
        <w:t xml:space="preserve"> National Institute of Environmental Health Sciences</w:t>
      </w:r>
      <w:r>
        <w:rPr>
          <w:color w:val="333333"/>
          <w:shd w:val="clear" w:color="auto" w:fill="FFFFFF"/>
        </w:rPr>
        <w:t xml:space="preserve"> </w:t>
      </w:r>
      <w:r w:rsidRPr="003C7433">
        <w:rPr>
          <w:color w:val="333333"/>
          <w:shd w:val="clear" w:color="auto" w:fill="FFFFFF"/>
        </w:rPr>
        <w:t>Z1AES103311 (FJD)</w:t>
      </w:r>
      <w:r>
        <w:rPr>
          <w:color w:val="333333"/>
          <w:shd w:val="clear" w:color="auto" w:fill="FFFFFF"/>
        </w:rPr>
        <w:t>,</w:t>
      </w:r>
      <w:r w:rsidRPr="003C7433">
        <w:rPr>
          <w:color w:val="333333"/>
          <w:shd w:val="clear" w:color="auto" w:fill="FFFFFF"/>
        </w:rPr>
        <w:t xml:space="preserve"> Z99-ES999999 (SPW)</w:t>
      </w:r>
      <w:r>
        <w:rPr>
          <w:color w:val="333333"/>
          <w:shd w:val="clear" w:color="auto" w:fill="FFFFFF"/>
        </w:rPr>
        <w:t xml:space="preserve">, </w:t>
      </w:r>
      <w:r w:rsidRPr="0077073F">
        <w:rPr>
          <w:color w:val="333333"/>
          <w:shd w:val="clear" w:color="auto" w:fill="FFFFFF"/>
        </w:rPr>
        <w:t>Z01-ES102345 (PRB)</w:t>
      </w:r>
      <w:r>
        <w:rPr>
          <w:color w:val="333333"/>
          <w:shd w:val="clear" w:color="auto" w:fill="FFFFFF"/>
        </w:rPr>
        <w:t xml:space="preserve"> and by the</w:t>
      </w:r>
      <w:r w:rsidRPr="003C7433">
        <w:rPr>
          <w:color w:val="333333"/>
          <w:shd w:val="clear" w:color="auto" w:fill="FFFFFF"/>
        </w:rPr>
        <w:t xml:space="preserve"> </w:t>
      </w:r>
      <w:proofErr w:type="spellStart"/>
      <w:r w:rsidRPr="003C7433">
        <w:rPr>
          <w:color w:val="333333"/>
          <w:shd w:val="clear" w:color="auto" w:fill="FFFFFF"/>
        </w:rPr>
        <w:t>Gaine</w:t>
      </w:r>
      <w:proofErr w:type="spellEnd"/>
      <w:r w:rsidRPr="003C7433">
        <w:rPr>
          <w:color w:val="333333"/>
          <w:shd w:val="clear" w:color="auto" w:fill="FFFFFF"/>
        </w:rPr>
        <w:t xml:space="preserve"> Research Foundation GRF-2018-01 (LL)</w:t>
      </w:r>
      <w:r>
        <w:rPr>
          <w:color w:val="333333"/>
          <w:shd w:val="clear" w:color="auto" w:fill="FFFFFF"/>
        </w:rPr>
        <w:t>.</w:t>
      </w:r>
    </w:p>
    <w:p w14:paraId="196874D8" w14:textId="77777777" w:rsidR="00177A65" w:rsidRDefault="00177A65" w:rsidP="005018F9">
      <w:pPr>
        <w:spacing w:line="480" w:lineRule="auto"/>
        <w:rPr>
          <w:color w:val="333333"/>
          <w:shd w:val="clear" w:color="auto" w:fill="FFFFFF"/>
        </w:rPr>
      </w:pPr>
    </w:p>
    <w:p w14:paraId="5E0CBB2F" w14:textId="77777777" w:rsidR="006B2D5B" w:rsidRPr="0091725F" w:rsidRDefault="006B2D5B" w:rsidP="0091725F">
      <w:pPr>
        <w:spacing w:line="480" w:lineRule="auto"/>
        <w:rPr>
          <w:b/>
          <w:bCs/>
        </w:rPr>
      </w:pPr>
      <w:r w:rsidRPr="0091725F">
        <w:rPr>
          <w:b/>
          <w:bCs/>
        </w:rPr>
        <w:t>Acknowledgments</w:t>
      </w:r>
    </w:p>
    <w:p w14:paraId="5D44B44C" w14:textId="77777777" w:rsidR="00177A65" w:rsidRDefault="005018F9" w:rsidP="005018F9">
      <w:pPr>
        <w:spacing w:line="480" w:lineRule="auto"/>
        <w:rPr>
          <w:ins w:id="662" w:author="Pierre Bushel" w:date="2021-10-11T12:12:00Z"/>
          <w:color w:val="333333"/>
          <w:shd w:val="clear" w:color="auto" w:fill="FFFFFF"/>
        </w:rPr>
      </w:pPr>
      <w:r>
        <w:rPr>
          <w:color w:val="333333"/>
          <w:shd w:val="clear" w:color="auto" w:fill="FFFFFF"/>
        </w:rPr>
        <w:t>The authors would like to thank our colleagues Drs. Hamed Bostan, Eric Thomson, James Ward and Matt Wheeler for kindly testing SEMIPs and for providing valuable feedbacks to improve the application. We also thank for Drs. John House and Rong Li for their critique of the draft of this manuscript.</w:t>
      </w:r>
    </w:p>
    <w:p w14:paraId="760A76E6" w14:textId="42FC1F2C" w:rsidR="005018F9" w:rsidRDefault="005018F9" w:rsidP="005018F9">
      <w:pPr>
        <w:spacing w:line="480" w:lineRule="auto"/>
        <w:rPr>
          <w:color w:val="333333"/>
          <w:shd w:val="clear" w:color="auto" w:fill="FFFFFF"/>
        </w:rPr>
      </w:pPr>
      <w:r>
        <w:rPr>
          <w:color w:val="333333"/>
          <w:shd w:val="clear" w:color="auto" w:fill="FFFFFF"/>
        </w:rPr>
        <w:lastRenderedPageBreak/>
        <w:t xml:space="preserve"> </w:t>
      </w:r>
    </w:p>
    <w:p w14:paraId="57D97FC7" w14:textId="5D523F4F" w:rsidR="001C1BB8" w:rsidRPr="0091725F" w:rsidRDefault="001C1BB8" w:rsidP="0091725F">
      <w:pPr>
        <w:spacing w:line="480" w:lineRule="auto"/>
        <w:rPr>
          <w:b/>
          <w:bCs/>
        </w:rPr>
      </w:pPr>
      <w:r w:rsidRPr="0091725F">
        <w:rPr>
          <w:b/>
          <w:bCs/>
        </w:rPr>
        <w:t>Conflict of Interest</w:t>
      </w:r>
    </w:p>
    <w:p w14:paraId="43F3E652" w14:textId="317019E4" w:rsidR="00B3431B" w:rsidRDefault="001C1BB8" w:rsidP="00B40282">
      <w:pPr>
        <w:spacing w:line="480" w:lineRule="auto"/>
        <w:rPr>
          <w:ins w:id="663" w:author="Pierre Bushel" w:date="2021-10-11T12:15:00Z"/>
          <w:color w:val="333333"/>
          <w:shd w:val="clear" w:color="auto" w:fill="FFFFFF"/>
        </w:rPr>
      </w:pPr>
      <w:r>
        <w:rPr>
          <w:color w:val="333333"/>
          <w:shd w:val="clear" w:color="auto" w:fill="FFFFFF"/>
        </w:rPr>
        <w:t xml:space="preserve">The authors would </w:t>
      </w:r>
      <w:r w:rsidR="002415C7" w:rsidRPr="002415C7">
        <w:rPr>
          <w:color w:val="333333"/>
          <w:shd w:val="clear" w:color="auto" w:fill="FFFFFF"/>
        </w:rPr>
        <w:t>declare that the research was conducted in the absence of any commercial or financial relationships that could be construed as a potential conflict of interest.</w:t>
      </w:r>
    </w:p>
    <w:p w14:paraId="349E04B0" w14:textId="77777777" w:rsidR="00E20990" w:rsidRDefault="00E20990" w:rsidP="00B40282">
      <w:pPr>
        <w:spacing w:line="480" w:lineRule="auto"/>
      </w:pPr>
    </w:p>
    <w:p w14:paraId="1C0F74DF" w14:textId="75D25EBF" w:rsidR="00E0798B" w:rsidDel="00177A65" w:rsidRDefault="00B3431B" w:rsidP="00E20990">
      <w:pPr>
        <w:pStyle w:val="Heading1"/>
        <w:tabs>
          <w:tab w:val="clear" w:pos="567"/>
        </w:tabs>
        <w:ind w:left="562" w:hanging="562"/>
        <w:rPr>
          <w:del w:id="664" w:author="Pierre Bushel" w:date="2021-10-11T12:13:00Z"/>
        </w:rPr>
      </w:pPr>
      <w:r w:rsidRPr="00B3431B">
        <w:t>Reference</w:t>
      </w:r>
      <w:ins w:id="665" w:author="Pierre Bushel" w:date="2021-10-11T12:13:00Z">
        <w:r w:rsidR="0066274D">
          <w:t>s</w:t>
        </w:r>
      </w:ins>
      <w:r w:rsidRPr="00B3431B">
        <w:t xml:space="preserve"> </w:t>
      </w:r>
    </w:p>
    <w:p w14:paraId="542278A7" w14:textId="0492442D" w:rsidR="00E0798B" w:rsidDel="00177A65" w:rsidRDefault="00AA56FC" w:rsidP="00610045">
      <w:pPr>
        <w:spacing w:line="480" w:lineRule="auto"/>
        <w:rPr>
          <w:del w:id="666" w:author="Pierre Bushel" w:date="2021-10-11T12:13:00Z"/>
        </w:rPr>
      </w:pPr>
      <w:del w:id="667" w:author="Pierre Bushel" w:date="2021-10-11T12:13:00Z">
        <w:r w:rsidDel="00177A65">
          <w:delText>References</w:delText>
        </w:r>
      </w:del>
    </w:p>
    <w:p w14:paraId="549B126A" w14:textId="77777777" w:rsidR="00EF158F" w:rsidRPr="00EF158F" w:rsidRDefault="00E0798B">
      <w:pPr>
        <w:pStyle w:val="EndNoteBibliography"/>
        <w:spacing w:after="240"/>
        <w:pPrChange w:id="668" w:author="Pierre Bushel" w:date="2021-10-11T12:13:00Z">
          <w:pPr>
            <w:pStyle w:val="EndNoteBibliography"/>
          </w:pPr>
        </w:pPrChange>
      </w:pPr>
      <w:r>
        <w:fldChar w:fldCharType="begin"/>
      </w:r>
      <w:r>
        <w:instrText xml:space="preserve"> ADDIN EN.REFLIST </w:instrText>
      </w:r>
      <w:r>
        <w:fldChar w:fldCharType="separate"/>
      </w:r>
      <w:r w:rsidR="00EF158F" w:rsidRPr="00EF158F">
        <w:t xml:space="preserve">Creighton, C. J., A. Casa, Z. Lazard, S. Huang, A. Tsimelzon, S. G. Hilsenbeck, C. K. Osborne and A. V. Lee (2008). "Insulin-like growth factor-I activates gene transcription programs strongly associated with poor breast cancer prognosis." </w:t>
      </w:r>
      <w:r w:rsidR="00EF158F" w:rsidRPr="00EF158F">
        <w:rPr>
          <w:u w:val="single"/>
        </w:rPr>
        <w:t>J Clin Oncol</w:t>
      </w:r>
      <w:r w:rsidR="00EF158F" w:rsidRPr="00EF158F">
        <w:t xml:space="preserve"> </w:t>
      </w:r>
      <w:r w:rsidR="00EF158F" w:rsidRPr="00EF158F">
        <w:rPr>
          <w:b/>
        </w:rPr>
        <w:t>26</w:t>
      </w:r>
      <w:r w:rsidR="00EF158F" w:rsidRPr="00EF158F">
        <w:t>(25): 4078-4085.</w:t>
      </w:r>
    </w:p>
    <w:p w14:paraId="09AA9F7E" w14:textId="77777777" w:rsidR="00EF158F" w:rsidRPr="00EF158F" w:rsidRDefault="00EF158F">
      <w:pPr>
        <w:pStyle w:val="EndNoteBibliography"/>
        <w:spacing w:after="240"/>
        <w:pPrChange w:id="669" w:author="Pierre Bushel" w:date="2021-10-11T12:13:00Z">
          <w:pPr>
            <w:pStyle w:val="EndNoteBibliography"/>
          </w:pPr>
        </w:pPrChange>
      </w:pPr>
      <w:r w:rsidRPr="00EF158F">
        <w:t xml:space="preserve">Creighton, C. J., X. Li, M. Landis, J. M. Dixon, V. M. Neumeister, A. Sjolund, D. L. Rimm, H. Wong, A. Rodriguez, J. I. Herschkowitz, C. Fan, X. Zhang, X. He, A. Pavlick, M. C. Gutierrez, L. Renshaw, A. A. Larionov, D. Faratian, S. G. Hilsenbeck, C. M. Perou, M. T. Lewis, J. M. Rosen and J. C. Chang (2009). "Residual breast cancers after conventional therapy display mesenchymal as well as tumor-initiating features." </w:t>
      </w:r>
      <w:r w:rsidRPr="00EF158F">
        <w:rPr>
          <w:u w:val="single"/>
        </w:rPr>
        <w:t>Proc Natl Acad Sci U S A</w:t>
      </w:r>
      <w:r w:rsidRPr="00EF158F">
        <w:t xml:space="preserve"> </w:t>
      </w:r>
      <w:r w:rsidRPr="00EF158F">
        <w:rPr>
          <w:b/>
        </w:rPr>
        <w:t>106</w:t>
      </w:r>
      <w:r w:rsidRPr="00EF158F">
        <w:t>(33): 13820-13825.</w:t>
      </w:r>
    </w:p>
    <w:p w14:paraId="521EA2E6" w14:textId="77777777" w:rsidR="00EF158F" w:rsidRPr="00EF158F" w:rsidRDefault="00EF158F">
      <w:pPr>
        <w:pStyle w:val="EndNoteBibliography"/>
        <w:spacing w:after="240"/>
        <w:pPrChange w:id="670" w:author="Pierre Bushel" w:date="2021-10-11T12:13:00Z">
          <w:pPr>
            <w:pStyle w:val="EndNoteBibliography"/>
          </w:pPr>
        </w:pPrChange>
      </w:pPr>
      <w:r w:rsidRPr="00EF158F">
        <w:t xml:space="preserve">Diaz-Gimeno, P., J. A. Horcajadas, J. A. Martinez-Conejero, F. J. Esteban, P. Alama, A. Pellicer and C. Simon (2011). "A genomic diagnostic tool for human endometrial receptivity based on the transcriptomic signature." </w:t>
      </w:r>
      <w:r w:rsidRPr="00EF158F">
        <w:rPr>
          <w:u w:val="single"/>
        </w:rPr>
        <w:t>Fertil Steril</w:t>
      </w:r>
      <w:r w:rsidRPr="00EF158F">
        <w:t xml:space="preserve"> </w:t>
      </w:r>
      <w:r w:rsidRPr="00EF158F">
        <w:rPr>
          <w:b/>
        </w:rPr>
        <w:t>95</w:t>
      </w:r>
      <w:r w:rsidRPr="00EF158F">
        <w:t>(1): 50-60, 60 e51-15.</w:t>
      </w:r>
    </w:p>
    <w:p w14:paraId="6120BCFE" w14:textId="77777777" w:rsidR="00EF158F" w:rsidRPr="00EF158F" w:rsidRDefault="00EF158F">
      <w:pPr>
        <w:pStyle w:val="EndNoteBibliography"/>
        <w:spacing w:after="240"/>
        <w:pPrChange w:id="671" w:author="Pierre Bushel" w:date="2021-10-11T12:13:00Z">
          <w:pPr>
            <w:pStyle w:val="EndNoteBibliography"/>
          </w:pPr>
        </w:pPrChange>
      </w:pPr>
      <w:r w:rsidRPr="00EF158F">
        <w:t xml:space="preserve">Edgar, R., M. Domrachev and A. E. Lash (2002). "Gene Expression Omnibus: NCBI gene expression and hybridization array data repository." </w:t>
      </w:r>
      <w:r w:rsidRPr="00EF158F">
        <w:rPr>
          <w:u w:val="single"/>
        </w:rPr>
        <w:t>Nucleic Acids Res</w:t>
      </w:r>
      <w:r w:rsidRPr="00EF158F">
        <w:t xml:space="preserve"> </w:t>
      </w:r>
      <w:r w:rsidRPr="00EF158F">
        <w:rPr>
          <w:b/>
        </w:rPr>
        <w:t>30</w:t>
      </w:r>
      <w:r w:rsidRPr="00EF158F">
        <w:t>(1): 207-210.</w:t>
      </w:r>
    </w:p>
    <w:p w14:paraId="3D94FF28" w14:textId="77777777" w:rsidR="00EF158F" w:rsidRPr="00EF158F" w:rsidRDefault="00EF158F">
      <w:pPr>
        <w:pStyle w:val="EndNoteBibliography"/>
        <w:spacing w:after="240"/>
        <w:pPrChange w:id="672" w:author="Pierre Bushel" w:date="2021-10-11T12:13:00Z">
          <w:pPr>
            <w:pStyle w:val="EndNoteBibliography"/>
          </w:pPr>
        </w:pPrChange>
      </w:pPr>
      <w:r w:rsidRPr="00EF158F">
        <w:t xml:space="preserve">Grace, B. J. (2006). </w:t>
      </w:r>
      <w:r w:rsidRPr="00EF158F">
        <w:rPr>
          <w:u w:val="single"/>
        </w:rPr>
        <w:t>Structural Equation Modeling and Natural Systems</w:t>
      </w:r>
      <w:r w:rsidRPr="00EF158F">
        <w:t>, Cambridge University Press.</w:t>
      </w:r>
    </w:p>
    <w:p w14:paraId="68900B33" w14:textId="77777777" w:rsidR="00EF158F" w:rsidRPr="00EF158F" w:rsidRDefault="00EF158F">
      <w:pPr>
        <w:pStyle w:val="EndNoteBibliography"/>
        <w:spacing w:after="240"/>
        <w:pPrChange w:id="673" w:author="Pierre Bushel" w:date="2021-10-11T12:13:00Z">
          <w:pPr>
            <w:pStyle w:val="EndNoteBibliography"/>
          </w:pPr>
        </w:pPrChange>
      </w:pPr>
      <w:r w:rsidRPr="00EF158F">
        <w:t xml:space="preserve">Hallquist, M. N. and J. F. Wiley (2018). "MplusAutomation: An R Package for Facilitating Large-Scale Latent Variable Analyses in Mplus." </w:t>
      </w:r>
      <w:r w:rsidRPr="00EF158F">
        <w:rPr>
          <w:u w:val="single"/>
        </w:rPr>
        <w:t>Struct Equ Modeling</w:t>
      </w:r>
      <w:r w:rsidRPr="00EF158F">
        <w:t xml:space="preserve"> </w:t>
      </w:r>
      <w:r w:rsidRPr="00EF158F">
        <w:rPr>
          <w:b/>
        </w:rPr>
        <w:t>25</w:t>
      </w:r>
      <w:r w:rsidRPr="00EF158F">
        <w:t>(4): 621-638.</w:t>
      </w:r>
    </w:p>
    <w:p w14:paraId="155BD97B" w14:textId="77777777" w:rsidR="00EF158F" w:rsidRPr="00EF158F" w:rsidRDefault="00EF158F">
      <w:pPr>
        <w:pStyle w:val="EndNoteBibliography"/>
        <w:spacing w:after="240"/>
        <w:pPrChange w:id="674" w:author="Pierre Bushel" w:date="2021-10-11T12:13:00Z">
          <w:pPr>
            <w:pStyle w:val="EndNoteBibliography"/>
          </w:pPr>
        </w:pPrChange>
      </w:pPr>
      <w:r w:rsidRPr="00EF158F">
        <w:t xml:space="preserve">Hu, L. T. and P. M. Bentler (1998). "Fit indices in covariance structure modeling: Sensitivity to underparameterized model misspecification." </w:t>
      </w:r>
      <w:r w:rsidRPr="00EF158F">
        <w:rPr>
          <w:u w:val="single"/>
        </w:rPr>
        <w:t>Psychological Methods</w:t>
      </w:r>
      <w:r w:rsidRPr="00EF158F">
        <w:t xml:space="preserve"> </w:t>
      </w:r>
      <w:r w:rsidRPr="00EF158F">
        <w:rPr>
          <w:b/>
        </w:rPr>
        <w:t>3</w:t>
      </w:r>
      <w:r w:rsidRPr="00EF158F">
        <w:t>(4): 424-453.</w:t>
      </w:r>
    </w:p>
    <w:p w14:paraId="743CAA70" w14:textId="77777777" w:rsidR="00EF158F" w:rsidRPr="00EF158F" w:rsidRDefault="00EF158F">
      <w:pPr>
        <w:pStyle w:val="EndNoteBibliography"/>
        <w:spacing w:after="240"/>
        <w:pPrChange w:id="675" w:author="Pierre Bushel" w:date="2021-10-11T12:13:00Z">
          <w:pPr>
            <w:pStyle w:val="EndNoteBibliography"/>
          </w:pPr>
        </w:pPrChange>
      </w:pPr>
      <w:r w:rsidRPr="00EF158F">
        <w:t xml:space="preserve">Hu, L. T. and P. M. Bentler (1999). "Cutoff Criteria for Fit Indexes in Covariance Structure Analysis: Conventional Criteria Versus New Alternatives." </w:t>
      </w:r>
      <w:r w:rsidRPr="00EF158F">
        <w:rPr>
          <w:u w:val="single"/>
        </w:rPr>
        <w:t>Structural Equation Modeling-a Multidisciplinary Journal</w:t>
      </w:r>
      <w:r w:rsidRPr="00EF158F">
        <w:t xml:space="preserve"> </w:t>
      </w:r>
      <w:r w:rsidRPr="00EF158F">
        <w:rPr>
          <w:b/>
        </w:rPr>
        <w:t>6</w:t>
      </w:r>
      <w:r w:rsidRPr="00EF158F">
        <w:t>(1): 1-55.</w:t>
      </w:r>
    </w:p>
    <w:p w14:paraId="16E46F25" w14:textId="77777777" w:rsidR="00EF158F" w:rsidRPr="00EF158F" w:rsidRDefault="00EF158F">
      <w:pPr>
        <w:pStyle w:val="EndNoteBibliography"/>
        <w:spacing w:after="240"/>
        <w:pPrChange w:id="676" w:author="Pierre Bushel" w:date="2021-10-11T12:13:00Z">
          <w:pPr>
            <w:pStyle w:val="EndNoteBibliography"/>
          </w:pPr>
        </w:pPrChange>
      </w:pPr>
      <w:r w:rsidRPr="00EF158F">
        <w:t xml:space="preserve">Koot, Y. E., S. R. van Hooff, C. M. Boomsma, D. van Leenen, M. J. Groot Koerkamp, M. Goddijn, M. J. Eijkemans, B. C. Fauser, F. C. Holstege and N. S. Macklon (2016). "An endometrial gene expression signature accurately predicts recurrent implantation failure after IVF." </w:t>
      </w:r>
      <w:r w:rsidRPr="00EF158F">
        <w:rPr>
          <w:u w:val="single"/>
        </w:rPr>
        <w:t>Sci Rep</w:t>
      </w:r>
      <w:r w:rsidRPr="00EF158F">
        <w:t xml:space="preserve"> </w:t>
      </w:r>
      <w:r w:rsidRPr="00EF158F">
        <w:rPr>
          <w:b/>
        </w:rPr>
        <w:t>6</w:t>
      </w:r>
      <w:r w:rsidRPr="00EF158F">
        <w:t>: 19411.</w:t>
      </w:r>
    </w:p>
    <w:p w14:paraId="351326AC" w14:textId="77777777" w:rsidR="00EF158F" w:rsidRPr="00EF158F" w:rsidRDefault="00EF158F">
      <w:pPr>
        <w:pStyle w:val="EndNoteBibliography"/>
        <w:spacing w:after="240"/>
        <w:pPrChange w:id="677" w:author="Pierre Bushel" w:date="2021-10-11T12:13:00Z">
          <w:pPr>
            <w:pStyle w:val="EndNoteBibliography"/>
          </w:pPr>
        </w:pPrChange>
      </w:pPr>
      <w:r w:rsidRPr="00EF158F">
        <w:lastRenderedPageBreak/>
        <w:t xml:space="preserve">Liu, J., T. Wang, C. J. Creighton, S. P. Wu, M. Ray, K. S. Janardhan, C. J. Willson, S. N. Cho, P. D. Castro, M. M. Ittmann, J. L. Li, R. J. Davis and F. J. DeMayo (2019). "JNK(1/2) represses Lkb(1)-deficiency-induced lung squamous cell carcinoma progression." </w:t>
      </w:r>
      <w:r w:rsidRPr="00EF158F">
        <w:rPr>
          <w:u w:val="single"/>
        </w:rPr>
        <w:t>Nat Commun</w:t>
      </w:r>
      <w:r w:rsidRPr="00EF158F">
        <w:t xml:space="preserve"> </w:t>
      </w:r>
      <w:r w:rsidRPr="00EF158F">
        <w:rPr>
          <w:b/>
        </w:rPr>
        <w:t>10</w:t>
      </w:r>
      <w:r w:rsidRPr="00EF158F">
        <w:t>(1): 2148.</w:t>
      </w:r>
    </w:p>
    <w:p w14:paraId="7AD33C64" w14:textId="77777777" w:rsidR="00EF158F" w:rsidRPr="00EF158F" w:rsidRDefault="00EF158F">
      <w:pPr>
        <w:pStyle w:val="EndNoteBibliography"/>
        <w:spacing w:after="240"/>
        <w:pPrChange w:id="678" w:author="Pierre Bushel" w:date="2021-10-11T12:13:00Z">
          <w:pPr>
            <w:pStyle w:val="EndNoteBibliography"/>
          </w:pPr>
        </w:pPrChange>
      </w:pPr>
      <w:r w:rsidRPr="00EF158F">
        <w:t xml:space="preserve">Luo, J., M. J. Emanuele, D. Li, C. J. Creighton, M. R. Schlabach, T. F. Westbrook, K. K. Wong and S. J. Elledge (2009). "A genome-wide RNAi screen identifies multiple synthetic lethal interactions with the Ras oncogene." </w:t>
      </w:r>
      <w:r w:rsidRPr="00EF158F">
        <w:rPr>
          <w:u w:val="single"/>
        </w:rPr>
        <w:t>Cell</w:t>
      </w:r>
      <w:r w:rsidRPr="00EF158F">
        <w:t xml:space="preserve"> </w:t>
      </w:r>
      <w:r w:rsidRPr="00EF158F">
        <w:rPr>
          <w:b/>
        </w:rPr>
        <w:t>137</w:t>
      </w:r>
      <w:r w:rsidRPr="00EF158F">
        <w:t>(5): 835-848.</w:t>
      </w:r>
    </w:p>
    <w:p w14:paraId="5652A946" w14:textId="77777777" w:rsidR="00EF158F" w:rsidRPr="00EF158F" w:rsidRDefault="00EF158F">
      <w:pPr>
        <w:pStyle w:val="EndNoteBibliography"/>
        <w:spacing w:after="240"/>
        <w:pPrChange w:id="679" w:author="Pierre Bushel" w:date="2021-10-11T12:13:00Z">
          <w:pPr>
            <w:pStyle w:val="EndNoteBibliography"/>
          </w:pPr>
        </w:pPrChange>
      </w:pPr>
      <w:r w:rsidRPr="00EF158F">
        <w:t xml:space="preserve">MacCallum, R. C., Browne, M.W. &amp; Sugawara, H.M. (1996). " Power analysis and determination of sample size for covariance structure modeling." </w:t>
      </w:r>
      <w:r w:rsidRPr="00EF158F">
        <w:rPr>
          <w:u w:val="single"/>
        </w:rPr>
        <w:t>Psychological Methods</w:t>
      </w:r>
      <w:r w:rsidRPr="00EF158F">
        <w:t xml:space="preserve"> </w:t>
      </w:r>
      <w:r w:rsidRPr="00EF158F">
        <w:rPr>
          <w:b/>
        </w:rPr>
        <w:t>1</w:t>
      </w:r>
      <w:r w:rsidRPr="00EF158F">
        <w:t>(2): 130-149.</w:t>
      </w:r>
    </w:p>
    <w:p w14:paraId="7BC623C6" w14:textId="77777777" w:rsidR="00EF158F" w:rsidRPr="00EF158F" w:rsidRDefault="00EF158F">
      <w:pPr>
        <w:pStyle w:val="EndNoteBibliography"/>
        <w:spacing w:after="240"/>
        <w:pPrChange w:id="680" w:author="Pierre Bushel" w:date="2021-10-11T12:13:00Z">
          <w:pPr>
            <w:pStyle w:val="EndNoteBibliography"/>
          </w:pPr>
        </w:pPrChange>
      </w:pPr>
      <w:r w:rsidRPr="00EF158F">
        <w:t xml:space="preserve">Qin, J., H. J. Lee, S. P. Wu, S. C. Lin, R. B. Lanz, C. J. Creighton, F. J. DeMayo, S. Y. Tsai and M. J. Tsai (2014). "Androgen deprivation-induced NCoA2 promotes metastatic and castration-resistant prostate cancer." </w:t>
      </w:r>
      <w:r w:rsidRPr="00EF158F">
        <w:rPr>
          <w:u w:val="single"/>
        </w:rPr>
        <w:t>J Clin Invest</w:t>
      </w:r>
      <w:r w:rsidRPr="00EF158F">
        <w:t xml:space="preserve"> </w:t>
      </w:r>
      <w:r w:rsidRPr="00EF158F">
        <w:rPr>
          <w:b/>
        </w:rPr>
        <w:t>124</w:t>
      </w:r>
      <w:r w:rsidRPr="00EF158F">
        <w:t>(11): 5013-5026.</w:t>
      </w:r>
    </w:p>
    <w:p w14:paraId="190AB1EF" w14:textId="77777777" w:rsidR="00EF158F" w:rsidRPr="00EF158F" w:rsidRDefault="00EF158F">
      <w:pPr>
        <w:pStyle w:val="EndNoteBibliography"/>
        <w:spacing w:after="240"/>
        <w:pPrChange w:id="681" w:author="Pierre Bushel" w:date="2021-10-11T12:13:00Z">
          <w:pPr>
            <w:pStyle w:val="EndNoteBibliography"/>
          </w:pPr>
        </w:pPrChange>
      </w:pPr>
      <w:r w:rsidRPr="00EF158F">
        <w:t xml:space="preserve">Qin, J., S. P. Wu, C. J. Creighton, F. Dai, X. Xie, C. M. Cheng, A. Frolov, G. Ayala, X. Lin, X. H. Feng, M. M. Ittmann, S. J. Tsai, M. J. Tsai and S. Y. Tsai (2013). "COUP-TFII inhibits TGF-β-induced growth barrier to promote prostate tumorigenesis." </w:t>
      </w:r>
      <w:r w:rsidRPr="00EF158F">
        <w:rPr>
          <w:u w:val="single"/>
        </w:rPr>
        <w:t>Nature</w:t>
      </w:r>
      <w:r w:rsidRPr="00EF158F">
        <w:t xml:space="preserve"> </w:t>
      </w:r>
      <w:r w:rsidRPr="00EF158F">
        <w:rPr>
          <w:b/>
        </w:rPr>
        <w:t>493</w:t>
      </w:r>
      <w:r w:rsidRPr="00EF158F">
        <w:t>(7431): 236-240.</w:t>
      </w:r>
    </w:p>
    <w:p w14:paraId="4C53E94A" w14:textId="77777777" w:rsidR="00EF158F" w:rsidRPr="00EF158F" w:rsidRDefault="00EF158F">
      <w:pPr>
        <w:pStyle w:val="EndNoteBibliography"/>
        <w:spacing w:after="240"/>
        <w:pPrChange w:id="682" w:author="Pierre Bushel" w:date="2021-10-11T12:13:00Z">
          <w:pPr>
            <w:pStyle w:val="EndNoteBibliography"/>
          </w:pPr>
        </w:pPrChange>
      </w:pPr>
      <w:r w:rsidRPr="00EF158F">
        <w:t>Rosseel, Y. (2018). "Latent Variable Analysis."</w:t>
      </w:r>
    </w:p>
    <w:p w14:paraId="3B66E917" w14:textId="77777777" w:rsidR="00EF158F" w:rsidRPr="00EF158F" w:rsidRDefault="00EF158F">
      <w:pPr>
        <w:pStyle w:val="EndNoteBibliography"/>
        <w:spacing w:after="240"/>
        <w:pPrChange w:id="683" w:author="Pierre Bushel" w:date="2021-10-11T12:13:00Z">
          <w:pPr>
            <w:pStyle w:val="EndNoteBibliography"/>
          </w:pPr>
        </w:pPrChange>
      </w:pPr>
      <w:r w:rsidRPr="00EF158F">
        <w:t>Rstudio, I. (2014). "Shinny: Easy web applications in R."</w:t>
      </w:r>
    </w:p>
    <w:p w14:paraId="4A274811" w14:textId="77777777" w:rsidR="00EF158F" w:rsidRPr="00EF158F" w:rsidRDefault="00EF158F">
      <w:pPr>
        <w:pStyle w:val="EndNoteBibliography"/>
        <w:spacing w:after="240"/>
        <w:pPrChange w:id="684" w:author="Pierre Bushel" w:date="2021-10-11T12:13:00Z">
          <w:pPr>
            <w:pStyle w:val="EndNoteBibliography"/>
          </w:pPr>
        </w:pPrChange>
      </w:pPr>
      <w:r w:rsidRPr="00EF158F">
        <w:t xml:space="preserve">Rubel, C. A., S. P. Wu, L. Lin, T. Wang, R. B. Lanz, X. Li, R. Kommagani, H. L. Franco, S. A. Camper, Q. Tong, J. W. Jeong, J. P. Lydon and F. J. DeMayo (2016). "A Gata2-Dependent Transcription Network Regulates Uterine Progesterone Responsiveness and Endometrial Function." </w:t>
      </w:r>
      <w:r w:rsidRPr="00EF158F">
        <w:rPr>
          <w:u w:val="single"/>
        </w:rPr>
        <w:t>Cell Rep</w:t>
      </w:r>
      <w:r w:rsidRPr="00EF158F">
        <w:t xml:space="preserve"> </w:t>
      </w:r>
      <w:r w:rsidRPr="00EF158F">
        <w:rPr>
          <w:b/>
        </w:rPr>
        <w:t>17</w:t>
      </w:r>
      <w:r w:rsidRPr="00EF158F">
        <w:t>(5): 1414-1425.</w:t>
      </w:r>
    </w:p>
    <w:p w14:paraId="24D2911A" w14:textId="77777777" w:rsidR="00EF158F" w:rsidRPr="00EF158F" w:rsidRDefault="00EF158F">
      <w:pPr>
        <w:pStyle w:val="EndNoteBibliography"/>
        <w:spacing w:after="240"/>
        <w:pPrChange w:id="685" w:author="Pierre Bushel" w:date="2021-10-11T12:13:00Z">
          <w:pPr>
            <w:pStyle w:val="EndNoteBibliography"/>
          </w:pPr>
        </w:pPrChange>
      </w:pPr>
      <w:r w:rsidRPr="00EF158F">
        <w:t xml:space="preserve">Wetendorf, M., R. Li, S. P. Wu, J. Liu, C. J. Creighton, T. Wang, K. S. Janardhan, C. J. Willson, R. B. Lanz, B. D. Murphy, J. P. Lydon and F. J. DeMayo (2020). "Constitutive expression of progesterone receptor isoforms promotes the development of hormone-dependent ovarian neoplasms." </w:t>
      </w:r>
      <w:r w:rsidRPr="00EF158F">
        <w:rPr>
          <w:u w:val="single"/>
        </w:rPr>
        <w:t>Sci Signal</w:t>
      </w:r>
      <w:r w:rsidRPr="00EF158F">
        <w:t xml:space="preserve"> </w:t>
      </w:r>
      <w:r w:rsidRPr="00EF158F">
        <w:rPr>
          <w:b/>
        </w:rPr>
        <w:t>13</w:t>
      </w:r>
      <w:r w:rsidRPr="00EF158F">
        <w:t>(652).</w:t>
      </w:r>
    </w:p>
    <w:p w14:paraId="64C2016E" w14:textId="77777777" w:rsidR="00EF158F" w:rsidRPr="00EF158F" w:rsidRDefault="00EF158F">
      <w:pPr>
        <w:pStyle w:val="EndNoteBibliography"/>
        <w:spacing w:after="240"/>
        <w:pPrChange w:id="686" w:author="Pierre Bushel" w:date="2021-10-11T12:13:00Z">
          <w:pPr>
            <w:pStyle w:val="EndNoteBibliography"/>
          </w:pPr>
        </w:pPrChange>
      </w:pPr>
      <w:r w:rsidRPr="00EF158F">
        <w:t xml:space="preserve">Wu, S. P., C. Y. Kao, L. Wang, C. J. Creighton, J. Yang, T. R. Donti, R. Harmancey, H. G. Vasquez, B. H. Graham, H. J. Bellen, H. Taegtmeyer, C. P. Chang, M. J. Tsai and S. Y. Tsai (2015). "Increased COUP-TFII expression in adult hearts induces mitochondrial dysfunction resulting in heart failure." </w:t>
      </w:r>
      <w:r w:rsidRPr="00EF158F">
        <w:rPr>
          <w:u w:val="single"/>
        </w:rPr>
        <w:t>Nat Commun</w:t>
      </w:r>
      <w:r w:rsidRPr="00EF158F">
        <w:t xml:space="preserve"> </w:t>
      </w:r>
      <w:r w:rsidRPr="00EF158F">
        <w:rPr>
          <w:b/>
        </w:rPr>
        <w:t>6</w:t>
      </w:r>
      <w:r w:rsidRPr="00EF158F">
        <w:t>: 8245.</w:t>
      </w:r>
    </w:p>
    <w:p w14:paraId="6EFE5D56" w14:textId="6740B45E" w:rsidR="00177A65" w:rsidRDefault="00E0798B">
      <w:pPr>
        <w:spacing w:after="240" w:line="480" w:lineRule="auto"/>
        <w:rPr>
          <w:ins w:id="687" w:author="Pierre Bushel" w:date="2021-10-11T12:12:00Z"/>
        </w:rPr>
        <w:pPrChange w:id="688" w:author="Pierre Bushel" w:date="2021-10-11T12:14:00Z">
          <w:pPr>
            <w:spacing w:line="480" w:lineRule="auto"/>
          </w:pPr>
        </w:pPrChange>
      </w:pPr>
      <w:r>
        <w:fldChar w:fldCharType="end"/>
      </w:r>
    </w:p>
    <w:p w14:paraId="75C86507" w14:textId="77777777" w:rsidR="00177A65" w:rsidRDefault="00177A65" w:rsidP="00177A65">
      <w:pPr>
        <w:pStyle w:val="Heading1"/>
        <w:tabs>
          <w:tab w:val="clear" w:pos="567"/>
        </w:tabs>
        <w:ind w:left="562" w:hanging="562"/>
      </w:pPr>
      <w:r w:rsidRPr="00610045">
        <w:t>Figure Legends</w:t>
      </w:r>
    </w:p>
    <w:p w14:paraId="23D8C35E" w14:textId="7B631867" w:rsidR="00177A65" w:rsidRDefault="00177A65" w:rsidP="00177A65">
      <w:pPr>
        <w:spacing w:after="240" w:line="480" w:lineRule="auto"/>
        <w:rPr>
          <w:ins w:id="689" w:author="Pierre Bushel" w:date="2021-10-11T12:19:00Z"/>
        </w:rPr>
      </w:pPr>
      <w:r w:rsidRPr="00A72384">
        <w:rPr>
          <w:b/>
          <w:bCs/>
        </w:rPr>
        <w:t>Figure 1</w:t>
      </w:r>
      <w:r>
        <w:t xml:space="preserve">.  The workflow and application of SEMIPs. The left four rectangles and arrows indicate our hypothesis testing and generation schema; the components bounded by </w:t>
      </w:r>
      <w:ins w:id="690" w:author="Pierre Bushel" w:date="2021-10-11T12:15:00Z">
        <w:r w:rsidR="00BA7928">
          <w:t xml:space="preserve">the </w:t>
        </w:r>
      </w:ins>
      <w:r>
        <w:t xml:space="preserve">dotted orange rectangle are features provided in the </w:t>
      </w:r>
      <w:ins w:id="691" w:author="Pierre Bushel" w:date="2021-10-11T12:15:00Z">
        <w:r w:rsidR="00BA7928">
          <w:t>R Shiny</w:t>
        </w:r>
      </w:ins>
      <w:ins w:id="692" w:author="Pierre Bushel" w:date="2021-10-11T12:16:00Z">
        <w:r w:rsidR="00BA7928">
          <w:t xml:space="preserve"> </w:t>
        </w:r>
      </w:ins>
      <w:r>
        <w:t xml:space="preserve">web-application. A biological hypothesis is tested in a model </w:t>
      </w:r>
      <w:del w:id="693" w:author="Pierre Bushel" w:date="2021-10-11T12:16:00Z">
        <w:r w:rsidDel="00BA7928">
          <w:delText xml:space="preserve">animal  </w:delText>
        </w:r>
      </w:del>
      <w:r>
        <w:t>system (</w:t>
      </w:r>
      <w:proofErr w:type="gramStart"/>
      <w:ins w:id="694" w:author="Pierre Bushel" w:date="2021-10-11T12:16:00Z">
        <w:r w:rsidR="00BA7928">
          <w:t>i.e.</w:t>
        </w:r>
        <w:proofErr w:type="gramEnd"/>
        <w:r w:rsidR="00BA7928">
          <w:t xml:space="preserve"> </w:t>
        </w:r>
      </w:ins>
      <w:r>
        <w:t xml:space="preserve">mouse) on relationship between two interacting factors (Fac1 &amp; Fac2) and their </w:t>
      </w:r>
      <w:r>
        <w:lastRenderedPageBreak/>
        <w:t>endpoint. The hypothesis is translated to another species (i.e., human in our research) via T-</w:t>
      </w:r>
      <w:del w:id="695" w:author="Pierre Bushel" w:date="2021-10-11T12:29:00Z">
        <w:r w:rsidDel="004032F6">
          <w:delText xml:space="preserve">score </w:delText>
        </w:r>
      </w:del>
      <w:ins w:id="696" w:author="Pierre Bushel" w:date="2021-10-11T12:29:00Z">
        <w:r w:rsidR="004032F6">
          <w:t xml:space="preserve">Score </w:t>
        </w:r>
      </w:ins>
      <w:r>
        <w:t xml:space="preserve">computation (represented by the upper blue arrow noted as “assisted by”) and verified with </w:t>
      </w:r>
      <w:ins w:id="697" w:author="Pierre Bushel" w:date="2021-10-11T12:16:00Z">
        <w:r w:rsidR="00BA7928">
          <w:t xml:space="preserve">the </w:t>
        </w:r>
      </w:ins>
      <w:r>
        <w:t xml:space="preserve">SEM model (represented by the lower blue arrow noted as “achieved through SEM”). This process is accomplished with our </w:t>
      </w:r>
      <w:ins w:id="698" w:author="Pierre Bushel" w:date="2021-10-11T12:16:00Z">
        <w:r w:rsidR="00BA7928">
          <w:t xml:space="preserve">R </w:t>
        </w:r>
      </w:ins>
      <w:del w:id="699" w:author="Pierre Bushel" w:date="2021-10-11T12:16:00Z">
        <w:r w:rsidDel="00BA7928">
          <w:delText xml:space="preserve">shinyapp </w:delText>
        </w:r>
      </w:del>
      <w:ins w:id="700" w:author="Pierre Bushel" w:date="2021-10-11T12:16:00Z">
        <w:r w:rsidR="00BA7928">
          <w:t xml:space="preserve">Shiny app </w:t>
        </w:r>
      </w:ins>
      <w:r>
        <w:t xml:space="preserve">indicated by two curved arrows. γ11 and γ21 are correlation </w:t>
      </w:r>
      <w:ins w:id="701" w:author="Pierre Bushel" w:date="2021-10-11T12:16:00Z">
        <w:r w:rsidR="00BA7928">
          <w:t>co</w:t>
        </w:r>
      </w:ins>
      <w:r>
        <w:t>efficient</w:t>
      </w:r>
      <w:ins w:id="702" w:author="Pierre Bushel" w:date="2021-10-11T12:17:00Z">
        <w:r w:rsidR="00BA7928">
          <w:t>s</w:t>
        </w:r>
      </w:ins>
      <w:r>
        <w:t xml:space="preserve"> and ξ</w:t>
      </w:r>
      <w:r w:rsidRPr="00E55885">
        <w:rPr>
          <w:vertAlign w:val="subscript"/>
        </w:rPr>
        <w:t>1</w:t>
      </w:r>
      <w:r>
        <w:t xml:space="preserve"> is the model residual. The two-class bootstrap </w:t>
      </w:r>
      <w:del w:id="703" w:author="Pierre Bushel" w:date="2021-10-11T12:17:00Z">
        <w:r w:rsidDel="00BA7928">
          <w:delText xml:space="preserve">analysis </w:delText>
        </w:r>
      </w:del>
      <w:ins w:id="704" w:author="Pierre Bushel" w:date="2021-10-11T12:17:00Z">
        <w:r w:rsidR="00BA7928">
          <w:t xml:space="preserve">resampling </w:t>
        </w:r>
      </w:ins>
      <w:r>
        <w:t xml:space="preserve">is shown in the red rectangle box. Hypothesis generating and exploring steps are explained by the bottom two rectangles. </w:t>
      </w:r>
    </w:p>
    <w:p w14:paraId="2E38360F" w14:textId="77777777" w:rsidR="00EE004C" w:rsidRDefault="00EE004C" w:rsidP="00177A65">
      <w:pPr>
        <w:spacing w:after="240" w:line="480" w:lineRule="auto"/>
      </w:pPr>
    </w:p>
    <w:p w14:paraId="4DCBB082" w14:textId="2716D815" w:rsidR="00177A65" w:rsidRDefault="00177A65" w:rsidP="00177A65">
      <w:pPr>
        <w:spacing w:line="480" w:lineRule="auto"/>
        <w:rPr>
          <w:ins w:id="705" w:author="Pierre Bushel" w:date="2021-10-11T12:19:00Z"/>
        </w:rPr>
      </w:pPr>
      <w:r w:rsidRPr="00A72384">
        <w:rPr>
          <w:b/>
          <w:bCs/>
        </w:rPr>
        <w:t>Figure 2</w:t>
      </w:r>
      <w:r>
        <w:t xml:space="preserve">. The </w:t>
      </w:r>
      <w:ins w:id="706" w:author="Pierre Bushel" w:date="2021-10-11T12:17:00Z">
        <w:r w:rsidR="00BA7928">
          <w:t>SEMI</w:t>
        </w:r>
      </w:ins>
      <w:ins w:id="707" w:author="Pierre Bushel" w:date="2021-10-11T12:24:00Z">
        <w:r w:rsidR="002A5BF4">
          <w:t>P</w:t>
        </w:r>
      </w:ins>
      <w:ins w:id="708" w:author="Pierre Bushel" w:date="2021-10-11T12:17:00Z">
        <w:r w:rsidR="00BA7928">
          <w:t xml:space="preserve">s </w:t>
        </w:r>
      </w:ins>
      <w:r>
        <w:t>user interface</w:t>
      </w:r>
      <w:del w:id="709" w:author="Pierre Bushel" w:date="2021-10-11T12:17:00Z">
        <w:r w:rsidDel="00BA7928">
          <w:delText xml:space="preserve"> is shown when it is launched</w:delText>
        </w:r>
      </w:del>
      <w:r>
        <w:t>. The main panel contains four tabs: “T-Scores”, “SEM”, “Bootstrap”, and “Instruction</w:t>
      </w:r>
      <w:ins w:id="710" w:author="Pierre Bushel" w:date="2021-10-11T12:17:00Z">
        <w:r w:rsidR="00F74856">
          <w:t>s</w:t>
        </w:r>
      </w:ins>
      <w:r>
        <w:t>”. The right panel shows the screen when the “T-</w:t>
      </w:r>
      <w:del w:id="711" w:author="Pierre Bushel" w:date="2021-10-11T12:29:00Z">
        <w:r w:rsidDel="00F32C4C">
          <w:delText>scores</w:delText>
        </w:r>
      </w:del>
      <w:ins w:id="712" w:author="Pierre Bushel" w:date="2021-10-11T12:29:00Z">
        <w:r w:rsidR="00F32C4C">
          <w:t>Scores</w:t>
        </w:r>
      </w:ins>
      <w:r>
        <w:t xml:space="preserve">” </w:t>
      </w:r>
      <w:ins w:id="713" w:author="Pierre Bushel" w:date="2021-10-11T12:17:00Z">
        <w:r w:rsidR="00F74856">
          <w:t xml:space="preserve">tab </w:t>
        </w:r>
      </w:ins>
      <w:r>
        <w:t>is selected and generated. In the left panel, the application accepts two inputs</w:t>
      </w:r>
      <w:del w:id="714" w:author="Pierre Bushel" w:date="2021-10-11T12:17:00Z">
        <w:r w:rsidDel="00F74856">
          <w:delText xml:space="preserve">, </w:delText>
        </w:r>
      </w:del>
      <w:ins w:id="715" w:author="Pierre Bushel" w:date="2021-10-11T12:17:00Z">
        <w:r w:rsidR="00F74856">
          <w:t xml:space="preserve">: </w:t>
        </w:r>
      </w:ins>
      <w:r>
        <w:t>1) a list of signatures (in Entrez gene symbol format) and 2) a data matrix of expression measurement with the top lines shown for viewing. The green “Go!” button is clicked to launch the T-</w:t>
      </w:r>
      <w:del w:id="716" w:author="Pierre Bushel" w:date="2021-10-11T12:29:00Z">
        <w:r w:rsidDel="00F32C4C">
          <w:delText xml:space="preserve">score </w:delText>
        </w:r>
      </w:del>
      <w:ins w:id="717" w:author="Pierre Bushel" w:date="2021-10-11T12:29:00Z">
        <w:r w:rsidR="00F32C4C">
          <w:t xml:space="preserve">Score </w:t>
        </w:r>
      </w:ins>
      <w:r>
        <w:t>generation and grayed out to denote the process is running. The first 10 rows of the T-</w:t>
      </w:r>
      <w:del w:id="718" w:author="Pierre Bushel" w:date="2021-10-11T12:30:00Z">
        <w:r w:rsidDel="00F32C4C">
          <w:delText xml:space="preserve">scores </w:delText>
        </w:r>
      </w:del>
      <w:proofErr w:type="gramStart"/>
      <w:ins w:id="719" w:author="Pierre Bushel" w:date="2021-10-11T12:30:00Z">
        <w:r w:rsidR="00F32C4C">
          <w:t>Scores</w:t>
        </w:r>
        <w:proofErr w:type="gramEnd"/>
        <w:r w:rsidR="00F32C4C">
          <w:t xml:space="preserve"> </w:t>
        </w:r>
      </w:ins>
      <w:r>
        <w:t>matrix are shown</w:t>
      </w:r>
      <w:ins w:id="720" w:author="Pierre Bushel" w:date="2021-10-11T12:18:00Z">
        <w:r w:rsidR="00F74856">
          <w:t>; however, the entire matrix</w:t>
        </w:r>
      </w:ins>
      <w:del w:id="721" w:author="Pierre Bushel" w:date="2021-10-11T12:18:00Z">
        <w:r w:rsidDel="00F74856">
          <w:delText>,</w:delText>
        </w:r>
      </w:del>
      <w:r>
        <w:t xml:space="preserve"> </w:t>
      </w:r>
      <w:del w:id="722" w:author="Pierre Bushel" w:date="2021-10-11T12:19:00Z">
        <w:r w:rsidDel="00F74856">
          <w:delText xml:space="preserve">which </w:delText>
        </w:r>
      </w:del>
      <w:r>
        <w:t>can be downloaded by clicking the “Download T-Scores” button.</w:t>
      </w:r>
    </w:p>
    <w:p w14:paraId="752D128A" w14:textId="77777777" w:rsidR="00EE004C" w:rsidRDefault="00EE004C" w:rsidP="00177A65">
      <w:pPr>
        <w:spacing w:line="480" w:lineRule="auto"/>
      </w:pPr>
    </w:p>
    <w:p w14:paraId="51ACF6BC" w14:textId="77777777" w:rsidR="00193A8D" w:rsidRDefault="00177A65" w:rsidP="00177A65">
      <w:pPr>
        <w:spacing w:line="480" w:lineRule="auto"/>
        <w:rPr>
          <w:ins w:id="723" w:author="Pierre Bushel" w:date="2021-10-11T12:23:00Z"/>
        </w:rPr>
      </w:pPr>
      <w:r w:rsidRPr="00E41667">
        <w:rPr>
          <w:b/>
          <w:bCs/>
        </w:rPr>
        <w:t xml:space="preserve">Figure </w:t>
      </w:r>
      <w:r>
        <w:rPr>
          <w:b/>
          <w:bCs/>
        </w:rPr>
        <w:t>3</w:t>
      </w:r>
      <w:r w:rsidRPr="00E41667">
        <w:t xml:space="preserve">. A two-class </w:t>
      </w:r>
      <w:del w:id="724" w:author="Pierre Bushel" w:date="2021-10-11T12:19:00Z">
        <w:r w:rsidRPr="00E41667" w:rsidDel="001A18F8">
          <w:delText>(elimination with or without replacement)</w:delText>
        </w:r>
      </w:del>
      <w:r w:rsidRPr="00E41667">
        <w:t xml:space="preserve"> bootstrap </w:t>
      </w:r>
      <w:proofErr w:type="gramStart"/>
      <w:r w:rsidRPr="00E41667">
        <w:t>resampling</w:t>
      </w:r>
      <w:ins w:id="725" w:author="Pierre Bushel" w:date="2021-10-11T12:19:00Z">
        <w:r w:rsidR="001A18F8" w:rsidRPr="00E41667">
          <w:t>(</w:t>
        </w:r>
        <w:proofErr w:type="gramEnd"/>
        <w:r w:rsidR="001A18F8" w:rsidRPr="00E41667">
          <w:t>elimination with or without replacement)</w:t>
        </w:r>
      </w:ins>
      <w:r w:rsidRPr="00E41667">
        <w:t xml:space="preserve"> simulation. From the initial GATA2 significant gene list </w:t>
      </w:r>
      <w:del w:id="726" w:author="Pierre Bushel" w:date="2021-10-11T12:20:00Z">
        <w:r w:rsidRPr="00E41667" w:rsidDel="001A18F8">
          <w:delText xml:space="preserve">in </w:delText>
        </w:r>
      </w:del>
      <w:ins w:id="727" w:author="Pierre Bushel" w:date="2021-10-11T12:20:00Z">
        <w:r w:rsidR="001A18F8">
          <w:t>represented as</w:t>
        </w:r>
        <w:r w:rsidR="001A18F8" w:rsidRPr="00E41667">
          <w:t xml:space="preserve"> </w:t>
        </w:r>
      </w:ins>
      <w:r w:rsidRPr="00E41667">
        <w:t xml:space="preserve">the yellow rectangle, </w:t>
      </w:r>
      <w:r>
        <w:t>the</w:t>
      </w:r>
      <w:r w:rsidRPr="00E41667">
        <w:t xml:space="preserve"> same number of genes as that of the </w:t>
      </w:r>
      <w:r>
        <w:t xml:space="preserve">targeted </w:t>
      </w:r>
      <w:r w:rsidRPr="00E41667">
        <w:t>subset of genes (</w:t>
      </w:r>
      <w:r>
        <w:t xml:space="preserve">“N” which is </w:t>
      </w:r>
      <w:r w:rsidRPr="00E41667">
        <w:t xml:space="preserve">represented by the white oval shape inside the yellow rectangle) are eliminated either without replacement (left side) or with replacement other than those in the subset” (right side). </w:t>
      </w:r>
      <w:r>
        <w:t>In the elimination without replacement, t</w:t>
      </w:r>
      <w:r w:rsidRPr="00E41667">
        <w:t>he resulting shrunk</w:t>
      </w:r>
      <w:r>
        <w:t>en</w:t>
      </w:r>
      <w:r w:rsidRPr="00E41667">
        <w:t xml:space="preserve"> GATA2 </w:t>
      </w:r>
      <w:r>
        <w:t xml:space="preserve">gene list </w:t>
      </w:r>
      <w:del w:id="728" w:author="Pierre Bushel" w:date="2021-10-11T12:21:00Z">
        <w:r w:rsidDel="00193A8D">
          <w:delText>will be</w:delText>
        </w:r>
      </w:del>
      <w:ins w:id="729" w:author="Pierre Bushel" w:date="2021-10-11T12:21:00Z">
        <w:r w:rsidR="00193A8D">
          <w:t>is</w:t>
        </w:r>
      </w:ins>
      <w:r>
        <w:t xml:space="preserve"> used to calculate the T-</w:t>
      </w:r>
      <w:del w:id="730" w:author="Pierre Bushel" w:date="2021-10-11T12:21:00Z">
        <w:r w:rsidDel="00193A8D">
          <w:delText>score</w:delText>
        </w:r>
      </w:del>
      <w:ins w:id="731" w:author="Pierre Bushel" w:date="2021-10-11T12:21:00Z">
        <w:r w:rsidR="00193A8D">
          <w:t>Scores</w:t>
        </w:r>
      </w:ins>
      <w:r>
        <w:t xml:space="preserve">, then fed into the SEM model. In the elimination with replacement, the shrunken </w:t>
      </w:r>
      <w:del w:id="732" w:author="Pierre Bushel" w:date="2021-10-11T12:22:00Z">
        <w:r w:rsidDel="00193A8D">
          <w:lastRenderedPageBreak/>
          <w:delText xml:space="preserve">the </w:delText>
        </w:r>
      </w:del>
      <w:ins w:id="733" w:author="Pierre Bushel" w:date="2021-10-11T12:22:00Z">
        <w:r w:rsidR="00193A8D">
          <w:t xml:space="preserve">gene list is </w:t>
        </w:r>
      </w:ins>
      <w:r>
        <w:t xml:space="preserve">restored to </w:t>
      </w:r>
      <w:r w:rsidRPr="00E41667">
        <w:t xml:space="preserve">the same number of </w:t>
      </w:r>
      <w:r>
        <w:t>the initial</w:t>
      </w:r>
      <w:r w:rsidRPr="00C65689">
        <w:t xml:space="preserve"> </w:t>
      </w:r>
      <w:r w:rsidRPr="00E41667">
        <w:t xml:space="preserve">GATA2 significant gene </w:t>
      </w:r>
      <w:r>
        <w:t xml:space="preserve">list </w:t>
      </w:r>
      <w:del w:id="734" w:author="Pierre Bushel" w:date="2021-10-11T12:22:00Z">
        <w:r w:rsidDel="00193A8D">
          <w:delText>will be</w:delText>
        </w:r>
      </w:del>
      <w:r>
        <w:t xml:space="preserve"> used to calculate the T-</w:t>
      </w:r>
      <w:del w:id="735" w:author="Pierre Bushel" w:date="2021-10-11T12:23:00Z">
        <w:r w:rsidDel="00193A8D">
          <w:delText>score</w:delText>
        </w:r>
      </w:del>
      <w:ins w:id="736" w:author="Pierre Bushel" w:date="2021-10-11T12:23:00Z">
        <w:r w:rsidR="00193A8D">
          <w:t>Scores</w:t>
        </w:r>
      </w:ins>
      <w:r>
        <w:t>, then fed into the SEM model.</w:t>
      </w:r>
      <w:r w:rsidRPr="00E41667">
        <w:t xml:space="preserve"> The simulation can be repeated for</w:t>
      </w:r>
      <w:r>
        <w:t xml:space="preserve"> a large</w:t>
      </w:r>
      <w:r w:rsidRPr="00E41667">
        <w:t xml:space="preserve"> “number of bootstraps” to </w:t>
      </w:r>
      <w:r>
        <w:t>generate a</w:t>
      </w:r>
      <w:r w:rsidRPr="00E41667">
        <w:t xml:space="preserve"> non-parametric distribution for statistics </w:t>
      </w:r>
      <w:del w:id="737" w:author="Pierre Bushel" w:date="2021-10-11T12:23:00Z">
        <w:r w:rsidDel="00193A8D">
          <w:delText>inference</w:delText>
        </w:r>
      </w:del>
      <w:ins w:id="738" w:author="Pierre Bushel" w:date="2021-10-11T12:23:00Z">
        <w:r w:rsidR="00193A8D">
          <w:t>significance</w:t>
        </w:r>
      </w:ins>
      <w:r w:rsidRPr="00E41667">
        <w:t>.</w:t>
      </w:r>
    </w:p>
    <w:p w14:paraId="1A3F5062" w14:textId="7E34FBCE" w:rsidR="00177A65" w:rsidRDefault="00177A65" w:rsidP="00177A65">
      <w:pPr>
        <w:spacing w:line="480" w:lineRule="auto"/>
      </w:pPr>
      <w:r w:rsidRPr="00E41667">
        <w:t xml:space="preserve">  </w:t>
      </w:r>
    </w:p>
    <w:p w14:paraId="09FB7B53" w14:textId="2A30076E" w:rsidR="00177A65" w:rsidRDefault="00177A65" w:rsidP="00177A65">
      <w:pPr>
        <w:spacing w:line="480" w:lineRule="auto"/>
      </w:pPr>
      <w:r w:rsidRPr="00E41667">
        <w:rPr>
          <w:b/>
          <w:bCs/>
        </w:rPr>
        <w:t xml:space="preserve">Figure </w:t>
      </w:r>
      <w:r>
        <w:rPr>
          <w:b/>
          <w:bCs/>
        </w:rPr>
        <w:t>4</w:t>
      </w:r>
      <w:r w:rsidRPr="00E41667">
        <w:t xml:space="preserve">. </w:t>
      </w:r>
      <w:r>
        <w:t>M</w:t>
      </w:r>
      <w:r w:rsidRPr="00E41667">
        <w:t xml:space="preserve">odel fit statistics for </w:t>
      </w:r>
      <w:ins w:id="739" w:author="Pierre Bushel" w:date="2021-10-11T12:23:00Z">
        <w:r w:rsidR="00193A8D">
          <w:t xml:space="preserve">the </w:t>
        </w:r>
      </w:ins>
      <w:r w:rsidRPr="00E41667">
        <w:t xml:space="preserve">joint regulation of the SOX17 gene expression levels by GATA2 and PGR activities in the </w:t>
      </w:r>
      <w:r>
        <w:t>GEO accession</w:t>
      </w:r>
      <w:r w:rsidRPr="00E41667">
        <w:t>: GSE58144 dataset using SEM.</w:t>
      </w:r>
    </w:p>
    <w:p w14:paraId="335C3985" w14:textId="77777777" w:rsidR="00177A65" w:rsidRPr="0088513A" w:rsidRDefault="00177A65" w:rsidP="00610045">
      <w:pPr>
        <w:spacing w:line="480" w:lineRule="auto"/>
      </w:pPr>
    </w:p>
    <w:sectPr w:rsidR="00177A65" w:rsidRPr="0088513A" w:rsidSect="00D537FA">
      <w:footerReference w:type="even" r:id="rId15"/>
      <w:footerReference w:type="default" r:id="rId16"/>
      <w:headerReference w:type="first" r:id="rId17"/>
      <w:pgSz w:w="12240" w:h="15840"/>
      <w:pgMar w:top="1138" w:right="1181" w:bottom="1138" w:left="1282" w:header="283" w:footer="510" w:gutter="0"/>
      <w:lnNumType w:countBy="1" w:restart="continuou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Pierre Bushel" w:date="2021-10-11T10:08:00Z" w:initials="PB">
    <w:p w14:paraId="29852B8C" w14:textId="4E05ECA1" w:rsidR="000D5BB4" w:rsidRDefault="000D5BB4">
      <w:pPr>
        <w:pStyle w:val="CommentText"/>
      </w:pPr>
      <w:r>
        <w:rPr>
          <w:rStyle w:val="CommentReference"/>
        </w:rPr>
        <w:annotationRef/>
      </w:r>
      <w:r>
        <w:t>After final editing, change th</w:t>
      </w:r>
      <w:r w:rsidR="0020441D">
        <w:t>e word count number</w:t>
      </w:r>
    </w:p>
  </w:comment>
  <w:comment w:id="8" w:author="Pierre Bushel" w:date="2021-10-11T10:08:00Z" w:initials="PB">
    <w:p w14:paraId="6FA0282C" w14:textId="0B5EB936" w:rsidR="00134BF4" w:rsidRDefault="00134BF4">
      <w:pPr>
        <w:pStyle w:val="CommentText"/>
      </w:pPr>
      <w:r>
        <w:rPr>
          <w:rStyle w:val="CommentReference"/>
        </w:rPr>
        <w:annotationRef/>
      </w:r>
      <w:r>
        <w:t>I don’t see any supplementary tables in the supplementary file</w:t>
      </w:r>
      <w:r w:rsidR="00FD2C2C">
        <w:t>.  Where are they?</w:t>
      </w:r>
    </w:p>
  </w:comment>
  <w:comment w:id="9" w:author="Li, Jian-Liang (NIH/NIEHS) [E]" w:date="2021-10-12T16:28:00Z" w:initials="LJ([">
    <w:p w14:paraId="31295862" w14:textId="79A3F304" w:rsidR="00A254A2" w:rsidRDefault="00A254A2">
      <w:pPr>
        <w:pStyle w:val="CommentText"/>
      </w:pPr>
      <w:r>
        <w:rPr>
          <w:rStyle w:val="CommentReference"/>
        </w:rPr>
        <w:annotationRef/>
      </w:r>
      <w:r>
        <w:t xml:space="preserve">Jianying didn’t include in the email </w:t>
      </w:r>
      <w:proofErr w:type="spellStart"/>
      <w:r>
        <w:t>attachement</w:t>
      </w:r>
      <w:proofErr w:type="spellEnd"/>
      <w:r>
        <w:t>.  The tables were in the original submission package.  Mentioned in use case application section.</w:t>
      </w:r>
    </w:p>
  </w:comment>
  <w:comment w:id="28" w:author="Pierre Bushel" w:date="2021-10-11T10:15:00Z" w:initials="PB">
    <w:p w14:paraId="744D050A" w14:textId="167FCE50" w:rsidR="00D56301" w:rsidRDefault="00D56301">
      <w:pPr>
        <w:pStyle w:val="CommentText"/>
      </w:pPr>
      <w:r>
        <w:rPr>
          <w:rStyle w:val="CommentReference"/>
        </w:rPr>
        <w:annotationRef/>
      </w:r>
      <w:r>
        <w:t>Steve, is adding the full names of the TFs OK here especially in the text denoting the genetic network or should we just add the full names in the introduction?</w:t>
      </w:r>
    </w:p>
  </w:comment>
  <w:comment w:id="74" w:author="Pierre Bushel" w:date="2021-10-11T10:26:00Z" w:initials="PB">
    <w:p w14:paraId="0926C914" w14:textId="3968B228" w:rsidR="007267D4" w:rsidRDefault="007267D4">
      <w:pPr>
        <w:pStyle w:val="CommentText"/>
      </w:pPr>
      <w:r>
        <w:rPr>
          <w:rStyle w:val="CommentReference"/>
        </w:rPr>
        <w:annotationRef/>
      </w:r>
      <w:r>
        <w:t>This may be too much for the intro.  It can be moved to the SEM section in the materials and Methods.</w:t>
      </w:r>
    </w:p>
  </w:comment>
  <w:comment w:id="275" w:author="Pierre Bushel" w:date="2021-10-11T10:26:00Z" w:initials="PB">
    <w:p w14:paraId="6B325527" w14:textId="77777777" w:rsidR="00D311C6" w:rsidRDefault="00D311C6" w:rsidP="00D311C6">
      <w:pPr>
        <w:pStyle w:val="CommentText"/>
      </w:pPr>
      <w:r>
        <w:rPr>
          <w:rStyle w:val="CommentReference"/>
        </w:rPr>
        <w:annotationRef/>
      </w:r>
      <w:r>
        <w:t>This may be too much for the intro.  It can be moved to the SEM section in the materials and Methods.</w:t>
      </w:r>
    </w:p>
  </w:comment>
  <w:comment w:id="505" w:author="Pierre Bushel" w:date="2021-10-11T11:38:00Z" w:initials="PB">
    <w:p w14:paraId="1EC266B6" w14:textId="24746D9C" w:rsidR="00092B8F" w:rsidRDefault="00092B8F">
      <w:pPr>
        <w:pStyle w:val="CommentText"/>
      </w:pPr>
      <w:r>
        <w:rPr>
          <w:rStyle w:val="CommentReference"/>
        </w:rPr>
        <w:annotationRef/>
      </w:r>
      <w:r>
        <w:t>What does this mean???</w:t>
      </w:r>
    </w:p>
  </w:comment>
  <w:comment w:id="510" w:author="Pierre Bushel" w:date="2021-10-11T11:39:00Z" w:initials="PB">
    <w:p w14:paraId="51209502" w14:textId="642E2CF3" w:rsidR="00A92F7F" w:rsidRDefault="00A92F7F">
      <w:pPr>
        <w:pStyle w:val="CommentText"/>
      </w:pPr>
      <w:r>
        <w:rPr>
          <w:rStyle w:val="CommentReference"/>
        </w:rPr>
        <w:annotationRef/>
      </w:r>
      <w:r>
        <w:t>What does this mean?</w:t>
      </w:r>
      <w:r w:rsidR="00AA76F9">
        <w:t>??</w:t>
      </w:r>
      <w:r>
        <w:t xml:space="preserve">  This needs to be rewritten </w:t>
      </w:r>
      <w:r w:rsidR="00AA76F9">
        <w:t>for better understanding or removed.</w:t>
      </w:r>
    </w:p>
  </w:comment>
  <w:comment w:id="619" w:author="Wu, Steve (NIH/NIEHS) [E]" w:date="2021-10-12T13:17:00Z" w:initials="WS([">
    <w:p w14:paraId="6C98B7DE" w14:textId="779C1CC1" w:rsidR="005D5239" w:rsidRDefault="005D5239">
      <w:pPr>
        <w:pStyle w:val="CommentText"/>
      </w:pPr>
      <w:r>
        <w:rPr>
          <w:rStyle w:val="CommentReference"/>
        </w:rPr>
        <w:annotationRef/>
      </w:r>
      <w:r>
        <w:t xml:space="preserve">Please use the </w:t>
      </w:r>
      <w:r w:rsidR="00717D22">
        <w:t>“SEMIPs_Figure4_v2.tiff”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9852B8C" w15:done="0"/>
  <w15:commentEx w15:paraId="6FA0282C" w15:done="0"/>
  <w15:commentEx w15:paraId="31295862" w15:paraIdParent="6FA0282C" w15:done="0"/>
  <w15:commentEx w15:paraId="744D050A" w15:done="1"/>
  <w15:commentEx w15:paraId="0926C914" w15:done="0"/>
  <w15:commentEx w15:paraId="6B325527" w15:done="1"/>
  <w15:commentEx w15:paraId="1EC266B6" w15:done="0"/>
  <w15:commentEx w15:paraId="51209502" w15:done="0"/>
  <w15:commentEx w15:paraId="6C98B7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0E8B8C" w16cex:dateUtc="2021-10-11T14:08:00Z"/>
  <w16cex:commentExtensible w16cex:durableId="250E8BB2" w16cex:dateUtc="2021-10-11T14:08:00Z"/>
  <w16cex:commentExtensible w16cex:durableId="25103619" w16cex:dateUtc="2021-10-12T20:28:00Z"/>
  <w16cex:commentExtensible w16cex:durableId="250E8D5F" w16cex:dateUtc="2021-10-11T14:15:00Z"/>
  <w16cex:commentExtensible w16cex:durableId="250E8FB8" w16cex:dateUtc="2021-10-11T14:26:00Z"/>
  <w16cex:commentExtensible w16cex:durableId="25100809" w16cex:dateUtc="2021-10-11T14:26:00Z"/>
  <w16cex:commentExtensible w16cex:durableId="250EA0CF" w16cex:dateUtc="2021-10-11T15:38:00Z"/>
  <w16cex:commentExtensible w16cex:durableId="250EA0FB" w16cex:dateUtc="2021-10-11T15:39:00Z"/>
  <w16cex:commentExtensible w16cex:durableId="25100963" w16cex:dateUtc="2021-10-12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9852B8C" w16cid:durableId="250E8B8C"/>
  <w16cid:commentId w16cid:paraId="6FA0282C" w16cid:durableId="250E8BB2"/>
  <w16cid:commentId w16cid:paraId="31295862" w16cid:durableId="25103619"/>
  <w16cid:commentId w16cid:paraId="744D050A" w16cid:durableId="250E8D5F"/>
  <w16cid:commentId w16cid:paraId="0926C914" w16cid:durableId="250E8FB8"/>
  <w16cid:commentId w16cid:paraId="6B325527" w16cid:durableId="25100809"/>
  <w16cid:commentId w16cid:paraId="1EC266B6" w16cid:durableId="250EA0CF"/>
  <w16cid:commentId w16cid:paraId="51209502" w16cid:durableId="250EA0FB"/>
  <w16cid:commentId w16cid:paraId="6C98B7DE" w16cid:durableId="2510096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F7AF774" w14:textId="77777777" w:rsidR="00DC5F84" w:rsidRDefault="00DC5F84" w:rsidP="00117666">
      <w:r>
        <w:separator/>
      </w:r>
    </w:p>
  </w:endnote>
  <w:endnote w:type="continuationSeparator" w:id="0">
    <w:p w14:paraId="35E325E4" w14:textId="77777777" w:rsidR="00DC5F84" w:rsidRDefault="00DC5F84" w:rsidP="00117666">
      <w:r>
        <w:continuationSeparator/>
      </w:r>
    </w:p>
  </w:endnote>
  <w:endnote w:type="continuationNotice" w:id="1">
    <w:p w14:paraId="0ECFFD16" w14:textId="77777777" w:rsidR="00DC5F84" w:rsidRDefault="00DC5F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useoSlab">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3D87" w14:textId="40473FCB" w:rsidR="00254FBF" w:rsidRPr="00C76123" w:rsidRDefault="00254FBF">
    <w:pPr>
      <w:pStyle w:val="Footer"/>
      <w:rPr>
        <w:szCs w:val="24"/>
      </w:rPr>
    </w:pPr>
    <w:r w:rsidRPr="00C76123">
      <w:rPr>
        <w:noProof/>
        <w:lang w:val="en-GB" w:eastAsia="en-GB"/>
      </w:rPr>
      <mc:AlternateContent>
        <mc:Choice Requires="wps">
          <w:drawing>
            <wp:anchor distT="0" distB="0" distL="114300" distR="114300" simplePos="0" relativeHeight="251658241" behindDoc="0" locked="0" layoutInCell="1" allowOverlap="1" wp14:anchorId="51D4B8BD" wp14:editId="08673660">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58241;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" filled="f" stroked="f" strokeweight=".5pt">
              <v:textbox style="mso-fit-shape-to-text:t">
                <w:txbxContent>
                  <w:p w14:paraId="214951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0BFF2" w14:textId="77777777" w:rsidR="00254FBF" w:rsidRPr="00577C4C" w:rsidRDefault="00254FBF">
    <w:pPr>
      <w:pStyle w:val="Footer"/>
      <w:rPr>
        <w:b/>
        <w:sz w:val="20"/>
        <w:szCs w:val="24"/>
      </w:rPr>
    </w:pPr>
    <w:r>
      <w:rPr>
        <w:noProof/>
        <w:lang w:val="en-GB" w:eastAsia="en-GB"/>
      </w:rPr>
      <mc:AlternateContent>
        <mc:Choice Requires="wps">
          <w:drawing>
            <wp:anchor distT="0" distB="0" distL="114300" distR="114300" simplePos="0" relativeHeight="251658240"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58240;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14:paraId="74D070C5" w14:textId="77777777" w:rsidR="00254FBF" w:rsidRPr="00577C4C" w:rsidRDefault="00254FBF">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FAA234" w14:textId="77777777" w:rsidR="00DC5F84" w:rsidRDefault="00DC5F84" w:rsidP="00117666">
      <w:r>
        <w:separator/>
      </w:r>
    </w:p>
  </w:footnote>
  <w:footnote w:type="continuationSeparator" w:id="0">
    <w:p w14:paraId="4C8CB558" w14:textId="77777777" w:rsidR="00DC5F84" w:rsidRDefault="00DC5F84" w:rsidP="00117666">
      <w:r>
        <w:continuationSeparator/>
      </w:r>
    </w:p>
  </w:footnote>
  <w:footnote w:type="continuationNotice" w:id="1">
    <w:p w14:paraId="59B8C5DC" w14:textId="77777777" w:rsidR="00DC5F84" w:rsidRDefault="00DC5F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F27F1" w14:textId="6C89A83E" w:rsidR="00254FBF" w:rsidRDefault="00254FBF" w:rsidP="00A53000">
    <w:pPr>
      <w:pStyle w:val="Heade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C6A8CCEA"/>
    <w:styleLink w:val="Headings"/>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567"/>
        </w:tabs>
        <w:ind w:left="567" w:hanging="567"/>
      </w:pPr>
      <w:rPr>
        <w:rFonts w:hint="default"/>
      </w:rPr>
    </w:lvl>
    <w:lvl w:ilvl="4">
      <w:start w:val="1"/>
      <w:numFmt w:val="decimal"/>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C6A8CCEA"/>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C6A8CCEA"/>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3"/>
  </w:num>
  <w:num w:numId="3">
    <w:abstractNumId w:val="1"/>
  </w:num>
  <w:num w:numId="4">
    <w:abstractNumId w:val="15"/>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8"/>
  </w:num>
  <w:num w:numId="8">
    <w:abstractNumId w:val="6"/>
  </w:num>
  <w:num w:numId="9">
    <w:abstractNumId w:val="9"/>
  </w:num>
  <w:num w:numId="10">
    <w:abstractNumId w:val="7"/>
  </w:num>
  <w:num w:numId="11">
    <w:abstractNumId w:val="2"/>
  </w:num>
  <w:num w:numId="12">
    <w:abstractNumId w:val="17"/>
  </w:num>
  <w:num w:numId="13">
    <w:abstractNumId w:val="12"/>
  </w:num>
  <w:num w:numId="14">
    <w:abstractNumId w:val="4"/>
  </w:num>
  <w:num w:numId="15">
    <w:abstractNumId w:val="11"/>
  </w:num>
  <w:num w:numId="16">
    <w:abstractNumId w:val="14"/>
  </w:num>
  <w:num w:numId="17">
    <w:abstractNumId w:val="3"/>
    <w:lvlOverride w:ilvl="0">
      <w:lvl w:ilvl="0">
        <w:start w:val="1"/>
        <w:numFmt w:val="decimal"/>
        <w:lvlText w:val="%1"/>
        <w:lvlJc w:val="left"/>
        <w:pPr>
          <w:tabs>
            <w:tab w:val="num" w:pos="567"/>
          </w:tabs>
          <w:ind w:left="567" w:hanging="567"/>
        </w:pPr>
        <w:rPr>
          <w:rFonts w:hint="default"/>
        </w:rPr>
      </w:lvl>
    </w:lvlOverride>
    <w:lvlOverride w:ilvl="1">
      <w:lvl w:ilvl="1">
        <w:start w:val="1"/>
        <w:numFmt w:val="decimal"/>
        <w:lvlText w:val="%1.%2"/>
        <w:lvlJc w:val="left"/>
        <w:pPr>
          <w:tabs>
            <w:tab w:val="num" w:pos="567"/>
          </w:tabs>
          <w:ind w:left="567" w:hanging="567"/>
        </w:pPr>
        <w:rPr>
          <w:rFonts w:hint="default"/>
        </w:rPr>
      </w:lvl>
    </w:lvlOverride>
  </w:num>
  <w:num w:numId="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5"/>
  </w:num>
  <w:num w:numId="20">
    <w:abstractNumId w:val="16"/>
  </w:num>
  <w:num w:numId="21">
    <w:abstractNumId w:val="3"/>
  </w:num>
  <w:num w:numId="22">
    <w:abstractNumId w:val="3"/>
    <w:lvlOverride w:ilvl="0">
      <w:startOverride w:val="1"/>
      <w:lvl w:ilvl="0">
        <w:start w:val="1"/>
        <w:numFmt w:val="decimal"/>
        <w:lvlText w:val="%1"/>
        <w:lvlJc w:val="left"/>
        <w:pPr>
          <w:tabs>
            <w:tab w:val="num" w:pos="567"/>
          </w:tabs>
          <w:ind w:left="567" w:hanging="567"/>
        </w:pPr>
      </w:lvl>
    </w:lvlOverride>
    <w:lvlOverride w:ilvl="1">
      <w:startOverride w:val="1"/>
      <w:lvl w:ilvl="1">
        <w:start w:val="1"/>
        <w:numFmt w:val="decimal"/>
        <w:lvlText w:val="%1.%2"/>
        <w:lvlJc w:val="left"/>
        <w:pPr>
          <w:tabs>
            <w:tab w:val="num" w:pos="567"/>
          </w:tabs>
          <w:ind w:left="567" w:hanging="567"/>
        </w:pPr>
      </w:lvl>
    </w:lvlOverride>
    <w:lvlOverride w:ilvl="2">
      <w:startOverride w:val="1"/>
      <w:lvl w:ilvl="2">
        <w:start w:val="1"/>
        <w:numFmt w:val="decimal"/>
        <w:lvlText w:val=""/>
        <w:lvlJc w:val="left"/>
      </w:lvl>
    </w:lvlOverride>
    <w:lvlOverride w:ilvl="3">
      <w:startOverride w:val="1"/>
      <w:lvl w:ilvl="3">
        <w:start w:val="1"/>
        <w:numFmt w:val="decimal"/>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i, Jian-Liang (NIH/NIEHS) [E]">
    <w15:presenceInfo w15:providerId="AD" w15:userId="S::lij32@nih.gov::b3765d4d-4916-4a3b-be51-cb7eb4171c9e"/>
  </w15:person>
  <w15:person w15:author="Pierre Bushel">
    <w15:presenceInfo w15:providerId="AD" w15:userId="S::pbushel@bluerocktx.com::7ae3a478-671f-4b38-92b7-d4398d6a4ef1"/>
  </w15:person>
  <w15:person w15:author="Wu, Steve (NIH/NIEHS) [E]">
    <w15:presenceInfo w15:providerId="AD" w15:userId="S::wus6@nih.gov::4b6a3165-4cf8-4daa-b149-c38ba7a25f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attachedTemplate r:id="rId1"/>
  <w:trackRevisions/>
  <w:defaultTabStop w:val="720"/>
  <w:evenAndOddHeaders/>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0&lt;/Enabled&gt;&lt;ScanUnformatted&gt;1&lt;/ScanUnformatted&gt;&lt;ScanChanges&gt;1&lt;/ScanChanges&gt;&lt;Suspended&gt;0&lt;/Suspended&gt;&lt;/ENInstantFormat&gt;"/>
    <w:docVar w:name="EN.Layout" w:val="&lt;ENLayout&gt;&lt;Style&gt;Author-Date&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v005z2952x99ep50ipxrr6svvapw2pepsf&quot;&gt;SEMIPs_frontier-x20&lt;record-ids&gt;&lt;item&gt;1&lt;/item&gt;&lt;item&gt;5&lt;/item&gt;&lt;item&gt;6&lt;/item&gt;&lt;item&gt;7&lt;/item&gt;&lt;item&gt;8&lt;/item&gt;&lt;item&gt;9&lt;/item&gt;&lt;item&gt;10&lt;/item&gt;&lt;item&gt;11&lt;/item&gt;&lt;item&gt;14&lt;/item&gt;&lt;item&gt;15&lt;/item&gt;&lt;item&gt;16&lt;/item&gt;&lt;item&gt;17&lt;/item&gt;&lt;item&gt;18&lt;/item&gt;&lt;item&gt;19&lt;/item&gt;&lt;item&gt;20&lt;/item&gt;&lt;item&gt;21&lt;/item&gt;&lt;item&gt;22&lt;/item&gt;&lt;item&gt;23&lt;/item&gt;&lt;item&gt;24&lt;/item&gt;&lt;/record-ids&gt;&lt;/item&gt;&lt;/Libraries&gt;"/>
  </w:docVars>
  <w:rsids>
    <w:rsidRoot w:val="00681821"/>
    <w:rsid w:val="0000000F"/>
    <w:rsid w:val="0000198C"/>
    <w:rsid w:val="00002238"/>
    <w:rsid w:val="00002F63"/>
    <w:rsid w:val="00004E1B"/>
    <w:rsid w:val="000062B1"/>
    <w:rsid w:val="00007358"/>
    <w:rsid w:val="000127E5"/>
    <w:rsid w:val="00013377"/>
    <w:rsid w:val="000136B3"/>
    <w:rsid w:val="00014217"/>
    <w:rsid w:val="00016378"/>
    <w:rsid w:val="00017704"/>
    <w:rsid w:val="000306BA"/>
    <w:rsid w:val="000312BD"/>
    <w:rsid w:val="00031856"/>
    <w:rsid w:val="00032336"/>
    <w:rsid w:val="00034304"/>
    <w:rsid w:val="00034446"/>
    <w:rsid w:val="00035434"/>
    <w:rsid w:val="00035D63"/>
    <w:rsid w:val="00040D8E"/>
    <w:rsid w:val="000430CF"/>
    <w:rsid w:val="00043A5C"/>
    <w:rsid w:val="00043E1D"/>
    <w:rsid w:val="00043E39"/>
    <w:rsid w:val="00044987"/>
    <w:rsid w:val="00045678"/>
    <w:rsid w:val="000458E4"/>
    <w:rsid w:val="000500F2"/>
    <w:rsid w:val="00052363"/>
    <w:rsid w:val="00054339"/>
    <w:rsid w:val="00054C3F"/>
    <w:rsid w:val="0005533C"/>
    <w:rsid w:val="00057CBD"/>
    <w:rsid w:val="00060B20"/>
    <w:rsid w:val="00061DBB"/>
    <w:rsid w:val="00063D80"/>
    <w:rsid w:val="00063D84"/>
    <w:rsid w:val="00064BDF"/>
    <w:rsid w:val="0006636D"/>
    <w:rsid w:val="000673B8"/>
    <w:rsid w:val="00072147"/>
    <w:rsid w:val="00072A34"/>
    <w:rsid w:val="00072A97"/>
    <w:rsid w:val="000732B2"/>
    <w:rsid w:val="00074141"/>
    <w:rsid w:val="000745DA"/>
    <w:rsid w:val="00074F65"/>
    <w:rsid w:val="00075876"/>
    <w:rsid w:val="000763BC"/>
    <w:rsid w:val="000774C5"/>
    <w:rsid w:val="00077D53"/>
    <w:rsid w:val="00081394"/>
    <w:rsid w:val="000832B3"/>
    <w:rsid w:val="0008751C"/>
    <w:rsid w:val="000915AD"/>
    <w:rsid w:val="000918CA"/>
    <w:rsid w:val="00092B8F"/>
    <w:rsid w:val="00093A0A"/>
    <w:rsid w:val="00094469"/>
    <w:rsid w:val="00094B75"/>
    <w:rsid w:val="0009602A"/>
    <w:rsid w:val="000961E1"/>
    <w:rsid w:val="00096290"/>
    <w:rsid w:val="0009678A"/>
    <w:rsid w:val="000A2660"/>
    <w:rsid w:val="000A45E1"/>
    <w:rsid w:val="000A4FE5"/>
    <w:rsid w:val="000A5B65"/>
    <w:rsid w:val="000A75F2"/>
    <w:rsid w:val="000B26BC"/>
    <w:rsid w:val="000B34BD"/>
    <w:rsid w:val="000B3E0F"/>
    <w:rsid w:val="000B43AA"/>
    <w:rsid w:val="000B6D58"/>
    <w:rsid w:val="000B7665"/>
    <w:rsid w:val="000B7E64"/>
    <w:rsid w:val="000B7E94"/>
    <w:rsid w:val="000C0CDD"/>
    <w:rsid w:val="000C28D0"/>
    <w:rsid w:val="000C371B"/>
    <w:rsid w:val="000C58C4"/>
    <w:rsid w:val="000C6E7B"/>
    <w:rsid w:val="000C7E2A"/>
    <w:rsid w:val="000D28B0"/>
    <w:rsid w:val="000D5BB4"/>
    <w:rsid w:val="000D5C09"/>
    <w:rsid w:val="000D6363"/>
    <w:rsid w:val="000E1EED"/>
    <w:rsid w:val="000F148E"/>
    <w:rsid w:val="000F4CFB"/>
    <w:rsid w:val="000F7A9B"/>
    <w:rsid w:val="001100CA"/>
    <w:rsid w:val="00110220"/>
    <w:rsid w:val="00113EE2"/>
    <w:rsid w:val="00117666"/>
    <w:rsid w:val="00117C2F"/>
    <w:rsid w:val="001223A7"/>
    <w:rsid w:val="00123988"/>
    <w:rsid w:val="0012448C"/>
    <w:rsid w:val="00126D2B"/>
    <w:rsid w:val="001333EF"/>
    <w:rsid w:val="00134256"/>
    <w:rsid w:val="00134517"/>
    <w:rsid w:val="0013468F"/>
    <w:rsid w:val="00134BF4"/>
    <w:rsid w:val="00143FF8"/>
    <w:rsid w:val="00147395"/>
    <w:rsid w:val="0014798B"/>
    <w:rsid w:val="00150DC7"/>
    <w:rsid w:val="001545ED"/>
    <w:rsid w:val="00155090"/>
    <w:rsid w:val="001552C9"/>
    <w:rsid w:val="0015588F"/>
    <w:rsid w:val="00155B8E"/>
    <w:rsid w:val="00156AB3"/>
    <w:rsid w:val="00163AD5"/>
    <w:rsid w:val="00164ADC"/>
    <w:rsid w:val="001655F6"/>
    <w:rsid w:val="00165DD3"/>
    <w:rsid w:val="0017132C"/>
    <w:rsid w:val="001724A9"/>
    <w:rsid w:val="00174734"/>
    <w:rsid w:val="00176D6D"/>
    <w:rsid w:val="00177A65"/>
    <w:rsid w:val="00177D84"/>
    <w:rsid w:val="001804F8"/>
    <w:rsid w:val="001839DD"/>
    <w:rsid w:val="001840FC"/>
    <w:rsid w:val="00187B22"/>
    <w:rsid w:val="00187B41"/>
    <w:rsid w:val="00192B1D"/>
    <w:rsid w:val="00193A8D"/>
    <w:rsid w:val="00194F0E"/>
    <w:rsid w:val="001964EF"/>
    <w:rsid w:val="00197909"/>
    <w:rsid w:val="001A18F8"/>
    <w:rsid w:val="001A6C12"/>
    <w:rsid w:val="001A714A"/>
    <w:rsid w:val="001B18EE"/>
    <w:rsid w:val="001B1A2C"/>
    <w:rsid w:val="001B4989"/>
    <w:rsid w:val="001B4CBC"/>
    <w:rsid w:val="001C0A35"/>
    <w:rsid w:val="001C1BB8"/>
    <w:rsid w:val="001C1F60"/>
    <w:rsid w:val="001C2D5A"/>
    <w:rsid w:val="001C3851"/>
    <w:rsid w:val="001C3C08"/>
    <w:rsid w:val="001C5969"/>
    <w:rsid w:val="001D19BC"/>
    <w:rsid w:val="001D2061"/>
    <w:rsid w:val="001D5C23"/>
    <w:rsid w:val="001D5CFC"/>
    <w:rsid w:val="001D65F6"/>
    <w:rsid w:val="001D7E50"/>
    <w:rsid w:val="001E298E"/>
    <w:rsid w:val="001F22C1"/>
    <w:rsid w:val="001F4C07"/>
    <w:rsid w:val="002006D8"/>
    <w:rsid w:val="00201799"/>
    <w:rsid w:val="00201806"/>
    <w:rsid w:val="002027DD"/>
    <w:rsid w:val="0020441D"/>
    <w:rsid w:val="0020464C"/>
    <w:rsid w:val="002056B1"/>
    <w:rsid w:val="0020590D"/>
    <w:rsid w:val="002100E5"/>
    <w:rsid w:val="00213179"/>
    <w:rsid w:val="00213C00"/>
    <w:rsid w:val="00214019"/>
    <w:rsid w:val="00215782"/>
    <w:rsid w:val="00217BC3"/>
    <w:rsid w:val="002209E8"/>
    <w:rsid w:val="00220AEA"/>
    <w:rsid w:val="00223D80"/>
    <w:rsid w:val="00224AF8"/>
    <w:rsid w:val="002265FF"/>
    <w:rsid w:val="00226954"/>
    <w:rsid w:val="00227885"/>
    <w:rsid w:val="002308D5"/>
    <w:rsid w:val="00231FB1"/>
    <w:rsid w:val="002332AE"/>
    <w:rsid w:val="00233880"/>
    <w:rsid w:val="00235FB8"/>
    <w:rsid w:val="00236C4E"/>
    <w:rsid w:val="002415C7"/>
    <w:rsid w:val="002418E5"/>
    <w:rsid w:val="0024757A"/>
    <w:rsid w:val="00254FBF"/>
    <w:rsid w:val="00256EF9"/>
    <w:rsid w:val="00257093"/>
    <w:rsid w:val="00261790"/>
    <w:rsid w:val="002620FD"/>
    <w:rsid w:val="002629A3"/>
    <w:rsid w:val="00265660"/>
    <w:rsid w:val="00265738"/>
    <w:rsid w:val="002665C2"/>
    <w:rsid w:val="00266D69"/>
    <w:rsid w:val="00267D18"/>
    <w:rsid w:val="00267E0F"/>
    <w:rsid w:val="00275711"/>
    <w:rsid w:val="00275941"/>
    <w:rsid w:val="00277DC9"/>
    <w:rsid w:val="0028170B"/>
    <w:rsid w:val="002868E2"/>
    <w:rsid w:val="002869C3"/>
    <w:rsid w:val="002936E4"/>
    <w:rsid w:val="0029428D"/>
    <w:rsid w:val="00296B88"/>
    <w:rsid w:val="002A06B2"/>
    <w:rsid w:val="002A1887"/>
    <w:rsid w:val="002A4508"/>
    <w:rsid w:val="002A47AA"/>
    <w:rsid w:val="002A5BF4"/>
    <w:rsid w:val="002C0B37"/>
    <w:rsid w:val="002C2AEA"/>
    <w:rsid w:val="002C41DD"/>
    <w:rsid w:val="002C664C"/>
    <w:rsid w:val="002C7452"/>
    <w:rsid w:val="002C74CA"/>
    <w:rsid w:val="002D5CB4"/>
    <w:rsid w:val="002D7B08"/>
    <w:rsid w:val="002E5A0A"/>
    <w:rsid w:val="002E7C72"/>
    <w:rsid w:val="002F0126"/>
    <w:rsid w:val="002F2994"/>
    <w:rsid w:val="002F3A17"/>
    <w:rsid w:val="002F4647"/>
    <w:rsid w:val="002F5F1D"/>
    <w:rsid w:val="002F6641"/>
    <w:rsid w:val="002F744D"/>
    <w:rsid w:val="002F7D40"/>
    <w:rsid w:val="00302897"/>
    <w:rsid w:val="00303DE6"/>
    <w:rsid w:val="00306152"/>
    <w:rsid w:val="00310124"/>
    <w:rsid w:val="00313818"/>
    <w:rsid w:val="003157ED"/>
    <w:rsid w:val="00315A09"/>
    <w:rsid w:val="00316628"/>
    <w:rsid w:val="00316D44"/>
    <w:rsid w:val="00320BC0"/>
    <w:rsid w:val="00321121"/>
    <w:rsid w:val="00321602"/>
    <w:rsid w:val="0032223C"/>
    <w:rsid w:val="00322FC6"/>
    <w:rsid w:val="0032591E"/>
    <w:rsid w:val="00326EF4"/>
    <w:rsid w:val="00327617"/>
    <w:rsid w:val="003312E3"/>
    <w:rsid w:val="003324D5"/>
    <w:rsid w:val="00334588"/>
    <w:rsid w:val="00334F0F"/>
    <w:rsid w:val="00344BC5"/>
    <w:rsid w:val="00346F3F"/>
    <w:rsid w:val="00351474"/>
    <w:rsid w:val="003530C8"/>
    <w:rsid w:val="003544FB"/>
    <w:rsid w:val="00355831"/>
    <w:rsid w:val="003568C7"/>
    <w:rsid w:val="00356BF8"/>
    <w:rsid w:val="00357DBA"/>
    <w:rsid w:val="003602B6"/>
    <w:rsid w:val="00360467"/>
    <w:rsid w:val="00364FF9"/>
    <w:rsid w:val="00365D63"/>
    <w:rsid w:val="0036793B"/>
    <w:rsid w:val="003700DA"/>
    <w:rsid w:val="00372682"/>
    <w:rsid w:val="0037322B"/>
    <w:rsid w:val="003737ED"/>
    <w:rsid w:val="00376BF8"/>
    <w:rsid w:val="00376CC5"/>
    <w:rsid w:val="00380D41"/>
    <w:rsid w:val="00385E67"/>
    <w:rsid w:val="0038656E"/>
    <w:rsid w:val="00391ADC"/>
    <w:rsid w:val="00392213"/>
    <w:rsid w:val="00392305"/>
    <w:rsid w:val="00394E01"/>
    <w:rsid w:val="00395982"/>
    <w:rsid w:val="00396319"/>
    <w:rsid w:val="0039693B"/>
    <w:rsid w:val="003A1BAB"/>
    <w:rsid w:val="003A2DAB"/>
    <w:rsid w:val="003A6DAC"/>
    <w:rsid w:val="003B0154"/>
    <w:rsid w:val="003B0809"/>
    <w:rsid w:val="003B256A"/>
    <w:rsid w:val="003B503B"/>
    <w:rsid w:val="003B50EC"/>
    <w:rsid w:val="003B6BF4"/>
    <w:rsid w:val="003D2F2D"/>
    <w:rsid w:val="003D3602"/>
    <w:rsid w:val="003D3765"/>
    <w:rsid w:val="003D38CE"/>
    <w:rsid w:val="003E02B7"/>
    <w:rsid w:val="003E1516"/>
    <w:rsid w:val="003E1F8D"/>
    <w:rsid w:val="00401590"/>
    <w:rsid w:val="004032F6"/>
    <w:rsid w:val="00405202"/>
    <w:rsid w:val="00406D4D"/>
    <w:rsid w:val="0041051E"/>
    <w:rsid w:val="00410F17"/>
    <w:rsid w:val="00422C94"/>
    <w:rsid w:val="00423750"/>
    <w:rsid w:val="00425E7C"/>
    <w:rsid w:val="00432AE8"/>
    <w:rsid w:val="00442E72"/>
    <w:rsid w:val="00444223"/>
    <w:rsid w:val="00450191"/>
    <w:rsid w:val="00453FAB"/>
    <w:rsid w:val="00454933"/>
    <w:rsid w:val="00463E3D"/>
    <w:rsid w:val="004645AE"/>
    <w:rsid w:val="00464C8E"/>
    <w:rsid w:val="00467355"/>
    <w:rsid w:val="00470A08"/>
    <w:rsid w:val="00472115"/>
    <w:rsid w:val="004758B2"/>
    <w:rsid w:val="00476F3C"/>
    <w:rsid w:val="004800CA"/>
    <w:rsid w:val="00480444"/>
    <w:rsid w:val="00480D12"/>
    <w:rsid w:val="00481F5D"/>
    <w:rsid w:val="0048335C"/>
    <w:rsid w:val="0048793F"/>
    <w:rsid w:val="004913D7"/>
    <w:rsid w:val="00491665"/>
    <w:rsid w:val="00492C40"/>
    <w:rsid w:val="00493D1D"/>
    <w:rsid w:val="00494097"/>
    <w:rsid w:val="00494242"/>
    <w:rsid w:val="00497549"/>
    <w:rsid w:val="004A1EE2"/>
    <w:rsid w:val="004A2AE4"/>
    <w:rsid w:val="004A2DB3"/>
    <w:rsid w:val="004A7FB2"/>
    <w:rsid w:val="004B03F6"/>
    <w:rsid w:val="004B2C6C"/>
    <w:rsid w:val="004B7C2A"/>
    <w:rsid w:val="004C3419"/>
    <w:rsid w:val="004C5BE8"/>
    <w:rsid w:val="004D3E33"/>
    <w:rsid w:val="004D515E"/>
    <w:rsid w:val="004E0A59"/>
    <w:rsid w:val="004E3304"/>
    <w:rsid w:val="004E3953"/>
    <w:rsid w:val="004E3CB2"/>
    <w:rsid w:val="004E403B"/>
    <w:rsid w:val="004E47F0"/>
    <w:rsid w:val="004E6AD5"/>
    <w:rsid w:val="004F23C1"/>
    <w:rsid w:val="004F4585"/>
    <w:rsid w:val="004F4A6A"/>
    <w:rsid w:val="004F71F1"/>
    <w:rsid w:val="004F7DE7"/>
    <w:rsid w:val="0050178C"/>
    <w:rsid w:val="005018F9"/>
    <w:rsid w:val="005031C2"/>
    <w:rsid w:val="005054CE"/>
    <w:rsid w:val="00505A75"/>
    <w:rsid w:val="00507F15"/>
    <w:rsid w:val="005119D1"/>
    <w:rsid w:val="005159FD"/>
    <w:rsid w:val="00516087"/>
    <w:rsid w:val="00523B68"/>
    <w:rsid w:val="005250F2"/>
    <w:rsid w:val="00527530"/>
    <w:rsid w:val="00531D7C"/>
    <w:rsid w:val="00532A6F"/>
    <w:rsid w:val="00533F8D"/>
    <w:rsid w:val="00542993"/>
    <w:rsid w:val="00543A0C"/>
    <w:rsid w:val="005474B4"/>
    <w:rsid w:val="00551631"/>
    <w:rsid w:val="00552159"/>
    <w:rsid w:val="00554D51"/>
    <w:rsid w:val="005571CC"/>
    <w:rsid w:val="00560169"/>
    <w:rsid w:val="00561F0A"/>
    <w:rsid w:val="00565F0F"/>
    <w:rsid w:val="005710C5"/>
    <w:rsid w:val="00573F7C"/>
    <w:rsid w:val="00576FD6"/>
    <w:rsid w:val="00577CE9"/>
    <w:rsid w:val="00583EC0"/>
    <w:rsid w:val="00587BFF"/>
    <w:rsid w:val="00590F2A"/>
    <w:rsid w:val="0059205E"/>
    <w:rsid w:val="0059241B"/>
    <w:rsid w:val="00593DFE"/>
    <w:rsid w:val="005A1D84"/>
    <w:rsid w:val="005A4667"/>
    <w:rsid w:val="005A6C11"/>
    <w:rsid w:val="005A70EA"/>
    <w:rsid w:val="005B34E0"/>
    <w:rsid w:val="005B5FDD"/>
    <w:rsid w:val="005B648F"/>
    <w:rsid w:val="005C01C3"/>
    <w:rsid w:val="005C0CBB"/>
    <w:rsid w:val="005C0CF5"/>
    <w:rsid w:val="005C3963"/>
    <w:rsid w:val="005C64FC"/>
    <w:rsid w:val="005D1840"/>
    <w:rsid w:val="005D3278"/>
    <w:rsid w:val="005D35E4"/>
    <w:rsid w:val="005D472C"/>
    <w:rsid w:val="005D5239"/>
    <w:rsid w:val="005D5ABB"/>
    <w:rsid w:val="005D5AC2"/>
    <w:rsid w:val="005D5CAF"/>
    <w:rsid w:val="005D7910"/>
    <w:rsid w:val="005E3002"/>
    <w:rsid w:val="005E49E7"/>
    <w:rsid w:val="005E706B"/>
    <w:rsid w:val="005F3240"/>
    <w:rsid w:val="005F4894"/>
    <w:rsid w:val="005F4AC4"/>
    <w:rsid w:val="00601B9F"/>
    <w:rsid w:val="00610045"/>
    <w:rsid w:val="006129AC"/>
    <w:rsid w:val="00616E6B"/>
    <w:rsid w:val="00617719"/>
    <w:rsid w:val="006208AB"/>
    <w:rsid w:val="0062154F"/>
    <w:rsid w:val="00622E09"/>
    <w:rsid w:val="006235DF"/>
    <w:rsid w:val="006239CD"/>
    <w:rsid w:val="006278AF"/>
    <w:rsid w:val="0063141E"/>
    <w:rsid w:val="00631A8C"/>
    <w:rsid w:val="00631CA8"/>
    <w:rsid w:val="00635CF9"/>
    <w:rsid w:val="006360E0"/>
    <w:rsid w:val="00640423"/>
    <w:rsid w:val="00642A76"/>
    <w:rsid w:val="00643083"/>
    <w:rsid w:val="00651CA2"/>
    <w:rsid w:val="006521DC"/>
    <w:rsid w:val="00652276"/>
    <w:rsid w:val="006538A1"/>
    <w:rsid w:val="00653D60"/>
    <w:rsid w:val="006543A3"/>
    <w:rsid w:val="00655104"/>
    <w:rsid w:val="006574F3"/>
    <w:rsid w:val="00660D05"/>
    <w:rsid w:val="0066274D"/>
    <w:rsid w:val="00667323"/>
    <w:rsid w:val="00671D9A"/>
    <w:rsid w:val="006728BF"/>
    <w:rsid w:val="00673773"/>
    <w:rsid w:val="00673952"/>
    <w:rsid w:val="00676A7B"/>
    <w:rsid w:val="00681821"/>
    <w:rsid w:val="006839F1"/>
    <w:rsid w:val="00686C9D"/>
    <w:rsid w:val="00687832"/>
    <w:rsid w:val="00695C7D"/>
    <w:rsid w:val="00697B78"/>
    <w:rsid w:val="006A1BBB"/>
    <w:rsid w:val="006A3949"/>
    <w:rsid w:val="006A3CED"/>
    <w:rsid w:val="006A4380"/>
    <w:rsid w:val="006A46D9"/>
    <w:rsid w:val="006A4E25"/>
    <w:rsid w:val="006A539F"/>
    <w:rsid w:val="006B2D3F"/>
    <w:rsid w:val="006B2D5B"/>
    <w:rsid w:val="006B3AE9"/>
    <w:rsid w:val="006B7899"/>
    <w:rsid w:val="006B7D14"/>
    <w:rsid w:val="006C1679"/>
    <w:rsid w:val="006D2395"/>
    <w:rsid w:val="006D325F"/>
    <w:rsid w:val="006D5B93"/>
    <w:rsid w:val="006D60EC"/>
    <w:rsid w:val="006D71BD"/>
    <w:rsid w:val="006D7C6D"/>
    <w:rsid w:val="006E1327"/>
    <w:rsid w:val="006E4A11"/>
    <w:rsid w:val="006E5DDD"/>
    <w:rsid w:val="006E6132"/>
    <w:rsid w:val="007001CC"/>
    <w:rsid w:val="00701FA6"/>
    <w:rsid w:val="00705368"/>
    <w:rsid w:val="00707D6C"/>
    <w:rsid w:val="00712CA5"/>
    <w:rsid w:val="00713A03"/>
    <w:rsid w:val="00714155"/>
    <w:rsid w:val="00715C9D"/>
    <w:rsid w:val="00717D22"/>
    <w:rsid w:val="00721D81"/>
    <w:rsid w:val="00725A7D"/>
    <w:rsid w:val="00726090"/>
    <w:rsid w:val="007267D4"/>
    <w:rsid w:val="007269DB"/>
    <w:rsid w:val="00727F16"/>
    <w:rsid w:val="0073085C"/>
    <w:rsid w:val="00730DD0"/>
    <w:rsid w:val="0073100B"/>
    <w:rsid w:val="00731E2B"/>
    <w:rsid w:val="00733784"/>
    <w:rsid w:val="007423DA"/>
    <w:rsid w:val="00742A45"/>
    <w:rsid w:val="007436B4"/>
    <w:rsid w:val="00744A35"/>
    <w:rsid w:val="00746505"/>
    <w:rsid w:val="00747B76"/>
    <w:rsid w:val="00751999"/>
    <w:rsid w:val="00752BBF"/>
    <w:rsid w:val="00754A42"/>
    <w:rsid w:val="00765D01"/>
    <w:rsid w:val="00770D30"/>
    <w:rsid w:val="007713EC"/>
    <w:rsid w:val="00772346"/>
    <w:rsid w:val="0077236E"/>
    <w:rsid w:val="007752A0"/>
    <w:rsid w:val="007777BD"/>
    <w:rsid w:val="00777949"/>
    <w:rsid w:val="00781476"/>
    <w:rsid w:val="00781945"/>
    <w:rsid w:val="00782846"/>
    <w:rsid w:val="00785F2B"/>
    <w:rsid w:val="00787771"/>
    <w:rsid w:val="00787FEF"/>
    <w:rsid w:val="00790BB3"/>
    <w:rsid w:val="00792043"/>
    <w:rsid w:val="00792E46"/>
    <w:rsid w:val="007936A5"/>
    <w:rsid w:val="00793EA0"/>
    <w:rsid w:val="00797EDD"/>
    <w:rsid w:val="007A3DA6"/>
    <w:rsid w:val="007A5E11"/>
    <w:rsid w:val="007B0292"/>
    <w:rsid w:val="007B0322"/>
    <w:rsid w:val="007B066F"/>
    <w:rsid w:val="007B2409"/>
    <w:rsid w:val="007B2DC2"/>
    <w:rsid w:val="007B73D7"/>
    <w:rsid w:val="007C0E3F"/>
    <w:rsid w:val="007C0F41"/>
    <w:rsid w:val="007C14C7"/>
    <w:rsid w:val="007C206C"/>
    <w:rsid w:val="007C25C9"/>
    <w:rsid w:val="007C4BD2"/>
    <w:rsid w:val="007C4D6E"/>
    <w:rsid w:val="007C5729"/>
    <w:rsid w:val="007D1633"/>
    <w:rsid w:val="007D4CDB"/>
    <w:rsid w:val="007D4D79"/>
    <w:rsid w:val="007D6CF5"/>
    <w:rsid w:val="007E0A8D"/>
    <w:rsid w:val="007F08B3"/>
    <w:rsid w:val="007F2E1D"/>
    <w:rsid w:val="007F3690"/>
    <w:rsid w:val="007F3957"/>
    <w:rsid w:val="007F6CD9"/>
    <w:rsid w:val="00802544"/>
    <w:rsid w:val="00804A2F"/>
    <w:rsid w:val="008111E4"/>
    <w:rsid w:val="00812251"/>
    <w:rsid w:val="0081301C"/>
    <w:rsid w:val="008159AC"/>
    <w:rsid w:val="00815FA3"/>
    <w:rsid w:val="00817DD6"/>
    <w:rsid w:val="0082435B"/>
    <w:rsid w:val="00824EFC"/>
    <w:rsid w:val="00825F35"/>
    <w:rsid w:val="00826E9F"/>
    <w:rsid w:val="008273D1"/>
    <w:rsid w:val="00827845"/>
    <w:rsid w:val="00835EE5"/>
    <w:rsid w:val="00837B33"/>
    <w:rsid w:val="00840CF5"/>
    <w:rsid w:val="00843813"/>
    <w:rsid w:val="00844048"/>
    <w:rsid w:val="008446B3"/>
    <w:rsid w:val="00845110"/>
    <w:rsid w:val="0085094F"/>
    <w:rsid w:val="00853E7B"/>
    <w:rsid w:val="008603E5"/>
    <w:rsid w:val="008612CA"/>
    <w:rsid w:val="00862680"/>
    <w:rsid w:val="008629A9"/>
    <w:rsid w:val="00862CC6"/>
    <w:rsid w:val="008664EF"/>
    <w:rsid w:val="00867710"/>
    <w:rsid w:val="00867E61"/>
    <w:rsid w:val="0087147B"/>
    <w:rsid w:val="008723FF"/>
    <w:rsid w:val="00874D24"/>
    <w:rsid w:val="00880531"/>
    <w:rsid w:val="00882D48"/>
    <w:rsid w:val="0088332D"/>
    <w:rsid w:val="0088513A"/>
    <w:rsid w:val="008855B6"/>
    <w:rsid w:val="00892139"/>
    <w:rsid w:val="00893C19"/>
    <w:rsid w:val="00894E3D"/>
    <w:rsid w:val="008979B6"/>
    <w:rsid w:val="008A258E"/>
    <w:rsid w:val="008A671E"/>
    <w:rsid w:val="008B133A"/>
    <w:rsid w:val="008B3D84"/>
    <w:rsid w:val="008B7F9C"/>
    <w:rsid w:val="008C364D"/>
    <w:rsid w:val="008C3B9F"/>
    <w:rsid w:val="008C60AA"/>
    <w:rsid w:val="008D2079"/>
    <w:rsid w:val="008D5CAB"/>
    <w:rsid w:val="008D6C8D"/>
    <w:rsid w:val="008D7BFA"/>
    <w:rsid w:val="008E2895"/>
    <w:rsid w:val="008E2B54"/>
    <w:rsid w:val="008E40DF"/>
    <w:rsid w:val="008E42B0"/>
    <w:rsid w:val="008E4404"/>
    <w:rsid w:val="008E4B77"/>
    <w:rsid w:val="008E556B"/>
    <w:rsid w:val="008E58C7"/>
    <w:rsid w:val="008E687C"/>
    <w:rsid w:val="008E6980"/>
    <w:rsid w:val="008E794E"/>
    <w:rsid w:val="008F47C9"/>
    <w:rsid w:val="008F5021"/>
    <w:rsid w:val="00903B4E"/>
    <w:rsid w:val="0091552B"/>
    <w:rsid w:val="00916E48"/>
    <w:rsid w:val="0091725F"/>
    <w:rsid w:val="0092055B"/>
    <w:rsid w:val="00925F33"/>
    <w:rsid w:val="009302A8"/>
    <w:rsid w:val="009338AB"/>
    <w:rsid w:val="00940349"/>
    <w:rsid w:val="009412A3"/>
    <w:rsid w:val="00943573"/>
    <w:rsid w:val="00950368"/>
    <w:rsid w:val="00952F01"/>
    <w:rsid w:val="00971B61"/>
    <w:rsid w:val="00972D90"/>
    <w:rsid w:val="0097324D"/>
    <w:rsid w:val="00973759"/>
    <w:rsid w:val="00975EFB"/>
    <w:rsid w:val="00980C31"/>
    <w:rsid w:val="00981DC7"/>
    <w:rsid w:val="009826B2"/>
    <w:rsid w:val="00982B01"/>
    <w:rsid w:val="009837C4"/>
    <w:rsid w:val="009856FC"/>
    <w:rsid w:val="00987EBC"/>
    <w:rsid w:val="009900BA"/>
    <w:rsid w:val="00990AB9"/>
    <w:rsid w:val="00990E54"/>
    <w:rsid w:val="0099111B"/>
    <w:rsid w:val="009955FF"/>
    <w:rsid w:val="009A1FC1"/>
    <w:rsid w:val="009A294A"/>
    <w:rsid w:val="009A42AE"/>
    <w:rsid w:val="009A5ECD"/>
    <w:rsid w:val="009B194C"/>
    <w:rsid w:val="009B5320"/>
    <w:rsid w:val="009B7913"/>
    <w:rsid w:val="009C008C"/>
    <w:rsid w:val="009D259D"/>
    <w:rsid w:val="009D2F52"/>
    <w:rsid w:val="009D44C7"/>
    <w:rsid w:val="009D4500"/>
    <w:rsid w:val="009D50C2"/>
    <w:rsid w:val="009D6608"/>
    <w:rsid w:val="009E0BC2"/>
    <w:rsid w:val="009F0B20"/>
    <w:rsid w:val="009F27FD"/>
    <w:rsid w:val="009F75A9"/>
    <w:rsid w:val="00A0367F"/>
    <w:rsid w:val="00A04420"/>
    <w:rsid w:val="00A04730"/>
    <w:rsid w:val="00A11126"/>
    <w:rsid w:val="00A163AF"/>
    <w:rsid w:val="00A16450"/>
    <w:rsid w:val="00A16ACE"/>
    <w:rsid w:val="00A2339C"/>
    <w:rsid w:val="00A254A2"/>
    <w:rsid w:val="00A32AE6"/>
    <w:rsid w:val="00A3457B"/>
    <w:rsid w:val="00A373B7"/>
    <w:rsid w:val="00A374E4"/>
    <w:rsid w:val="00A41DB1"/>
    <w:rsid w:val="00A438FF"/>
    <w:rsid w:val="00A4462F"/>
    <w:rsid w:val="00A470A8"/>
    <w:rsid w:val="00A47B1A"/>
    <w:rsid w:val="00A50596"/>
    <w:rsid w:val="00A50D9D"/>
    <w:rsid w:val="00A51EBB"/>
    <w:rsid w:val="00A52C6E"/>
    <w:rsid w:val="00A53000"/>
    <w:rsid w:val="00A545C6"/>
    <w:rsid w:val="00A57D26"/>
    <w:rsid w:val="00A61077"/>
    <w:rsid w:val="00A6492A"/>
    <w:rsid w:val="00A652D0"/>
    <w:rsid w:val="00A65F72"/>
    <w:rsid w:val="00A66A52"/>
    <w:rsid w:val="00A70110"/>
    <w:rsid w:val="00A704FB"/>
    <w:rsid w:val="00A71D8C"/>
    <w:rsid w:val="00A72384"/>
    <w:rsid w:val="00A754E7"/>
    <w:rsid w:val="00A75F87"/>
    <w:rsid w:val="00A86083"/>
    <w:rsid w:val="00A929A0"/>
    <w:rsid w:val="00A92F7F"/>
    <w:rsid w:val="00A95144"/>
    <w:rsid w:val="00A95D8B"/>
    <w:rsid w:val="00AA2510"/>
    <w:rsid w:val="00AA2FC9"/>
    <w:rsid w:val="00AA3A60"/>
    <w:rsid w:val="00AA40C7"/>
    <w:rsid w:val="00AA56FC"/>
    <w:rsid w:val="00AA57D0"/>
    <w:rsid w:val="00AA6E92"/>
    <w:rsid w:val="00AA76F9"/>
    <w:rsid w:val="00AA7FA2"/>
    <w:rsid w:val="00AB0455"/>
    <w:rsid w:val="00AB77B9"/>
    <w:rsid w:val="00AB791E"/>
    <w:rsid w:val="00AC00DF"/>
    <w:rsid w:val="00AC0270"/>
    <w:rsid w:val="00AC031E"/>
    <w:rsid w:val="00AC3670"/>
    <w:rsid w:val="00AC3BFE"/>
    <w:rsid w:val="00AC3EA3"/>
    <w:rsid w:val="00AC49BE"/>
    <w:rsid w:val="00AC542B"/>
    <w:rsid w:val="00AC6680"/>
    <w:rsid w:val="00AC6DDC"/>
    <w:rsid w:val="00AC7706"/>
    <w:rsid w:val="00AC792D"/>
    <w:rsid w:val="00AD1632"/>
    <w:rsid w:val="00AD3C19"/>
    <w:rsid w:val="00AD7E5C"/>
    <w:rsid w:val="00AE0F1D"/>
    <w:rsid w:val="00AE1361"/>
    <w:rsid w:val="00AE1727"/>
    <w:rsid w:val="00AE22F9"/>
    <w:rsid w:val="00AE6AD9"/>
    <w:rsid w:val="00AF0A69"/>
    <w:rsid w:val="00AF0C4C"/>
    <w:rsid w:val="00AF1FDC"/>
    <w:rsid w:val="00AF2308"/>
    <w:rsid w:val="00AF6322"/>
    <w:rsid w:val="00AF7126"/>
    <w:rsid w:val="00B04568"/>
    <w:rsid w:val="00B05B9D"/>
    <w:rsid w:val="00B05FBC"/>
    <w:rsid w:val="00B071D2"/>
    <w:rsid w:val="00B072A8"/>
    <w:rsid w:val="00B133BC"/>
    <w:rsid w:val="00B14795"/>
    <w:rsid w:val="00B2124C"/>
    <w:rsid w:val="00B25BC7"/>
    <w:rsid w:val="00B25E09"/>
    <w:rsid w:val="00B27FC2"/>
    <w:rsid w:val="00B32153"/>
    <w:rsid w:val="00B32A01"/>
    <w:rsid w:val="00B338B9"/>
    <w:rsid w:val="00B3431B"/>
    <w:rsid w:val="00B34A8D"/>
    <w:rsid w:val="00B36367"/>
    <w:rsid w:val="00B40282"/>
    <w:rsid w:val="00B40490"/>
    <w:rsid w:val="00B439AB"/>
    <w:rsid w:val="00B44F07"/>
    <w:rsid w:val="00B451BC"/>
    <w:rsid w:val="00B46A50"/>
    <w:rsid w:val="00B516EB"/>
    <w:rsid w:val="00B5294C"/>
    <w:rsid w:val="00B534AB"/>
    <w:rsid w:val="00B54DD2"/>
    <w:rsid w:val="00B63C3C"/>
    <w:rsid w:val="00B657B8"/>
    <w:rsid w:val="00B67781"/>
    <w:rsid w:val="00B719C6"/>
    <w:rsid w:val="00B75D90"/>
    <w:rsid w:val="00B802A6"/>
    <w:rsid w:val="00B81ABB"/>
    <w:rsid w:val="00B81ACF"/>
    <w:rsid w:val="00B81BCA"/>
    <w:rsid w:val="00B8224A"/>
    <w:rsid w:val="00B825C9"/>
    <w:rsid w:val="00B826F7"/>
    <w:rsid w:val="00B84920"/>
    <w:rsid w:val="00B8556A"/>
    <w:rsid w:val="00B859E2"/>
    <w:rsid w:val="00B87F76"/>
    <w:rsid w:val="00B90808"/>
    <w:rsid w:val="00BA07B9"/>
    <w:rsid w:val="00BA0982"/>
    <w:rsid w:val="00BA1C70"/>
    <w:rsid w:val="00BA2B6A"/>
    <w:rsid w:val="00BA7928"/>
    <w:rsid w:val="00BB02F3"/>
    <w:rsid w:val="00BC3AE1"/>
    <w:rsid w:val="00BC4263"/>
    <w:rsid w:val="00BC562B"/>
    <w:rsid w:val="00BC6045"/>
    <w:rsid w:val="00BC7BF4"/>
    <w:rsid w:val="00BD5A4F"/>
    <w:rsid w:val="00BD5AA5"/>
    <w:rsid w:val="00BD6110"/>
    <w:rsid w:val="00BE0245"/>
    <w:rsid w:val="00BE24AF"/>
    <w:rsid w:val="00BF0D51"/>
    <w:rsid w:val="00BF2242"/>
    <w:rsid w:val="00BF7F8C"/>
    <w:rsid w:val="00C012A3"/>
    <w:rsid w:val="00C029A4"/>
    <w:rsid w:val="00C06186"/>
    <w:rsid w:val="00C160C5"/>
    <w:rsid w:val="00C16F19"/>
    <w:rsid w:val="00C21B91"/>
    <w:rsid w:val="00C2202C"/>
    <w:rsid w:val="00C23180"/>
    <w:rsid w:val="00C2729A"/>
    <w:rsid w:val="00C27F78"/>
    <w:rsid w:val="00C32BF2"/>
    <w:rsid w:val="00C35A45"/>
    <w:rsid w:val="00C368CC"/>
    <w:rsid w:val="00C43280"/>
    <w:rsid w:val="00C4369B"/>
    <w:rsid w:val="00C43E0E"/>
    <w:rsid w:val="00C47930"/>
    <w:rsid w:val="00C51384"/>
    <w:rsid w:val="00C52A7B"/>
    <w:rsid w:val="00C5792B"/>
    <w:rsid w:val="00C61AF4"/>
    <w:rsid w:val="00C62A08"/>
    <w:rsid w:val="00C6324C"/>
    <w:rsid w:val="00C679AA"/>
    <w:rsid w:val="00C723F8"/>
    <w:rsid w:val="00C724CF"/>
    <w:rsid w:val="00C72923"/>
    <w:rsid w:val="00C72C26"/>
    <w:rsid w:val="00C73D1C"/>
    <w:rsid w:val="00C75972"/>
    <w:rsid w:val="00C76123"/>
    <w:rsid w:val="00C80F1A"/>
    <w:rsid w:val="00C82382"/>
    <w:rsid w:val="00C82792"/>
    <w:rsid w:val="00C842E5"/>
    <w:rsid w:val="00C84EE8"/>
    <w:rsid w:val="00C87E1F"/>
    <w:rsid w:val="00C90B5C"/>
    <w:rsid w:val="00C91B9F"/>
    <w:rsid w:val="00C92FD7"/>
    <w:rsid w:val="00C9447A"/>
    <w:rsid w:val="00C948FD"/>
    <w:rsid w:val="00C95AED"/>
    <w:rsid w:val="00C9678E"/>
    <w:rsid w:val="00CA090B"/>
    <w:rsid w:val="00CB43D5"/>
    <w:rsid w:val="00CB57A5"/>
    <w:rsid w:val="00CB6FA3"/>
    <w:rsid w:val="00CB7A52"/>
    <w:rsid w:val="00CC1067"/>
    <w:rsid w:val="00CC3B95"/>
    <w:rsid w:val="00CC4505"/>
    <w:rsid w:val="00CC4935"/>
    <w:rsid w:val="00CC4B0D"/>
    <w:rsid w:val="00CC76F9"/>
    <w:rsid w:val="00CC778A"/>
    <w:rsid w:val="00CC7A3F"/>
    <w:rsid w:val="00CD066B"/>
    <w:rsid w:val="00CD1E39"/>
    <w:rsid w:val="00CD42A8"/>
    <w:rsid w:val="00CD46E2"/>
    <w:rsid w:val="00CD70D9"/>
    <w:rsid w:val="00CE14F5"/>
    <w:rsid w:val="00CE3EBC"/>
    <w:rsid w:val="00CE4F1A"/>
    <w:rsid w:val="00CE6A78"/>
    <w:rsid w:val="00CE7BFD"/>
    <w:rsid w:val="00CF1682"/>
    <w:rsid w:val="00CF3C86"/>
    <w:rsid w:val="00CF3E11"/>
    <w:rsid w:val="00D00D0B"/>
    <w:rsid w:val="00D0293A"/>
    <w:rsid w:val="00D04B69"/>
    <w:rsid w:val="00D11121"/>
    <w:rsid w:val="00D14262"/>
    <w:rsid w:val="00D20898"/>
    <w:rsid w:val="00D24622"/>
    <w:rsid w:val="00D27513"/>
    <w:rsid w:val="00D2760D"/>
    <w:rsid w:val="00D311C6"/>
    <w:rsid w:val="00D31D15"/>
    <w:rsid w:val="00D34AE2"/>
    <w:rsid w:val="00D411E7"/>
    <w:rsid w:val="00D537FA"/>
    <w:rsid w:val="00D5547D"/>
    <w:rsid w:val="00D56301"/>
    <w:rsid w:val="00D606F1"/>
    <w:rsid w:val="00D60BC9"/>
    <w:rsid w:val="00D67DB9"/>
    <w:rsid w:val="00D71CDE"/>
    <w:rsid w:val="00D71F18"/>
    <w:rsid w:val="00D73443"/>
    <w:rsid w:val="00D736CE"/>
    <w:rsid w:val="00D7791E"/>
    <w:rsid w:val="00D80D99"/>
    <w:rsid w:val="00D8444B"/>
    <w:rsid w:val="00D8473F"/>
    <w:rsid w:val="00D9503C"/>
    <w:rsid w:val="00DA3C7E"/>
    <w:rsid w:val="00DA5174"/>
    <w:rsid w:val="00DB17E2"/>
    <w:rsid w:val="00DB62D3"/>
    <w:rsid w:val="00DB6DC9"/>
    <w:rsid w:val="00DC5F84"/>
    <w:rsid w:val="00DC6FB6"/>
    <w:rsid w:val="00DD1CC4"/>
    <w:rsid w:val="00DD3681"/>
    <w:rsid w:val="00DD3E06"/>
    <w:rsid w:val="00DD73EF"/>
    <w:rsid w:val="00DE15C8"/>
    <w:rsid w:val="00DE23E8"/>
    <w:rsid w:val="00DE2AF4"/>
    <w:rsid w:val="00DE47EA"/>
    <w:rsid w:val="00DE4F53"/>
    <w:rsid w:val="00DE5FF2"/>
    <w:rsid w:val="00DF318E"/>
    <w:rsid w:val="00E005DC"/>
    <w:rsid w:val="00E0128B"/>
    <w:rsid w:val="00E077CE"/>
    <w:rsid w:val="00E0798B"/>
    <w:rsid w:val="00E105D0"/>
    <w:rsid w:val="00E10E14"/>
    <w:rsid w:val="00E1452C"/>
    <w:rsid w:val="00E14869"/>
    <w:rsid w:val="00E1781E"/>
    <w:rsid w:val="00E20990"/>
    <w:rsid w:val="00E20EE8"/>
    <w:rsid w:val="00E21BAA"/>
    <w:rsid w:val="00E21CF9"/>
    <w:rsid w:val="00E2223F"/>
    <w:rsid w:val="00E2323D"/>
    <w:rsid w:val="00E24924"/>
    <w:rsid w:val="00E30210"/>
    <w:rsid w:val="00E32876"/>
    <w:rsid w:val="00E37701"/>
    <w:rsid w:val="00E37D21"/>
    <w:rsid w:val="00E41610"/>
    <w:rsid w:val="00E42ECD"/>
    <w:rsid w:val="00E442CB"/>
    <w:rsid w:val="00E46E6E"/>
    <w:rsid w:val="00E47BBD"/>
    <w:rsid w:val="00E50044"/>
    <w:rsid w:val="00E504E3"/>
    <w:rsid w:val="00E506A7"/>
    <w:rsid w:val="00E50A3D"/>
    <w:rsid w:val="00E50F76"/>
    <w:rsid w:val="00E5549D"/>
    <w:rsid w:val="00E55885"/>
    <w:rsid w:val="00E624D1"/>
    <w:rsid w:val="00E64E17"/>
    <w:rsid w:val="00E65ADC"/>
    <w:rsid w:val="00E70589"/>
    <w:rsid w:val="00E71DD5"/>
    <w:rsid w:val="00E72D66"/>
    <w:rsid w:val="00E7308E"/>
    <w:rsid w:val="00E7393D"/>
    <w:rsid w:val="00E74C9E"/>
    <w:rsid w:val="00E76B67"/>
    <w:rsid w:val="00E8074D"/>
    <w:rsid w:val="00E80E73"/>
    <w:rsid w:val="00E81149"/>
    <w:rsid w:val="00E84C4A"/>
    <w:rsid w:val="00E93FE8"/>
    <w:rsid w:val="00E94000"/>
    <w:rsid w:val="00E945CB"/>
    <w:rsid w:val="00E94902"/>
    <w:rsid w:val="00EA3D3C"/>
    <w:rsid w:val="00EA404C"/>
    <w:rsid w:val="00EA796E"/>
    <w:rsid w:val="00EA798E"/>
    <w:rsid w:val="00EB2AE7"/>
    <w:rsid w:val="00EB5059"/>
    <w:rsid w:val="00EB71F5"/>
    <w:rsid w:val="00EB7945"/>
    <w:rsid w:val="00EC4092"/>
    <w:rsid w:val="00EC6AA2"/>
    <w:rsid w:val="00EC7CC3"/>
    <w:rsid w:val="00ED001B"/>
    <w:rsid w:val="00ED0055"/>
    <w:rsid w:val="00ED0575"/>
    <w:rsid w:val="00ED162D"/>
    <w:rsid w:val="00ED2266"/>
    <w:rsid w:val="00ED43EC"/>
    <w:rsid w:val="00EE004C"/>
    <w:rsid w:val="00EE08BA"/>
    <w:rsid w:val="00EE112A"/>
    <w:rsid w:val="00EE2A86"/>
    <w:rsid w:val="00EE5BFC"/>
    <w:rsid w:val="00EE6445"/>
    <w:rsid w:val="00EF108E"/>
    <w:rsid w:val="00EF158F"/>
    <w:rsid w:val="00EF2404"/>
    <w:rsid w:val="00EF2E5E"/>
    <w:rsid w:val="00EF57C6"/>
    <w:rsid w:val="00EF66F9"/>
    <w:rsid w:val="00EF709E"/>
    <w:rsid w:val="00F00D75"/>
    <w:rsid w:val="00F03004"/>
    <w:rsid w:val="00F04824"/>
    <w:rsid w:val="00F0574E"/>
    <w:rsid w:val="00F05A6F"/>
    <w:rsid w:val="00F07A5C"/>
    <w:rsid w:val="00F07C77"/>
    <w:rsid w:val="00F16EF0"/>
    <w:rsid w:val="00F17776"/>
    <w:rsid w:val="00F17BEB"/>
    <w:rsid w:val="00F2038E"/>
    <w:rsid w:val="00F214F6"/>
    <w:rsid w:val="00F250EF"/>
    <w:rsid w:val="00F25A1A"/>
    <w:rsid w:val="00F32C4C"/>
    <w:rsid w:val="00F34996"/>
    <w:rsid w:val="00F4230F"/>
    <w:rsid w:val="00F44E8A"/>
    <w:rsid w:val="00F4509C"/>
    <w:rsid w:val="00F45B17"/>
    <w:rsid w:val="00F46494"/>
    <w:rsid w:val="00F543C7"/>
    <w:rsid w:val="00F558AB"/>
    <w:rsid w:val="00F562D2"/>
    <w:rsid w:val="00F57BD0"/>
    <w:rsid w:val="00F61D89"/>
    <w:rsid w:val="00F656C7"/>
    <w:rsid w:val="00F70BA9"/>
    <w:rsid w:val="00F71DC4"/>
    <w:rsid w:val="00F72AEC"/>
    <w:rsid w:val="00F7433A"/>
    <w:rsid w:val="00F74856"/>
    <w:rsid w:val="00F751F5"/>
    <w:rsid w:val="00F83FDF"/>
    <w:rsid w:val="00F86ABB"/>
    <w:rsid w:val="00F86EED"/>
    <w:rsid w:val="00F91390"/>
    <w:rsid w:val="00F934B2"/>
    <w:rsid w:val="00F93E74"/>
    <w:rsid w:val="00F96294"/>
    <w:rsid w:val="00F976BA"/>
    <w:rsid w:val="00FA25FB"/>
    <w:rsid w:val="00FA4E2C"/>
    <w:rsid w:val="00FB0607"/>
    <w:rsid w:val="00FB2FE6"/>
    <w:rsid w:val="00FB5B33"/>
    <w:rsid w:val="00FC4A53"/>
    <w:rsid w:val="00FC5392"/>
    <w:rsid w:val="00FC6A13"/>
    <w:rsid w:val="00FC6C71"/>
    <w:rsid w:val="00FD11A5"/>
    <w:rsid w:val="00FD2C2C"/>
    <w:rsid w:val="00FD3274"/>
    <w:rsid w:val="00FD4669"/>
    <w:rsid w:val="00FD6BBB"/>
    <w:rsid w:val="00FD7648"/>
    <w:rsid w:val="00FE0A48"/>
    <w:rsid w:val="00FE6816"/>
    <w:rsid w:val="00FE7634"/>
    <w:rsid w:val="00FF0C29"/>
    <w:rsid w:val="00FF69C7"/>
    <w:rsid w:val="00FF72CE"/>
    <w:rsid w:val="014D84CA"/>
    <w:rsid w:val="0B22F9F8"/>
    <w:rsid w:val="0E12C902"/>
    <w:rsid w:val="11BD3873"/>
    <w:rsid w:val="12D32A3C"/>
    <w:rsid w:val="169D6515"/>
    <w:rsid w:val="16E03A24"/>
    <w:rsid w:val="18F3542A"/>
    <w:rsid w:val="1C373133"/>
    <w:rsid w:val="1E41276A"/>
    <w:rsid w:val="1E7EA915"/>
    <w:rsid w:val="1F4CCDCB"/>
    <w:rsid w:val="1FDA6FA8"/>
    <w:rsid w:val="2132E5B0"/>
    <w:rsid w:val="21BA8E01"/>
    <w:rsid w:val="2246058C"/>
    <w:rsid w:val="22E4E835"/>
    <w:rsid w:val="24288F93"/>
    <w:rsid w:val="2623C162"/>
    <w:rsid w:val="2AFB341C"/>
    <w:rsid w:val="2BDE9122"/>
    <w:rsid w:val="3099D79C"/>
    <w:rsid w:val="30F6AB53"/>
    <w:rsid w:val="31E5D147"/>
    <w:rsid w:val="3498FCCA"/>
    <w:rsid w:val="35C4C6EB"/>
    <w:rsid w:val="36E19A00"/>
    <w:rsid w:val="3941B3BE"/>
    <w:rsid w:val="3A91DC9A"/>
    <w:rsid w:val="3FE64EB6"/>
    <w:rsid w:val="422AB2DA"/>
    <w:rsid w:val="427C58A0"/>
    <w:rsid w:val="42BE1938"/>
    <w:rsid w:val="43947FF0"/>
    <w:rsid w:val="458E789E"/>
    <w:rsid w:val="479BDDA0"/>
    <w:rsid w:val="49A802FC"/>
    <w:rsid w:val="4B05D955"/>
    <w:rsid w:val="4BB96FFE"/>
    <w:rsid w:val="4E63D858"/>
    <w:rsid w:val="521B9A71"/>
    <w:rsid w:val="557E1649"/>
    <w:rsid w:val="563631CD"/>
    <w:rsid w:val="5E47F710"/>
    <w:rsid w:val="5EBC0495"/>
    <w:rsid w:val="60ED80E1"/>
    <w:rsid w:val="64101FFE"/>
    <w:rsid w:val="69CFDE93"/>
    <w:rsid w:val="69FF2F1E"/>
    <w:rsid w:val="6A750CF2"/>
    <w:rsid w:val="6CAD82F1"/>
    <w:rsid w:val="6CC3A47A"/>
    <w:rsid w:val="6CC490FB"/>
    <w:rsid w:val="6F77C505"/>
    <w:rsid w:val="724D0531"/>
    <w:rsid w:val="733FF151"/>
    <w:rsid w:val="78397887"/>
    <w:rsid w:val="7B187B40"/>
    <w:rsid w:val="7D6B493C"/>
    <w:rsid w:val="7DD9DD1F"/>
    <w:rsid w:val="7ED63E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174"/>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ListParagraph"/>
    <w:next w:val="Normal"/>
    <w:link w:val="Heading1Char"/>
    <w:uiPriority w:val="2"/>
    <w:qFormat/>
    <w:rsid w:val="00464C8E"/>
    <w:pPr>
      <w:numPr>
        <w:numId w:val="0"/>
      </w:numPr>
      <w:tabs>
        <w:tab w:val="num" w:pos="567"/>
      </w:tabs>
      <w:spacing w:before="240"/>
      <w:ind w:left="567" w:hanging="567"/>
      <w:contextualSpacing w:val="0"/>
      <w:outlineLvl w:val="0"/>
    </w:pPr>
    <w:rPr>
      <w:b/>
    </w:rPr>
  </w:style>
  <w:style w:type="paragraph" w:styleId="Heading2">
    <w:name w:val="heading 2"/>
    <w:basedOn w:val="Heading1"/>
    <w:next w:val="Normal"/>
    <w:link w:val="Heading2Char"/>
    <w:uiPriority w:val="2"/>
    <w:qFormat/>
    <w:rsid w:val="00464C8E"/>
    <w:pPr>
      <w:spacing w:before="0" w:after="0" w:line="480" w:lineRule="auto"/>
      <w:outlineLvl w:val="1"/>
    </w:pPr>
  </w:style>
  <w:style w:type="paragraph" w:styleId="Heading3">
    <w:name w:val="heading 3"/>
    <w:basedOn w:val="Normal"/>
    <w:next w:val="Normal"/>
    <w:link w:val="Heading3Char"/>
    <w:uiPriority w:val="2"/>
    <w:qFormat/>
    <w:rsid w:val="00D80D99"/>
    <w:pPr>
      <w:keepNext/>
      <w:keepLines/>
      <w:tabs>
        <w:tab w:val="num" w:pos="567"/>
      </w:tabs>
      <w:spacing w:before="40" w:after="120"/>
      <w:ind w:left="567" w:hanging="567"/>
      <w:outlineLvl w:val="2"/>
    </w:pPr>
    <w:rPr>
      <w:rFonts w:eastAsiaTheme="majorEastAsia" w:cstheme="majorBidi"/>
      <w:b/>
      <w:lang w:eastAsia="en-US"/>
    </w:rPr>
  </w:style>
  <w:style w:type="paragraph" w:styleId="Heading4">
    <w:name w:val="heading 4"/>
    <w:basedOn w:val="Heading3"/>
    <w:next w:val="Normal"/>
    <w:link w:val="Heading4Char"/>
    <w:uiPriority w:val="2"/>
    <w:qFormat/>
    <w:rsid w:val="00D80D99"/>
    <w:pPr>
      <w:outlineLvl w:val="3"/>
    </w:pPr>
    <w:rPr>
      <w:iCs/>
    </w:rPr>
  </w:style>
  <w:style w:type="paragraph" w:styleId="Heading5">
    <w:name w:val="heading 5"/>
    <w:basedOn w:val="Heading4"/>
    <w:next w:val="Normal"/>
    <w:link w:val="Heading5Char"/>
    <w:uiPriority w:val="2"/>
    <w:qFormat/>
    <w:rsid w:val="00D80D99"/>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464C8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464C8E"/>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spacing w:before="120" w:after="240"/>
      <w:ind w:left="1434" w:hanging="357"/>
      <w:contextualSpacing/>
    </w:pPr>
    <w:rPr>
      <w:rFonts w:eastAsia="Cambria"/>
      <w:lang w:eastAsia="en-US"/>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lang w:eastAsia="en-US"/>
    </w:rPr>
  </w:style>
  <w:style w:type="paragraph" w:styleId="Header">
    <w:name w:val="header"/>
    <w:basedOn w:val="Normal"/>
    <w:link w:val="HeaderChar"/>
    <w:uiPriority w:val="99"/>
    <w:unhideWhenUsed/>
    <w:rsid w:val="00A53000"/>
    <w:pPr>
      <w:tabs>
        <w:tab w:val="center" w:pos="4844"/>
        <w:tab w:val="right" w:pos="9689"/>
      </w:tabs>
      <w:spacing w:before="120" w:after="240"/>
    </w:pPr>
    <w:rPr>
      <w:rFonts w:eastAsiaTheme="minorHAnsi" w:cstheme="minorBidi"/>
      <w:b/>
      <w:szCs w:val="22"/>
      <w:lang w:eastAsia="en-US"/>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before="120"/>
    </w:pPr>
    <w:rPr>
      <w:rFonts w:eastAsiaTheme="minorHAnsi" w:cstheme="minorBidi"/>
      <w:szCs w:val="22"/>
      <w:lang w:eastAsia="en-US"/>
    </w:r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before="120"/>
    </w:pPr>
    <w:rPr>
      <w:rFonts w:eastAsiaTheme="minorHAnsi" w:cstheme="minorBidi"/>
      <w:sz w:val="20"/>
      <w:szCs w:val="20"/>
      <w:lang w:eastAsia="en-US"/>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spacing w:before="120" w:after="240"/>
    </w:pPr>
    <w:rPr>
      <w:rFonts w:eastAsiaTheme="minorHAnsi"/>
      <w:b/>
      <w:bCs/>
      <w:lang w:eastAsia="en-US"/>
    </w:rPr>
  </w:style>
  <w:style w:type="paragraph" w:styleId="BalloonText">
    <w:name w:val="Balloon Text"/>
    <w:basedOn w:val="Normal"/>
    <w:link w:val="BalloonTextChar"/>
    <w:uiPriority w:val="99"/>
    <w:semiHidden/>
    <w:unhideWhenUsed/>
    <w:rsid w:val="00117666"/>
    <w:pPr>
      <w:spacing w:before="120"/>
    </w:pPr>
    <w:rPr>
      <w:rFonts w:ascii="Tahoma" w:eastAsiaTheme="minorHAnsi" w:hAnsi="Tahoma" w:cs="Tahoma"/>
      <w:sz w:val="16"/>
      <w:szCs w:val="16"/>
      <w:lang w:eastAsia="en-US"/>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before="120"/>
    </w:pPr>
    <w:rPr>
      <w:rFonts w:eastAsiaTheme="minorHAnsi" w:cstheme="minorBidi"/>
      <w:sz w:val="20"/>
      <w:szCs w:val="20"/>
      <w:lang w:eastAsia="en-US"/>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semiHidden/>
    <w:unhideWhenUsed/>
    <w:rsid w:val="00725A7D"/>
    <w:pPr>
      <w:spacing w:before="120" w:after="240"/>
    </w:pPr>
    <w:rPr>
      <w:rFonts w:eastAsiaTheme="minorHAnsi" w:cstheme="minorBidi"/>
      <w:sz w:val="20"/>
      <w:szCs w:val="20"/>
      <w:lang w:eastAsia="en-US"/>
    </w:rPr>
  </w:style>
  <w:style w:type="character" w:customStyle="1" w:styleId="CommentTextChar">
    <w:name w:val="Comment Text Char"/>
    <w:basedOn w:val="DefaultParagraphFont"/>
    <w:link w:val="CommentText"/>
    <w:uiPriority w:val="99"/>
    <w:semiHidden/>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eastAsiaTheme="minorHAnsi"/>
      <w:b/>
      <w:sz w:val="32"/>
      <w:szCs w:val="32"/>
      <w:lang w:eastAsia="en-US"/>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after="240"/>
    </w:pPr>
    <w:rPr>
      <w:rFonts w:eastAsiaTheme="minorHAnsi"/>
      <w:b/>
      <w:lang w:eastAsia="en-US"/>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rFonts w:eastAsiaTheme="minorHAnsi" w:cstheme="minorBidi"/>
      <w:i/>
      <w:iCs/>
      <w:color w:val="404040" w:themeColor="text1" w:themeTint="BF"/>
      <w:szCs w:val="22"/>
      <w:lang w:eastAsia="en-US"/>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unhideWhenUsed/>
    <w:rsid w:val="00CE7BFD"/>
    <w:rPr>
      <w:color w:val="605E5C"/>
      <w:shd w:val="clear" w:color="auto" w:fill="E1DFDD"/>
    </w:rPr>
  </w:style>
  <w:style w:type="paragraph" w:customStyle="1" w:styleId="mb15">
    <w:name w:val="mb15"/>
    <w:basedOn w:val="Normal"/>
    <w:rsid w:val="001C1BB8"/>
    <w:pPr>
      <w:spacing w:before="100" w:beforeAutospacing="1" w:after="100" w:afterAutospacing="1"/>
    </w:pPr>
  </w:style>
  <w:style w:type="paragraph" w:customStyle="1" w:styleId="EndNoteBibliographyTitle">
    <w:name w:val="EndNote Bibliography Title"/>
    <w:basedOn w:val="Normal"/>
    <w:link w:val="EndNoteBibliographyTitleChar"/>
    <w:rsid w:val="00B3431B"/>
    <w:pPr>
      <w:jc w:val="center"/>
    </w:pPr>
    <w:rPr>
      <w:noProof/>
    </w:rPr>
  </w:style>
  <w:style w:type="character" w:customStyle="1" w:styleId="EndNoteBibliographyTitleChar">
    <w:name w:val="EndNote Bibliography Title Char"/>
    <w:basedOn w:val="DefaultParagraphFont"/>
    <w:link w:val="EndNoteBibliographyTitle"/>
    <w:rsid w:val="00B3431B"/>
    <w:rPr>
      <w:rFonts w:ascii="Times New Roman" w:eastAsia="Times New Roman" w:hAnsi="Times New Roman" w:cs="Times New Roman"/>
      <w:noProof/>
      <w:sz w:val="24"/>
      <w:szCs w:val="24"/>
      <w:lang w:eastAsia="zh-CN"/>
    </w:rPr>
  </w:style>
  <w:style w:type="paragraph" w:customStyle="1" w:styleId="EndNoteBibliography">
    <w:name w:val="EndNote Bibliography"/>
    <w:basedOn w:val="Normal"/>
    <w:link w:val="EndNoteBibliographyChar"/>
    <w:rsid w:val="00B3431B"/>
    <w:rPr>
      <w:noProof/>
    </w:rPr>
  </w:style>
  <w:style w:type="character" w:customStyle="1" w:styleId="EndNoteBibliographyChar">
    <w:name w:val="EndNote Bibliography Char"/>
    <w:basedOn w:val="DefaultParagraphFont"/>
    <w:link w:val="EndNoteBibliography"/>
    <w:rsid w:val="00B3431B"/>
    <w:rPr>
      <w:rFonts w:ascii="Times New Roman" w:eastAsia="Times New Roman" w:hAnsi="Times New Roman" w:cs="Times New Roman"/>
      <w:noProof/>
      <w:sz w:val="24"/>
      <w:szCs w:val="24"/>
      <w:lang w:eastAsia="zh-CN"/>
    </w:rPr>
  </w:style>
  <w:style w:type="character" w:styleId="PlaceholderText">
    <w:name w:val="Placeholder Text"/>
    <w:basedOn w:val="DefaultParagraphFont"/>
    <w:uiPriority w:val="99"/>
    <w:semiHidden/>
    <w:rsid w:val="00D276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775099604">
      <w:bodyDiv w:val="1"/>
      <w:marLeft w:val="0"/>
      <w:marRight w:val="0"/>
      <w:marTop w:val="0"/>
      <w:marBottom w:val="0"/>
      <w:divBdr>
        <w:top w:val="none" w:sz="0" w:space="0" w:color="auto"/>
        <w:left w:val="none" w:sz="0" w:space="0" w:color="auto"/>
        <w:bottom w:val="none" w:sz="0" w:space="0" w:color="auto"/>
        <w:right w:val="none" w:sz="0" w:space="0" w:color="auto"/>
      </w:divBdr>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35498003">
      <w:bodyDiv w:val="1"/>
      <w:marLeft w:val="0"/>
      <w:marRight w:val="0"/>
      <w:marTop w:val="0"/>
      <w:marBottom w:val="0"/>
      <w:divBdr>
        <w:top w:val="none" w:sz="0" w:space="0" w:color="auto"/>
        <w:left w:val="none" w:sz="0" w:space="0" w:color="auto"/>
        <w:bottom w:val="none" w:sz="0" w:space="0" w:color="auto"/>
        <w:right w:val="none" w:sz="0" w:space="0" w:color="auto"/>
      </w:divBdr>
      <w:divsChild>
        <w:div w:id="1455098394">
          <w:marLeft w:val="0"/>
          <w:marRight w:val="0"/>
          <w:marTop w:val="0"/>
          <w:marBottom w:val="0"/>
          <w:divBdr>
            <w:top w:val="none" w:sz="0" w:space="0" w:color="auto"/>
            <w:left w:val="none" w:sz="0" w:space="0" w:color="auto"/>
            <w:bottom w:val="none" w:sz="0" w:space="0" w:color="auto"/>
            <w:right w:val="none" w:sz="0" w:space="0" w:color="auto"/>
          </w:divBdr>
        </w:div>
        <w:div w:id="369964894">
          <w:marLeft w:val="0"/>
          <w:marRight w:val="0"/>
          <w:marTop w:val="0"/>
          <w:marBottom w:val="0"/>
          <w:divBdr>
            <w:top w:val="none" w:sz="0" w:space="0" w:color="auto"/>
            <w:left w:val="none" w:sz="0" w:space="0" w:color="auto"/>
            <w:bottom w:val="none" w:sz="0" w:space="0" w:color="auto"/>
            <w:right w:val="none" w:sz="0" w:space="0" w:color="auto"/>
          </w:divBdr>
        </w:div>
        <w:div w:id="611285949">
          <w:marLeft w:val="0"/>
          <w:marRight w:val="0"/>
          <w:marTop w:val="0"/>
          <w:marBottom w:val="0"/>
          <w:divBdr>
            <w:top w:val="none" w:sz="0" w:space="0" w:color="auto"/>
            <w:left w:val="none" w:sz="0" w:space="0" w:color="auto"/>
            <w:bottom w:val="none" w:sz="0" w:space="0" w:color="auto"/>
            <w:right w:val="none" w:sz="0" w:space="0" w:color="auto"/>
          </w:divBdr>
        </w:div>
      </w:divsChild>
    </w:div>
    <w:div w:id="1121613403">
      <w:bodyDiv w:val="1"/>
      <w:marLeft w:val="0"/>
      <w:marRight w:val="0"/>
      <w:marTop w:val="0"/>
      <w:marBottom w:val="0"/>
      <w:divBdr>
        <w:top w:val="none" w:sz="0" w:space="0" w:color="auto"/>
        <w:left w:val="none" w:sz="0" w:space="0" w:color="auto"/>
        <w:bottom w:val="none" w:sz="0" w:space="0" w:color="auto"/>
        <w:right w:val="none" w:sz="0" w:space="0" w:color="auto"/>
      </w:divBdr>
      <w:divsChild>
        <w:div w:id="1460950219">
          <w:marLeft w:val="0"/>
          <w:marRight w:val="0"/>
          <w:marTop w:val="0"/>
          <w:marBottom w:val="0"/>
          <w:divBdr>
            <w:top w:val="none" w:sz="0" w:space="0" w:color="auto"/>
            <w:left w:val="none" w:sz="0" w:space="0" w:color="auto"/>
            <w:bottom w:val="none" w:sz="0" w:space="0" w:color="auto"/>
            <w:right w:val="none" w:sz="0" w:space="0" w:color="auto"/>
          </w:divBdr>
        </w:div>
        <w:div w:id="500239240">
          <w:marLeft w:val="0"/>
          <w:marRight w:val="0"/>
          <w:marTop w:val="0"/>
          <w:marBottom w:val="0"/>
          <w:divBdr>
            <w:top w:val="none" w:sz="0" w:space="0" w:color="auto"/>
            <w:left w:val="none" w:sz="0" w:space="0" w:color="auto"/>
            <w:bottom w:val="none" w:sz="0" w:space="0" w:color="auto"/>
            <w:right w:val="none" w:sz="0" w:space="0" w:color="auto"/>
          </w:divBdr>
        </w:div>
        <w:div w:id="1924414314">
          <w:marLeft w:val="0"/>
          <w:marRight w:val="0"/>
          <w:marTop w:val="0"/>
          <w:marBottom w:val="0"/>
          <w:divBdr>
            <w:top w:val="none" w:sz="0" w:space="0" w:color="auto"/>
            <w:left w:val="none" w:sz="0" w:space="0" w:color="auto"/>
            <w:bottom w:val="none" w:sz="0" w:space="0" w:color="auto"/>
            <w:right w:val="none" w:sz="0" w:space="0" w:color="auto"/>
          </w:divBdr>
        </w:div>
        <w:div w:id="1547840183">
          <w:marLeft w:val="0"/>
          <w:marRight w:val="0"/>
          <w:marTop w:val="0"/>
          <w:marBottom w:val="0"/>
          <w:divBdr>
            <w:top w:val="none" w:sz="0" w:space="0" w:color="auto"/>
            <w:left w:val="none" w:sz="0" w:space="0" w:color="auto"/>
            <w:bottom w:val="none" w:sz="0" w:space="0" w:color="auto"/>
            <w:right w:val="none" w:sz="0" w:space="0" w:color="auto"/>
          </w:divBdr>
        </w:div>
      </w:divsChild>
    </w:div>
    <w:div w:id="1614046991">
      <w:bodyDiv w:val="1"/>
      <w:marLeft w:val="0"/>
      <w:marRight w:val="0"/>
      <w:marTop w:val="0"/>
      <w:marBottom w:val="0"/>
      <w:divBdr>
        <w:top w:val="none" w:sz="0" w:space="0" w:color="auto"/>
        <w:left w:val="none" w:sz="0" w:space="0" w:color="auto"/>
        <w:bottom w:val="none" w:sz="0" w:space="0" w:color="auto"/>
        <w:right w:val="none" w:sz="0" w:space="0" w:color="auto"/>
      </w:divBdr>
    </w:div>
    <w:div w:id="1723626531">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ianliang.li@nih.gov" TargetMode="External"/><Relationship Id="rId13" Type="http://schemas.microsoft.com/office/2018/08/relationships/commentsExtensible" Target="commentsExtensible.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comments" Target="comments.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steve.wu@nih.gov" TargetMode="External"/><Relationship Id="rId14" Type="http://schemas.openxmlformats.org/officeDocument/2006/relationships/hyperlink" Target="https://github.com/NIEHS/SEMIP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Frontiers_template.dotx</Template>
  <TotalTime>94</TotalTime>
  <Pages>20</Pages>
  <Words>6923</Words>
  <Characters>39467</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46298</CharactersWithSpaces>
  <SharedDoc>false</SharedDoc>
  <HLinks>
    <vt:vector size="18" baseType="variant">
      <vt:variant>
        <vt:i4>6946922</vt:i4>
      </vt:variant>
      <vt:variant>
        <vt:i4>6</vt:i4>
      </vt:variant>
      <vt:variant>
        <vt:i4>0</vt:i4>
      </vt:variant>
      <vt:variant>
        <vt:i4>5</vt:i4>
      </vt:variant>
      <vt:variant>
        <vt:lpwstr>https://github.com/NIEHS/SEMIPs</vt:lpwstr>
      </vt:variant>
      <vt:variant>
        <vt:lpwstr/>
      </vt:variant>
      <vt:variant>
        <vt:i4>917618</vt:i4>
      </vt:variant>
      <vt:variant>
        <vt:i4>3</vt:i4>
      </vt:variant>
      <vt:variant>
        <vt:i4>0</vt:i4>
      </vt:variant>
      <vt:variant>
        <vt:i4>5</vt:i4>
      </vt:variant>
      <vt:variant>
        <vt:lpwstr>mailto:steve.wu@nih.gov</vt:lpwstr>
      </vt:variant>
      <vt:variant>
        <vt:lpwstr/>
      </vt:variant>
      <vt:variant>
        <vt:i4>458860</vt:i4>
      </vt:variant>
      <vt:variant>
        <vt:i4>0</vt:i4>
      </vt:variant>
      <vt:variant>
        <vt:i4>0</vt:i4>
      </vt:variant>
      <vt:variant>
        <vt:i4>5</vt:i4>
      </vt:variant>
      <vt:variant>
        <vt:lpwstr>mailto:jianliang.li@nih.gov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Jianying (NIH/NIEHS) [C]</dc:creator>
  <cp:keywords/>
  <dc:description/>
  <cp:lastModifiedBy>Li, Jian-Liang (NIH/NIEHS) [E]</cp:lastModifiedBy>
  <cp:revision>7</cp:revision>
  <cp:lastPrinted>2013-10-03T12:51:00Z</cp:lastPrinted>
  <dcterms:created xsi:type="dcterms:W3CDTF">2021-10-12T19:02:00Z</dcterms:created>
  <dcterms:modified xsi:type="dcterms:W3CDTF">2021-10-12T21:06:00Z</dcterms:modified>
</cp:coreProperties>
</file>