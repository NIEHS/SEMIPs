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42786" w14:textId="77777777" w:rsidR="00FB4064" w:rsidRDefault="00FB4064" w:rsidP="00FB4064">
      <w:pPr>
        <w:rPr>
          <w:bCs/>
          <w:color w:val="0000CC"/>
        </w:rPr>
      </w:pPr>
      <w:r>
        <w:rPr>
          <w:bCs/>
          <w:color w:val="0000CC"/>
        </w:rPr>
        <w:t>Dear Dr. Ren,</w:t>
      </w:r>
    </w:p>
    <w:p w14:paraId="175D001F" w14:textId="77777777" w:rsidR="00FB4064" w:rsidRDefault="00FB4064" w:rsidP="00FB4064">
      <w:pPr>
        <w:rPr>
          <w:bCs/>
          <w:color w:val="0000CC"/>
        </w:rPr>
      </w:pPr>
    </w:p>
    <w:p w14:paraId="65DA60D4" w14:textId="77777777" w:rsidR="00FB4064" w:rsidRDefault="00FB4064" w:rsidP="00FB4064">
      <w:pPr>
        <w:rPr>
          <w:bCs/>
          <w:color w:val="0000CC"/>
        </w:rPr>
      </w:pPr>
      <w:r w:rsidRPr="00A46911">
        <w:rPr>
          <w:bCs/>
          <w:color w:val="0000CC"/>
        </w:rPr>
        <w:t>We thank you for the invitation to revise our manuscript and thank the Reviewers for their time and appreciate all their thoughtful critiques. We have made substantial changes in our manuscript based on the two Reviewers’ comments and suggestions. Our point-by-point responses to each of the Reviewers’ comments (highlighted in blue) are included in the interactive review forum as well as the rebuttal letter.</w:t>
      </w:r>
    </w:p>
    <w:p w14:paraId="05C18E5E" w14:textId="77777777" w:rsidR="00FB4064" w:rsidRPr="00A46911" w:rsidRDefault="00FB4064" w:rsidP="00FB4064">
      <w:pPr>
        <w:rPr>
          <w:bCs/>
          <w:color w:val="0000CC"/>
        </w:rPr>
      </w:pPr>
    </w:p>
    <w:p w14:paraId="6D7F6E75" w14:textId="77777777" w:rsidR="00FB4064" w:rsidRDefault="00FB4064" w:rsidP="00FB4064">
      <w:pPr>
        <w:rPr>
          <w:bCs/>
          <w:color w:val="0000CC"/>
        </w:rPr>
      </w:pPr>
      <w:r w:rsidRPr="00A46911">
        <w:rPr>
          <w:bCs/>
          <w:color w:val="0000CC"/>
        </w:rPr>
        <w:t>We hope that our revised manuscript is now suitable for publication in Frontiers in Genetics. Thank you again for all your help in the review of our manuscript and your consideration.</w:t>
      </w:r>
    </w:p>
    <w:p w14:paraId="1C1E6060" w14:textId="03F72AC5" w:rsidR="0044790A" w:rsidRDefault="0044790A" w:rsidP="0007270D">
      <w:pPr>
        <w:rPr>
          <w:bCs/>
          <w:color w:val="0000CC"/>
        </w:rPr>
      </w:pPr>
    </w:p>
    <w:p w14:paraId="0D8EA57E" w14:textId="77777777" w:rsidR="003A2A6C" w:rsidRPr="006B5E62" w:rsidRDefault="003A2A6C" w:rsidP="0007270D">
      <w:pPr>
        <w:rPr>
          <w:bCs/>
          <w:color w:val="0000CC"/>
        </w:rPr>
      </w:pPr>
    </w:p>
    <w:p w14:paraId="21AD9850" w14:textId="78B88190" w:rsidR="00970113" w:rsidRDefault="00970113" w:rsidP="0007270D">
      <w:pPr>
        <w:pStyle w:val="Heading1"/>
        <w:spacing w:before="0" w:beforeAutospacing="0"/>
      </w:pPr>
      <w:r>
        <w:t>Reviewer 1 Comments</w:t>
      </w:r>
    </w:p>
    <w:p w14:paraId="594F69B9" w14:textId="5697B426" w:rsidR="000F6F48" w:rsidRDefault="000F6F48" w:rsidP="0007270D">
      <w:pPr>
        <w:rPr>
          <w:lang w:eastAsia="zh-CN"/>
        </w:rPr>
      </w:pPr>
    </w:p>
    <w:p w14:paraId="14E6FCC2" w14:textId="196AEAAB" w:rsidR="000F6F48" w:rsidRDefault="000F6F48" w:rsidP="0007270D">
      <w:pPr>
        <w:rPr>
          <w:color w:val="0000CC"/>
          <w:lang w:eastAsia="zh-CN"/>
        </w:rPr>
      </w:pPr>
      <w:r>
        <w:rPr>
          <w:color w:val="0000CC"/>
          <w:lang w:eastAsia="zh-CN"/>
        </w:rPr>
        <w:t>Reply to reviewer 1:</w:t>
      </w:r>
    </w:p>
    <w:p w14:paraId="35B958E5" w14:textId="4DC32B45" w:rsidR="000F6F48" w:rsidRDefault="000F6F48" w:rsidP="0007270D">
      <w:pPr>
        <w:rPr>
          <w:color w:val="0000CC"/>
          <w:lang w:eastAsia="zh-CN"/>
        </w:rPr>
      </w:pPr>
    </w:p>
    <w:p w14:paraId="6458BB9A" w14:textId="77777777" w:rsidR="00FB4064" w:rsidRDefault="00FB4064" w:rsidP="00FB4064">
      <w:pPr>
        <w:rPr>
          <w:color w:val="0000CC"/>
          <w:lang w:eastAsia="zh-CN"/>
        </w:rPr>
      </w:pPr>
      <w:r w:rsidRPr="00A46911">
        <w:rPr>
          <w:color w:val="0000CC"/>
          <w:lang w:eastAsia="zh-CN"/>
        </w:rPr>
        <w:t>We greatly appreciate the reviewer for the constructive comments and insightful suggestions.  We have made substantial changes in the manuscript based on the comments and suggestions you provided and have now included our point-by-point responses in this response letter.</w:t>
      </w:r>
    </w:p>
    <w:p w14:paraId="50DA1C11" w14:textId="77777777" w:rsidR="00405B1E" w:rsidRPr="000F6F48" w:rsidRDefault="00405B1E" w:rsidP="0007270D">
      <w:pPr>
        <w:rPr>
          <w:color w:val="0000CC"/>
          <w:lang w:eastAsia="zh-CN"/>
        </w:rPr>
      </w:pPr>
    </w:p>
    <w:p w14:paraId="40337FFE" w14:textId="12C21BCD" w:rsidR="00970113" w:rsidRDefault="00970113" w:rsidP="0007270D">
      <w:pPr>
        <w:rPr>
          <w:b/>
        </w:rPr>
      </w:pPr>
    </w:p>
    <w:p w14:paraId="259D7F49" w14:textId="5B1DA1D3" w:rsidR="00970113" w:rsidRDefault="00970113" w:rsidP="0007270D">
      <w:pPr>
        <w:rPr>
          <w:b/>
        </w:rPr>
      </w:pPr>
      <w:r>
        <w:rPr>
          <w:b/>
        </w:rPr>
        <w:t xml:space="preserve">Q1:  </w:t>
      </w:r>
      <w:r w:rsidRPr="00970113">
        <w:rPr>
          <w:b/>
        </w:rPr>
        <w:t>Please describe the new technology or code (or new application of a known technology or code) reported in this manuscript, and its use.</w:t>
      </w:r>
    </w:p>
    <w:p w14:paraId="0DC69823" w14:textId="5E49E2DA" w:rsidR="00970113" w:rsidRDefault="00970113" w:rsidP="0007270D">
      <w:pPr>
        <w:rPr>
          <w:bCs/>
        </w:rPr>
      </w:pPr>
      <w:r w:rsidRPr="00970113">
        <w:rPr>
          <w:bCs/>
        </w:rPr>
        <w:t>The manuscript reports implementation of an R package to process gene expression data to enable translation and testing of a given hypothesis involving perturbation of gene pathways between two systems using in silico experiments.</w:t>
      </w:r>
    </w:p>
    <w:p w14:paraId="5390B7FC" w14:textId="71EF22E0" w:rsidR="00BF1BEC" w:rsidRDefault="00BF1BEC" w:rsidP="0007270D">
      <w:pPr>
        <w:rPr>
          <w:bCs/>
        </w:rPr>
      </w:pPr>
    </w:p>
    <w:p w14:paraId="72066755" w14:textId="19BA120F" w:rsidR="00970113" w:rsidRPr="00C8655B" w:rsidRDefault="00C8655B" w:rsidP="0007270D">
      <w:pPr>
        <w:rPr>
          <w:bCs/>
          <w:color w:val="0000CC"/>
        </w:rPr>
      </w:pPr>
      <w:r w:rsidRPr="00C8655B">
        <w:rPr>
          <w:bCs/>
          <w:color w:val="0000CC"/>
        </w:rPr>
        <w:t xml:space="preserve">Thank you for your </w:t>
      </w:r>
      <w:r w:rsidR="0053761E">
        <w:rPr>
          <w:bCs/>
          <w:color w:val="0000CC"/>
        </w:rPr>
        <w:t>nice summary</w:t>
      </w:r>
      <w:r>
        <w:rPr>
          <w:bCs/>
          <w:color w:val="0000CC"/>
        </w:rPr>
        <w:t>.</w:t>
      </w:r>
    </w:p>
    <w:p w14:paraId="50B9F176" w14:textId="77777777" w:rsidR="004676A6" w:rsidRPr="00970113" w:rsidRDefault="004676A6" w:rsidP="0007270D">
      <w:pPr>
        <w:rPr>
          <w:bCs/>
        </w:rPr>
      </w:pPr>
    </w:p>
    <w:p w14:paraId="3781B48F" w14:textId="458056B1" w:rsidR="001A4687" w:rsidRPr="00970113" w:rsidRDefault="00970113" w:rsidP="0007270D">
      <w:pPr>
        <w:rPr>
          <w:b/>
          <w:bCs/>
        </w:rPr>
      </w:pPr>
      <w:r w:rsidRPr="00970113">
        <w:rPr>
          <w:b/>
          <w:bCs/>
        </w:rPr>
        <w:t>Q2:  Please highlight the limitations and advantages.</w:t>
      </w:r>
    </w:p>
    <w:p w14:paraId="678AAA20" w14:textId="4F0E408C" w:rsidR="00970113" w:rsidRDefault="00970113" w:rsidP="0007270D">
      <w:r w:rsidRPr="00970113">
        <w:t xml:space="preserve">The manuscript focused on the implementation rather than carefully explaining the method that has been implemented. The manuscript is probably easy to understand by the researchers involved in this project, but it is difficult to be comprehended by an outsider. </w:t>
      </w:r>
      <w:r w:rsidRPr="00A12F47">
        <w:t>More details about the used method would be required to judge whether it is statistically valid approach, and what its limitations might be.</w:t>
      </w:r>
    </w:p>
    <w:p w14:paraId="70CF1CDD" w14:textId="54933A9A" w:rsidR="004C74DF" w:rsidRDefault="004C74DF" w:rsidP="0007270D"/>
    <w:p w14:paraId="161D7158" w14:textId="44AE2CA9" w:rsidR="00FB4064" w:rsidRPr="000F5CD9" w:rsidRDefault="00FB4064" w:rsidP="00FB4064">
      <w:pPr>
        <w:rPr>
          <w:color w:val="0000CC"/>
        </w:rPr>
      </w:pPr>
      <w:r w:rsidRPr="000F5CD9">
        <w:rPr>
          <w:color w:val="0000CC"/>
        </w:rPr>
        <w:t>Thank you for pointing this out. We have</w:t>
      </w:r>
      <w:r w:rsidR="00BB4806">
        <w:rPr>
          <w:color w:val="0000CC"/>
        </w:rPr>
        <w:t xml:space="preserve"> made substantial changes and</w:t>
      </w:r>
      <w:r w:rsidRPr="000F5CD9">
        <w:rPr>
          <w:color w:val="0000CC"/>
        </w:rPr>
        <w:t xml:space="preserve"> included the detailed explanations of </w:t>
      </w:r>
      <w:r w:rsidR="00A51502">
        <w:rPr>
          <w:color w:val="0000CC"/>
        </w:rPr>
        <w:t>T-Score</w:t>
      </w:r>
      <w:r w:rsidRPr="000F5CD9">
        <w:rPr>
          <w:color w:val="0000CC"/>
        </w:rPr>
        <w:t>, bootstrap approach, and SEM method</w:t>
      </w:r>
      <w:r w:rsidR="00BB4806">
        <w:rPr>
          <w:color w:val="0000CC"/>
        </w:rPr>
        <w:t>s</w:t>
      </w:r>
      <w:r w:rsidRPr="000F5CD9">
        <w:rPr>
          <w:color w:val="0000CC"/>
        </w:rPr>
        <w:t xml:space="preserve"> </w:t>
      </w:r>
      <w:r w:rsidR="00BB4806">
        <w:rPr>
          <w:color w:val="0000CC"/>
        </w:rPr>
        <w:t xml:space="preserve">and results </w:t>
      </w:r>
      <w:r w:rsidRPr="000F5CD9">
        <w:rPr>
          <w:color w:val="0000CC"/>
        </w:rPr>
        <w:t>in the revised manuscript. The revised texts could be found in:</w:t>
      </w:r>
    </w:p>
    <w:p w14:paraId="0291F339" w14:textId="77777777" w:rsidR="00FB4064" w:rsidRPr="000F5CD9" w:rsidRDefault="00FB4064" w:rsidP="00FB4064">
      <w:pPr>
        <w:rPr>
          <w:color w:val="0000CC"/>
        </w:rPr>
      </w:pPr>
    </w:p>
    <w:p w14:paraId="342C724D" w14:textId="023F829B" w:rsidR="00FB4064" w:rsidRPr="00C445D9" w:rsidRDefault="00A51502" w:rsidP="00FB4064">
      <w:pPr>
        <w:pStyle w:val="ListParagraph"/>
        <w:numPr>
          <w:ilvl w:val="0"/>
          <w:numId w:val="32"/>
        </w:numPr>
        <w:rPr>
          <w:rFonts w:ascii="Times New Roman" w:hAnsi="Times New Roman"/>
          <w:color w:val="0000CC"/>
          <w:sz w:val="24"/>
        </w:rPr>
      </w:pPr>
      <w:r>
        <w:rPr>
          <w:rFonts w:ascii="Times New Roman" w:hAnsi="Times New Roman"/>
          <w:color w:val="0000CC"/>
          <w:sz w:val="24"/>
        </w:rPr>
        <w:t>T-Score</w:t>
      </w:r>
      <w:r w:rsidR="0089098D" w:rsidRPr="00C445D9">
        <w:rPr>
          <w:rFonts w:ascii="Times New Roman" w:hAnsi="Times New Roman"/>
          <w:color w:val="0000CC"/>
          <w:sz w:val="24"/>
        </w:rPr>
        <w:t xml:space="preserve">:  </w:t>
      </w:r>
      <w:r w:rsidR="00FB4064" w:rsidRPr="00C445D9">
        <w:rPr>
          <w:rFonts w:ascii="Times New Roman" w:hAnsi="Times New Roman"/>
          <w:color w:val="0000CC"/>
          <w:sz w:val="24"/>
        </w:rPr>
        <w:t xml:space="preserve">Detailed description of the </w:t>
      </w:r>
      <w:r>
        <w:rPr>
          <w:rFonts w:ascii="Times New Roman" w:hAnsi="Times New Roman"/>
          <w:color w:val="0000CC"/>
          <w:sz w:val="24"/>
        </w:rPr>
        <w:t>T-Score</w:t>
      </w:r>
      <w:r w:rsidR="0089098D" w:rsidRPr="00C445D9">
        <w:rPr>
          <w:rFonts w:ascii="Times New Roman" w:hAnsi="Times New Roman"/>
          <w:color w:val="0000CC"/>
          <w:sz w:val="24"/>
        </w:rPr>
        <w:t xml:space="preserve"> method in Lines 9</w:t>
      </w:r>
      <w:r w:rsidR="0017023C">
        <w:rPr>
          <w:rFonts w:ascii="Times New Roman" w:hAnsi="Times New Roman"/>
          <w:color w:val="0000CC"/>
          <w:sz w:val="24"/>
        </w:rPr>
        <w:t>9</w:t>
      </w:r>
      <w:r w:rsidR="0089098D" w:rsidRPr="00C445D9">
        <w:rPr>
          <w:rFonts w:ascii="Times New Roman" w:hAnsi="Times New Roman"/>
          <w:color w:val="0000CC"/>
          <w:sz w:val="24"/>
        </w:rPr>
        <w:t xml:space="preserve"> – 12</w:t>
      </w:r>
      <w:r w:rsidR="0017023C">
        <w:rPr>
          <w:rFonts w:ascii="Times New Roman" w:hAnsi="Times New Roman"/>
          <w:color w:val="0000CC"/>
          <w:sz w:val="24"/>
        </w:rPr>
        <w:t>6</w:t>
      </w:r>
      <w:r w:rsidR="0089098D" w:rsidRPr="00C445D9">
        <w:rPr>
          <w:rFonts w:ascii="Times New Roman" w:hAnsi="Times New Roman"/>
          <w:color w:val="0000CC"/>
          <w:sz w:val="24"/>
        </w:rPr>
        <w:t xml:space="preserve">, and explanation of </w:t>
      </w:r>
      <w:r>
        <w:rPr>
          <w:rFonts w:ascii="Times New Roman" w:hAnsi="Times New Roman"/>
          <w:color w:val="0000CC"/>
          <w:sz w:val="24"/>
        </w:rPr>
        <w:t>T-Score</w:t>
      </w:r>
      <w:r w:rsidR="0089098D" w:rsidRPr="00C445D9">
        <w:rPr>
          <w:rFonts w:ascii="Times New Roman" w:hAnsi="Times New Roman"/>
          <w:color w:val="0000CC"/>
          <w:sz w:val="24"/>
        </w:rPr>
        <w:t xml:space="preserve"> results in Lines 20</w:t>
      </w:r>
      <w:r w:rsidR="0017023C">
        <w:rPr>
          <w:rFonts w:ascii="Times New Roman" w:hAnsi="Times New Roman"/>
          <w:color w:val="0000CC"/>
          <w:sz w:val="24"/>
        </w:rPr>
        <w:t>4</w:t>
      </w:r>
      <w:r w:rsidR="0089098D" w:rsidRPr="00C445D9">
        <w:rPr>
          <w:rFonts w:ascii="Times New Roman" w:hAnsi="Times New Roman"/>
          <w:color w:val="0000CC"/>
          <w:sz w:val="24"/>
        </w:rPr>
        <w:t xml:space="preserve"> - 23</w:t>
      </w:r>
      <w:r w:rsidR="0017023C">
        <w:rPr>
          <w:rFonts w:ascii="Times New Roman" w:hAnsi="Times New Roman"/>
          <w:color w:val="0000CC"/>
          <w:sz w:val="24"/>
        </w:rPr>
        <w:t>6</w:t>
      </w:r>
    </w:p>
    <w:p w14:paraId="2D9BE1B2" w14:textId="32B72E56" w:rsidR="0089098D" w:rsidRPr="00C445D9" w:rsidRDefault="0089098D" w:rsidP="00FB4064">
      <w:pPr>
        <w:pStyle w:val="ListParagraph"/>
        <w:numPr>
          <w:ilvl w:val="0"/>
          <w:numId w:val="32"/>
        </w:numPr>
        <w:rPr>
          <w:rFonts w:ascii="Times New Roman" w:hAnsi="Times New Roman"/>
          <w:color w:val="0000CC"/>
          <w:sz w:val="24"/>
        </w:rPr>
      </w:pPr>
      <w:r w:rsidRPr="00C445D9">
        <w:rPr>
          <w:rFonts w:ascii="Times New Roman" w:hAnsi="Times New Roman"/>
          <w:color w:val="0000CC"/>
          <w:sz w:val="24"/>
        </w:rPr>
        <w:t xml:space="preserve">SEM model: </w:t>
      </w:r>
      <w:r w:rsidR="007B15E8" w:rsidRPr="00C445D9">
        <w:rPr>
          <w:rFonts w:ascii="Times New Roman" w:hAnsi="Times New Roman"/>
          <w:color w:val="0000CC"/>
          <w:sz w:val="24"/>
        </w:rPr>
        <w:t xml:space="preserve"> </w:t>
      </w:r>
      <w:r w:rsidRPr="00C445D9">
        <w:rPr>
          <w:rFonts w:ascii="Times New Roman" w:hAnsi="Times New Roman"/>
          <w:color w:val="0000CC"/>
          <w:sz w:val="24"/>
        </w:rPr>
        <w:t xml:space="preserve">Detailed description of the SEM model </w:t>
      </w:r>
      <w:r w:rsidR="007B15E8" w:rsidRPr="00C445D9">
        <w:rPr>
          <w:rFonts w:ascii="Times New Roman" w:hAnsi="Times New Roman"/>
          <w:color w:val="0000CC"/>
          <w:sz w:val="24"/>
        </w:rPr>
        <w:t>and background in Lines 12</w:t>
      </w:r>
      <w:r w:rsidR="0017023C">
        <w:rPr>
          <w:rFonts w:ascii="Times New Roman" w:hAnsi="Times New Roman"/>
          <w:color w:val="0000CC"/>
          <w:sz w:val="24"/>
        </w:rPr>
        <w:t>9</w:t>
      </w:r>
      <w:r w:rsidR="007B15E8" w:rsidRPr="00C445D9">
        <w:rPr>
          <w:rFonts w:ascii="Times New Roman" w:hAnsi="Times New Roman"/>
          <w:color w:val="0000CC"/>
          <w:sz w:val="24"/>
        </w:rPr>
        <w:t xml:space="preserve"> – 14</w:t>
      </w:r>
      <w:r w:rsidR="0017023C">
        <w:rPr>
          <w:rFonts w:ascii="Times New Roman" w:hAnsi="Times New Roman"/>
          <w:color w:val="0000CC"/>
          <w:sz w:val="24"/>
        </w:rPr>
        <w:t>9</w:t>
      </w:r>
      <w:r w:rsidR="007B15E8" w:rsidRPr="00C445D9">
        <w:rPr>
          <w:rFonts w:ascii="Times New Roman" w:hAnsi="Times New Roman"/>
          <w:color w:val="0000CC"/>
          <w:sz w:val="24"/>
        </w:rPr>
        <w:t>, and results explanation in Lines 23</w:t>
      </w:r>
      <w:r w:rsidR="0017023C">
        <w:rPr>
          <w:rFonts w:ascii="Times New Roman" w:hAnsi="Times New Roman"/>
          <w:color w:val="0000CC"/>
          <w:sz w:val="24"/>
        </w:rPr>
        <w:t>9</w:t>
      </w:r>
      <w:r w:rsidR="007B15E8" w:rsidRPr="00C445D9">
        <w:rPr>
          <w:rFonts w:ascii="Times New Roman" w:hAnsi="Times New Roman"/>
          <w:color w:val="0000CC"/>
          <w:sz w:val="24"/>
        </w:rPr>
        <w:t xml:space="preserve"> - 25</w:t>
      </w:r>
      <w:r w:rsidR="0017023C">
        <w:rPr>
          <w:rFonts w:ascii="Times New Roman" w:hAnsi="Times New Roman"/>
          <w:color w:val="0000CC"/>
          <w:sz w:val="24"/>
        </w:rPr>
        <w:t>4</w:t>
      </w:r>
    </w:p>
    <w:p w14:paraId="2829CE57" w14:textId="570C2EDD" w:rsidR="00FB4064" w:rsidRPr="00C445D9" w:rsidRDefault="007B15E8" w:rsidP="00FB4064">
      <w:pPr>
        <w:pStyle w:val="ListParagraph"/>
        <w:numPr>
          <w:ilvl w:val="0"/>
          <w:numId w:val="32"/>
        </w:numPr>
        <w:rPr>
          <w:rFonts w:ascii="Times New Roman" w:hAnsi="Times New Roman"/>
          <w:color w:val="0000CC"/>
          <w:sz w:val="24"/>
        </w:rPr>
      </w:pPr>
      <w:r w:rsidRPr="00C445D9">
        <w:rPr>
          <w:rFonts w:ascii="Times New Roman" w:hAnsi="Times New Roman"/>
          <w:color w:val="0000CC"/>
          <w:sz w:val="24"/>
        </w:rPr>
        <w:t xml:space="preserve">Bootstrap method:  </w:t>
      </w:r>
      <w:r w:rsidR="00FB4064" w:rsidRPr="00C445D9">
        <w:rPr>
          <w:rFonts w:ascii="Times New Roman" w:hAnsi="Times New Roman"/>
          <w:color w:val="0000CC"/>
          <w:sz w:val="24"/>
        </w:rPr>
        <w:t>Detailed explanation about the bootstrap method</w:t>
      </w:r>
      <w:r w:rsidRPr="00C445D9">
        <w:rPr>
          <w:rFonts w:ascii="Times New Roman" w:hAnsi="Times New Roman"/>
          <w:color w:val="0000CC"/>
          <w:sz w:val="24"/>
        </w:rPr>
        <w:t xml:space="preserve"> in Lanes 15</w:t>
      </w:r>
      <w:r w:rsidR="0017023C">
        <w:rPr>
          <w:rFonts w:ascii="Times New Roman" w:hAnsi="Times New Roman"/>
          <w:color w:val="0000CC"/>
          <w:sz w:val="24"/>
        </w:rPr>
        <w:t>2</w:t>
      </w:r>
      <w:r w:rsidRPr="00C445D9">
        <w:rPr>
          <w:rFonts w:ascii="Times New Roman" w:hAnsi="Times New Roman"/>
          <w:color w:val="0000CC"/>
          <w:sz w:val="24"/>
        </w:rPr>
        <w:t xml:space="preserve"> – 16</w:t>
      </w:r>
      <w:r w:rsidR="0017023C">
        <w:rPr>
          <w:rFonts w:ascii="Times New Roman" w:hAnsi="Times New Roman"/>
          <w:color w:val="0000CC"/>
          <w:sz w:val="24"/>
        </w:rPr>
        <w:t>2</w:t>
      </w:r>
      <w:r w:rsidRPr="00C445D9">
        <w:rPr>
          <w:rFonts w:ascii="Times New Roman" w:hAnsi="Times New Roman"/>
          <w:color w:val="0000CC"/>
          <w:sz w:val="24"/>
        </w:rPr>
        <w:t>, and results explanation in Lines 25</w:t>
      </w:r>
      <w:r w:rsidR="0017023C">
        <w:rPr>
          <w:rFonts w:ascii="Times New Roman" w:hAnsi="Times New Roman"/>
          <w:color w:val="0000CC"/>
          <w:sz w:val="24"/>
        </w:rPr>
        <w:t>7</w:t>
      </w:r>
      <w:r w:rsidRPr="00C445D9">
        <w:rPr>
          <w:rFonts w:ascii="Times New Roman" w:hAnsi="Times New Roman"/>
          <w:color w:val="0000CC"/>
          <w:sz w:val="24"/>
        </w:rPr>
        <w:t xml:space="preserve"> - 27</w:t>
      </w:r>
      <w:r w:rsidR="0017023C">
        <w:rPr>
          <w:rFonts w:ascii="Times New Roman" w:hAnsi="Times New Roman"/>
          <w:color w:val="0000CC"/>
          <w:sz w:val="24"/>
        </w:rPr>
        <w:t>2</w:t>
      </w:r>
    </w:p>
    <w:p w14:paraId="66DDAC54" w14:textId="59B0E75F" w:rsidR="00FB4064" w:rsidRPr="00C445D9" w:rsidRDefault="00FB4064" w:rsidP="00FB4064">
      <w:pPr>
        <w:pStyle w:val="ListParagraph"/>
        <w:numPr>
          <w:ilvl w:val="0"/>
          <w:numId w:val="32"/>
        </w:numPr>
        <w:rPr>
          <w:rFonts w:ascii="Times New Roman" w:hAnsi="Times New Roman"/>
          <w:color w:val="0000CC"/>
          <w:sz w:val="24"/>
        </w:rPr>
      </w:pPr>
      <w:r w:rsidRPr="00C445D9">
        <w:rPr>
          <w:rFonts w:ascii="Times New Roman" w:hAnsi="Times New Roman"/>
          <w:color w:val="0000CC"/>
          <w:sz w:val="24"/>
        </w:rPr>
        <w:lastRenderedPageBreak/>
        <w:t xml:space="preserve">The biological application of the </w:t>
      </w:r>
      <w:r w:rsidR="007B15E8" w:rsidRPr="00C445D9">
        <w:rPr>
          <w:rFonts w:ascii="Times New Roman" w:hAnsi="Times New Roman"/>
          <w:color w:val="0000CC"/>
          <w:sz w:val="24"/>
        </w:rPr>
        <w:t xml:space="preserve">SEMIPs </w:t>
      </w:r>
      <w:r w:rsidRPr="00C445D9">
        <w:rPr>
          <w:rFonts w:ascii="Times New Roman" w:hAnsi="Times New Roman"/>
          <w:color w:val="0000CC"/>
          <w:sz w:val="24"/>
        </w:rPr>
        <w:t>method</w:t>
      </w:r>
      <w:r w:rsidR="007B15E8" w:rsidRPr="00C445D9">
        <w:rPr>
          <w:rFonts w:ascii="Times New Roman" w:hAnsi="Times New Roman"/>
          <w:color w:val="0000CC"/>
          <w:sz w:val="24"/>
        </w:rPr>
        <w:t>:  Enhancement of overviews in Lanes 8</w:t>
      </w:r>
      <w:r w:rsidR="0017023C">
        <w:rPr>
          <w:rFonts w:ascii="Times New Roman" w:hAnsi="Times New Roman"/>
          <w:color w:val="0000CC"/>
          <w:sz w:val="24"/>
        </w:rPr>
        <w:t>9</w:t>
      </w:r>
      <w:r w:rsidR="007B15E8" w:rsidRPr="00C445D9">
        <w:rPr>
          <w:rFonts w:ascii="Times New Roman" w:hAnsi="Times New Roman"/>
          <w:color w:val="0000CC"/>
          <w:sz w:val="24"/>
        </w:rPr>
        <w:t xml:space="preserve"> – 9</w:t>
      </w:r>
      <w:r w:rsidR="0017023C">
        <w:rPr>
          <w:rFonts w:ascii="Times New Roman" w:hAnsi="Times New Roman"/>
          <w:color w:val="0000CC"/>
          <w:sz w:val="24"/>
        </w:rPr>
        <w:t>6</w:t>
      </w:r>
      <w:r w:rsidR="007B15E8" w:rsidRPr="00C445D9">
        <w:rPr>
          <w:rFonts w:ascii="Times New Roman" w:hAnsi="Times New Roman"/>
          <w:color w:val="0000CC"/>
          <w:sz w:val="24"/>
        </w:rPr>
        <w:t xml:space="preserve"> </w:t>
      </w:r>
      <w:r w:rsidR="00C445D9" w:rsidRPr="00C445D9">
        <w:rPr>
          <w:rFonts w:ascii="Times New Roman" w:hAnsi="Times New Roman"/>
          <w:color w:val="0000CC"/>
          <w:sz w:val="24"/>
        </w:rPr>
        <w:t>and Lines 18</w:t>
      </w:r>
      <w:r w:rsidR="0017023C">
        <w:rPr>
          <w:rFonts w:ascii="Times New Roman" w:hAnsi="Times New Roman"/>
          <w:color w:val="0000CC"/>
          <w:sz w:val="24"/>
        </w:rPr>
        <w:t>1</w:t>
      </w:r>
      <w:r w:rsidR="00C445D9" w:rsidRPr="00C445D9">
        <w:rPr>
          <w:rFonts w:ascii="Times New Roman" w:hAnsi="Times New Roman"/>
          <w:color w:val="0000CC"/>
          <w:sz w:val="24"/>
        </w:rPr>
        <w:t xml:space="preserve"> – 20</w:t>
      </w:r>
      <w:r w:rsidR="0017023C">
        <w:rPr>
          <w:rFonts w:ascii="Times New Roman" w:hAnsi="Times New Roman"/>
          <w:color w:val="0000CC"/>
          <w:sz w:val="24"/>
        </w:rPr>
        <w:t>1</w:t>
      </w:r>
      <w:r w:rsidR="00C445D9" w:rsidRPr="00C445D9">
        <w:rPr>
          <w:rFonts w:ascii="Times New Roman" w:hAnsi="Times New Roman"/>
          <w:color w:val="0000CC"/>
          <w:sz w:val="24"/>
        </w:rPr>
        <w:t>.  A use case application in Lines 27</w:t>
      </w:r>
      <w:r w:rsidR="0017023C">
        <w:rPr>
          <w:rFonts w:ascii="Times New Roman" w:hAnsi="Times New Roman"/>
          <w:color w:val="0000CC"/>
          <w:sz w:val="24"/>
        </w:rPr>
        <w:t>5</w:t>
      </w:r>
      <w:r w:rsidR="00C445D9" w:rsidRPr="00C445D9">
        <w:rPr>
          <w:rFonts w:ascii="Times New Roman" w:hAnsi="Times New Roman"/>
          <w:color w:val="0000CC"/>
          <w:sz w:val="24"/>
        </w:rPr>
        <w:t xml:space="preserve"> – 30</w:t>
      </w:r>
      <w:r w:rsidR="0017023C">
        <w:rPr>
          <w:rFonts w:ascii="Times New Roman" w:hAnsi="Times New Roman"/>
          <w:color w:val="0000CC"/>
          <w:sz w:val="24"/>
        </w:rPr>
        <w:t>6</w:t>
      </w:r>
    </w:p>
    <w:p w14:paraId="612912B7" w14:textId="74090437" w:rsidR="00FB4064" w:rsidRPr="00C445D9" w:rsidRDefault="00FB4064" w:rsidP="00C445D9">
      <w:pPr>
        <w:pStyle w:val="ListParagraph"/>
        <w:numPr>
          <w:ilvl w:val="0"/>
          <w:numId w:val="32"/>
        </w:numPr>
        <w:rPr>
          <w:rFonts w:ascii="Times New Roman" w:hAnsi="Times New Roman"/>
          <w:color w:val="0000CC"/>
          <w:sz w:val="24"/>
        </w:rPr>
      </w:pPr>
      <w:r w:rsidRPr="00C445D9">
        <w:rPr>
          <w:rFonts w:ascii="Times New Roman" w:hAnsi="Times New Roman"/>
          <w:color w:val="0000CC"/>
          <w:sz w:val="24"/>
        </w:rPr>
        <w:t xml:space="preserve">Additional discussion about the potential limitations of this App and </w:t>
      </w:r>
      <w:r w:rsidR="0053761E">
        <w:rPr>
          <w:rFonts w:ascii="Times New Roman" w:hAnsi="Times New Roman"/>
          <w:color w:val="0000CC"/>
          <w:sz w:val="24"/>
        </w:rPr>
        <w:t xml:space="preserve">the </w:t>
      </w:r>
      <w:r w:rsidRPr="00C445D9">
        <w:rPr>
          <w:rFonts w:ascii="Times New Roman" w:hAnsi="Times New Roman"/>
          <w:color w:val="0000CC"/>
          <w:sz w:val="24"/>
        </w:rPr>
        <w:t xml:space="preserve">comparison between this App and </w:t>
      </w:r>
      <w:proofErr w:type="spellStart"/>
      <w:r w:rsidRPr="00C445D9">
        <w:rPr>
          <w:rFonts w:ascii="Times New Roman" w:hAnsi="Times New Roman"/>
          <w:color w:val="0000CC"/>
          <w:sz w:val="24"/>
        </w:rPr>
        <w:t>MplusAutomation</w:t>
      </w:r>
      <w:proofErr w:type="spellEnd"/>
      <w:r w:rsidR="00C445D9" w:rsidRPr="00C445D9">
        <w:rPr>
          <w:rFonts w:ascii="Times New Roman" w:hAnsi="Times New Roman"/>
          <w:color w:val="0000CC"/>
          <w:sz w:val="24"/>
        </w:rPr>
        <w:t xml:space="preserve"> could be found in l</w:t>
      </w:r>
      <w:r w:rsidR="00C445D9">
        <w:rPr>
          <w:rFonts w:ascii="Times New Roman" w:hAnsi="Times New Roman"/>
          <w:color w:val="0000CC"/>
          <w:sz w:val="24"/>
        </w:rPr>
        <w:t>i</w:t>
      </w:r>
      <w:r w:rsidR="00C445D9" w:rsidRPr="00C445D9">
        <w:rPr>
          <w:rFonts w:ascii="Times New Roman" w:hAnsi="Times New Roman"/>
          <w:color w:val="0000CC"/>
          <w:sz w:val="24"/>
        </w:rPr>
        <w:t>nes 31</w:t>
      </w:r>
      <w:r w:rsidR="0017023C">
        <w:rPr>
          <w:rFonts w:ascii="Times New Roman" w:hAnsi="Times New Roman"/>
          <w:color w:val="0000CC"/>
          <w:sz w:val="24"/>
        </w:rPr>
        <w:t>4</w:t>
      </w:r>
      <w:r w:rsidR="00C445D9" w:rsidRPr="00C445D9">
        <w:rPr>
          <w:rFonts w:ascii="Times New Roman" w:hAnsi="Times New Roman"/>
          <w:color w:val="0000CC"/>
          <w:sz w:val="24"/>
        </w:rPr>
        <w:t xml:space="preserve"> - 32</w:t>
      </w:r>
      <w:r w:rsidR="0017023C">
        <w:rPr>
          <w:rFonts w:ascii="Times New Roman" w:hAnsi="Times New Roman"/>
          <w:color w:val="0000CC"/>
          <w:sz w:val="24"/>
        </w:rPr>
        <w:t>8</w:t>
      </w:r>
    </w:p>
    <w:p w14:paraId="7FBFEE83" w14:textId="77777777" w:rsidR="00FB4064" w:rsidRPr="000F5CD9" w:rsidRDefault="00FB4064" w:rsidP="00FB4064">
      <w:pPr>
        <w:rPr>
          <w:color w:val="0000CC"/>
        </w:rPr>
      </w:pPr>
    </w:p>
    <w:p w14:paraId="750CF5EA" w14:textId="77777777" w:rsidR="004676A6" w:rsidRDefault="004676A6" w:rsidP="0007270D"/>
    <w:p w14:paraId="18AA3106" w14:textId="61AEDCE6" w:rsidR="0091220A" w:rsidRPr="0091220A" w:rsidRDefault="0091220A" w:rsidP="0007270D">
      <w:pPr>
        <w:rPr>
          <w:b/>
          <w:bCs/>
        </w:rPr>
      </w:pPr>
      <w:r w:rsidRPr="0091220A">
        <w:rPr>
          <w:b/>
          <w:bCs/>
        </w:rPr>
        <w:t>Q3: Are there objective errors or fundamental flaws? If yes, please detail your concerns.</w:t>
      </w:r>
    </w:p>
    <w:p w14:paraId="0594787A" w14:textId="77777777" w:rsidR="0091220A" w:rsidRDefault="0091220A" w:rsidP="0007270D">
      <w:r w:rsidRPr="004676A6">
        <w:t xml:space="preserve">The main idea to use SEM for hypothesis testing and adopt this approach to experiments involving perturbations of gene expression is sensible. However, </w:t>
      </w:r>
      <w:r w:rsidRPr="00A12F47">
        <w:t xml:space="preserve">more details are required to describe the method including all details about processing steps into the main manuscript, and I may suggest </w:t>
      </w:r>
      <w:proofErr w:type="gramStart"/>
      <w:r w:rsidRPr="00A12F47">
        <w:t>to move</w:t>
      </w:r>
      <w:proofErr w:type="gramEnd"/>
      <w:r w:rsidRPr="00A12F47">
        <w:t xml:space="preserve"> the implementation details to supplementary.</w:t>
      </w:r>
    </w:p>
    <w:p w14:paraId="2BDE8ABB" w14:textId="18E78D61" w:rsidR="0091220A" w:rsidRDefault="0091220A" w:rsidP="0007270D"/>
    <w:p w14:paraId="63965AFB" w14:textId="18F39FE7" w:rsidR="004C74DF" w:rsidRDefault="00FB4064" w:rsidP="0007270D">
      <w:pPr>
        <w:rPr>
          <w:color w:val="0000CC"/>
        </w:rPr>
      </w:pPr>
      <w:r w:rsidRPr="000F5CD9">
        <w:rPr>
          <w:color w:val="0000CC"/>
        </w:rPr>
        <w:t xml:space="preserve">As suggested by the reviewer, we </w:t>
      </w:r>
      <w:r w:rsidR="00343516">
        <w:rPr>
          <w:color w:val="0000CC"/>
        </w:rPr>
        <w:t>r</w:t>
      </w:r>
      <w:r w:rsidR="00106164">
        <w:rPr>
          <w:color w:val="0000CC"/>
        </w:rPr>
        <w:t xml:space="preserve">earranged the manuscript by adding more </w:t>
      </w:r>
      <w:r w:rsidR="00991633">
        <w:rPr>
          <w:color w:val="0000CC"/>
        </w:rPr>
        <w:t xml:space="preserve">biology </w:t>
      </w:r>
      <w:r w:rsidR="00857C9D">
        <w:rPr>
          <w:color w:val="0000CC"/>
        </w:rPr>
        <w:t xml:space="preserve">and result explanations </w:t>
      </w:r>
      <w:r w:rsidR="00991633">
        <w:rPr>
          <w:color w:val="0000CC"/>
        </w:rPr>
        <w:t>in the main text and shifted the weight of</w:t>
      </w:r>
      <w:r w:rsidRPr="000F5CD9">
        <w:rPr>
          <w:color w:val="0000CC"/>
        </w:rPr>
        <w:t xml:space="preserve"> implementation details to supplementary material</w:t>
      </w:r>
      <w:r w:rsidR="0053761E">
        <w:rPr>
          <w:color w:val="0000CC"/>
        </w:rPr>
        <w:t>s</w:t>
      </w:r>
      <w:r w:rsidRPr="000F5CD9">
        <w:rPr>
          <w:color w:val="0000CC"/>
        </w:rPr>
        <w:t xml:space="preserve"> and methods section</w:t>
      </w:r>
      <w:r w:rsidR="002A5647">
        <w:rPr>
          <w:color w:val="0000CC"/>
        </w:rPr>
        <w:t>s</w:t>
      </w:r>
      <w:r w:rsidRPr="000F5CD9">
        <w:rPr>
          <w:color w:val="0000CC"/>
        </w:rPr>
        <w:t xml:space="preserve">.  </w:t>
      </w:r>
      <w:r w:rsidR="00933092">
        <w:rPr>
          <w:color w:val="0000CC"/>
        </w:rPr>
        <w:t xml:space="preserve">Since our focus is to present a user’s friendly interface for the non-bioinformatic oriented bench scientists to test their hypotheses, we </w:t>
      </w:r>
      <w:r w:rsidRPr="000F5CD9">
        <w:rPr>
          <w:color w:val="0000CC"/>
        </w:rPr>
        <w:t xml:space="preserve">have also included the more detailed description of the </w:t>
      </w:r>
      <w:r w:rsidR="00A51502">
        <w:rPr>
          <w:color w:val="0000CC"/>
        </w:rPr>
        <w:t>T-Score</w:t>
      </w:r>
      <w:r w:rsidRPr="000F5CD9">
        <w:rPr>
          <w:color w:val="0000CC"/>
        </w:rPr>
        <w:t>, bootstrapping and the SEM method, as well as additional discussion of the results in the main text</w:t>
      </w:r>
      <w:r w:rsidR="00933092">
        <w:rPr>
          <w:color w:val="0000CC"/>
        </w:rPr>
        <w:t xml:space="preserve">. </w:t>
      </w:r>
    </w:p>
    <w:p w14:paraId="01566D61" w14:textId="6BAECDC5" w:rsidR="00FB4064" w:rsidRDefault="00FB4064" w:rsidP="0007270D">
      <w:pPr>
        <w:rPr>
          <w:color w:val="0000CC"/>
        </w:rPr>
      </w:pPr>
    </w:p>
    <w:p w14:paraId="2C18ECDD" w14:textId="77777777" w:rsidR="00FB4064" w:rsidRDefault="00FB4064" w:rsidP="0007270D"/>
    <w:p w14:paraId="5FCECD74" w14:textId="1A7774C3" w:rsidR="0091220A" w:rsidRPr="0091220A" w:rsidRDefault="0091220A" w:rsidP="0007270D">
      <w:pPr>
        <w:rPr>
          <w:b/>
          <w:bCs/>
        </w:rPr>
      </w:pPr>
      <w:r w:rsidRPr="0091220A">
        <w:rPr>
          <w:b/>
          <w:bCs/>
        </w:rPr>
        <w:t>Q5: Please provide your detailed review report to the editor and authors (including any comments on the Q4 Check List)</w:t>
      </w:r>
    </w:p>
    <w:p w14:paraId="3722E117" w14:textId="77777777" w:rsidR="0091220A" w:rsidRDefault="0091220A" w:rsidP="0007270D"/>
    <w:p w14:paraId="4BAAB2BA" w14:textId="44399BB1" w:rsidR="0091220A" w:rsidRDefault="0091220A" w:rsidP="0007270D">
      <w:r w:rsidRPr="004676A6">
        <w:t>The paper is difficult to understand as many important details are not given.</w:t>
      </w:r>
    </w:p>
    <w:p w14:paraId="6E975ED6" w14:textId="77777777" w:rsidR="0091220A" w:rsidRPr="004676A6" w:rsidRDefault="0091220A" w:rsidP="0007270D"/>
    <w:p w14:paraId="401E2CB5" w14:textId="58FEF40F" w:rsidR="0091220A" w:rsidRDefault="0091220A" w:rsidP="0007270D">
      <w:r w:rsidRPr="004676A6">
        <w:rPr>
          <w:i/>
          <w:iCs/>
        </w:rPr>
        <w:t>Abstract</w:t>
      </w:r>
      <w:r w:rsidRPr="004676A6">
        <w:t xml:space="preserve">: please </w:t>
      </w:r>
      <w:r w:rsidRPr="00A12F47">
        <w:t xml:space="preserve">explain what inputs are necessary to perform the analysis, define or explain perturbation of gene expression pathways, explain what is meant by gene activities, explain what statistical significance refers to. Some statements used in 'Contributions to the field' may be added to Abstract, but there are again unclear statements: a basic SEM model (how does it look like?), relationships among </w:t>
      </w:r>
      <w:proofErr w:type="gramStart"/>
      <w:r w:rsidRPr="00A12F47">
        <w:t>end-points</w:t>
      </w:r>
      <w:proofErr w:type="gramEnd"/>
      <w:r w:rsidRPr="00A12F47">
        <w:t xml:space="preserve"> (what are these points?), how to briefly explain how the functional hypothesis can be generated?</w:t>
      </w:r>
    </w:p>
    <w:p w14:paraId="47E5D50B" w14:textId="2184D47D" w:rsidR="00C21E96" w:rsidRDefault="00C21E96" w:rsidP="0007270D"/>
    <w:p w14:paraId="5269C11B" w14:textId="0CEA9888" w:rsidR="002A5647" w:rsidRDefault="002A5647" w:rsidP="002A5647">
      <w:pPr>
        <w:rPr>
          <w:color w:val="0000CC"/>
        </w:rPr>
      </w:pPr>
      <w:r>
        <w:rPr>
          <w:color w:val="0000CC"/>
        </w:rPr>
        <w:t>As suggested, we</w:t>
      </w:r>
      <w:r w:rsidRPr="000F6F48">
        <w:rPr>
          <w:color w:val="0000CC"/>
        </w:rPr>
        <w:t xml:space="preserve"> have revised the abstract to include </w:t>
      </w:r>
      <w:r>
        <w:rPr>
          <w:color w:val="0000CC"/>
        </w:rPr>
        <w:t xml:space="preserve">more specific information </w:t>
      </w:r>
      <w:r w:rsidRPr="000F6F48">
        <w:rPr>
          <w:color w:val="0000CC"/>
        </w:rPr>
        <w:t xml:space="preserve">for better delivery of the concept to readers. These changes can be found in </w:t>
      </w:r>
      <w:r>
        <w:rPr>
          <w:color w:val="0000CC"/>
        </w:rPr>
        <w:t>L</w:t>
      </w:r>
      <w:r w:rsidRPr="000F6F48">
        <w:rPr>
          <w:color w:val="0000CC"/>
        </w:rPr>
        <w:t xml:space="preserve">ines </w:t>
      </w:r>
      <w:r w:rsidR="00857C9D">
        <w:rPr>
          <w:color w:val="0000CC"/>
        </w:rPr>
        <w:t xml:space="preserve">28 </w:t>
      </w:r>
      <w:r w:rsidRPr="000F6F48">
        <w:rPr>
          <w:color w:val="0000CC"/>
        </w:rPr>
        <w:t>-</w:t>
      </w:r>
      <w:r w:rsidR="00857C9D">
        <w:rPr>
          <w:color w:val="0000CC"/>
        </w:rPr>
        <w:t xml:space="preserve"> 45.</w:t>
      </w:r>
    </w:p>
    <w:p w14:paraId="3F59E74A" w14:textId="77777777" w:rsidR="000F6F48" w:rsidRPr="000F6F48" w:rsidRDefault="000F6F48" w:rsidP="0007270D">
      <w:pPr>
        <w:rPr>
          <w:color w:val="0000CC"/>
        </w:rPr>
      </w:pPr>
    </w:p>
    <w:p w14:paraId="60A5E40F" w14:textId="77777777" w:rsidR="0091220A" w:rsidRPr="004676A6" w:rsidRDefault="0091220A" w:rsidP="0007270D"/>
    <w:p w14:paraId="572AF827" w14:textId="7237A3E4" w:rsidR="0091220A" w:rsidRDefault="0091220A" w:rsidP="0007270D">
      <w:r w:rsidRPr="004676A6">
        <w:rPr>
          <w:i/>
          <w:iCs/>
        </w:rPr>
        <w:t>Introduction</w:t>
      </w:r>
      <w:r w:rsidRPr="004676A6">
        <w:t xml:space="preserve">: </w:t>
      </w:r>
      <w:r w:rsidRPr="00A12F47">
        <w:t xml:space="preserve">how are SEM models fitted? - a reference may be enough, why t-score can be used as activity metric? Implementing bootstrap random sampling is probably not that difficult. More importantly, there should be better literature survey outlined in Introduction, </w:t>
      </w:r>
      <w:proofErr w:type="gramStart"/>
      <w:r w:rsidRPr="00A12F47">
        <w:t>and also</w:t>
      </w:r>
      <w:proofErr w:type="gramEnd"/>
      <w:r w:rsidRPr="00A12F47">
        <w:t xml:space="preserve"> summary of contributions and advantages of the proposed method compared to other similar methods.</w:t>
      </w:r>
    </w:p>
    <w:p w14:paraId="6C10EF67" w14:textId="1BE02C16" w:rsidR="003E6F53" w:rsidRDefault="003E6F53" w:rsidP="0007270D"/>
    <w:p w14:paraId="07930ECD" w14:textId="0B5CF09A" w:rsidR="002A5647" w:rsidRDefault="002A5647" w:rsidP="002A5647">
      <w:pPr>
        <w:rPr>
          <w:color w:val="0000CC"/>
        </w:rPr>
      </w:pPr>
      <w:r w:rsidRPr="00EC0B97">
        <w:rPr>
          <w:color w:val="0000CC"/>
        </w:rPr>
        <w:t xml:space="preserve">The SEM model fitting is now included in Lines </w:t>
      </w:r>
      <w:r w:rsidR="00BA58A1">
        <w:rPr>
          <w:color w:val="0000CC"/>
        </w:rPr>
        <w:t>131</w:t>
      </w:r>
      <w:r w:rsidRPr="00EC0B97">
        <w:rPr>
          <w:color w:val="0000CC"/>
        </w:rPr>
        <w:t>-</w:t>
      </w:r>
      <w:r w:rsidR="00BA58A1">
        <w:rPr>
          <w:color w:val="0000CC"/>
        </w:rPr>
        <w:t>141</w:t>
      </w:r>
      <w:r w:rsidRPr="00EC0B97">
        <w:rPr>
          <w:color w:val="0000CC"/>
        </w:rPr>
        <w:t>:</w:t>
      </w:r>
    </w:p>
    <w:p w14:paraId="2829979D" w14:textId="77777777" w:rsidR="00EC0B97" w:rsidRPr="00EC0B97" w:rsidRDefault="00EC0B97" w:rsidP="0007270D">
      <w:pPr>
        <w:rPr>
          <w:color w:val="0000CC"/>
        </w:rPr>
      </w:pPr>
    </w:p>
    <w:p w14:paraId="02ABA97F" w14:textId="0B7B8BCE" w:rsidR="002A5647" w:rsidRDefault="002A5647" w:rsidP="002A5647">
      <w:pPr>
        <w:rPr>
          <w:color w:val="0000CC"/>
        </w:rPr>
      </w:pPr>
      <w:r w:rsidRPr="00EC0B97">
        <w:rPr>
          <w:color w:val="0000CC"/>
        </w:rPr>
        <w:t xml:space="preserve">Further explanation of using the </w:t>
      </w:r>
      <w:r w:rsidR="00A51502">
        <w:rPr>
          <w:color w:val="0000CC"/>
        </w:rPr>
        <w:t>T-Score</w:t>
      </w:r>
      <w:r w:rsidRPr="00EC0B97">
        <w:rPr>
          <w:color w:val="0000CC"/>
        </w:rPr>
        <w:t xml:space="preserve"> as an activity metric is now included in </w:t>
      </w:r>
      <w:r>
        <w:rPr>
          <w:color w:val="0000CC"/>
        </w:rPr>
        <w:t>L</w:t>
      </w:r>
      <w:r w:rsidRPr="00EC0B97">
        <w:rPr>
          <w:color w:val="0000CC"/>
        </w:rPr>
        <w:t xml:space="preserve">ines </w:t>
      </w:r>
      <w:r w:rsidR="0017023C">
        <w:rPr>
          <w:color w:val="0000CC"/>
        </w:rPr>
        <w:t xml:space="preserve">99 </w:t>
      </w:r>
      <w:r w:rsidRPr="00EC0B97">
        <w:rPr>
          <w:color w:val="0000CC"/>
        </w:rPr>
        <w:t>-</w:t>
      </w:r>
      <w:r w:rsidR="0017023C">
        <w:rPr>
          <w:color w:val="0000CC"/>
        </w:rPr>
        <w:t xml:space="preserve"> 126</w:t>
      </w:r>
      <w:r w:rsidRPr="00EC0B97">
        <w:rPr>
          <w:color w:val="0000CC"/>
        </w:rPr>
        <w:t>:</w:t>
      </w:r>
    </w:p>
    <w:p w14:paraId="43369295" w14:textId="03081AD2" w:rsidR="00C006D7" w:rsidRDefault="00C006D7" w:rsidP="0007270D"/>
    <w:p w14:paraId="3196459B" w14:textId="12539774" w:rsidR="005D205E" w:rsidRDefault="005D205E" w:rsidP="008D742A">
      <w:pPr>
        <w:rPr>
          <w:color w:val="0000CC"/>
        </w:rPr>
      </w:pPr>
      <w:r w:rsidRPr="00EC0B97">
        <w:rPr>
          <w:color w:val="0000CC"/>
        </w:rPr>
        <w:lastRenderedPageBreak/>
        <w:t xml:space="preserve">The </w:t>
      </w:r>
      <w:r w:rsidR="009A02C6" w:rsidRPr="00EC0B97">
        <w:rPr>
          <w:color w:val="0000CC"/>
        </w:rPr>
        <w:t>advantage</w:t>
      </w:r>
      <w:r w:rsidR="0053761E">
        <w:rPr>
          <w:color w:val="0000CC"/>
        </w:rPr>
        <w:t>s</w:t>
      </w:r>
      <w:r w:rsidRPr="00EC0B97">
        <w:rPr>
          <w:color w:val="0000CC"/>
        </w:rPr>
        <w:t xml:space="preserve"> of this SEMIPs application</w:t>
      </w:r>
      <w:r w:rsidR="009A02C6" w:rsidRPr="00EC0B97">
        <w:rPr>
          <w:color w:val="0000CC"/>
        </w:rPr>
        <w:t xml:space="preserve"> and its contribution to scientists </w:t>
      </w:r>
      <w:r w:rsidR="001A41E0" w:rsidRPr="00EC0B97">
        <w:rPr>
          <w:color w:val="0000CC"/>
        </w:rPr>
        <w:t xml:space="preserve">who have limited bioinformatic background </w:t>
      </w:r>
      <w:r w:rsidR="0053761E">
        <w:rPr>
          <w:color w:val="0000CC"/>
        </w:rPr>
        <w:t>are</w:t>
      </w:r>
      <w:r w:rsidR="0053761E" w:rsidRPr="00EC0B97">
        <w:rPr>
          <w:color w:val="0000CC"/>
        </w:rPr>
        <w:t xml:space="preserve"> </w:t>
      </w:r>
      <w:r w:rsidR="001A41E0" w:rsidRPr="00EC0B97">
        <w:rPr>
          <w:color w:val="0000CC"/>
        </w:rPr>
        <w:t>stated in</w:t>
      </w:r>
      <w:r w:rsidR="001F5E86" w:rsidRPr="001F5E86">
        <w:rPr>
          <w:color w:val="0000CC"/>
        </w:rPr>
        <w:t xml:space="preserve"> </w:t>
      </w:r>
      <w:r w:rsidR="001F5E86">
        <w:rPr>
          <w:color w:val="0000CC"/>
        </w:rPr>
        <w:t>L</w:t>
      </w:r>
      <w:r w:rsidR="001A41E0" w:rsidRPr="00EC0B97">
        <w:rPr>
          <w:color w:val="0000CC"/>
        </w:rPr>
        <w:t xml:space="preserve">ines </w:t>
      </w:r>
      <w:r w:rsidR="008D742A">
        <w:rPr>
          <w:color w:val="0000CC"/>
        </w:rPr>
        <w:t>74 – 84.</w:t>
      </w:r>
    </w:p>
    <w:p w14:paraId="4F090BA2" w14:textId="77777777" w:rsidR="00EC0B97" w:rsidRPr="00EC0B97" w:rsidRDefault="00EC0B97" w:rsidP="0007270D">
      <w:pPr>
        <w:rPr>
          <w:color w:val="0000CC"/>
        </w:rPr>
      </w:pPr>
    </w:p>
    <w:p w14:paraId="2910C2A6" w14:textId="77777777" w:rsidR="005D205E" w:rsidRPr="004676A6" w:rsidRDefault="005D205E" w:rsidP="0007270D"/>
    <w:p w14:paraId="69D0781F" w14:textId="77777777" w:rsidR="0091220A" w:rsidRPr="004676A6" w:rsidRDefault="0091220A" w:rsidP="0007270D">
      <w:r w:rsidRPr="004676A6">
        <w:rPr>
          <w:i/>
          <w:iCs/>
        </w:rPr>
        <w:t>Methods</w:t>
      </w:r>
      <w:r w:rsidRPr="004676A6">
        <w:t xml:space="preserve">: </w:t>
      </w:r>
      <w:r w:rsidRPr="00A12F47">
        <w:t>please add more details what has been implemented in SEMIP package or software, e.g. explain a 3-node fitting problem, it may help to add a paragraph describing what biochemical processes are considered, what type of data are assumed in the analysis, explain what is meant by system response was exemplified, the role of t-score in transferring knowledge between two stochastic systems is unclear (and this point seems to be critical for understanding the paper), how can bootstrap simulation eliminate unrelated gene signatures? Why running the bootstrap over 1000 samples is sufficient? Why not 100 or 10000? What is multicore hardware needed?</w:t>
      </w:r>
    </w:p>
    <w:p w14:paraId="0DE52561" w14:textId="4AA6EA05" w:rsidR="007F2715" w:rsidRDefault="007F2715" w:rsidP="0007270D">
      <w:pPr>
        <w:rPr>
          <w:color w:val="0000CC"/>
        </w:rPr>
      </w:pPr>
    </w:p>
    <w:p w14:paraId="54EBAA2E" w14:textId="77777777" w:rsidR="001D21C4" w:rsidRDefault="002A5647" w:rsidP="002A5647">
      <w:pPr>
        <w:rPr>
          <w:color w:val="0000CC"/>
        </w:rPr>
      </w:pPr>
      <w:r w:rsidRPr="00EC0B97">
        <w:rPr>
          <w:color w:val="0000CC"/>
        </w:rPr>
        <w:t xml:space="preserve">The Methods section has been extensively revised to </w:t>
      </w:r>
      <w:r>
        <w:rPr>
          <w:color w:val="0000CC"/>
        </w:rPr>
        <w:t>describe the</w:t>
      </w:r>
      <w:r w:rsidRPr="00EC0B97">
        <w:rPr>
          <w:color w:val="0000CC"/>
        </w:rPr>
        <w:t xml:space="preserve"> tools that are implemented in the SEMIPs application. For example, </w:t>
      </w:r>
      <w:r>
        <w:rPr>
          <w:color w:val="0000CC"/>
        </w:rPr>
        <w:t>t</w:t>
      </w:r>
      <w:r w:rsidRPr="00EC0B97">
        <w:rPr>
          <w:color w:val="0000CC"/>
        </w:rPr>
        <w:t xml:space="preserve">he 3-node fitting system was designed for testing the relationship among 3 members of a gene regulation network </w:t>
      </w:r>
      <w:r>
        <w:rPr>
          <w:color w:val="0000CC"/>
        </w:rPr>
        <w:t>(L</w:t>
      </w:r>
      <w:r w:rsidRPr="00EC0B97">
        <w:rPr>
          <w:color w:val="0000CC"/>
        </w:rPr>
        <w:t xml:space="preserve">ines </w:t>
      </w:r>
      <w:r w:rsidR="001D21C4">
        <w:rPr>
          <w:color w:val="0000CC"/>
        </w:rPr>
        <w:t xml:space="preserve">91 </w:t>
      </w:r>
      <w:r w:rsidRPr="00EC0B97">
        <w:rPr>
          <w:color w:val="0000CC"/>
        </w:rPr>
        <w:t>-</w:t>
      </w:r>
      <w:r w:rsidR="001D21C4">
        <w:rPr>
          <w:color w:val="0000CC"/>
        </w:rPr>
        <w:t xml:space="preserve"> 93</w:t>
      </w:r>
      <w:r>
        <w:rPr>
          <w:color w:val="0000CC"/>
        </w:rPr>
        <w:t>)</w:t>
      </w:r>
      <w:r w:rsidR="001D21C4">
        <w:rPr>
          <w:color w:val="0000CC"/>
        </w:rPr>
        <w:t xml:space="preserve">.  </w:t>
      </w:r>
      <w:r w:rsidRPr="00EC0B97">
        <w:rPr>
          <w:color w:val="0000CC"/>
        </w:rPr>
        <w:t xml:space="preserve">Additional descriptions on the 3-node model can be found in </w:t>
      </w:r>
      <w:r>
        <w:rPr>
          <w:color w:val="0000CC"/>
        </w:rPr>
        <w:t>L</w:t>
      </w:r>
      <w:r w:rsidRPr="00EC0B97">
        <w:rPr>
          <w:color w:val="0000CC"/>
        </w:rPr>
        <w:t xml:space="preserve">ines </w:t>
      </w:r>
      <w:r w:rsidR="001D21C4">
        <w:rPr>
          <w:color w:val="0000CC"/>
        </w:rPr>
        <w:t>183 – 191.</w:t>
      </w:r>
    </w:p>
    <w:p w14:paraId="697CBA81" w14:textId="0EBC9888" w:rsidR="00AA741F" w:rsidRPr="00EC0B97" w:rsidRDefault="00AA741F" w:rsidP="0007270D">
      <w:pPr>
        <w:rPr>
          <w:color w:val="0000CC"/>
        </w:rPr>
      </w:pPr>
    </w:p>
    <w:p w14:paraId="474B4A84" w14:textId="0F8244BB" w:rsidR="002A5647" w:rsidRDefault="00A51502" w:rsidP="002A5647">
      <w:pPr>
        <w:rPr>
          <w:color w:val="0000CC"/>
        </w:rPr>
      </w:pPr>
      <w:r>
        <w:rPr>
          <w:color w:val="0000CC"/>
        </w:rPr>
        <w:t>T-Score</w:t>
      </w:r>
      <w:r w:rsidR="002A5647" w:rsidRPr="00EC0B97">
        <w:rPr>
          <w:color w:val="0000CC"/>
        </w:rPr>
        <w:t xml:space="preserve">s served as a quantitative surrogate of molecular activities of a gene </w:t>
      </w:r>
      <w:proofErr w:type="gramStart"/>
      <w:r w:rsidR="002A5647" w:rsidRPr="00EC0B97">
        <w:rPr>
          <w:color w:val="0000CC"/>
        </w:rPr>
        <w:t>in a given</w:t>
      </w:r>
      <w:proofErr w:type="gramEnd"/>
      <w:r w:rsidR="002A5647" w:rsidRPr="00EC0B97">
        <w:rPr>
          <w:color w:val="0000CC"/>
        </w:rPr>
        <w:t xml:space="preserve"> biological context where the actual molecular activities could not be measured directly. A description of </w:t>
      </w:r>
      <w:r>
        <w:rPr>
          <w:color w:val="0000CC"/>
        </w:rPr>
        <w:t>T-Score</w:t>
      </w:r>
      <w:r w:rsidR="002A5647" w:rsidRPr="00EC0B97">
        <w:rPr>
          <w:color w:val="0000CC"/>
        </w:rPr>
        <w:t xml:space="preserve"> calculation is included in </w:t>
      </w:r>
      <w:r w:rsidR="002A5647">
        <w:rPr>
          <w:color w:val="0000CC"/>
        </w:rPr>
        <w:t>L</w:t>
      </w:r>
      <w:r w:rsidR="002A5647" w:rsidRPr="00EC0B97">
        <w:rPr>
          <w:color w:val="0000CC"/>
        </w:rPr>
        <w:t xml:space="preserve">ines </w:t>
      </w:r>
      <w:r w:rsidR="00FB60B8">
        <w:rPr>
          <w:color w:val="0000CC"/>
        </w:rPr>
        <w:t xml:space="preserve">99 – 117 and the </w:t>
      </w:r>
      <w:r>
        <w:rPr>
          <w:color w:val="0000CC"/>
        </w:rPr>
        <w:t>T-Score</w:t>
      </w:r>
      <w:r w:rsidR="007D68AD" w:rsidRPr="00EC0B97">
        <w:rPr>
          <w:color w:val="0000CC"/>
        </w:rPr>
        <w:t xml:space="preserve">s’ biological meaning is now described in </w:t>
      </w:r>
      <w:r w:rsidR="007D68AD">
        <w:rPr>
          <w:color w:val="0000CC"/>
        </w:rPr>
        <w:t>L</w:t>
      </w:r>
      <w:r w:rsidR="007D68AD" w:rsidRPr="00EC0B97">
        <w:rPr>
          <w:color w:val="0000CC"/>
        </w:rPr>
        <w:t xml:space="preserve">ines </w:t>
      </w:r>
      <w:r w:rsidR="007D68AD">
        <w:rPr>
          <w:color w:val="0000CC"/>
        </w:rPr>
        <w:t>204 – 225.</w:t>
      </w:r>
    </w:p>
    <w:p w14:paraId="46243A9C" w14:textId="76E956EC" w:rsidR="00CA3B0F" w:rsidRPr="001F5E86" w:rsidRDefault="00CA3B0F" w:rsidP="0007270D">
      <w:pPr>
        <w:rPr>
          <w:color w:val="0000CC"/>
        </w:rPr>
      </w:pPr>
    </w:p>
    <w:p w14:paraId="3DC34F84" w14:textId="053B8655" w:rsidR="001E7FA6" w:rsidRDefault="002A5647" w:rsidP="002A5647">
      <w:pPr>
        <w:rPr>
          <w:color w:val="0000CC"/>
        </w:rPr>
      </w:pPr>
      <w:r>
        <w:rPr>
          <w:color w:val="0000CC"/>
        </w:rPr>
        <w:t>The revised text reads</w:t>
      </w:r>
      <w:r w:rsidR="001E7FA6">
        <w:rPr>
          <w:color w:val="0000CC"/>
        </w:rPr>
        <w:t xml:space="preserve"> </w:t>
      </w:r>
      <w:r>
        <w:rPr>
          <w:color w:val="0000CC"/>
        </w:rPr>
        <w:t xml:space="preserve">on additional explanation of bootstrap approach is </w:t>
      </w:r>
      <w:r w:rsidRPr="001F5E86">
        <w:rPr>
          <w:color w:val="0000CC"/>
        </w:rPr>
        <w:t xml:space="preserve">included in Lines </w:t>
      </w:r>
      <w:r w:rsidR="001E7FA6">
        <w:rPr>
          <w:color w:val="0000CC"/>
        </w:rPr>
        <w:t>257 – 262.</w:t>
      </w:r>
    </w:p>
    <w:p w14:paraId="659F514A" w14:textId="77777777" w:rsidR="001421D6" w:rsidRPr="001421D6" w:rsidRDefault="001421D6" w:rsidP="0007270D">
      <w:pPr>
        <w:rPr>
          <w:color w:val="0000CC"/>
        </w:rPr>
      </w:pPr>
    </w:p>
    <w:p w14:paraId="175C3C2F" w14:textId="2DDA9480" w:rsidR="00534237" w:rsidRDefault="001421D6" w:rsidP="001E7FA6">
      <w:pPr>
        <w:rPr>
          <w:color w:val="0000CC"/>
        </w:rPr>
      </w:pPr>
      <w:r w:rsidRPr="001E7FA6">
        <w:rPr>
          <w:b/>
          <w:bCs/>
          <w:i/>
          <w:iCs/>
          <w:color w:val="0000CC"/>
        </w:rPr>
        <w:t xml:space="preserve">Regarding </w:t>
      </w:r>
      <w:r w:rsidR="0053761E">
        <w:rPr>
          <w:b/>
          <w:bCs/>
          <w:i/>
          <w:iCs/>
          <w:color w:val="0000CC"/>
        </w:rPr>
        <w:t xml:space="preserve">the </w:t>
      </w:r>
      <w:r w:rsidRPr="001E7FA6">
        <w:rPr>
          <w:b/>
          <w:bCs/>
          <w:i/>
          <w:iCs/>
          <w:color w:val="0000CC"/>
        </w:rPr>
        <w:t>questions on “how can bootstrap simulation eliminate unrelated gene signatures</w:t>
      </w:r>
      <w:r w:rsidR="001E7FA6" w:rsidRPr="001E7FA6">
        <w:rPr>
          <w:b/>
          <w:bCs/>
          <w:i/>
          <w:iCs/>
          <w:color w:val="0000CC"/>
        </w:rPr>
        <w:t xml:space="preserve"> and w</w:t>
      </w:r>
      <w:r w:rsidRPr="001E7FA6">
        <w:rPr>
          <w:b/>
          <w:bCs/>
          <w:i/>
          <w:iCs/>
          <w:color w:val="0000CC"/>
        </w:rPr>
        <w:t>hy running the bootstrap over 1000 samples is sufficient</w:t>
      </w:r>
      <w:r w:rsidR="001E7FA6" w:rsidRPr="001E7FA6">
        <w:rPr>
          <w:b/>
          <w:bCs/>
          <w:i/>
          <w:iCs/>
          <w:color w:val="0000CC"/>
        </w:rPr>
        <w:t>.</w:t>
      </w:r>
      <w:r w:rsidR="0053761E">
        <w:rPr>
          <w:b/>
          <w:bCs/>
          <w:i/>
          <w:iCs/>
          <w:color w:val="0000CC"/>
        </w:rPr>
        <w:t>”:</w:t>
      </w:r>
      <w:r w:rsidR="001E7FA6">
        <w:rPr>
          <w:color w:val="0000CC"/>
        </w:rPr>
        <w:t xml:space="preserve">  </w:t>
      </w:r>
      <w:r w:rsidR="0018207A">
        <w:rPr>
          <w:color w:val="0000CC"/>
        </w:rPr>
        <w:t xml:space="preserve">Bootstrap simulation is primarily designed for hypothesis generation study on a known/defined downstream targets regulated by </w:t>
      </w:r>
      <w:ins w:id="0" w:author="Li, Jianying (NIH/NIEHS) [C]" w:date="2021-10-13T16:32:00Z">
        <w:r w:rsidR="00D05491">
          <w:rPr>
            <w:color w:val="0000CC"/>
          </w:rPr>
          <w:t xml:space="preserve">an </w:t>
        </w:r>
      </w:ins>
      <w:r w:rsidR="0018207A">
        <w:rPr>
          <w:color w:val="0000CC"/>
        </w:rPr>
        <w:t>upstream regulator or perturbation. The downstream targets often consist of a group of genes. To assess the significance of the upstream</w:t>
      </w:r>
      <w:r w:rsidR="00534237">
        <w:rPr>
          <w:color w:val="0000CC"/>
        </w:rPr>
        <w:t xml:space="preserve"> regulator, we attempt to remove those downstream targets from the original pool, which leads to altered SEM results. </w:t>
      </w:r>
      <w:ins w:id="1" w:author="Li, Jianying (NIH/NIEHS) [C]" w:date="2021-10-13T16:38:00Z">
        <w:r w:rsidR="00D05491">
          <w:rPr>
            <w:color w:val="0000CC"/>
          </w:rPr>
          <w:t>In each</w:t>
        </w:r>
      </w:ins>
      <w:del w:id="2" w:author="Li, Jianying (NIH/NIEHS) [C]" w:date="2021-10-13T16:39:00Z">
        <w:r w:rsidR="00534237" w:rsidDel="00D05491">
          <w:rPr>
            <w:color w:val="0000CC"/>
          </w:rPr>
          <w:delText>Th</w:delText>
        </w:r>
      </w:del>
      <w:ins w:id="3" w:author="Li, Jianying (NIH/NIEHS) [C]" w:date="2021-10-13T16:33:00Z">
        <w:r w:rsidR="00D05491">
          <w:rPr>
            <w:color w:val="0000CC"/>
          </w:rPr>
          <w:t xml:space="preserve"> bootstrap</w:t>
        </w:r>
      </w:ins>
      <w:del w:id="4" w:author="Li, Jianying (NIH/NIEHS) [C]" w:date="2021-10-13T16:33:00Z">
        <w:r w:rsidR="00534237" w:rsidDel="00D05491">
          <w:rPr>
            <w:color w:val="0000CC"/>
          </w:rPr>
          <w:delText>is</w:delText>
        </w:r>
      </w:del>
      <w:r w:rsidR="00534237">
        <w:rPr>
          <w:color w:val="0000CC"/>
        </w:rPr>
        <w:t xml:space="preserve"> </w:t>
      </w:r>
      <w:ins w:id="5" w:author="Li, Jianying (NIH/NIEHS) [C]" w:date="2021-10-13T16:39:00Z">
        <w:r w:rsidR="00D05491">
          <w:rPr>
            <w:color w:val="0000CC"/>
          </w:rPr>
          <w:t>round, it</w:t>
        </w:r>
      </w:ins>
      <w:del w:id="6" w:author="Li, Jianying (NIH/NIEHS) [C]" w:date="2021-10-13T16:39:00Z">
        <w:r w:rsidR="00534237" w:rsidDel="00D05491">
          <w:rPr>
            <w:color w:val="0000CC"/>
          </w:rPr>
          <w:delText>step</w:delText>
        </w:r>
      </w:del>
      <w:r w:rsidR="00534237">
        <w:rPr>
          <w:color w:val="0000CC"/>
        </w:rPr>
        <w:t xml:space="preserve"> will randomly </w:t>
      </w:r>
      <w:ins w:id="7" w:author="Li, Jianying (NIH/NIEHS) [C]" w:date="2021-10-13T16:36:00Z">
        <w:r w:rsidR="00D05491">
          <w:rPr>
            <w:color w:val="0000CC"/>
          </w:rPr>
          <w:t>select</w:t>
        </w:r>
      </w:ins>
      <w:del w:id="8" w:author="Li, Jianying (NIH/NIEHS) [C]" w:date="2021-10-13T16:36:00Z">
        <w:r w:rsidR="00534237" w:rsidDel="00D05491">
          <w:rPr>
            <w:color w:val="0000CC"/>
          </w:rPr>
          <w:delText>eliminate</w:delText>
        </w:r>
      </w:del>
      <w:r w:rsidR="00534237">
        <w:rPr>
          <w:color w:val="0000CC"/>
        </w:rPr>
        <w:t xml:space="preserve"> “same number of gene signatures”</w:t>
      </w:r>
      <w:ins w:id="9" w:author="Li, Jianying (NIH/NIEHS) [C]" w:date="2021-10-13T16:36:00Z">
        <w:r w:rsidR="00D05491">
          <w:rPr>
            <w:color w:val="0000CC"/>
          </w:rPr>
          <w:t xml:space="preserve">, eliminate them from the </w:t>
        </w:r>
      </w:ins>
      <w:ins w:id="10" w:author="Li, Jianying (NIH/NIEHS) [C]" w:date="2021-10-13T16:37:00Z">
        <w:r w:rsidR="00D05491">
          <w:rPr>
            <w:color w:val="0000CC"/>
          </w:rPr>
          <w:t>original pool</w:t>
        </w:r>
      </w:ins>
      <w:del w:id="11" w:author="Li, Jianying (NIH/NIEHS) [C]" w:date="2021-10-13T16:37:00Z">
        <w:r w:rsidR="00534237" w:rsidDel="00D05491">
          <w:rPr>
            <w:color w:val="0000CC"/>
          </w:rPr>
          <w:delText xml:space="preserve"> blindly</w:delText>
        </w:r>
      </w:del>
      <w:r w:rsidR="00534237">
        <w:rPr>
          <w:color w:val="0000CC"/>
        </w:rPr>
        <w:t xml:space="preserve">, </w:t>
      </w:r>
      <w:r w:rsidR="0053761E">
        <w:rPr>
          <w:color w:val="0000CC"/>
        </w:rPr>
        <w:t xml:space="preserve">and </w:t>
      </w:r>
      <w:r w:rsidR="00534237">
        <w:rPr>
          <w:color w:val="0000CC"/>
        </w:rPr>
        <w:t>then</w:t>
      </w:r>
      <w:del w:id="12" w:author="Li, Jianying (NIH/NIEHS) [C]" w:date="2021-10-13T16:34:00Z">
        <w:r w:rsidR="00534237" w:rsidDel="00D05491">
          <w:rPr>
            <w:color w:val="0000CC"/>
          </w:rPr>
          <w:delText xml:space="preserve"> will</w:delText>
        </w:r>
      </w:del>
      <w:r w:rsidR="00534237">
        <w:rPr>
          <w:color w:val="0000CC"/>
        </w:rPr>
        <w:t xml:space="preserve"> </w:t>
      </w:r>
      <w:ins w:id="13" w:author="Li, Jianying (NIH/NIEHS) [C]" w:date="2021-10-13T16:37:00Z">
        <w:r w:rsidR="00D05491">
          <w:rPr>
            <w:color w:val="0000CC"/>
          </w:rPr>
          <w:t>proceed with</w:t>
        </w:r>
      </w:ins>
      <w:del w:id="14" w:author="Li, Jianying (NIH/NIEHS) [C]" w:date="2021-10-13T16:34:00Z">
        <w:r w:rsidR="00534237" w:rsidDel="00D05491">
          <w:rPr>
            <w:color w:val="0000CC"/>
          </w:rPr>
          <w:delText>finish</w:delText>
        </w:r>
      </w:del>
      <w:r w:rsidR="00534237">
        <w:rPr>
          <w:color w:val="0000CC"/>
        </w:rPr>
        <w:t xml:space="preserve"> the </w:t>
      </w:r>
      <w:r w:rsidR="00514124">
        <w:rPr>
          <w:color w:val="0000CC"/>
        </w:rPr>
        <w:t>above-mentioned</w:t>
      </w:r>
      <w:r w:rsidR="00534237">
        <w:rPr>
          <w:color w:val="0000CC"/>
        </w:rPr>
        <w:t xml:space="preserve"> </w:t>
      </w:r>
      <w:ins w:id="15" w:author="Li, Jianying (NIH/NIEHS) [C]" w:date="2021-10-13T16:35:00Z">
        <w:r w:rsidR="00D05491">
          <w:rPr>
            <w:color w:val="0000CC"/>
          </w:rPr>
          <w:t xml:space="preserve">modeling </w:t>
        </w:r>
      </w:ins>
      <w:r w:rsidR="00534237">
        <w:rPr>
          <w:color w:val="0000CC"/>
        </w:rPr>
        <w:t>steps</w:t>
      </w:r>
      <w:ins w:id="16" w:author="Li, Jianying (NIH/NIEHS) [C]" w:date="2021-10-13T16:38:00Z">
        <w:r w:rsidR="00D05491">
          <w:rPr>
            <w:color w:val="0000CC"/>
          </w:rPr>
          <w:t xml:space="preserve"> t</w:t>
        </w:r>
      </w:ins>
      <w:ins w:id="17" w:author="Li, Jianying (NIH/NIEHS) [C]" w:date="2021-10-13T16:39:00Z">
        <w:r w:rsidR="005F1C87">
          <w:rPr>
            <w:color w:val="0000CC"/>
          </w:rPr>
          <w:t>ill the end</w:t>
        </w:r>
      </w:ins>
      <w:r w:rsidR="00534237">
        <w:rPr>
          <w:color w:val="0000CC"/>
        </w:rPr>
        <w:t xml:space="preserve">.  </w:t>
      </w:r>
      <w:r w:rsidR="0018207A">
        <w:rPr>
          <w:color w:val="0000CC"/>
        </w:rPr>
        <w:t>Both bootstrap methods are non-parametric with no assumption of the population distribution</w:t>
      </w:r>
      <w:r w:rsidR="0053761E">
        <w:rPr>
          <w:color w:val="0000CC"/>
        </w:rPr>
        <w:t>;</w:t>
      </w:r>
      <w:r w:rsidR="0018207A">
        <w:rPr>
          <w:color w:val="0000CC"/>
        </w:rPr>
        <w:t xml:space="preserve"> therefore</w:t>
      </w:r>
      <w:r w:rsidR="0053761E">
        <w:rPr>
          <w:color w:val="0000CC"/>
        </w:rPr>
        <w:t>,</w:t>
      </w:r>
      <w:r w:rsidR="0018207A">
        <w:rPr>
          <w:color w:val="0000CC"/>
        </w:rPr>
        <w:t xml:space="preserve"> sufficient</w:t>
      </w:r>
      <w:r w:rsidR="0053761E">
        <w:rPr>
          <w:color w:val="0000CC"/>
        </w:rPr>
        <w:t>ly</w:t>
      </w:r>
      <w:r w:rsidR="0018207A">
        <w:rPr>
          <w:color w:val="0000CC"/>
        </w:rPr>
        <w:t xml:space="preserve"> large amount of simulation will provide us empirical distribution where can be consulted for statistics testing. It largely depends </w:t>
      </w:r>
      <w:r w:rsidR="0053761E">
        <w:rPr>
          <w:color w:val="0000CC"/>
        </w:rPr>
        <w:t>on</w:t>
      </w:r>
      <w:del w:id="18" w:author="Li, Jianying (NIH/NIEHS) [C]" w:date="2021-10-13T16:44:00Z">
        <w:r w:rsidR="0053761E" w:rsidDel="005F1C87">
          <w:rPr>
            <w:color w:val="0000CC"/>
          </w:rPr>
          <w:delText xml:space="preserve"> </w:delText>
        </w:r>
        <w:r w:rsidR="0018207A" w:rsidDel="005F1C87">
          <w:rPr>
            <w:color w:val="0000CC"/>
          </w:rPr>
          <w:delText>how much</w:delText>
        </w:r>
      </w:del>
      <w:r w:rsidR="0018207A">
        <w:rPr>
          <w:color w:val="0000CC"/>
        </w:rPr>
        <w:t xml:space="preserve"> the </w:t>
      </w:r>
      <w:ins w:id="19" w:author="Li, Jianying (NIH/NIEHS) [C]" w:date="2021-10-13T16:44:00Z">
        <w:r w:rsidR="005F1C87">
          <w:rPr>
            <w:color w:val="0000CC"/>
          </w:rPr>
          <w:t>magnitude of the impact</w:t>
        </w:r>
      </w:ins>
      <w:ins w:id="20" w:author="Li, Jianying (NIH/NIEHS) [C]" w:date="2021-10-13T16:45:00Z">
        <w:r w:rsidR="005F1C87">
          <w:rPr>
            <w:color w:val="0000CC"/>
          </w:rPr>
          <w:t xml:space="preserve"> from the upstream regulator</w:t>
        </w:r>
      </w:ins>
      <w:ins w:id="21" w:author="Li, Jianying (NIH/NIEHS) [C]" w:date="2021-10-13T16:44:00Z">
        <w:r w:rsidR="005F1C87">
          <w:rPr>
            <w:color w:val="0000CC"/>
          </w:rPr>
          <w:t xml:space="preserve"> </w:t>
        </w:r>
      </w:ins>
      <w:ins w:id="22" w:author="Li, Jianying (NIH/NIEHS) [C]" w:date="2021-10-13T16:45:00Z">
        <w:r w:rsidR="005F1C87">
          <w:rPr>
            <w:color w:val="0000CC"/>
          </w:rPr>
          <w:t>revealed from the SEM fitting</w:t>
        </w:r>
        <w:r w:rsidR="005F1C87">
          <w:rPr>
            <w:color w:val="0000CC"/>
          </w:rPr>
          <w:t xml:space="preserve"> </w:t>
        </w:r>
      </w:ins>
      <w:ins w:id="23" w:author="Li, Jianying (NIH/NIEHS) [C]" w:date="2021-10-13T16:44:00Z">
        <w:r w:rsidR="005F1C87">
          <w:rPr>
            <w:color w:val="0000CC"/>
          </w:rPr>
          <w:t xml:space="preserve">when the </w:t>
        </w:r>
      </w:ins>
      <w:r w:rsidR="0018207A">
        <w:rPr>
          <w:color w:val="0000CC"/>
        </w:rPr>
        <w:t>“downstream genes target</w:t>
      </w:r>
      <w:ins w:id="24" w:author="Li, Jianying (NIH/NIEHS) [C]" w:date="2021-10-13T16:44:00Z">
        <w:r w:rsidR="005F1C87">
          <w:rPr>
            <w:color w:val="0000CC"/>
          </w:rPr>
          <w:t>s</w:t>
        </w:r>
      </w:ins>
      <w:r w:rsidR="0018207A">
        <w:rPr>
          <w:color w:val="0000CC"/>
        </w:rPr>
        <w:t xml:space="preserve">” </w:t>
      </w:r>
      <w:ins w:id="25" w:author="Li, Jianying (NIH/NIEHS) [C]" w:date="2021-10-13T16:44:00Z">
        <w:r w:rsidR="005F1C87">
          <w:rPr>
            <w:color w:val="0000CC"/>
          </w:rPr>
          <w:t xml:space="preserve">are </w:t>
        </w:r>
      </w:ins>
      <w:r w:rsidR="0018207A">
        <w:rPr>
          <w:color w:val="0000CC"/>
        </w:rPr>
        <w:t>eliminated</w:t>
      </w:r>
      <w:del w:id="26" w:author="Li, Jianying (NIH/NIEHS) [C]" w:date="2021-10-13T16:46:00Z">
        <w:r w:rsidR="0018207A" w:rsidDel="005F1C87">
          <w:rPr>
            <w:color w:val="0000CC"/>
          </w:rPr>
          <w:delText xml:space="preserve"> </w:delText>
        </w:r>
      </w:del>
      <w:del w:id="27" w:author="Li, Jianying (NIH/NIEHS) [C]" w:date="2021-10-13T16:44:00Z">
        <w:r w:rsidR="0018207A" w:rsidDel="005F1C87">
          <w:rPr>
            <w:color w:val="0000CC"/>
          </w:rPr>
          <w:delText>will be impacted by</w:delText>
        </w:r>
      </w:del>
      <w:del w:id="28" w:author="Li, Jianying (NIH/NIEHS) [C]" w:date="2021-10-13T16:45:00Z">
        <w:r w:rsidR="0018207A" w:rsidDel="005F1C87">
          <w:rPr>
            <w:color w:val="0000CC"/>
          </w:rPr>
          <w:delText xml:space="preserve"> the upstream regulator revealed from the SEM fitting</w:delText>
        </w:r>
      </w:del>
      <w:r w:rsidR="0018207A">
        <w:rPr>
          <w:color w:val="0000CC"/>
        </w:rPr>
        <w:t>.</w:t>
      </w:r>
      <w:ins w:id="29" w:author="Li, Jianying (NIH/NIEHS) [C]" w:date="2021-10-13T16:46:00Z">
        <w:r w:rsidR="005F1C87">
          <w:rPr>
            <w:color w:val="0000CC"/>
          </w:rPr>
          <w:t xml:space="preserve"> When the impact is minimal, fewer rounds of the bootstrap will be sufficient</w:t>
        </w:r>
      </w:ins>
      <w:ins w:id="30" w:author="Li, Jianying (NIH/NIEHS) [C]" w:date="2021-10-13T16:47:00Z">
        <w:r w:rsidR="005F1C87">
          <w:rPr>
            <w:color w:val="0000CC"/>
          </w:rPr>
          <w:t>. Sometimes, a smoother fit can be reached when we reach to 1000 rounds as shown in th</w:t>
        </w:r>
      </w:ins>
      <w:ins w:id="31" w:author="Li, Jianying (NIH/NIEHS) [C]" w:date="2021-10-13T16:48:00Z">
        <w:r w:rsidR="005F1C87">
          <w:rPr>
            <w:color w:val="0000CC"/>
          </w:rPr>
          <w:t>is sample QQ plot</w:t>
        </w:r>
      </w:ins>
      <w:ins w:id="32" w:author="Li, Jianying (NIH/NIEHS) [C]" w:date="2021-10-13T16:51:00Z">
        <w:r w:rsidR="00FA72F1">
          <w:rPr>
            <w:color w:val="0000CC"/>
          </w:rPr>
          <w:t xml:space="preserve"> (Figure X1)</w:t>
        </w:r>
      </w:ins>
      <w:ins w:id="33" w:author="Li, Jianying (NIH/NIEHS) [C]" w:date="2021-10-13T16:48:00Z">
        <w:r w:rsidR="005F1C87">
          <w:rPr>
            <w:color w:val="0000CC"/>
          </w:rPr>
          <w:t>.</w:t>
        </w:r>
      </w:ins>
      <w:r w:rsidR="0018207A">
        <w:rPr>
          <w:color w:val="0000CC"/>
        </w:rPr>
        <w:t xml:space="preserve"> </w:t>
      </w:r>
    </w:p>
    <w:p w14:paraId="1213E217" w14:textId="77777777" w:rsidR="00534237" w:rsidDel="005F1C87" w:rsidRDefault="00534237" w:rsidP="001E7FA6">
      <w:pPr>
        <w:rPr>
          <w:del w:id="34" w:author="Li, Jianying (NIH/NIEHS) [C]" w:date="2021-10-13T16:48:00Z"/>
          <w:color w:val="0000CC"/>
        </w:rPr>
      </w:pPr>
    </w:p>
    <w:p w14:paraId="0541C492" w14:textId="73D37E1B" w:rsidR="0018207A" w:rsidDel="005F1C87" w:rsidRDefault="00514124" w:rsidP="001E7FA6">
      <w:pPr>
        <w:rPr>
          <w:del w:id="35" w:author="Li, Jianying (NIH/NIEHS) [C]" w:date="2021-10-13T16:48:00Z"/>
          <w:color w:val="0000CC"/>
        </w:rPr>
      </w:pPr>
      <w:del w:id="36" w:author="Li, Jianying (NIH/NIEHS) [C]" w:date="2021-10-13T16:48:00Z">
        <w:r w:rsidDel="005F1C87">
          <w:rPr>
            <w:color w:val="0000CC"/>
          </w:rPr>
          <w:delText xml:space="preserve">We started with </w:delText>
        </w:r>
        <w:r w:rsidR="0018207A" w:rsidDel="005F1C87">
          <w:rPr>
            <w:color w:val="0000CC"/>
          </w:rPr>
          <w:delText xml:space="preserve">100 </w:delText>
        </w:r>
        <w:r w:rsidDel="005F1C87">
          <w:rPr>
            <w:color w:val="0000CC"/>
          </w:rPr>
          <w:delText>rounds, assessed the fitting curve, and often found insufficient. It largely depends on how many downstream genes target will be eliminated, as we increase the bootstrap rounds, we get smooth fitting as shown in the following graph. I</w:delText>
        </w:r>
        <w:r w:rsidR="0018207A" w:rsidDel="005F1C87">
          <w:rPr>
            <w:color w:val="0000CC"/>
          </w:rPr>
          <w:delText xml:space="preserve">n our exercise 1000 rounds ensures a stable empirical distribution curve. </w:delText>
        </w:r>
      </w:del>
    </w:p>
    <w:p w14:paraId="6A7B9DBA" w14:textId="235ECBED" w:rsidR="0007504D" w:rsidRDefault="0007504D" w:rsidP="001E7FA6">
      <w:pPr>
        <w:rPr>
          <w:color w:val="0000CC"/>
        </w:rPr>
      </w:pPr>
    </w:p>
    <w:p w14:paraId="06C21765" w14:textId="5A4FD967" w:rsidR="0007504D" w:rsidRDefault="0007504D" w:rsidP="0004016A">
      <w:pPr>
        <w:ind w:left="720"/>
        <w:rPr>
          <w:color w:val="0000CC"/>
        </w:rPr>
      </w:pPr>
      <w:r>
        <w:rPr>
          <w:noProof/>
          <w:color w:val="0000CC"/>
        </w:rPr>
        <w:lastRenderedPageBreak/>
        <w:drawing>
          <wp:inline distT="0" distB="0" distL="0" distR="0" wp14:anchorId="44541D48" wp14:editId="0B1F0A53">
            <wp:extent cx="5943600" cy="36576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5A695B3D" w14:textId="33CB376B" w:rsidR="00257C8C" w:rsidRDefault="00257C8C" w:rsidP="003E3E34">
      <w:pPr>
        <w:rPr>
          <w:b/>
          <w:bCs/>
        </w:rPr>
      </w:pPr>
    </w:p>
    <w:p w14:paraId="0E5717A2" w14:textId="53920F6B" w:rsidR="005F1C87" w:rsidRDefault="001677FD" w:rsidP="005F1C87">
      <w:pPr>
        <w:rPr>
          <w:ins w:id="37" w:author="Li, Jianying (NIH/NIEHS) [C]" w:date="2021-10-13T16:50:00Z"/>
          <w:color w:val="0000CC"/>
        </w:rPr>
      </w:pPr>
      <w:ins w:id="38" w:author="Li, Jianying (NIH/NIEHS) [C]" w:date="2021-10-13T16:50:00Z">
        <w:r>
          <w:rPr>
            <w:color w:val="0000CC"/>
          </w:rPr>
          <w:t>Figure</w:t>
        </w:r>
      </w:ins>
      <w:ins w:id="39" w:author="Li, Jianying (NIH/NIEHS) [C]" w:date="2021-10-13T16:51:00Z">
        <w:r>
          <w:rPr>
            <w:color w:val="0000CC"/>
          </w:rPr>
          <w:t xml:space="preserve"> </w:t>
        </w:r>
        <w:r w:rsidR="00FA72F1">
          <w:rPr>
            <w:color w:val="0000CC"/>
          </w:rPr>
          <w:t>X</w:t>
        </w:r>
        <w:r>
          <w:rPr>
            <w:color w:val="0000CC"/>
          </w:rPr>
          <w:t>1</w:t>
        </w:r>
      </w:ins>
      <w:ins w:id="40" w:author="Li, Jianying (NIH/NIEHS) [C]" w:date="2021-10-13T16:50:00Z">
        <w:r>
          <w:rPr>
            <w:color w:val="0000CC"/>
          </w:rPr>
          <w:t xml:space="preserve">, </w:t>
        </w:r>
      </w:ins>
      <w:ins w:id="41" w:author="Li, Jianying (NIH/NIEHS) [C]" w:date="2021-10-13T16:49:00Z">
        <w:r w:rsidR="005F1C87">
          <w:rPr>
            <w:color w:val="0000CC"/>
          </w:rPr>
          <w:t xml:space="preserve">A </w:t>
        </w:r>
      </w:ins>
      <w:ins w:id="42" w:author="Li, Jianying (NIH/NIEHS) [C]" w:date="2021-10-13T16:50:00Z">
        <w:r>
          <w:rPr>
            <w:color w:val="0000CC"/>
          </w:rPr>
          <w:t xml:space="preserve">sample </w:t>
        </w:r>
      </w:ins>
      <w:ins w:id="43" w:author="Li, Jianying (NIH/NIEHS) [C]" w:date="2021-10-13T16:49:00Z">
        <w:r w:rsidR="005F1C87">
          <w:rPr>
            <w:color w:val="0000CC"/>
          </w:rPr>
          <w:t>QQ plot of three bootstrap</w:t>
        </w:r>
        <w:r>
          <w:rPr>
            <w:color w:val="0000CC"/>
          </w:rPr>
          <w:t xml:space="preserve"> </w:t>
        </w:r>
      </w:ins>
      <w:ins w:id="44" w:author="Li, Jianying (NIH/NIEHS) [C]" w:date="2021-10-13T16:50:00Z">
        <w:r>
          <w:rPr>
            <w:color w:val="0000CC"/>
          </w:rPr>
          <w:t xml:space="preserve">simulation results </w:t>
        </w:r>
      </w:ins>
      <w:ins w:id="45" w:author="Li, Jianying (NIH/NIEHS) [C]" w:date="2021-10-13T16:49:00Z">
        <w:r>
          <w:rPr>
            <w:color w:val="0000CC"/>
          </w:rPr>
          <w:t xml:space="preserve">at </w:t>
        </w:r>
      </w:ins>
      <w:ins w:id="46" w:author="Li, Jianying (NIH/NIEHS) [C]" w:date="2021-10-13T16:50:00Z">
        <w:r>
          <w:rPr>
            <w:color w:val="0000CC"/>
          </w:rPr>
          <w:t xml:space="preserve">100, 500, and 1000 rounds. </w:t>
        </w:r>
      </w:ins>
      <w:ins w:id="47" w:author="Li, Jianying (NIH/NIEHS) [C]" w:date="2021-10-13T16:49:00Z">
        <w:r>
          <w:rPr>
            <w:color w:val="0000CC"/>
          </w:rPr>
          <w:t xml:space="preserve"> </w:t>
        </w:r>
      </w:ins>
    </w:p>
    <w:p w14:paraId="61E3C13A" w14:textId="77777777" w:rsidR="001677FD" w:rsidRDefault="001677FD" w:rsidP="005F1C87">
      <w:pPr>
        <w:rPr>
          <w:ins w:id="48" w:author="Li, Jianying (NIH/NIEHS) [C]" w:date="2021-10-13T16:49:00Z"/>
          <w:color w:val="0000CC"/>
        </w:rPr>
      </w:pPr>
    </w:p>
    <w:p w14:paraId="0BAAD338" w14:textId="1399CCEB" w:rsidR="005F1C87" w:rsidRDefault="005F1C87" w:rsidP="005F1C87">
      <w:pPr>
        <w:rPr>
          <w:ins w:id="49" w:author="Li, Jianying (NIH/NIEHS) [C]" w:date="2021-10-13T16:48:00Z"/>
          <w:color w:val="0000CC"/>
        </w:rPr>
      </w:pPr>
      <w:ins w:id="50" w:author="Li, Jianying (NIH/NIEHS) [C]" w:date="2021-10-13T16:48:00Z">
        <w:r>
          <w:rPr>
            <w:color w:val="0000CC"/>
          </w:rPr>
          <w:t xml:space="preserve">We started with 100 rounds, assessed the fitting curve, and often found insufficient. It largely depends on how many downstream genes target will be eliminated, as we increase the bootstrap rounds, we get smooth fitting as shown in the following graph. In our exercise 1000 rounds ensures a stable empirical distribution curve. </w:t>
        </w:r>
      </w:ins>
    </w:p>
    <w:p w14:paraId="59FE4BB2" w14:textId="77777777" w:rsidR="005F1C87" w:rsidRDefault="005F1C87" w:rsidP="001E7FA6">
      <w:pPr>
        <w:rPr>
          <w:ins w:id="51" w:author="Li, Jianying (NIH/NIEHS) [C]" w:date="2021-10-13T16:48:00Z"/>
          <w:color w:val="0000CC"/>
        </w:rPr>
      </w:pPr>
    </w:p>
    <w:p w14:paraId="1619DE9D" w14:textId="5AADD62C" w:rsidR="00257C8C" w:rsidRPr="001E7FA6" w:rsidRDefault="00257C8C" w:rsidP="001E7FA6">
      <w:pPr>
        <w:rPr>
          <w:color w:val="0000CC"/>
        </w:rPr>
      </w:pPr>
      <w:r w:rsidRPr="001E7FA6">
        <w:rPr>
          <w:color w:val="0000CC"/>
        </w:rPr>
        <w:t>It is mainly required for the bootstrap simulation steps</w:t>
      </w:r>
      <w:r w:rsidR="00494206" w:rsidRPr="001E7FA6">
        <w:rPr>
          <w:color w:val="0000CC"/>
        </w:rPr>
        <w:t xml:space="preserve"> to speed up the process</w:t>
      </w:r>
      <w:r w:rsidRPr="001E7FA6">
        <w:rPr>
          <w:color w:val="0000CC"/>
        </w:rPr>
        <w:t xml:space="preserve">. It uses two R packages, </w:t>
      </w:r>
      <w:r w:rsidR="00494206" w:rsidRPr="001E7FA6">
        <w:rPr>
          <w:color w:val="0000CC"/>
        </w:rPr>
        <w:t xml:space="preserve">parallel and </w:t>
      </w:r>
      <w:proofErr w:type="spellStart"/>
      <w:r w:rsidR="00494206" w:rsidRPr="001E7FA6">
        <w:rPr>
          <w:color w:val="0000CC"/>
        </w:rPr>
        <w:t>doParallel</w:t>
      </w:r>
      <w:proofErr w:type="spellEnd"/>
      <w:r w:rsidR="00494206" w:rsidRPr="001E7FA6">
        <w:rPr>
          <w:color w:val="0000CC"/>
        </w:rPr>
        <w:t>; it detects available computing cores in real time and requests half of the available cores to conduct the simulation job.</w:t>
      </w:r>
      <w:r w:rsidR="00514124" w:rsidRPr="001E7FA6">
        <w:rPr>
          <w:color w:val="0000CC"/>
        </w:rPr>
        <w:t xml:space="preserve"> </w:t>
      </w:r>
      <w:r w:rsidR="00494206" w:rsidRPr="001E7FA6">
        <w:rPr>
          <w:color w:val="0000CC"/>
        </w:rPr>
        <w:t xml:space="preserve"> </w:t>
      </w:r>
      <w:r w:rsidR="0053761E">
        <w:rPr>
          <w:color w:val="0000CC"/>
        </w:rPr>
        <w:t>Take</w:t>
      </w:r>
      <w:r w:rsidR="0053761E" w:rsidRPr="001E7FA6">
        <w:rPr>
          <w:color w:val="0000CC"/>
        </w:rPr>
        <w:t xml:space="preserve"> </w:t>
      </w:r>
      <w:r w:rsidR="00514124" w:rsidRPr="001E7FA6">
        <w:rPr>
          <w:color w:val="0000CC"/>
        </w:rPr>
        <w:t xml:space="preserve">the example </w:t>
      </w:r>
      <w:r w:rsidR="0053761E">
        <w:rPr>
          <w:color w:val="0000CC"/>
        </w:rPr>
        <w:t xml:space="preserve">we </w:t>
      </w:r>
      <w:r w:rsidR="00514124" w:rsidRPr="001E7FA6">
        <w:rPr>
          <w:color w:val="0000CC"/>
        </w:rPr>
        <w:t>show</w:t>
      </w:r>
      <w:r w:rsidR="0053761E">
        <w:rPr>
          <w:color w:val="0000CC"/>
        </w:rPr>
        <w:t>ed</w:t>
      </w:r>
      <w:r w:rsidR="00514124" w:rsidRPr="001E7FA6">
        <w:rPr>
          <w:color w:val="0000CC"/>
        </w:rPr>
        <w:t xml:space="preserve"> in the manuscript on KEGG pathway analysis with 28 categories, it can take up to a couple of hours to finish this step</w:t>
      </w:r>
      <w:r w:rsidR="0053761E">
        <w:rPr>
          <w:color w:val="0000CC"/>
        </w:rPr>
        <w:t>.</w:t>
      </w:r>
      <w:r w:rsidR="00514124" w:rsidRPr="001E7FA6">
        <w:rPr>
          <w:color w:val="0000CC"/>
        </w:rPr>
        <w:t xml:space="preserve"> </w:t>
      </w:r>
      <w:proofErr w:type="gramStart"/>
      <w:r w:rsidR="0053761E">
        <w:rPr>
          <w:color w:val="0000CC"/>
        </w:rPr>
        <w:t>T</w:t>
      </w:r>
      <w:r w:rsidR="00514124" w:rsidRPr="001E7FA6">
        <w:rPr>
          <w:color w:val="0000CC"/>
        </w:rPr>
        <w:t>herefore</w:t>
      </w:r>
      <w:proofErr w:type="gramEnd"/>
      <w:r w:rsidR="00514124" w:rsidRPr="001E7FA6">
        <w:rPr>
          <w:color w:val="0000CC"/>
        </w:rPr>
        <w:t xml:space="preserve"> we suggest a multicore hardware equipment. </w:t>
      </w:r>
      <w:r w:rsidR="00494206" w:rsidRPr="001E7FA6">
        <w:rPr>
          <w:color w:val="0000CC"/>
        </w:rPr>
        <w:t xml:space="preserve">If no multicore is available, it will execute serialized process. </w:t>
      </w:r>
    </w:p>
    <w:p w14:paraId="7D9D1B71" w14:textId="61E91B49" w:rsidR="0091220A" w:rsidRDefault="0091220A" w:rsidP="0007270D">
      <w:pPr>
        <w:rPr>
          <w:color w:val="0000CC"/>
        </w:rPr>
      </w:pPr>
    </w:p>
    <w:p w14:paraId="32EC9F71" w14:textId="77777777" w:rsidR="00B5282E" w:rsidRPr="008C4365" w:rsidRDefault="00B5282E" w:rsidP="0007270D">
      <w:pPr>
        <w:rPr>
          <w:color w:val="0000CC"/>
        </w:rPr>
      </w:pPr>
    </w:p>
    <w:p w14:paraId="0F32CA9F" w14:textId="29C75DFE" w:rsidR="0091220A" w:rsidRDefault="0091220A" w:rsidP="0007270D">
      <w:r w:rsidRPr="004676A6">
        <w:rPr>
          <w:i/>
          <w:iCs/>
        </w:rPr>
        <w:t>Results</w:t>
      </w:r>
      <w:r w:rsidRPr="004676A6">
        <w:t xml:space="preserve">: line 152: sometimes ... help ... proposed new hypothesis - </w:t>
      </w:r>
      <w:r w:rsidRPr="00A12F47">
        <w:t>when does it help and when it does not</w:t>
      </w:r>
      <w:r w:rsidRPr="004676A6">
        <w:t>? Why are the results provided in zipped file, are they so large? line 165: A Use Case of ...., line 190: ... out hypothesis ... it is unclear what is being referred to</w:t>
      </w:r>
    </w:p>
    <w:p w14:paraId="606DA027" w14:textId="68A5F1ED" w:rsidR="007B2045" w:rsidRDefault="007B2045" w:rsidP="0007270D"/>
    <w:p w14:paraId="50BED184" w14:textId="77777777" w:rsidR="001E7FA6" w:rsidRDefault="00CD1811" w:rsidP="00CD1811">
      <w:pPr>
        <w:rPr>
          <w:color w:val="0000CC"/>
        </w:rPr>
      </w:pPr>
      <w:r w:rsidRPr="007B2045">
        <w:rPr>
          <w:color w:val="0000CC"/>
        </w:rPr>
        <w:t xml:space="preserve">A revised statement on the hypothesis generation application of SEMIPs is now included in lines </w:t>
      </w:r>
      <w:r w:rsidR="001E7FA6">
        <w:rPr>
          <w:color w:val="0000CC"/>
        </w:rPr>
        <w:t>193 – 201.</w:t>
      </w:r>
    </w:p>
    <w:p w14:paraId="4FAF449C" w14:textId="77777777" w:rsidR="007B2045" w:rsidRPr="001E7FA6" w:rsidRDefault="007B2045" w:rsidP="001E7FA6">
      <w:pPr>
        <w:rPr>
          <w:color w:val="0000CC"/>
        </w:rPr>
      </w:pPr>
    </w:p>
    <w:p w14:paraId="6D8466E1" w14:textId="6F166E2A" w:rsidR="00CD1811" w:rsidRDefault="00CD1811" w:rsidP="00CD1811">
      <w:pPr>
        <w:rPr>
          <w:color w:val="0000CC"/>
        </w:rPr>
      </w:pPr>
      <w:proofErr w:type="gramStart"/>
      <w:r w:rsidRPr="007B2045">
        <w:rPr>
          <w:color w:val="0000CC"/>
        </w:rPr>
        <w:t>The ”hypothesis</w:t>
      </w:r>
      <w:proofErr w:type="gramEnd"/>
      <w:r w:rsidRPr="007B2045">
        <w:rPr>
          <w:color w:val="0000CC"/>
        </w:rPr>
        <w:t xml:space="preserve">” in question was originally described </w:t>
      </w:r>
      <w:r w:rsidR="001E7FA6">
        <w:rPr>
          <w:color w:val="0000CC"/>
        </w:rPr>
        <w:t>as</w:t>
      </w:r>
      <w:r w:rsidRPr="007B2045">
        <w:rPr>
          <w:color w:val="0000CC"/>
        </w:rPr>
        <w:t xml:space="preserve"> “</w:t>
      </w:r>
      <w:r w:rsidRPr="007B2045">
        <w:rPr>
          <w:i/>
          <w:iCs/>
          <w:color w:val="0000CC"/>
        </w:rPr>
        <w:t>we hypothesize that expression levels of GATA2’s direct downstream targets reflect its activities in silico.</w:t>
      </w:r>
      <w:r w:rsidRPr="007B2045">
        <w:rPr>
          <w:color w:val="0000CC"/>
        </w:rPr>
        <w:t xml:space="preserve">” We have rephrased the sentence in question to improve readability (lines </w:t>
      </w:r>
      <w:r w:rsidR="001E7FA6">
        <w:rPr>
          <w:color w:val="0000CC"/>
        </w:rPr>
        <w:t xml:space="preserve">298 </w:t>
      </w:r>
      <w:r w:rsidRPr="007B2045">
        <w:rPr>
          <w:color w:val="0000CC"/>
        </w:rPr>
        <w:t>-</w:t>
      </w:r>
      <w:r w:rsidR="001E7FA6">
        <w:rPr>
          <w:color w:val="0000CC"/>
        </w:rPr>
        <w:t>302</w:t>
      </w:r>
      <w:r w:rsidRPr="007B2045">
        <w:rPr>
          <w:color w:val="0000CC"/>
        </w:rPr>
        <w:t>):</w:t>
      </w:r>
    </w:p>
    <w:p w14:paraId="6678278C" w14:textId="77777777" w:rsidR="00CD1811" w:rsidRDefault="00CD1811" w:rsidP="00136CFB">
      <w:pPr>
        <w:rPr>
          <w:color w:val="0000CC"/>
        </w:rPr>
      </w:pPr>
    </w:p>
    <w:p w14:paraId="413EF14E" w14:textId="26BC1FDE" w:rsidR="007B2045" w:rsidRDefault="007B2045" w:rsidP="0007270D"/>
    <w:p w14:paraId="6AC0D0F1" w14:textId="77777777" w:rsidR="003261B6" w:rsidRPr="006D2AB1" w:rsidRDefault="003261B6" w:rsidP="003261B6">
      <w:pPr>
        <w:rPr>
          <w:i/>
          <w:iCs/>
        </w:rPr>
      </w:pPr>
      <w:r w:rsidRPr="006D2AB1">
        <w:rPr>
          <w:i/>
          <w:iCs/>
        </w:rPr>
        <w:t>Response to “Why are the results provided in zipped file, are they so large?</w:t>
      </w:r>
      <w:r w:rsidRPr="006D2AB1">
        <w:rPr>
          <w:i/>
          <w:iCs/>
          <w:szCs w:val="20"/>
        </w:rPr>
        <w:t>”</w:t>
      </w:r>
    </w:p>
    <w:p w14:paraId="021C9614" w14:textId="77777777" w:rsidR="003261B6" w:rsidRDefault="003261B6" w:rsidP="003261B6"/>
    <w:p w14:paraId="1DB63FA8" w14:textId="77777777" w:rsidR="003261B6" w:rsidRPr="00B0291E" w:rsidRDefault="003261B6" w:rsidP="00B0291E">
      <w:pPr>
        <w:rPr>
          <w:color w:val="0000CC"/>
        </w:rPr>
      </w:pPr>
      <w:r w:rsidRPr="00B0291E">
        <w:rPr>
          <w:color w:val="0000CC"/>
        </w:rPr>
        <w:t>The SEM fitting results include both model fitting statistics (SEMfitting.txt) and three-node image (SEMplot.png), therefore, they are put into a “zipped file”. These two are different file type, we choose to use a zipped file, which can be downloaded by the users then unzipped. It is not large, and only for the convenient purpose. We have modified the codes accordingly to address reviewer’s comment as well.</w:t>
      </w:r>
    </w:p>
    <w:p w14:paraId="6F8CE09E" w14:textId="77777777" w:rsidR="00906C90" w:rsidRPr="004676A6" w:rsidRDefault="00906C90" w:rsidP="0007270D"/>
    <w:p w14:paraId="04584DEB" w14:textId="18E86DA9" w:rsidR="00EF4902" w:rsidRDefault="0091220A" w:rsidP="0007270D">
      <w:pPr>
        <w:rPr>
          <w:color w:val="0000CC"/>
        </w:rPr>
      </w:pPr>
      <w:r w:rsidRPr="004676A6">
        <w:rPr>
          <w:i/>
          <w:iCs/>
        </w:rPr>
        <w:t>Discussion</w:t>
      </w:r>
      <w:r w:rsidRPr="004676A6">
        <w:t xml:space="preserve">: line 204: </w:t>
      </w:r>
      <w:r w:rsidRPr="00A12F47">
        <w:t xml:space="preserve">how different is your package from </w:t>
      </w:r>
      <w:proofErr w:type="spellStart"/>
      <w:r w:rsidRPr="00A12F47">
        <w:t>MplusAutomation</w:t>
      </w:r>
      <w:proofErr w:type="spellEnd"/>
      <w:r w:rsidRPr="00A12F47">
        <w:t xml:space="preserve">? Are there any other similar R packages? What advantage your packages bring compared to </w:t>
      </w:r>
      <w:proofErr w:type="gramStart"/>
      <w:r w:rsidRPr="00A12F47">
        <w:t>these other software</w:t>
      </w:r>
      <w:proofErr w:type="gramEnd"/>
      <w:r w:rsidRPr="00A12F47">
        <w:t>?</w:t>
      </w:r>
    </w:p>
    <w:p w14:paraId="45BC9FE8" w14:textId="77777777" w:rsidR="00F02E01" w:rsidRDefault="00F02E01" w:rsidP="0007270D">
      <w:pPr>
        <w:rPr>
          <w:color w:val="0000CC"/>
        </w:rPr>
      </w:pPr>
    </w:p>
    <w:p w14:paraId="2F95BC36" w14:textId="2B9B1586" w:rsidR="00F02E01" w:rsidRDefault="00F02E01" w:rsidP="0007270D">
      <w:pPr>
        <w:rPr>
          <w:color w:val="0000CC"/>
        </w:rPr>
      </w:pPr>
      <w:r>
        <w:rPr>
          <w:color w:val="0000CC"/>
        </w:rPr>
        <w:t xml:space="preserve">We have included </w:t>
      </w:r>
      <w:r w:rsidR="0053761E">
        <w:rPr>
          <w:color w:val="0000CC"/>
        </w:rPr>
        <w:t>the information</w:t>
      </w:r>
      <w:r>
        <w:rPr>
          <w:color w:val="0000CC"/>
        </w:rPr>
        <w:t xml:space="preserve"> in the discussion</w:t>
      </w:r>
      <w:r w:rsidR="001B12BA">
        <w:rPr>
          <w:color w:val="0000CC"/>
        </w:rPr>
        <w:t xml:space="preserve"> section</w:t>
      </w:r>
      <w:r>
        <w:rPr>
          <w:color w:val="0000CC"/>
        </w:rPr>
        <w:t xml:space="preserve"> in lines </w:t>
      </w:r>
      <w:r w:rsidR="001B12BA">
        <w:rPr>
          <w:color w:val="0000CC"/>
        </w:rPr>
        <w:t xml:space="preserve">319 </w:t>
      </w:r>
      <w:r>
        <w:rPr>
          <w:color w:val="0000CC"/>
        </w:rPr>
        <w:t>-</w:t>
      </w:r>
      <w:r w:rsidR="001B12BA">
        <w:rPr>
          <w:color w:val="0000CC"/>
        </w:rPr>
        <w:t xml:space="preserve"> 328</w:t>
      </w:r>
      <w:r>
        <w:rPr>
          <w:color w:val="0000CC"/>
        </w:rPr>
        <w:t xml:space="preserve">: </w:t>
      </w:r>
    </w:p>
    <w:p w14:paraId="0BBCA1BC" w14:textId="26A12270" w:rsidR="009605B8" w:rsidRPr="0004016A" w:rsidRDefault="009605B8" w:rsidP="0007270D">
      <w:pPr>
        <w:rPr>
          <w:i/>
          <w:iCs/>
        </w:rPr>
      </w:pPr>
    </w:p>
    <w:p w14:paraId="0EB2E288" w14:textId="77777777" w:rsidR="005E500F" w:rsidRPr="004676A6" w:rsidRDefault="005E500F" w:rsidP="0007270D"/>
    <w:p w14:paraId="399898A6" w14:textId="77777777" w:rsidR="0091220A" w:rsidRPr="004676A6" w:rsidRDefault="0091220A" w:rsidP="0007270D">
      <w:r w:rsidRPr="004676A6">
        <w:rPr>
          <w:i/>
          <w:iCs/>
        </w:rPr>
        <w:t>Overall</w:t>
      </w:r>
      <w:r w:rsidRPr="004676A6">
        <w:t>:</w:t>
      </w:r>
    </w:p>
    <w:p w14:paraId="2E24F2BF" w14:textId="2BBE8C50" w:rsidR="0091220A" w:rsidRPr="004676A6" w:rsidRDefault="0091220A" w:rsidP="0007270D">
      <w:pPr>
        <w:pStyle w:val="ListParagraph"/>
        <w:numPr>
          <w:ilvl w:val="0"/>
          <w:numId w:val="23"/>
        </w:numPr>
      </w:pPr>
      <w:r w:rsidRPr="004676A6">
        <w:t>Please add details focusing on the science behind rather than the implementation.</w:t>
      </w:r>
    </w:p>
    <w:p w14:paraId="5A814614" w14:textId="70C3AC94" w:rsidR="0091220A" w:rsidRPr="004676A6" w:rsidRDefault="0091220A" w:rsidP="0007270D">
      <w:pPr>
        <w:pStyle w:val="ListParagraph"/>
        <w:numPr>
          <w:ilvl w:val="0"/>
          <w:numId w:val="23"/>
        </w:numPr>
      </w:pPr>
      <w:r w:rsidRPr="004676A6">
        <w:t>It helps enormously to explain what is being modeled, what type of data are assumed, what type of hypothesis can be assumed etc.</w:t>
      </w:r>
    </w:p>
    <w:p w14:paraId="2C6A4C0D" w14:textId="5C958DA2" w:rsidR="0091220A" w:rsidRPr="004676A6" w:rsidRDefault="0091220A" w:rsidP="0007270D">
      <w:pPr>
        <w:pStyle w:val="ListParagraph"/>
        <w:numPr>
          <w:ilvl w:val="0"/>
          <w:numId w:val="23"/>
        </w:numPr>
      </w:pPr>
      <w:r w:rsidRPr="004676A6">
        <w:t>Add some numerical results demonstrating the statistical validity of the developed software.</w:t>
      </w:r>
    </w:p>
    <w:p w14:paraId="04F45FF3" w14:textId="6F475D61" w:rsidR="0091220A" w:rsidRPr="004676A6" w:rsidRDefault="0091220A" w:rsidP="0007270D">
      <w:pPr>
        <w:pStyle w:val="ListParagraph"/>
        <w:numPr>
          <w:ilvl w:val="0"/>
          <w:numId w:val="23"/>
        </w:numPr>
      </w:pPr>
      <w:r w:rsidRPr="004676A6">
        <w:t>Please proofread the paper for some occasional English writing errors.</w:t>
      </w:r>
    </w:p>
    <w:p w14:paraId="2E119CDC" w14:textId="77777777" w:rsidR="0091220A" w:rsidRDefault="0091220A" w:rsidP="0007270D"/>
    <w:p w14:paraId="3FBD5FA3" w14:textId="779571EB" w:rsidR="00CD1811" w:rsidRDefault="00CD1811" w:rsidP="00CD1811">
      <w:pPr>
        <w:rPr>
          <w:color w:val="0000CC"/>
        </w:rPr>
      </w:pPr>
      <w:r>
        <w:rPr>
          <w:color w:val="0000CC"/>
        </w:rPr>
        <w:t xml:space="preserve">We appreciated the reviewer’s constructive comments. We have provided specific information based on the suggestions and extensively revised the abstract, introduction, methods, </w:t>
      </w:r>
      <w:r w:rsidR="00B108B7">
        <w:rPr>
          <w:color w:val="0000CC"/>
        </w:rPr>
        <w:t>results,</w:t>
      </w:r>
      <w:r>
        <w:rPr>
          <w:color w:val="0000CC"/>
        </w:rPr>
        <w:t xml:space="preserve"> and discussion. In addition, we had our colleagues proofread the revised manuscript.</w:t>
      </w:r>
    </w:p>
    <w:p w14:paraId="2F9E6526" w14:textId="77777777" w:rsidR="00236B2D" w:rsidRDefault="00236B2D" w:rsidP="0007270D">
      <w:pPr>
        <w:rPr>
          <w:color w:val="0000CC"/>
        </w:rPr>
      </w:pPr>
    </w:p>
    <w:p w14:paraId="6B044211" w14:textId="77777777" w:rsidR="004676A6" w:rsidRPr="004C74DF" w:rsidRDefault="004676A6" w:rsidP="0007270D">
      <w:pPr>
        <w:rPr>
          <w:color w:val="0000CC"/>
        </w:rPr>
      </w:pPr>
    </w:p>
    <w:p w14:paraId="12732247" w14:textId="4DAAF4F7" w:rsidR="00970113" w:rsidRDefault="00970113" w:rsidP="0007270D">
      <w:pPr>
        <w:pStyle w:val="Heading1"/>
        <w:spacing w:before="0" w:beforeAutospacing="0"/>
      </w:pPr>
      <w:r>
        <w:t xml:space="preserve">Reviewer </w:t>
      </w:r>
      <w:r w:rsidR="00334DFB">
        <w:t>3</w:t>
      </w:r>
      <w:r>
        <w:t xml:space="preserve"> Comments</w:t>
      </w:r>
    </w:p>
    <w:p w14:paraId="15AC6FBC" w14:textId="366E2793" w:rsidR="00970113" w:rsidRDefault="00970113" w:rsidP="0007270D"/>
    <w:p w14:paraId="14ACEF46" w14:textId="2136787F" w:rsidR="00441990" w:rsidRDefault="00441990" w:rsidP="00441990">
      <w:pPr>
        <w:rPr>
          <w:color w:val="0000CC"/>
          <w:lang w:eastAsia="zh-CN"/>
        </w:rPr>
      </w:pPr>
      <w:r>
        <w:rPr>
          <w:color w:val="0000CC"/>
          <w:lang w:eastAsia="zh-CN"/>
        </w:rPr>
        <w:t>Reply to reviewer 3:</w:t>
      </w:r>
    </w:p>
    <w:p w14:paraId="49641331" w14:textId="77777777" w:rsidR="00441990" w:rsidRDefault="00441990" w:rsidP="00441990">
      <w:pPr>
        <w:rPr>
          <w:color w:val="0000CC"/>
          <w:lang w:eastAsia="zh-CN"/>
        </w:rPr>
      </w:pPr>
    </w:p>
    <w:p w14:paraId="6769500C" w14:textId="77777777" w:rsidR="00CD1811" w:rsidRDefault="00CD1811" w:rsidP="00CD1811">
      <w:pPr>
        <w:rPr>
          <w:color w:val="0000CC"/>
          <w:lang w:eastAsia="zh-CN"/>
        </w:rPr>
      </w:pPr>
      <w:r>
        <w:rPr>
          <w:color w:val="0000CC"/>
          <w:lang w:eastAsia="zh-CN"/>
        </w:rPr>
        <w:t xml:space="preserve">We’d like to thank the reviewer for the constructive comments and insightful suggestions.  We have made substantial changes in the manuscript based on the comments and suggestions you provided and have now included our </w:t>
      </w:r>
      <w:r w:rsidRPr="00713CFE">
        <w:rPr>
          <w:bCs/>
          <w:color w:val="0000CC"/>
        </w:rPr>
        <w:t>point-by-point responses</w:t>
      </w:r>
      <w:r>
        <w:rPr>
          <w:bCs/>
          <w:color w:val="0000CC"/>
        </w:rPr>
        <w:t xml:space="preserve"> </w:t>
      </w:r>
      <w:r>
        <w:rPr>
          <w:color w:val="0000CC"/>
          <w:lang w:eastAsia="zh-CN"/>
        </w:rPr>
        <w:t>in this response letter.</w:t>
      </w:r>
    </w:p>
    <w:p w14:paraId="3AF105BA" w14:textId="4B757115" w:rsidR="00441990" w:rsidRDefault="00441990" w:rsidP="0007270D"/>
    <w:p w14:paraId="73801B87" w14:textId="77777777" w:rsidR="00441990" w:rsidRDefault="00441990" w:rsidP="0007270D"/>
    <w:p w14:paraId="0EAB813D" w14:textId="15A4C8C9" w:rsidR="00334DFB" w:rsidRPr="00334DFB" w:rsidRDefault="00334DFB" w:rsidP="0007270D">
      <w:pPr>
        <w:rPr>
          <w:b/>
          <w:bCs/>
        </w:rPr>
      </w:pPr>
      <w:r w:rsidRPr="00334DFB">
        <w:rPr>
          <w:b/>
          <w:bCs/>
        </w:rPr>
        <w:t>Q1: Please describe the new technology or code (or new application of a known technology or code) reported in this manuscript, and its use.</w:t>
      </w:r>
    </w:p>
    <w:p w14:paraId="11D263AA" w14:textId="77777777" w:rsidR="00334DFB" w:rsidRDefault="00334DFB" w:rsidP="0007270D">
      <w:r>
        <w:t>The authors developed an R Shiny application to aid in the transfer of perturbations in gene expression pathways from one system to another for determining casual inference of molecular interactions in silico. The authors used a 3-node PGR-GATA2-SOX17 gene network as a use case to evaluate the potential of using putative downstream genes of GATA2 as surrogate reporters of GATA2 activity.</w:t>
      </w:r>
    </w:p>
    <w:p w14:paraId="60AA1649" w14:textId="5169E159" w:rsidR="00357EC3" w:rsidRDefault="00357EC3" w:rsidP="0007270D"/>
    <w:p w14:paraId="7B5669EE" w14:textId="3B404613" w:rsidR="00CD1811" w:rsidRPr="00441990" w:rsidRDefault="00CD1811" w:rsidP="00CD1811">
      <w:pPr>
        <w:rPr>
          <w:bCs/>
          <w:color w:val="0000CC"/>
        </w:rPr>
      </w:pPr>
      <w:r>
        <w:rPr>
          <w:bCs/>
          <w:color w:val="0000CC"/>
        </w:rPr>
        <w:t xml:space="preserve">Thank you for </w:t>
      </w:r>
      <w:proofErr w:type="gramStart"/>
      <w:r>
        <w:rPr>
          <w:bCs/>
          <w:color w:val="0000CC"/>
        </w:rPr>
        <w:t xml:space="preserve">your </w:t>
      </w:r>
      <w:r w:rsidR="0053761E">
        <w:rPr>
          <w:bCs/>
          <w:color w:val="0000CC"/>
        </w:rPr>
        <w:t>the</w:t>
      </w:r>
      <w:proofErr w:type="gramEnd"/>
      <w:r w:rsidR="0053761E">
        <w:rPr>
          <w:bCs/>
          <w:color w:val="0000CC"/>
        </w:rPr>
        <w:t xml:space="preserve"> nice summary</w:t>
      </w:r>
      <w:r>
        <w:rPr>
          <w:bCs/>
          <w:color w:val="0000CC"/>
        </w:rPr>
        <w:t>.</w:t>
      </w:r>
    </w:p>
    <w:p w14:paraId="23BE357A" w14:textId="77777777" w:rsidR="004676A6" w:rsidRDefault="004676A6" w:rsidP="0007270D"/>
    <w:p w14:paraId="548C3991" w14:textId="4EF0C354" w:rsidR="00334DFB" w:rsidRPr="00357EC3" w:rsidRDefault="00334DFB" w:rsidP="0007270D">
      <w:pPr>
        <w:rPr>
          <w:b/>
          <w:bCs/>
        </w:rPr>
      </w:pPr>
      <w:r w:rsidRPr="00357EC3">
        <w:rPr>
          <w:b/>
          <w:bCs/>
        </w:rPr>
        <w:lastRenderedPageBreak/>
        <w:t>Q2</w:t>
      </w:r>
      <w:r w:rsidR="00357EC3" w:rsidRPr="00357EC3">
        <w:rPr>
          <w:b/>
          <w:bCs/>
        </w:rPr>
        <w:t xml:space="preserve">: </w:t>
      </w:r>
      <w:r w:rsidRPr="00357EC3">
        <w:rPr>
          <w:b/>
          <w:bCs/>
        </w:rPr>
        <w:t>Please highlight the limitations and advantages.</w:t>
      </w:r>
    </w:p>
    <w:p w14:paraId="08E45279" w14:textId="77777777" w:rsidR="00334DFB" w:rsidRPr="004676A6" w:rsidRDefault="00334DFB" w:rsidP="0007270D">
      <w:r w:rsidRPr="004676A6">
        <w:rPr>
          <w:i/>
          <w:iCs/>
        </w:rPr>
        <w:t>Strength</w:t>
      </w:r>
      <w:r w:rsidRPr="004676A6">
        <w:t>: This manuscript presents a useful tool that can facilitate hypothesis generation and testing and allow bench scientists to perform analyses through a user-friendly interface.</w:t>
      </w:r>
    </w:p>
    <w:p w14:paraId="3A3C9B3D" w14:textId="77777777" w:rsidR="00334DFB" w:rsidRPr="004676A6" w:rsidRDefault="00334DFB" w:rsidP="0007270D"/>
    <w:p w14:paraId="421C3E3D" w14:textId="50754783" w:rsidR="00334DFB" w:rsidRDefault="00334DFB" w:rsidP="0007270D">
      <w:r w:rsidRPr="004676A6">
        <w:rPr>
          <w:i/>
          <w:iCs/>
        </w:rPr>
        <w:t>Limitations</w:t>
      </w:r>
      <w:r w:rsidRPr="004676A6">
        <w:t xml:space="preserve">: The content of the </w:t>
      </w:r>
      <w:r w:rsidRPr="004913CC">
        <w:t>manuscript sometimes focus too much on procedural details and not enough on the purpose of the analysis, consideration of assumptions and interpretation of results. Schema illustrations also need improvement.</w:t>
      </w:r>
    </w:p>
    <w:p w14:paraId="3E453A38" w14:textId="00D73C2E" w:rsidR="004C74DF" w:rsidRDefault="004C74DF" w:rsidP="0007270D"/>
    <w:p w14:paraId="42D60E13" w14:textId="1C2C2C0C" w:rsidR="004E4C4A" w:rsidRPr="000F5CD9" w:rsidRDefault="004E4C4A" w:rsidP="004E4C4A">
      <w:pPr>
        <w:rPr>
          <w:color w:val="0000CC"/>
        </w:rPr>
      </w:pPr>
      <w:r w:rsidRPr="000F5CD9">
        <w:rPr>
          <w:color w:val="0000CC"/>
        </w:rPr>
        <w:t>Thank you for pointing this out. We have</w:t>
      </w:r>
      <w:r>
        <w:rPr>
          <w:color w:val="0000CC"/>
        </w:rPr>
        <w:t xml:space="preserve"> made substantial changes and</w:t>
      </w:r>
      <w:r w:rsidRPr="000F5CD9">
        <w:rPr>
          <w:color w:val="0000CC"/>
        </w:rPr>
        <w:t xml:space="preserve"> included the detailed explanations of </w:t>
      </w:r>
      <w:r w:rsidR="00A51502">
        <w:rPr>
          <w:color w:val="0000CC"/>
        </w:rPr>
        <w:t>T-Score</w:t>
      </w:r>
      <w:r w:rsidRPr="000F5CD9">
        <w:rPr>
          <w:color w:val="0000CC"/>
        </w:rPr>
        <w:t>, bootstrap approach, and SEM method</w:t>
      </w:r>
      <w:r>
        <w:rPr>
          <w:color w:val="0000CC"/>
        </w:rPr>
        <w:t>s</w:t>
      </w:r>
      <w:r w:rsidRPr="000F5CD9">
        <w:rPr>
          <w:color w:val="0000CC"/>
        </w:rPr>
        <w:t xml:space="preserve"> </w:t>
      </w:r>
      <w:r>
        <w:rPr>
          <w:color w:val="0000CC"/>
        </w:rPr>
        <w:t xml:space="preserve">and results </w:t>
      </w:r>
      <w:r w:rsidRPr="000F5CD9">
        <w:rPr>
          <w:color w:val="0000CC"/>
        </w:rPr>
        <w:t>in the revised manuscript. The revised texts could be found in:</w:t>
      </w:r>
    </w:p>
    <w:p w14:paraId="28E6BB7B" w14:textId="77777777" w:rsidR="004E4C4A" w:rsidRPr="000F5CD9" w:rsidRDefault="004E4C4A" w:rsidP="004E4C4A">
      <w:pPr>
        <w:rPr>
          <w:color w:val="0000CC"/>
        </w:rPr>
      </w:pPr>
    </w:p>
    <w:p w14:paraId="36B32996" w14:textId="2AF8781B" w:rsidR="004E4C4A" w:rsidRPr="00C445D9" w:rsidRDefault="00A51502" w:rsidP="004E4C4A">
      <w:pPr>
        <w:pStyle w:val="ListParagraph"/>
        <w:numPr>
          <w:ilvl w:val="0"/>
          <w:numId w:val="33"/>
        </w:numPr>
        <w:rPr>
          <w:rFonts w:ascii="Times New Roman" w:hAnsi="Times New Roman"/>
          <w:color w:val="0000CC"/>
          <w:sz w:val="24"/>
        </w:rPr>
      </w:pPr>
      <w:r>
        <w:rPr>
          <w:rFonts w:ascii="Times New Roman" w:hAnsi="Times New Roman"/>
          <w:color w:val="0000CC"/>
          <w:sz w:val="24"/>
        </w:rPr>
        <w:t>T-Score</w:t>
      </w:r>
      <w:r w:rsidR="004E4C4A" w:rsidRPr="00C445D9">
        <w:rPr>
          <w:rFonts w:ascii="Times New Roman" w:hAnsi="Times New Roman"/>
          <w:color w:val="0000CC"/>
          <w:sz w:val="24"/>
        </w:rPr>
        <w:t xml:space="preserve">:  Detailed description of the </w:t>
      </w:r>
      <w:r>
        <w:rPr>
          <w:rFonts w:ascii="Times New Roman" w:hAnsi="Times New Roman"/>
          <w:color w:val="0000CC"/>
          <w:sz w:val="24"/>
        </w:rPr>
        <w:t>T-Score</w:t>
      </w:r>
      <w:r w:rsidR="004E4C4A" w:rsidRPr="00C445D9">
        <w:rPr>
          <w:rFonts w:ascii="Times New Roman" w:hAnsi="Times New Roman"/>
          <w:color w:val="0000CC"/>
          <w:sz w:val="24"/>
        </w:rPr>
        <w:t xml:space="preserve"> method in Lines 9</w:t>
      </w:r>
      <w:r w:rsidR="004E4C4A">
        <w:rPr>
          <w:rFonts w:ascii="Times New Roman" w:hAnsi="Times New Roman"/>
          <w:color w:val="0000CC"/>
          <w:sz w:val="24"/>
        </w:rPr>
        <w:t>9</w:t>
      </w:r>
      <w:r w:rsidR="004E4C4A" w:rsidRPr="00C445D9">
        <w:rPr>
          <w:rFonts w:ascii="Times New Roman" w:hAnsi="Times New Roman"/>
          <w:color w:val="0000CC"/>
          <w:sz w:val="24"/>
        </w:rPr>
        <w:t xml:space="preserve"> – 12</w:t>
      </w:r>
      <w:r w:rsidR="004E4C4A">
        <w:rPr>
          <w:rFonts w:ascii="Times New Roman" w:hAnsi="Times New Roman"/>
          <w:color w:val="0000CC"/>
          <w:sz w:val="24"/>
        </w:rPr>
        <w:t>6</w:t>
      </w:r>
      <w:r w:rsidR="004E4C4A" w:rsidRPr="00C445D9">
        <w:rPr>
          <w:rFonts w:ascii="Times New Roman" w:hAnsi="Times New Roman"/>
          <w:color w:val="0000CC"/>
          <w:sz w:val="24"/>
        </w:rPr>
        <w:t xml:space="preserve">, and explanation of </w:t>
      </w:r>
      <w:r>
        <w:rPr>
          <w:rFonts w:ascii="Times New Roman" w:hAnsi="Times New Roman"/>
          <w:color w:val="0000CC"/>
          <w:sz w:val="24"/>
        </w:rPr>
        <w:t>T-Score</w:t>
      </w:r>
      <w:r w:rsidR="004E4C4A" w:rsidRPr="00C445D9">
        <w:rPr>
          <w:rFonts w:ascii="Times New Roman" w:hAnsi="Times New Roman"/>
          <w:color w:val="0000CC"/>
          <w:sz w:val="24"/>
        </w:rPr>
        <w:t xml:space="preserve"> results in Lines 20</w:t>
      </w:r>
      <w:r w:rsidR="004E4C4A">
        <w:rPr>
          <w:rFonts w:ascii="Times New Roman" w:hAnsi="Times New Roman"/>
          <w:color w:val="0000CC"/>
          <w:sz w:val="24"/>
        </w:rPr>
        <w:t>4</w:t>
      </w:r>
      <w:r w:rsidR="004E4C4A" w:rsidRPr="00C445D9">
        <w:rPr>
          <w:rFonts w:ascii="Times New Roman" w:hAnsi="Times New Roman"/>
          <w:color w:val="0000CC"/>
          <w:sz w:val="24"/>
        </w:rPr>
        <w:t xml:space="preserve"> - 23</w:t>
      </w:r>
      <w:r w:rsidR="004E4C4A">
        <w:rPr>
          <w:rFonts w:ascii="Times New Roman" w:hAnsi="Times New Roman"/>
          <w:color w:val="0000CC"/>
          <w:sz w:val="24"/>
        </w:rPr>
        <w:t>6</w:t>
      </w:r>
    </w:p>
    <w:p w14:paraId="124F3969" w14:textId="77777777" w:rsidR="004E4C4A" w:rsidRPr="00C445D9" w:rsidRDefault="004E4C4A" w:rsidP="004E4C4A">
      <w:pPr>
        <w:pStyle w:val="ListParagraph"/>
        <w:numPr>
          <w:ilvl w:val="0"/>
          <w:numId w:val="33"/>
        </w:numPr>
        <w:rPr>
          <w:rFonts w:ascii="Times New Roman" w:hAnsi="Times New Roman"/>
          <w:color w:val="0000CC"/>
          <w:sz w:val="24"/>
        </w:rPr>
      </w:pPr>
      <w:r w:rsidRPr="00C445D9">
        <w:rPr>
          <w:rFonts w:ascii="Times New Roman" w:hAnsi="Times New Roman"/>
          <w:color w:val="0000CC"/>
          <w:sz w:val="24"/>
        </w:rPr>
        <w:t>SEM model:  Detailed description of the SEM model and background in Lines 12</w:t>
      </w:r>
      <w:r>
        <w:rPr>
          <w:rFonts w:ascii="Times New Roman" w:hAnsi="Times New Roman"/>
          <w:color w:val="0000CC"/>
          <w:sz w:val="24"/>
        </w:rPr>
        <w:t>9</w:t>
      </w:r>
      <w:r w:rsidRPr="00C445D9">
        <w:rPr>
          <w:rFonts w:ascii="Times New Roman" w:hAnsi="Times New Roman"/>
          <w:color w:val="0000CC"/>
          <w:sz w:val="24"/>
        </w:rPr>
        <w:t xml:space="preserve"> – 14</w:t>
      </w:r>
      <w:r>
        <w:rPr>
          <w:rFonts w:ascii="Times New Roman" w:hAnsi="Times New Roman"/>
          <w:color w:val="0000CC"/>
          <w:sz w:val="24"/>
        </w:rPr>
        <w:t>9</w:t>
      </w:r>
      <w:r w:rsidRPr="00C445D9">
        <w:rPr>
          <w:rFonts w:ascii="Times New Roman" w:hAnsi="Times New Roman"/>
          <w:color w:val="0000CC"/>
          <w:sz w:val="24"/>
        </w:rPr>
        <w:t>, and results explanation in Lines 23</w:t>
      </w:r>
      <w:r>
        <w:rPr>
          <w:rFonts w:ascii="Times New Roman" w:hAnsi="Times New Roman"/>
          <w:color w:val="0000CC"/>
          <w:sz w:val="24"/>
        </w:rPr>
        <w:t>9</w:t>
      </w:r>
      <w:r w:rsidRPr="00C445D9">
        <w:rPr>
          <w:rFonts w:ascii="Times New Roman" w:hAnsi="Times New Roman"/>
          <w:color w:val="0000CC"/>
          <w:sz w:val="24"/>
        </w:rPr>
        <w:t xml:space="preserve"> - 25</w:t>
      </w:r>
      <w:r>
        <w:rPr>
          <w:rFonts w:ascii="Times New Roman" w:hAnsi="Times New Roman"/>
          <w:color w:val="0000CC"/>
          <w:sz w:val="24"/>
        </w:rPr>
        <w:t>4</w:t>
      </w:r>
    </w:p>
    <w:p w14:paraId="045A236D" w14:textId="77777777" w:rsidR="004E4C4A" w:rsidRPr="00C445D9" w:rsidRDefault="004E4C4A" w:rsidP="004E4C4A">
      <w:pPr>
        <w:pStyle w:val="ListParagraph"/>
        <w:numPr>
          <w:ilvl w:val="0"/>
          <w:numId w:val="33"/>
        </w:numPr>
        <w:rPr>
          <w:rFonts w:ascii="Times New Roman" w:hAnsi="Times New Roman"/>
          <w:color w:val="0000CC"/>
          <w:sz w:val="24"/>
        </w:rPr>
      </w:pPr>
      <w:r w:rsidRPr="00C445D9">
        <w:rPr>
          <w:rFonts w:ascii="Times New Roman" w:hAnsi="Times New Roman"/>
          <w:color w:val="0000CC"/>
          <w:sz w:val="24"/>
        </w:rPr>
        <w:t>Bootstrap method:  Detailed explanation about the bootstrap method in Lanes 15</w:t>
      </w:r>
      <w:r>
        <w:rPr>
          <w:rFonts w:ascii="Times New Roman" w:hAnsi="Times New Roman"/>
          <w:color w:val="0000CC"/>
          <w:sz w:val="24"/>
        </w:rPr>
        <w:t>2</w:t>
      </w:r>
      <w:r w:rsidRPr="00C445D9">
        <w:rPr>
          <w:rFonts w:ascii="Times New Roman" w:hAnsi="Times New Roman"/>
          <w:color w:val="0000CC"/>
          <w:sz w:val="24"/>
        </w:rPr>
        <w:t xml:space="preserve"> – 16</w:t>
      </w:r>
      <w:r>
        <w:rPr>
          <w:rFonts w:ascii="Times New Roman" w:hAnsi="Times New Roman"/>
          <w:color w:val="0000CC"/>
          <w:sz w:val="24"/>
        </w:rPr>
        <w:t>2</w:t>
      </w:r>
      <w:r w:rsidRPr="00C445D9">
        <w:rPr>
          <w:rFonts w:ascii="Times New Roman" w:hAnsi="Times New Roman"/>
          <w:color w:val="0000CC"/>
          <w:sz w:val="24"/>
        </w:rPr>
        <w:t>, and results explanation in Lines 25</w:t>
      </w:r>
      <w:r>
        <w:rPr>
          <w:rFonts w:ascii="Times New Roman" w:hAnsi="Times New Roman"/>
          <w:color w:val="0000CC"/>
          <w:sz w:val="24"/>
        </w:rPr>
        <w:t>7</w:t>
      </w:r>
      <w:r w:rsidRPr="00C445D9">
        <w:rPr>
          <w:rFonts w:ascii="Times New Roman" w:hAnsi="Times New Roman"/>
          <w:color w:val="0000CC"/>
          <w:sz w:val="24"/>
        </w:rPr>
        <w:t xml:space="preserve"> - 27</w:t>
      </w:r>
      <w:r>
        <w:rPr>
          <w:rFonts w:ascii="Times New Roman" w:hAnsi="Times New Roman"/>
          <w:color w:val="0000CC"/>
          <w:sz w:val="24"/>
        </w:rPr>
        <w:t>2</w:t>
      </w:r>
    </w:p>
    <w:p w14:paraId="110DBB82" w14:textId="77777777" w:rsidR="004E4C4A" w:rsidRPr="00C445D9" w:rsidRDefault="004E4C4A" w:rsidP="004E4C4A">
      <w:pPr>
        <w:pStyle w:val="ListParagraph"/>
        <w:numPr>
          <w:ilvl w:val="0"/>
          <w:numId w:val="33"/>
        </w:numPr>
        <w:rPr>
          <w:rFonts w:ascii="Times New Roman" w:hAnsi="Times New Roman"/>
          <w:color w:val="0000CC"/>
          <w:sz w:val="24"/>
        </w:rPr>
      </w:pPr>
      <w:r w:rsidRPr="00C445D9">
        <w:rPr>
          <w:rFonts w:ascii="Times New Roman" w:hAnsi="Times New Roman"/>
          <w:color w:val="0000CC"/>
          <w:sz w:val="24"/>
        </w:rPr>
        <w:t>The biological application of the SEMIPs method:  Enhancement of overviews in Lanes 8</w:t>
      </w:r>
      <w:r>
        <w:rPr>
          <w:rFonts w:ascii="Times New Roman" w:hAnsi="Times New Roman"/>
          <w:color w:val="0000CC"/>
          <w:sz w:val="24"/>
        </w:rPr>
        <w:t>9</w:t>
      </w:r>
      <w:r w:rsidRPr="00C445D9">
        <w:rPr>
          <w:rFonts w:ascii="Times New Roman" w:hAnsi="Times New Roman"/>
          <w:color w:val="0000CC"/>
          <w:sz w:val="24"/>
        </w:rPr>
        <w:t xml:space="preserve"> – 9</w:t>
      </w:r>
      <w:r>
        <w:rPr>
          <w:rFonts w:ascii="Times New Roman" w:hAnsi="Times New Roman"/>
          <w:color w:val="0000CC"/>
          <w:sz w:val="24"/>
        </w:rPr>
        <w:t>6</w:t>
      </w:r>
      <w:r w:rsidRPr="00C445D9">
        <w:rPr>
          <w:rFonts w:ascii="Times New Roman" w:hAnsi="Times New Roman"/>
          <w:color w:val="0000CC"/>
          <w:sz w:val="24"/>
        </w:rPr>
        <w:t xml:space="preserve"> and Lines 18</w:t>
      </w:r>
      <w:r>
        <w:rPr>
          <w:rFonts w:ascii="Times New Roman" w:hAnsi="Times New Roman"/>
          <w:color w:val="0000CC"/>
          <w:sz w:val="24"/>
        </w:rPr>
        <w:t>1</w:t>
      </w:r>
      <w:r w:rsidRPr="00C445D9">
        <w:rPr>
          <w:rFonts w:ascii="Times New Roman" w:hAnsi="Times New Roman"/>
          <w:color w:val="0000CC"/>
          <w:sz w:val="24"/>
        </w:rPr>
        <w:t xml:space="preserve"> – 20</w:t>
      </w:r>
      <w:r>
        <w:rPr>
          <w:rFonts w:ascii="Times New Roman" w:hAnsi="Times New Roman"/>
          <w:color w:val="0000CC"/>
          <w:sz w:val="24"/>
        </w:rPr>
        <w:t>1</w:t>
      </w:r>
      <w:r w:rsidRPr="00C445D9">
        <w:rPr>
          <w:rFonts w:ascii="Times New Roman" w:hAnsi="Times New Roman"/>
          <w:color w:val="0000CC"/>
          <w:sz w:val="24"/>
        </w:rPr>
        <w:t>.  A use case application in Lines 27</w:t>
      </w:r>
      <w:r>
        <w:rPr>
          <w:rFonts w:ascii="Times New Roman" w:hAnsi="Times New Roman"/>
          <w:color w:val="0000CC"/>
          <w:sz w:val="24"/>
        </w:rPr>
        <w:t>5</w:t>
      </w:r>
      <w:r w:rsidRPr="00C445D9">
        <w:rPr>
          <w:rFonts w:ascii="Times New Roman" w:hAnsi="Times New Roman"/>
          <w:color w:val="0000CC"/>
          <w:sz w:val="24"/>
        </w:rPr>
        <w:t xml:space="preserve"> – 30</w:t>
      </w:r>
      <w:r>
        <w:rPr>
          <w:rFonts w:ascii="Times New Roman" w:hAnsi="Times New Roman"/>
          <w:color w:val="0000CC"/>
          <w:sz w:val="24"/>
        </w:rPr>
        <w:t>6</w:t>
      </w:r>
    </w:p>
    <w:p w14:paraId="56DF1276" w14:textId="77777777" w:rsidR="004E4C4A" w:rsidRPr="00C445D9" w:rsidRDefault="004E4C4A" w:rsidP="004E4C4A">
      <w:pPr>
        <w:pStyle w:val="ListParagraph"/>
        <w:numPr>
          <w:ilvl w:val="0"/>
          <w:numId w:val="33"/>
        </w:numPr>
        <w:rPr>
          <w:rFonts w:ascii="Times New Roman" w:hAnsi="Times New Roman"/>
          <w:color w:val="0000CC"/>
          <w:sz w:val="24"/>
        </w:rPr>
      </w:pPr>
      <w:r w:rsidRPr="00C445D9">
        <w:rPr>
          <w:rFonts w:ascii="Times New Roman" w:hAnsi="Times New Roman"/>
          <w:color w:val="0000CC"/>
          <w:sz w:val="24"/>
        </w:rPr>
        <w:t xml:space="preserve">Additional discussion about the potential limitations of this App and comparison between this App and </w:t>
      </w:r>
      <w:proofErr w:type="spellStart"/>
      <w:r w:rsidRPr="00C445D9">
        <w:rPr>
          <w:rFonts w:ascii="Times New Roman" w:hAnsi="Times New Roman"/>
          <w:color w:val="0000CC"/>
          <w:sz w:val="24"/>
        </w:rPr>
        <w:t>MplusAutomation</w:t>
      </w:r>
      <w:proofErr w:type="spellEnd"/>
      <w:r w:rsidRPr="00C445D9">
        <w:rPr>
          <w:rFonts w:ascii="Times New Roman" w:hAnsi="Times New Roman"/>
          <w:color w:val="0000CC"/>
          <w:sz w:val="24"/>
        </w:rPr>
        <w:t xml:space="preserve"> could be found in l</w:t>
      </w:r>
      <w:r>
        <w:rPr>
          <w:rFonts w:ascii="Times New Roman" w:hAnsi="Times New Roman"/>
          <w:color w:val="0000CC"/>
          <w:sz w:val="24"/>
        </w:rPr>
        <w:t>i</w:t>
      </w:r>
      <w:r w:rsidRPr="00C445D9">
        <w:rPr>
          <w:rFonts w:ascii="Times New Roman" w:hAnsi="Times New Roman"/>
          <w:color w:val="0000CC"/>
          <w:sz w:val="24"/>
        </w:rPr>
        <w:t>nes 31</w:t>
      </w:r>
      <w:r>
        <w:rPr>
          <w:rFonts w:ascii="Times New Roman" w:hAnsi="Times New Roman"/>
          <w:color w:val="0000CC"/>
          <w:sz w:val="24"/>
        </w:rPr>
        <w:t>4</w:t>
      </w:r>
      <w:r w:rsidRPr="00C445D9">
        <w:rPr>
          <w:rFonts w:ascii="Times New Roman" w:hAnsi="Times New Roman"/>
          <w:color w:val="0000CC"/>
          <w:sz w:val="24"/>
        </w:rPr>
        <w:t xml:space="preserve"> - 32</w:t>
      </w:r>
      <w:r>
        <w:rPr>
          <w:rFonts w:ascii="Times New Roman" w:hAnsi="Times New Roman"/>
          <w:color w:val="0000CC"/>
          <w:sz w:val="24"/>
        </w:rPr>
        <w:t>8</w:t>
      </w:r>
    </w:p>
    <w:p w14:paraId="4C924233" w14:textId="77777777" w:rsidR="00CD1811" w:rsidRDefault="00CD1811" w:rsidP="00CD1811">
      <w:pPr>
        <w:rPr>
          <w:color w:val="0000CC"/>
        </w:rPr>
      </w:pPr>
    </w:p>
    <w:p w14:paraId="22027C6B" w14:textId="2BCD0A90" w:rsidR="00CD1811" w:rsidRDefault="00CD1811" w:rsidP="00CD1811">
      <w:pPr>
        <w:rPr>
          <w:color w:val="0000CC"/>
        </w:rPr>
      </w:pPr>
      <w:r>
        <w:rPr>
          <w:color w:val="0000CC"/>
        </w:rPr>
        <w:t xml:space="preserve">The </w:t>
      </w:r>
      <w:r w:rsidR="004A4173">
        <w:rPr>
          <w:color w:val="0000CC"/>
        </w:rPr>
        <w:t>F</w:t>
      </w:r>
      <w:r>
        <w:rPr>
          <w:color w:val="0000CC"/>
        </w:rPr>
        <w:t xml:space="preserve">igure 1 and figure legend </w:t>
      </w:r>
      <w:r w:rsidR="0053761E">
        <w:rPr>
          <w:color w:val="0000CC"/>
        </w:rPr>
        <w:t xml:space="preserve">have </w:t>
      </w:r>
      <w:r>
        <w:rPr>
          <w:color w:val="0000CC"/>
        </w:rPr>
        <w:t xml:space="preserve">been updated following the suggestion.  </w:t>
      </w:r>
    </w:p>
    <w:p w14:paraId="7CA572F2" w14:textId="1DE98EE1" w:rsidR="00357EC3" w:rsidRDefault="00357EC3" w:rsidP="0007270D"/>
    <w:p w14:paraId="241B1718" w14:textId="77777777" w:rsidR="00467F15" w:rsidRDefault="00467F15" w:rsidP="0007270D"/>
    <w:p w14:paraId="427D7AA6" w14:textId="3B9BFF98" w:rsidR="00334DFB" w:rsidRPr="00357EC3" w:rsidRDefault="00334DFB" w:rsidP="0007270D">
      <w:pPr>
        <w:rPr>
          <w:b/>
          <w:bCs/>
        </w:rPr>
      </w:pPr>
      <w:r w:rsidRPr="00357EC3">
        <w:rPr>
          <w:b/>
          <w:bCs/>
        </w:rPr>
        <w:t>Q5</w:t>
      </w:r>
      <w:r w:rsidR="00357EC3" w:rsidRPr="00357EC3">
        <w:rPr>
          <w:b/>
          <w:bCs/>
        </w:rPr>
        <w:t xml:space="preserve">: </w:t>
      </w:r>
      <w:r w:rsidRPr="00357EC3">
        <w:rPr>
          <w:b/>
          <w:bCs/>
        </w:rPr>
        <w:t>Please provide your detailed review report to the editor and authors (including any comments on the Q4 Check List)</w:t>
      </w:r>
    </w:p>
    <w:p w14:paraId="78D5F9F0" w14:textId="77777777" w:rsidR="00357EC3" w:rsidRDefault="00357EC3" w:rsidP="0007270D"/>
    <w:p w14:paraId="70EB02BD" w14:textId="6AA937FE" w:rsidR="00334DFB" w:rsidRPr="00CB1177" w:rsidRDefault="00334DFB" w:rsidP="0007270D">
      <w:pPr>
        <w:rPr>
          <w:i/>
          <w:iCs/>
          <w:u w:val="single"/>
        </w:rPr>
      </w:pPr>
      <w:r w:rsidRPr="00CB1177">
        <w:rPr>
          <w:b/>
          <w:bCs/>
          <w:i/>
          <w:iCs/>
          <w:u w:val="single"/>
        </w:rPr>
        <w:t>Major comments</w:t>
      </w:r>
      <w:r w:rsidRPr="00CB1177">
        <w:rPr>
          <w:i/>
          <w:iCs/>
          <w:u w:val="single"/>
        </w:rPr>
        <w:t>:</w:t>
      </w:r>
    </w:p>
    <w:p w14:paraId="3EEE938D" w14:textId="4E790685" w:rsidR="00334DFB" w:rsidRPr="00CB1177" w:rsidRDefault="00334DFB" w:rsidP="0007270D">
      <w:pPr>
        <w:pStyle w:val="ListParagraph"/>
        <w:numPr>
          <w:ilvl w:val="0"/>
          <w:numId w:val="26"/>
        </w:numPr>
        <w:ind w:left="360"/>
        <w:rPr>
          <w:sz w:val="24"/>
        </w:rPr>
      </w:pPr>
      <w:r w:rsidRPr="00CB1177">
        <w:rPr>
          <w:sz w:val="24"/>
        </w:rPr>
        <w:t xml:space="preserve">Line 73-75: More details about the t-score should be added here, </w:t>
      </w:r>
      <w:proofErr w:type="gramStart"/>
      <w:r w:rsidRPr="00CB1177">
        <w:rPr>
          <w:sz w:val="24"/>
        </w:rPr>
        <w:t>i.e.</w:t>
      </w:r>
      <w:proofErr w:type="gramEnd"/>
      <w:r w:rsidRPr="00CB1177">
        <w:rPr>
          <w:sz w:val="24"/>
        </w:rPr>
        <w:t xml:space="preserve"> the assumptions and observed data for the t-test.</w:t>
      </w:r>
      <w:r w:rsidR="00346E8E" w:rsidRPr="00CB1177">
        <w:rPr>
          <w:sz w:val="24"/>
        </w:rPr>
        <w:t xml:space="preserve"> </w:t>
      </w:r>
    </w:p>
    <w:p w14:paraId="7D7AC1A9" w14:textId="77777777" w:rsidR="00467F15" w:rsidRPr="00467F15" w:rsidRDefault="00467F15" w:rsidP="0007270D">
      <w:pPr>
        <w:rPr>
          <w:color w:val="0000CC"/>
          <w:u w:val="single"/>
        </w:rPr>
      </w:pPr>
    </w:p>
    <w:p w14:paraId="2B1DF7D7" w14:textId="011EA57D" w:rsidR="009F30FF" w:rsidRDefault="009F30FF" w:rsidP="009F30FF">
      <w:pPr>
        <w:ind w:left="360"/>
        <w:rPr>
          <w:color w:val="0000CC"/>
        </w:rPr>
      </w:pPr>
      <w:r w:rsidRPr="00EC0B97">
        <w:rPr>
          <w:color w:val="0000CC"/>
        </w:rPr>
        <w:t xml:space="preserve">A description of </w:t>
      </w:r>
      <w:r w:rsidR="00A51502">
        <w:rPr>
          <w:color w:val="0000CC"/>
        </w:rPr>
        <w:t>T-Score</w:t>
      </w:r>
      <w:r w:rsidRPr="00EC0B97">
        <w:rPr>
          <w:color w:val="0000CC"/>
        </w:rPr>
        <w:t xml:space="preserve"> calculation is included in </w:t>
      </w:r>
      <w:r>
        <w:rPr>
          <w:color w:val="0000CC"/>
        </w:rPr>
        <w:t>L</w:t>
      </w:r>
      <w:r w:rsidRPr="00EC0B97">
        <w:rPr>
          <w:color w:val="0000CC"/>
        </w:rPr>
        <w:t xml:space="preserve">ines </w:t>
      </w:r>
      <w:r>
        <w:rPr>
          <w:color w:val="0000CC"/>
        </w:rPr>
        <w:t xml:space="preserve">99 – 117 and the </w:t>
      </w:r>
      <w:r w:rsidR="00A51502">
        <w:rPr>
          <w:color w:val="0000CC"/>
        </w:rPr>
        <w:t>T-Score</w:t>
      </w:r>
      <w:r w:rsidRPr="00EC0B97">
        <w:rPr>
          <w:color w:val="0000CC"/>
        </w:rPr>
        <w:t xml:space="preserve">s’ biological meaning is now described in </w:t>
      </w:r>
      <w:r>
        <w:rPr>
          <w:color w:val="0000CC"/>
        </w:rPr>
        <w:t>L</w:t>
      </w:r>
      <w:r w:rsidRPr="00EC0B97">
        <w:rPr>
          <w:color w:val="0000CC"/>
        </w:rPr>
        <w:t xml:space="preserve">ines </w:t>
      </w:r>
      <w:r>
        <w:rPr>
          <w:color w:val="0000CC"/>
        </w:rPr>
        <w:t>204 – 225.</w:t>
      </w:r>
    </w:p>
    <w:p w14:paraId="621D6CF3" w14:textId="77777777" w:rsidR="00467F15" w:rsidRPr="00467F15" w:rsidRDefault="00467F15" w:rsidP="0007270D">
      <w:pPr>
        <w:rPr>
          <w:color w:val="0000CC"/>
        </w:rPr>
      </w:pPr>
    </w:p>
    <w:p w14:paraId="4107CA78" w14:textId="77777777" w:rsidR="004E0CB1" w:rsidRPr="004676A6" w:rsidRDefault="004E0CB1" w:rsidP="0007270D"/>
    <w:p w14:paraId="7F24A7E2" w14:textId="5F6F2001" w:rsidR="00776E08" w:rsidRPr="00776E08" w:rsidRDefault="00334DFB" w:rsidP="00776E08">
      <w:pPr>
        <w:pStyle w:val="ListParagraph"/>
        <w:numPr>
          <w:ilvl w:val="0"/>
          <w:numId w:val="26"/>
        </w:numPr>
        <w:ind w:left="360"/>
        <w:rPr>
          <w:sz w:val="24"/>
        </w:rPr>
      </w:pPr>
      <w:r w:rsidRPr="00CB1177">
        <w:rPr>
          <w:sz w:val="24"/>
        </w:rPr>
        <w:t>Line 96: Regarding the two bootstrapping methods, do they have different assumptions, computational costs and/or test power? Any recommendations for when either method is preferred?</w:t>
      </w:r>
      <w:r w:rsidR="00346E8E" w:rsidRPr="00CB1177">
        <w:rPr>
          <w:sz w:val="24"/>
        </w:rPr>
        <w:t xml:space="preserve"> </w:t>
      </w:r>
    </w:p>
    <w:p w14:paraId="6C44E5BC" w14:textId="77777777" w:rsidR="00776E08" w:rsidRDefault="00776E08" w:rsidP="00304024">
      <w:pPr>
        <w:ind w:left="360"/>
        <w:rPr>
          <w:color w:val="0000CC"/>
        </w:rPr>
      </w:pPr>
    </w:p>
    <w:p w14:paraId="7D4B6137" w14:textId="77777777" w:rsidR="00776E08" w:rsidRDefault="00776E08" w:rsidP="00776E08">
      <w:pPr>
        <w:ind w:left="360"/>
        <w:rPr>
          <w:color w:val="0000CC"/>
        </w:rPr>
      </w:pPr>
      <w:r>
        <w:rPr>
          <w:color w:val="0000CC"/>
        </w:rPr>
        <w:t>Thank you for this suggestion.  W</w:t>
      </w:r>
      <w:r w:rsidR="007906D9">
        <w:rPr>
          <w:color w:val="0000CC"/>
        </w:rPr>
        <w:t>e have included a new session in the supplemental materials primarily address the detail implementation of two-class bootstrap simulations</w:t>
      </w:r>
      <w:r>
        <w:rPr>
          <w:color w:val="0000CC"/>
        </w:rPr>
        <w:t>.</w:t>
      </w:r>
    </w:p>
    <w:p w14:paraId="58C44D3E" w14:textId="77777777" w:rsidR="0033478B" w:rsidRPr="00304024" w:rsidRDefault="0033478B" w:rsidP="00776E08">
      <w:pPr>
        <w:ind w:left="360"/>
        <w:rPr>
          <w:color w:val="0000CC"/>
        </w:rPr>
      </w:pPr>
    </w:p>
    <w:p w14:paraId="563E636E" w14:textId="77777777" w:rsidR="00304024" w:rsidRPr="0004016A" w:rsidRDefault="00304024" w:rsidP="00776E08">
      <w:pPr>
        <w:rPr>
          <w:color w:val="000000" w:themeColor="text1"/>
        </w:rPr>
      </w:pPr>
      <w:r w:rsidRPr="00304024">
        <w:rPr>
          <w:color w:val="0000CC"/>
        </w:rPr>
        <w:t xml:space="preserve">Response to </w:t>
      </w:r>
      <w:r w:rsidRPr="0004016A">
        <w:rPr>
          <w:color w:val="000000" w:themeColor="text1"/>
        </w:rPr>
        <w:t>“</w:t>
      </w:r>
      <w:r w:rsidRPr="0004016A">
        <w:rPr>
          <w:color w:val="000000" w:themeColor="text1"/>
          <w:szCs w:val="20"/>
        </w:rPr>
        <w:t>Do the two bootstrap methods have different assumptions?”</w:t>
      </w:r>
    </w:p>
    <w:p w14:paraId="327961EF" w14:textId="77777777" w:rsidR="00304024" w:rsidRPr="00304024" w:rsidRDefault="00304024" w:rsidP="00304024">
      <w:pPr>
        <w:ind w:left="360"/>
        <w:rPr>
          <w:color w:val="0000CC"/>
          <w:szCs w:val="20"/>
        </w:rPr>
      </w:pPr>
    </w:p>
    <w:p w14:paraId="75AED8AD" w14:textId="0A424B12" w:rsidR="00304024" w:rsidRPr="00304024" w:rsidRDefault="00304024" w:rsidP="00304024">
      <w:pPr>
        <w:ind w:left="720"/>
        <w:rPr>
          <w:color w:val="0000CC"/>
          <w:szCs w:val="20"/>
        </w:rPr>
      </w:pPr>
      <w:r w:rsidRPr="00304024">
        <w:rPr>
          <w:color w:val="0000CC"/>
          <w:szCs w:val="20"/>
        </w:rPr>
        <w:lastRenderedPageBreak/>
        <w:t>Both bootstrap methods are non-parametric so there are no assumptions regarding the distribution of the data. However, there is an assumption that the population is infinite, or sufficiently large such that that the effect of taking a sample is essentially negligible.</w:t>
      </w:r>
    </w:p>
    <w:p w14:paraId="4FBB504B" w14:textId="77777777" w:rsidR="00304024" w:rsidRPr="00304024" w:rsidRDefault="00304024" w:rsidP="00304024">
      <w:pPr>
        <w:ind w:left="360"/>
        <w:rPr>
          <w:color w:val="0000CC"/>
          <w:szCs w:val="20"/>
        </w:rPr>
      </w:pPr>
    </w:p>
    <w:p w14:paraId="6004395E" w14:textId="77777777" w:rsidR="00304024" w:rsidRPr="0004016A" w:rsidRDefault="00304024" w:rsidP="00304024">
      <w:pPr>
        <w:ind w:left="360"/>
        <w:rPr>
          <w:color w:val="000000" w:themeColor="text1"/>
          <w:szCs w:val="20"/>
        </w:rPr>
      </w:pPr>
      <w:r w:rsidRPr="00304024">
        <w:rPr>
          <w:color w:val="0000CC"/>
        </w:rPr>
        <w:t xml:space="preserve">Response to </w:t>
      </w:r>
      <w:r w:rsidRPr="0004016A">
        <w:rPr>
          <w:color w:val="000000" w:themeColor="text1"/>
        </w:rPr>
        <w:t>“</w:t>
      </w:r>
      <w:r w:rsidRPr="0004016A">
        <w:rPr>
          <w:color w:val="000000" w:themeColor="text1"/>
          <w:szCs w:val="20"/>
        </w:rPr>
        <w:t>Do the two bootstrap methods have computational cost?”</w:t>
      </w:r>
    </w:p>
    <w:p w14:paraId="1D19A91C" w14:textId="77777777" w:rsidR="00304024" w:rsidRPr="00304024" w:rsidRDefault="00304024" w:rsidP="00304024">
      <w:pPr>
        <w:ind w:left="360"/>
        <w:rPr>
          <w:color w:val="0000CC"/>
          <w:szCs w:val="20"/>
        </w:rPr>
      </w:pPr>
    </w:p>
    <w:p w14:paraId="7C796877" w14:textId="2E187EE3" w:rsidR="00304024" w:rsidRPr="00304024" w:rsidRDefault="00304024" w:rsidP="00304024">
      <w:pPr>
        <w:ind w:left="720"/>
        <w:rPr>
          <w:color w:val="0000CC"/>
          <w:szCs w:val="20"/>
        </w:rPr>
      </w:pPr>
      <w:r w:rsidRPr="00304024">
        <w:rPr>
          <w:color w:val="0000CC"/>
          <w:szCs w:val="20"/>
        </w:rPr>
        <w:t>Yes, there is a computational cost for each method. The more bootstraps</w:t>
      </w:r>
      <w:r w:rsidR="0053761E">
        <w:rPr>
          <w:color w:val="0000CC"/>
          <w:szCs w:val="20"/>
        </w:rPr>
        <w:t xml:space="preserve"> are</w:t>
      </w:r>
      <w:r w:rsidRPr="00304024">
        <w:rPr>
          <w:color w:val="0000CC"/>
          <w:szCs w:val="20"/>
        </w:rPr>
        <w:t xml:space="preserve"> performed, the longer the analysis takes but the closer the estimated parameter is to the true value.</w:t>
      </w:r>
    </w:p>
    <w:p w14:paraId="58A9A081" w14:textId="77777777" w:rsidR="00304024" w:rsidRPr="00304024" w:rsidRDefault="00304024" w:rsidP="00304024">
      <w:pPr>
        <w:ind w:left="360"/>
        <w:rPr>
          <w:color w:val="0000CC"/>
          <w:szCs w:val="20"/>
        </w:rPr>
      </w:pPr>
    </w:p>
    <w:p w14:paraId="7E7F57B1" w14:textId="77777777" w:rsidR="00304024" w:rsidRPr="00304024" w:rsidRDefault="00304024" w:rsidP="00304024">
      <w:pPr>
        <w:ind w:left="360"/>
        <w:rPr>
          <w:color w:val="0000CC"/>
          <w:szCs w:val="20"/>
        </w:rPr>
      </w:pPr>
      <w:r w:rsidRPr="00304024">
        <w:rPr>
          <w:color w:val="0000CC"/>
        </w:rPr>
        <w:t xml:space="preserve">Response to </w:t>
      </w:r>
      <w:r w:rsidRPr="0004016A">
        <w:rPr>
          <w:color w:val="000000" w:themeColor="text1"/>
        </w:rPr>
        <w:t>“</w:t>
      </w:r>
      <w:r w:rsidRPr="0004016A">
        <w:rPr>
          <w:color w:val="000000" w:themeColor="text1"/>
          <w:szCs w:val="20"/>
        </w:rPr>
        <w:t>Do the two bootstrap methods test power?”</w:t>
      </w:r>
    </w:p>
    <w:p w14:paraId="7654118A" w14:textId="77777777" w:rsidR="00304024" w:rsidRPr="00304024" w:rsidRDefault="00304024" w:rsidP="00304024">
      <w:pPr>
        <w:ind w:left="360"/>
        <w:rPr>
          <w:color w:val="0000CC"/>
          <w:szCs w:val="20"/>
        </w:rPr>
      </w:pPr>
    </w:p>
    <w:p w14:paraId="1231DF3C" w14:textId="77777777" w:rsidR="00304024" w:rsidRPr="00304024" w:rsidRDefault="00304024" w:rsidP="00304024">
      <w:pPr>
        <w:ind w:left="720"/>
        <w:rPr>
          <w:color w:val="0000CC"/>
          <w:szCs w:val="20"/>
        </w:rPr>
      </w:pPr>
      <w:r w:rsidRPr="00304024">
        <w:rPr>
          <w:color w:val="0000CC"/>
          <w:szCs w:val="20"/>
        </w:rPr>
        <w:t>No. The bootstrap methods ascertain the significance of the test.</w:t>
      </w:r>
    </w:p>
    <w:p w14:paraId="1E4DBD44" w14:textId="77777777" w:rsidR="00304024" w:rsidRPr="00304024" w:rsidRDefault="00304024" w:rsidP="00304024">
      <w:pPr>
        <w:rPr>
          <w:color w:val="0000CC"/>
        </w:rPr>
      </w:pPr>
    </w:p>
    <w:p w14:paraId="5D8F26A3" w14:textId="77777777" w:rsidR="004C2FFD" w:rsidRPr="004676A6" w:rsidRDefault="004C2FFD" w:rsidP="0007270D"/>
    <w:p w14:paraId="397D9EC8" w14:textId="231B7ADC" w:rsidR="00334DFB" w:rsidRPr="004E0CB1" w:rsidRDefault="00334DFB" w:rsidP="0007270D">
      <w:pPr>
        <w:rPr>
          <w:b/>
          <w:bCs/>
          <w:i/>
          <w:iCs/>
          <w:u w:val="single"/>
        </w:rPr>
      </w:pPr>
      <w:r w:rsidRPr="004E0CB1">
        <w:rPr>
          <w:b/>
          <w:bCs/>
          <w:i/>
          <w:iCs/>
          <w:u w:val="single"/>
        </w:rPr>
        <w:t>Minor comments:</w:t>
      </w:r>
      <w:r w:rsidR="0097554A" w:rsidRPr="004E0CB1">
        <w:rPr>
          <w:b/>
          <w:bCs/>
          <w:i/>
          <w:iCs/>
          <w:u w:val="single"/>
        </w:rPr>
        <w:t xml:space="preserve"> </w:t>
      </w:r>
    </w:p>
    <w:p w14:paraId="23412F95" w14:textId="7A28D0A3" w:rsidR="00334DFB" w:rsidRDefault="00334DFB" w:rsidP="0007270D">
      <w:pPr>
        <w:pStyle w:val="ListParagraph"/>
        <w:numPr>
          <w:ilvl w:val="0"/>
          <w:numId w:val="27"/>
        </w:numPr>
        <w:rPr>
          <w:sz w:val="24"/>
          <w:szCs w:val="32"/>
        </w:rPr>
      </w:pPr>
      <w:r w:rsidRPr="00CB1177">
        <w:rPr>
          <w:sz w:val="24"/>
          <w:szCs w:val="32"/>
        </w:rPr>
        <w:t>Line 70: projects -&gt; projected</w:t>
      </w:r>
    </w:p>
    <w:p w14:paraId="0AD8E645" w14:textId="77777777" w:rsidR="0050123A" w:rsidRPr="00CB1177" w:rsidRDefault="0050123A" w:rsidP="0050123A">
      <w:pPr>
        <w:pStyle w:val="ListParagraph"/>
        <w:ind w:left="360"/>
        <w:rPr>
          <w:sz w:val="24"/>
          <w:szCs w:val="32"/>
        </w:rPr>
      </w:pPr>
    </w:p>
    <w:p w14:paraId="7909AE8F" w14:textId="7CC88907" w:rsidR="00761568" w:rsidRDefault="001710DD" w:rsidP="0007270D">
      <w:pPr>
        <w:ind w:left="360"/>
        <w:rPr>
          <w:color w:val="0000CC"/>
        </w:rPr>
      </w:pPr>
      <w:r>
        <w:rPr>
          <w:color w:val="0000CC"/>
        </w:rPr>
        <w:t>It is c</w:t>
      </w:r>
      <w:r w:rsidR="00761568">
        <w:rPr>
          <w:color w:val="0000CC"/>
        </w:rPr>
        <w:t>orrected</w:t>
      </w:r>
      <w:r w:rsidR="0053761E">
        <w:rPr>
          <w:color w:val="0000CC"/>
        </w:rPr>
        <w:t>.</w:t>
      </w:r>
    </w:p>
    <w:p w14:paraId="58DAE7B3" w14:textId="77777777" w:rsidR="00CB1177" w:rsidRPr="00761568" w:rsidRDefault="00CB1177" w:rsidP="0007270D">
      <w:pPr>
        <w:ind w:left="360"/>
        <w:rPr>
          <w:color w:val="0000CC"/>
        </w:rPr>
      </w:pPr>
    </w:p>
    <w:p w14:paraId="0FFF0B7B" w14:textId="6D7BDD53" w:rsidR="00357EC3" w:rsidRPr="00CB1177" w:rsidRDefault="00334DFB" w:rsidP="0007270D">
      <w:pPr>
        <w:pStyle w:val="ListParagraph"/>
        <w:numPr>
          <w:ilvl w:val="0"/>
          <w:numId w:val="27"/>
        </w:numPr>
        <w:rPr>
          <w:sz w:val="24"/>
          <w:szCs w:val="32"/>
        </w:rPr>
      </w:pPr>
      <w:r w:rsidRPr="00CB1177">
        <w:rPr>
          <w:sz w:val="24"/>
          <w:szCs w:val="32"/>
        </w:rPr>
        <w:t>Line 73: Such an information -&gt; Such information</w:t>
      </w:r>
    </w:p>
    <w:p w14:paraId="1C28746A" w14:textId="77777777" w:rsidR="0050123A" w:rsidRDefault="0050123A" w:rsidP="0007270D">
      <w:pPr>
        <w:pStyle w:val="ListParagraph"/>
        <w:ind w:left="360"/>
        <w:rPr>
          <w:rFonts w:ascii="Times New Roman" w:hAnsi="Times New Roman"/>
          <w:color w:val="0000CC"/>
          <w:sz w:val="24"/>
        </w:rPr>
      </w:pPr>
    </w:p>
    <w:p w14:paraId="43E6AEF1" w14:textId="741B10F9" w:rsidR="00761568" w:rsidRPr="004913CC" w:rsidRDefault="001710DD" w:rsidP="0007270D">
      <w:pPr>
        <w:pStyle w:val="ListParagraph"/>
        <w:ind w:left="360"/>
        <w:rPr>
          <w:rFonts w:ascii="Times New Roman" w:hAnsi="Times New Roman"/>
          <w:b/>
          <w:bCs/>
          <w:color w:val="0000CC"/>
          <w:sz w:val="24"/>
        </w:rPr>
      </w:pPr>
      <w:r>
        <w:rPr>
          <w:rFonts w:ascii="Times New Roman" w:hAnsi="Times New Roman"/>
          <w:color w:val="0000CC"/>
          <w:sz w:val="24"/>
        </w:rPr>
        <w:t>It is c</w:t>
      </w:r>
      <w:r w:rsidR="00761568" w:rsidRPr="00CB1177">
        <w:rPr>
          <w:rFonts w:ascii="Times New Roman" w:hAnsi="Times New Roman"/>
          <w:color w:val="0000CC"/>
          <w:sz w:val="24"/>
        </w:rPr>
        <w:t>orrected</w:t>
      </w:r>
      <w:r w:rsidR="0053761E">
        <w:rPr>
          <w:rFonts w:ascii="Times New Roman" w:hAnsi="Times New Roman"/>
          <w:color w:val="0000CC"/>
          <w:sz w:val="24"/>
        </w:rPr>
        <w:t>.</w:t>
      </w:r>
    </w:p>
    <w:p w14:paraId="6CA06DDB" w14:textId="77777777" w:rsidR="00CB1177" w:rsidRPr="00CB1177" w:rsidRDefault="00CB1177" w:rsidP="0007270D">
      <w:pPr>
        <w:pStyle w:val="ListParagraph"/>
        <w:ind w:left="360"/>
        <w:rPr>
          <w:rFonts w:ascii="Times New Roman" w:hAnsi="Times New Roman"/>
          <w:color w:val="0000CC"/>
          <w:sz w:val="24"/>
        </w:rPr>
      </w:pPr>
    </w:p>
    <w:p w14:paraId="76CA45F3" w14:textId="06CDC7D3" w:rsidR="00334DFB" w:rsidRPr="00CB1177" w:rsidRDefault="00334DFB" w:rsidP="0007270D">
      <w:pPr>
        <w:pStyle w:val="ListParagraph"/>
        <w:numPr>
          <w:ilvl w:val="0"/>
          <w:numId w:val="27"/>
        </w:numPr>
        <w:rPr>
          <w:sz w:val="24"/>
          <w:szCs w:val="32"/>
        </w:rPr>
      </w:pPr>
      <w:r w:rsidRPr="00CB1177">
        <w:rPr>
          <w:sz w:val="24"/>
          <w:szCs w:val="32"/>
        </w:rPr>
        <w:t>Line 262: Figure 1 is a little confusing. The green shape is not a rectangle but was referred to as one. Varying both shape and color without appropriate annotation is confusing/distracting. The red boxes, dashed vs solid, do they have different meaning?</w:t>
      </w:r>
    </w:p>
    <w:p w14:paraId="3AC5EB71" w14:textId="77777777" w:rsidR="0050123A" w:rsidRDefault="0050123A" w:rsidP="001710DD">
      <w:pPr>
        <w:pStyle w:val="ListParagraph"/>
        <w:ind w:left="360"/>
        <w:rPr>
          <w:rFonts w:ascii="Times New Roman" w:hAnsi="Times New Roman"/>
          <w:color w:val="0000CC"/>
          <w:sz w:val="24"/>
          <w:szCs w:val="32"/>
        </w:rPr>
      </w:pPr>
    </w:p>
    <w:p w14:paraId="67117992" w14:textId="5706CBD1" w:rsidR="001710DD" w:rsidRPr="007F0632" w:rsidRDefault="001710DD" w:rsidP="001710DD">
      <w:pPr>
        <w:pStyle w:val="ListParagraph"/>
        <w:ind w:left="360"/>
        <w:rPr>
          <w:rFonts w:ascii="Times New Roman" w:hAnsi="Times New Roman"/>
          <w:color w:val="0000CC"/>
          <w:sz w:val="24"/>
          <w:szCs w:val="32"/>
        </w:rPr>
      </w:pPr>
      <w:r w:rsidRPr="007F0632">
        <w:rPr>
          <w:rFonts w:ascii="Times New Roman" w:hAnsi="Times New Roman"/>
          <w:color w:val="0000CC"/>
          <w:sz w:val="24"/>
          <w:szCs w:val="32"/>
        </w:rPr>
        <w:t>As suggested, we have revised the Figure 1 and its legend to avoid the confusion.</w:t>
      </w:r>
    </w:p>
    <w:p w14:paraId="7AC75B88" w14:textId="77777777" w:rsidR="00CB1177" w:rsidRPr="005C1069" w:rsidRDefault="00CB1177" w:rsidP="0007270D">
      <w:pPr>
        <w:ind w:firstLine="360"/>
        <w:rPr>
          <w:color w:val="0000CC"/>
        </w:rPr>
      </w:pPr>
    </w:p>
    <w:p w14:paraId="4189510C" w14:textId="77777777" w:rsidR="00357EC3" w:rsidRPr="00CB1177" w:rsidRDefault="00334DFB" w:rsidP="0007270D">
      <w:pPr>
        <w:pStyle w:val="ListParagraph"/>
        <w:numPr>
          <w:ilvl w:val="0"/>
          <w:numId w:val="27"/>
        </w:numPr>
        <w:rPr>
          <w:sz w:val="24"/>
          <w:szCs w:val="32"/>
        </w:rPr>
      </w:pPr>
      <w:r w:rsidRPr="00CB1177">
        <w:rPr>
          <w:sz w:val="24"/>
          <w:szCs w:val="32"/>
        </w:rPr>
        <w:t>Supplementary Figure 1</w:t>
      </w:r>
    </w:p>
    <w:p w14:paraId="288C2147" w14:textId="11D121B9" w:rsidR="00357EC3" w:rsidRPr="00CB1177" w:rsidRDefault="00334DFB" w:rsidP="0007270D">
      <w:pPr>
        <w:pStyle w:val="ListParagraph"/>
        <w:numPr>
          <w:ilvl w:val="1"/>
          <w:numId w:val="27"/>
        </w:numPr>
        <w:rPr>
          <w:sz w:val="24"/>
          <w:szCs w:val="32"/>
        </w:rPr>
      </w:pPr>
      <w:r w:rsidRPr="00CB1177">
        <w:rPr>
          <w:sz w:val="24"/>
          <w:szCs w:val="32"/>
        </w:rPr>
        <w:t>- Why is SOX17 in brackets?</w:t>
      </w:r>
    </w:p>
    <w:p w14:paraId="76424DC7" w14:textId="77777777" w:rsidR="0050123A" w:rsidRDefault="0050123A" w:rsidP="001710DD">
      <w:pPr>
        <w:pStyle w:val="ListParagraph"/>
        <w:ind w:left="1080"/>
        <w:rPr>
          <w:rFonts w:ascii="Times New Roman" w:hAnsi="Times New Roman"/>
          <w:color w:val="0000CC"/>
          <w:sz w:val="24"/>
          <w:szCs w:val="32"/>
        </w:rPr>
      </w:pPr>
    </w:p>
    <w:p w14:paraId="698C9ACD" w14:textId="4D67186B" w:rsidR="001710DD" w:rsidRPr="007F0632" w:rsidRDefault="001710DD" w:rsidP="001710DD">
      <w:pPr>
        <w:pStyle w:val="ListParagraph"/>
        <w:ind w:left="1080"/>
        <w:rPr>
          <w:rFonts w:ascii="Times New Roman" w:hAnsi="Times New Roman"/>
          <w:color w:val="0000CC"/>
          <w:sz w:val="22"/>
          <w:szCs w:val="22"/>
        </w:rPr>
      </w:pPr>
      <w:r w:rsidRPr="007F0632">
        <w:rPr>
          <w:rFonts w:ascii="Times New Roman" w:hAnsi="Times New Roman"/>
          <w:color w:val="0000CC"/>
          <w:sz w:val="24"/>
          <w:szCs w:val="32"/>
        </w:rPr>
        <w:t>When the “brackets” are used, they refer to “gene expression value” instead of “projected activity”. In this model, we use</w:t>
      </w:r>
      <w:r w:rsidR="0053761E">
        <w:rPr>
          <w:rFonts w:ascii="Times New Roman" w:hAnsi="Times New Roman"/>
          <w:color w:val="0000CC"/>
          <w:sz w:val="24"/>
          <w:szCs w:val="32"/>
        </w:rPr>
        <w:t>d</w:t>
      </w:r>
      <w:r w:rsidRPr="007F0632">
        <w:rPr>
          <w:rFonts w:ascii="Times New Roman" w:hAnsi="Times New Roman"/>
          <w:color w:val="0000CC"/>
          <w:sz w:val="24"/>
          <w:szCs w:val="32"/>
        </w:rPr>
        <w:t xml:space="preserve"> expression of SOX17, therefore, it is put in the brackets</w:t>
      </w:r>
      <w:r w:rsidR="00B473F6">
        <w:rPr>
          <w:rFonts w:ascii="Times New Roman" w:hAnsi="Times New Roman"/>
          <w:color w:val="0000CC"/>
          <w:sz w:val="24"/>
          <w:szCs w:val="32"/>
        </w:rPr>
        <w:t xml:space="preserve"> (now Figure 3)</w:t>
      </w:r>
      <w:r w:rsidRPr="007F0632">
        <w:rPr>
          <w:rFonts w:ascii="Times New Roman" w:hAnsi="Times New Roman"/>
          <w:color w:val="0000CC"/>
          <w:sz w:val="24"/>
          <w:szCs w:val="32"/>
        </w:rPr>
        <w:t>.</w:t>
      </w:r>
    </w:p>
    <w:p w14:paraId="1F075F32" w14:textId="77777777" w:rsidR="00761568" w:rsidRPr="004676A6" w:rsidRDefault="00761568" w:rsidP="0007270D">
      <w:pPr>
        <w:pStyle w:val="ListParagraph"/>
        <w:ind w:left="1080"/>
      </w:pPr>
    </w:p>
    <w:p w14:paraId="330345C4" w14:textId="78DBC259" w:rsidR="00357EC3" w:rsidRPr="00CB1177" w:rsidRDefault="00334DFB" w:rsidP="0007270D">
      <w:pPr>
        <w:pStyle w:val="ListParagraph"/>
        <w:numPr>
          <w:ilvl w:val="1"/>
          <w:numId w:val="27"/>
        </w:numPr>
        <w:rPr>
          <w:sz w:val="24"/>
          <w:szCs w:val="32"/>
        </w:rPr>
      </w:pPr>
      <w:r w:rsidRPr="00CB1177">
        <w:rPr>
          <w:sz w:val="24"/>
          <w:szCs w:val="32"/>
        </w:rPr>
        <w:t>- The top two thicker blue arrows seem to indicate the same processing step, but the text annotations are different, which is confusing and distracting.</w:t>
      </w:r>
    </w:p>
    <w:p w14:paraId="1385671D" w14:textId="77777777" w:rsidR="0050123A" w:rsidRDefault="0050123A" w:rsidP="001710DD">
      <w:pPr>
        <w:pStyle w:val="ListParagraph"/>
        <w:ind w:left="1080"/>
        <w:rPr>
          <w:rFonts w:ascii="Times New Roman" w:hAnsi="Times New Roman"/>
          <w:color w:val="0000CC"/>
          <w:sz w:val="24"/>
          <w:szCs w:val="32"/>
        </w:rPr>
      </w:pPr>
    </w:p>
    <w:p w14:paraId="6A6C3AD1" w14:textId="07C25677" w:rsidR="001710DD" w:rsidRPr="007F0632" w:rsidRDefault="001710DD" w:rsidP="001710DD">
      <w:pPr>
        <w:pStyle w:val="ListParagraph"/>
        <w:ind w:left="1080"/>
        <w:rPr>
          <w:rFonts w:ascii="Times New Roman" w:hAnsi="Times New Roman"/>
          <w:sz w:val="24"/>
          <w:szCs w:val="32"/>
        </w:rPr>
      </w:pPr>
      <w:r w:rsidRPr="007F0632">
        <w:rPr>
          <w:rFonts w:ascii="Times New Roman" w:hAnsi="Times New Roman"/>
          <w:color w:val="0000CC"/>
          <w:sz w:val="24"/>
          <w:szCs w:val="32"/>
        </w:rPr>
        <w:t>Thanks for pointing this out</w:t>
      </w:r>
      <w:r w:rsidR="0053761E">
        <w:rPr>
          <w:rFonts w:ascii="Times New Roman" w:hAnsi="Times New Roman"/>
          <w:color w:val="0000CC"/>
          <w:sz w:val="24"/>
          <w:szCs w:val="32"/>
        </w:rPr>
        <w:t xml:space="preserve">. </w:t>
      </w:r>
      <w:r w:rsidRPr="007F0632">
        <w:rPr>
          <w:rFonts w:ascii="Times New Roman" w:hAnsi="Times New Roman"/>
          <w:color w:val="0000CC"/>
          <w:sz w:val="24"/>
          <w:szCs w:val="32"/>
        </w:rPr>
        <w:t xml:space="preserve"> </w:t>
      </w:r>
      <w:r w:rsidR="0053761E">
        <w:rPr>
          <w:rFonts w:ascii="Times New Roman" w:hAnsi="Times New Roman"/>
          <w:color w:val="0000CC"/>
          <w:sz w:val="24"/>
          <w:szCs w:val="32"/>
        </w:rPr>
        <w:t>W</w:t>
      </w:r>
      <w:r w:rsidRPr="007F0632">
        <w:rPr>
          <w:rFonts w:ascii="Times New Roman" w:hAnsi="Times New Roman"/>
          <w:color w:val="0000CC"/>
          <w:sz w:val="24"/>
          <w:szCs w:val="32"/>
        </w:rPr>
        <w:t xml:space="preserve">e have explained </w:t>
      </w:r>
      <w:r w:rsidR="0053761E">
        <w:rPr>
          <w:rFonts w:ascii="Times New Roman" w:hAnsi="Times New Roman"/>
          <w:color w:val="0000CC"/>
          <w:sz w:val="24"/>
          <w:szCs w:val="32"/>
        </w:rPr>
        <w:t xml:space="preserve">the steps </w:t>
      </w:r>
      <w:r w:rsidRPr="007F0632">
        <w:rPr>
          <w:rFonts w:ascii="Times New Roman" w:hAnsi="Times New Roman"/>
          <w:color w:val="0000CC"/>
          <w:sz w:val="24"/>
          <w:szCs w:val="32"/>
        </w:rPr>
        <w:t>in the revised figure</w:t>
      </w:r>
      <w:r w:rsidR="00B80E7C">
        <w:rPr>
          <w:rFonts w:ascii="Times New Roman" w:hAnsi="Times New Roman"/>
          <w:color w:val="0000CC"/>
          <w:sz w:val="24"/>
          <w:szCs w:val="32"/>
        </w:rPr>
        <w:t xml:space="preserve"> 3</w:t>
      </w:r>
      <w:r w:rsidRPr="007F0632">
        <w:rPr>
          <w:rFonts w:ascii="Times New Roman" w:hAnsi="Times New Roman"/>
          <w:color w:val="0000CC"/>
          <w:sz w:val="24"/>
          <w:szCs w:val="32"/>
        </w:rPr>
        <w:t xml:space="preserve"> and </w:t>
      </w:r>
      <w:r w:rsidR="0050123A">
        <w:rPr>
          <w:rFonts w:ascii="Times New Roman" w:hAnsi="Times New Roman"/>
          <w:color w:val="0000CC"/>
          <w:sz w:val="24"/>
          <w:szCs w:val="32"/>
        </w:rPr>
        <w:t xml:space="preserve">the </w:t>
      </w:r>
      <w:r w:rsidRPr="007F0632">
        <w:rPr>
          <w:rFonts w:ascii="Times New Roman" w:hAnsi="Times New Roman"/>
          <w:color w:val="0000CC"/>
          <w:sz w:val="24"/>
          <w:szCs w:val="32"/>
        </w:rPr>
        <w:t>revised figure legend</w:t>
      </w:r>
    </w:p>
    <w:p w14:paraId="21BBD196" w14:textId="77777777" w:rsidR="00761568" w:rsidRPr="004676A6" w:rsidRDefault="00761568" w:rsidP="0007270D">
      <w:pPr>
        <w:ind w:left="1080"/>
      </w:pPr>
    </w:p>
    <w:p w14:paraId="095A0428" w14:textId="507D4EBC" w:rsidR="00357EC3" w:rsidRDefault="00334DFB" w:rsidP="0007270D">
      <w:pPr>
        <w:pStyle w:val="ListParagraph"/>
        <w:numPr>
          <w:ilvl w:val="1"/>
          <w:numId w:val="27"/>
        </w:numPr>
        <w:rPr>
          <w:sz w:val="24"/>
          <w:szCs w:val="32"/>
        </w:rPr>
      </w:pPr>
      <w:r w:rsidRPr="00CB1177">
        <w:rPr>
          <w:sz w:val="24"/>
          <w:szCs w:val="32"/>
        </w:rPr>
        <w:t>- Figure legend: “The resulting shrunken GATA2 gene list or reduced GATA2 [gene list] then restored by the same number of irrelevant genes are tested in the SEM model.”</w:t>
      </w:r>
    </w:p>
    <w:p w14:paraId="72426AD2" w14:textId="77777777" w:rsidR="0050123A" w:rsidRPr="00CB1177" w:rsidRDefault="0050123A" w:rsidP="0050123A">
      <w:pPr>
        <w:pStyle w:val="ListParagraph"/>
        <w:ind w:left="1080"/>
        <w:rPr>
          <w:sz w:val="24"/>
          <w:szCs w:val="32"/>
        </w:rPr>
      </w:pPr>
    </w:p>
    <w:p w14:paraId="315E1620" w14:textId="25438613" w:rsidR="001710DD" w:rsidRPr="001710DD" w:rsidRDefault="001710DD" w:rsidP="001710DD">
      <w:pPr>
        <w:pStyle w:val="ListParagraph"/>
        <w:ind w:left="1080"/>
        <w:rPr>
          <w:rFonts w:ascii="Times New Roman" w:hAnsi="Times New Roman"/>
          <w:color w:val="0000CC"/>
          <w:sz w:val="24"/>
          <w:szCs w:val="32"/>
        </w:rPr>
      </w:pPr>
      <w:r w:rsidRPr="001710DD">
        <w:rPr>
          <w:rFonts w:ascii="Times New Roman" w:hAnsi="Times New Roman"/>
          <w:color w:val="0000CC"/>
          <w:sz w:val="24"/>
          <w:szCs w:val="32"/>
        </w:rPr>
        <w:lastRenderedPageBreak/>
        <w:t xml:space="preserve">Correction </w:t>
      </w:r>
      <w:r w:rsidR="0053761E">
        <w:rPr>
          <w:rFonts w:ascii="Times New Roman" w:hAnsi="Times New Roman"/>
          <w:color w:val="0000CC"/>
          <w:sz w:val="24"/>
          <w:szCs w:val="32"/>
        </w:rPr>
        <w:t xml:space="preserve">was </w:t>
      </w:r>
      <w:r w:rsidRPr="001710DD">
        <w:rPr>
          <w:rFonts w:ascii="Times New Roman" w:hAnsi="Times New Roman"/>
          <w:color w:val="0000CC"/>
          <w:sz w:val="24"/>
          <w:szCs w:val="32"/>
        </w:rPr>
        <w:t>made in the</w:t>
      </w:r>
      <w:r w:rsidR="0004016A">
        <w:rPr>
          <w:rFonts w:ascii="Times New Roman" w:hAnsi="Times New Roman"/>
          <w:color w:val="0000CC"/>
          <w:sz w:val="24"/>
          <w:szCs w:val="32"/>
        </w:rPr>
        <w:t xml:space="preserve"> </w:t>
      </w:r>
      <w:r w:rsidR="0050123A">
        <w:rPr>
          <w:rFonts w:ascii="Times New Roman" w:hAnsi="Times New Roman"/>
          <w:color w:val="0000CC"/>
          <w:sz w:val="24"/>
          <w:szCs w:val="32"/>
        </w:rPr>
        <w:t>F</w:t>
      </w:r>
      <w:r w:rsidRPr="001710DD">
        <w:rPr>
          <w:rFonts w:ascii="Times New Roman" w:hAnsi="Times New Roman"/>
          <w:color w:val="0000CC"/>
          <w:sz w:val="24"/>
          <w:szCs w:val="32"/>
        </w:rPr>
        <w:t>igure</w:t>
      </w:r>
      <w:r w:rsidR="0004016A">
        <w:rPr>
          <w:rFonts w:ascii="Times New Roman" w:hAnsi="Times New Roman"/>
          <w:color w:val="0000CC"/>
          <w:sz w:val="24"/>
          <w:szCs w:val="32"/>
        </w:rPr>
        <w:t xml:space="preserve"> 3</w:t>
      </w:r>
      <w:r w:rsidRPr="001710DD">
        <w:rPr>
          <w:rFonts w:ascii="Times New Roman" w:hAnsi="Times New Roman"/>
          <w:color w:val="0000CC"/>
          <w:sz w:val="24"/>
          <w:szCs w:val="32"/>
        </w:rPr>
        <w:t>.</w:t>
      </w:r>
    </w:p>
    <w:p w14:paraId="2F7B320D" w14:textId="77777777" w:rsidR="00CB1177" w:rsidRPr="004676A6" w:rsidRDefault="00CB1177" w:rsidP="0007270D">
      <w:pPr>
        <w:ind w:left="1080"/>
      </w:pPr>
    </w:p>
    <w:p w14:paraId="314D9B3E" w14:textId="243BE568" w:rsidR="00970113" w:rsidRDefault="00334DFB" w:rsidP="0007270D">
      <w:pPr>
        <w:pStyle w:val="ListParagraph"/>
        <w:numPr>
          <w:ilvl w:val="0"/>
          <w:numId w:val="27"/>
        </w:numPr>
        <w:rPr>
          <w:sz w:val="24"/>
          <w:szCs w:val="32"/>
        </w:rPr>
      </w:pPr>
      <w:r w:rsidRPr="00CB1177">
        <w:rPr>
          <w:sz w:val="24"/>
          <w:szCs w:val="32"/>
        </w:rPr>
        <w:t>Source code: Coding style in the source code could use some standardization.</w:t>
      </w:r>
    </w:p>
    <w:p w14:paraId="4564E3A6" w14:textId="651F1666" w:rsidR="00F16076" w:rsidRDefault="00F16076" w:rsidP="004913CC">
      <w:pPr>
        <w:pStyle w:val="ListParagraph"/>
        <w:ind w:left="360"/>
        <w:rPr>
          <w:rFonts w:ascii="Times New Roman" w:hAnsi="Times New Roman"/>
          <w:strike/>
          <w:color w:val="0000CC"/>
          <w:sz w:val="24"/>
        </w:rPr>
      </w:pPr>
    </w:p>
    <w:p w14:paraId="74AB284F" w14:textId="457BDA7D" w:rsidR="00F16076" w:rsidRPr="00EA321E" w:rsidRDefault="0053761E" w:rsidP="004913CC">
      <w:pPr>
        <w:pStyle w:val="ListParagraph"/>
        <w:ind w:left="360"/>
        <w:rPr>
          <w:rFonts w:ascii="Times New Roman" w:hAnsi="Times New Roman"/>
          <w:color w:val="0000CC"/>
          <w:sz w:val="24"/>
          <w:szCs w:val="32"/>
        </w:rPr>
      </w:pPr>
      <w:r>
        <w:rPr>
          <w:rFonts w:ascii="Times New Roman" w:hAnsi="Times New Roman"/>
          <w:color w:val="0000CC"/>
          <w:sz w:val="24"/>
          <w:szCs w:val="32"/>
        </w:rPr>
        <w:t>T</w:t>
      </w:r>
      <w:r w:rsidR="00A15013" w:rsidRPr="00EA321E">
        <w:rPr>
          <w:rFonts w:ascii="Times New Roman" w:hAnsi="Times New Roman"/>
          <w:color w:val="0000CC"/>
          <w:sz w:val="24"/>
          <w:szCs w:val="32"/>
        </w:rPr>
        <w:t xml:space="preserve">his is an excellent suggestion. Here </w:t>
      </w:r>
      <w:r>
        <w:rPr>
          <w:rFonts w:ascii="Times New Roman" w:hAnsi="Times New Roman"/>
          <w:color w:val="0000CC"/>
          <w:sz w:val="24"/>
          <w:szCs w:val="32"/>
        </w:rPr>
        <w:t xml:space="preserve">are </w:t>
      </w:r>
      <w:r w:rsidR="00A15013" w:rsidRPr="00EA321E">
        <w:rPr>
          <w:rFonts w:ascii="Times New Roman" w:hAnsi="Times New Roman"/>
          <w:color w:val="0000CC"/>
          <w:sz w:val="24"/>
          <w:szCs w:val="32"/>
        </w:rPr>
        <w:t xml:space="preserve">some details on how we follow the coding standard and make </w:t>
      </w:r>
      <w:r w:rsidR="007A57CD">
        <w:rPr>
          <w:rFonts w:ascii="Times New Roman" w:hAnsi="Times New Roman"/>
          <w:color w:val="0000CC"/>
          <w:sz w:val="24"/>
          <w:szCs w:val="32"/>
        </w:rPr>
        <w:t xml:space="preserve">the </w:t>
      </w:r>
      <w:r w:rsidR="00A15013" w:rsidRPr="00EA321E">
        <w:rPr>
          <w:rFonts w:ascii="Times New Roman" w:hAnsi="Times New Roman"/>
          <w:color w:val="0000CC"/>
          <w:sz w:val="24"/>
          <w:szCs w:val="32"/>
        </w:rPr>
        <w:t>corresponding changes to address your recommendation.</w:t>
      </w:r>
    </w:p>
    <w:p w14:paraId="03C71DE7" w14:textId="77777777" w:rsidR="00A15013" w:rsidRPr="00EA321E" w:rsidRDefault="00A15013" w:rsidP="004913CC">
      <w:pPr>
        <w:pStyle w:val="ListParagraph"/>
        <w:ind w:left="360"/>
        <w:rPr>
          <w:rFonts w:ascii="Times New Roman" w:hAnsi="Times New Roman"/>
          <w:color w:val="0000CC"/>
          <w:sz w:val="24"/>
        </w:rPr>
      </w:pPr>
    </w:p>
    <w:p w14:paraId="67279956" w14:textId="31AB2400" w:rsidR="002B0FA3" w:rsidRDefault="00607AF6" w:rsidP="003C256F">
      <w:pPr>
        <w:ind w:left="360"/>
      </w:pPr>
      <w:r w:rsidRPr="00EA321E">
        <w:rPr>
          <w:rFonts w:eastAsiaTheme="minorEastAsia"/>
          <w:color w:val="0000CC"/>
        </w:rPr>
        <w:t>Our development</w:t>
      </w:r>
      <w:r w:rsidR="002B0FA3" w:rsidRPr="00EA321E">
        <w:rPr>
          <w:rFonts w:eastAsiaTheme="minorEastAsia"/>
          <w:color w:val="0000CC"/>
        </w:rPr>
        <w:t xml:space="preserve"> </w:t>
      </w:r>
      <w:r w:rsidRPr="00EA321E">
        <w:rPr>
          <w:rFonts w:eastAsiaTheme="minorEastAsia"/>
          <w:color w:val="0000CC"/>
        </w:rPr>
        <w:t>focus</w:t>
      </w:r>
      <w:r w:rsidR="002B0FA3" w:rsidRPr="00EA321E">
        <w:rPr>
          <w:rFonts w:eastAsiaTheme="minorEastAsia"/>
          <w:color w:val="0000CC"/>
        </w:rPr>
        <w:t>es</w:t>
      </w:r>
      <w:r w:rsidRPr="00EA321E">
        <w:rPr>
          <w:rFonts w:eastAsiaTheme="minorEastAsia"/>
          <w:color w:val="0000CC"/>
        </w:rPr>
        <w:t xml:space="preserve"> on the user’s friendly “web-application”; therefore, we have followed the best practice recommendation by </w:t>
      </w:r>
      <w:proofErr w:type="spellStart"/>
      <w:r w:rsidRPr="00EA321E">
        <w:rPr>
          <w:rFonts w:eastAsiaTheme="minorEastAsia"/>
          <w:color w:val="0000CC"/>
        </w:rPr>
        <w:t>shinyapp</w:t>
      </w:r>
      <w:proofErr w:type="spellEnd"/>
      <w:r w:rsidRPr="00EA321E">
        <w:rPr>
          <w:rFonts w:eastAsiaTheme="minorEastAsia"/>
          <w:color w:val="0000CC"/>
        </w:rPr>
        <w:t xml:space="preserve"> development </w:t>
      </w:r>
      <w:hyperlink r:id="rId9" w:history="1">
        <w:r w:rsidRPr="00B72F7B">
          <w:rPr>
            <w:rStyle w:val="Hyperlink"/>
            <w:rFonts w:eastAsiaTheme="majorEastAsia"/>
          </w:rPr>
          <w:t>http://shiny.rstudio.com/</w:t>
        </w:r>
      </w:hyperlink>
      <w:r w:rsidRPr="00B72F7B">
        <w:rPr>
          <w:rFonts w:eastAsiaTheme="minorEastAsia"/>
        </w:rPr>
        <w:t xml:space="preserve">. </w:t>
      </w:r>
      <w:r w:rsidR="002B0FA3" w:rsidRPr="00EA321E">
        <w:rPr>
          <w:color w:val="0000CC"/>
        </w:rPr>
        <w:t>To address reviewer’s suggestion, w</w:t>
      </w:r>
      <w:r w:rsidRPr="00EA321E">
        <w:rPr>
          <w:rFonts w:eastAsiaTheme="minorEastAsia"/>
          <w:color w:val="0000CC"/>
        </w:rPr>
        <w:t xml:space="preserve">e </w:t>
      </w:r>
      <w:r w:rsidR="002B0FA3" w:rsidRPr="00EA321E">
        <w:rPr>
          <w:rFonts w:eastAsiaTheme="minorEastAsia"/>
          <w:color w:val="0000CC"/>
        </w:rPr>
        <w:t>further consult</w:t>
      </w:r>
      <w:r w:rsidR="002B0FA3" w:rsidRPr="00EA321E">
        <w:rPr>
          <w:color w:val="0000CC"/>
        </w:rPr>
        <w:t xml:space="preserve"> the recommendations in Mastering Shiny by Hadley Wickham (2020 O’Reilly Media) and follow their best practice suggestions to achieve a better standard.</w:t>
      </w:r>
    </w:p>
    <w:p w14:paraId="753263FC" w14:textId="77777777" w:rsidR="002B0FA3" w:rsidRPr="00EA321E" w:rsidRDefault="002B0FA3" w:rsidP="00EA321E">
      <w:pPr>
        <w:ind w:left="360"/>
        <w:rPr>
          <w:color w:val="0000CC"/>
        </w:rPr>
      </w:pPr>
    </w:p>
    <w:p w14:paraId="2932C265" w14:textId="0EB73AAB" w:rsidR="002B0FA3" w:rsidRPr="00EA321E" w:rsidRDefault="002B0FA3" w:rsidP="003C256F">
      <w:pPr>
        <w:ind w:left="360"/>
        <w:rPr>
          <w:color w:val="0000CC"/>
        </w:rPr>
      </w:pPr>
      <w:r w:rsidRPr="00EA321E">
        <w:rPr>
          <w:color w:val="0000CC"/>
        </w:rPr>
        <w:t xml:space="preserve">We use a separate </w:t>
      </w:r>
      <w:proofErr w:type="spellStart"/>
      <w:proofErr w:type="gramStart"/>
      <w:r w:rsidRPr="00EA321E">
        <w:rPr>
          <w:color w:val="0000CC"/>
        </w:rPr>
        <w:t>helpers.R</w:t>
      </w:r>
      <w:proofErr w:type="spellEnd"/>
      <w:proofErr w:type="gramEnd"/>
      <w:r w:rsidRPr="00EA321E">
        <w:rPr>
          <w:color w:val="0000CC"/>
        </w:rPr>
        <w:t xml:space="preserve"> file to list all the dependency libraries for SEMIPs</w:t>
      </w:r>
      <w:r w:rsidR="007A57CD">
        <w:rPr>
          <w:color w:val="0000CC"/>
        </w:rPr>
        <w:t xml:space="preserve">. </w:t>
      </w:r>
      <w:r w:rsidRPr="00EA321E">
        <w:rPr>
          <w:color w:val="0000CC"/>
        </w:rPr>
        <w:t xml:space="preserve"> </w:t>
      </w:r>
      <w:r w:rsidR="007A57CD">
        <w:rPr>
          <w:color w:val="0000CC"/>
        </w:rPr>
        <w:t xml:space="preserve">The </w:t>
      </w:r>
      <w:proofErr w:type="gramStart"/>
      <w:r w:rsidR="007A57CD">
        <w:rPr>
          <w:color w:val="0000CC"/>
        </w:rPr>
        <w:t xml:space="preserve">file </w:t>
      </w:r>
      <w:r w:rsidRPr="00EA321E">
        <w:rPr>
          <w:color w:val="0000CC"/>
        </w:rPr>
        <w:t xml:space="preserve"> will</w:t>
      </w:r>
      <w:proofErr w:type="gramEnd"/>
      <w:r w:rsidRPr="00EA321E">
        <w:rPr>
          <w:color w:val="0000CC"/>
        </w:rPr>
        <w:t xml:space="preserve"> provide user a look up table and it will be invoked once the app is launched.</w:t>
      </w:r>
    </w:p>
    <w:p w14:paraId="1B585C4F" w14:textId="77777777" w:rsidR="002B0FA3" w:rsidRPr="00EA321E" w:rsidRDefault="002B0FA3" w:rsidP="00EA321E">
      <w:pPr>
        <w:ind w:left="360"/>
        <w:rPr>
          <w:color w:val="0000CC"/>
        </w:rPr>
      </w:pPr>
    </w:p>
    <w:p w14:paraId="27D9FE58" w14:textId="445AD5DF" w:rsidR="002B0FA3" w:rsidRPr="00EA321E" w:rsidRDefault="002B0FA3" w:rsidP="003C256F">
      <w:pPr>
        <w:ind w:left="360"/>
        <w:rPr>
          <w:color w:val="0000CC"/>
        </w:rPr>
      </w:pPr>
      <w:r w:rsidRPr="00EA321E">
        <w:rPr>
          <w:color w:val="0000CC"/>
        </w:rPr>
        <w:t xml:space="preserve">We use the </w:t>
      </w:r>
      <w:proofErr w:type="spellStart"/>
      <w:r w:rsidRPr="00EA321E">
        <w:rPr>
          <w:color w:val="0000CC"/>
        </w:rPr>
        <w:t>github</w:t>
      </w:r>
      <w:proofErr w:type="spellEnd"/>
      <w:r w:rsidRPr="00EA321E">
        <w:rPr>
          <w:color w:val="0000CC"/>
        </w:rPr>
        <w:t xml:space="preserve"> as our version control protocol</w:t>
      </w:r>
      <w:r w:rsidR="007A57CD">
        <w:rPr>
          <w:color w:val="0000CC"/>
        </w:rPr>
        <w:t>. C</w:t>
      </w:r>
      <w:r w:rsidRPr="00EA321E">
        <w:rPr>
          <w:color w:val="0000CC"/>
        </w:rPr>
        <w:t xml:space="preserve">urrently we have a private repository at </w:t>
      </w:r>
      <w:hyperlink r:id="rId10" w:history="1">
        <w:r w:rsidR="00A15013" w:rsidRPr="00A15013">
          <w:rPr>
            <w:rStyle w:val="Hyperlink"/>
            <w:rFonts w:eastAsiaTheme="majorEastAsia"/>
          </w:rPr>
          <w:t>https://github.com/NIEHS/SEMIPs</w:t>
        </w:r>
      </w:hyperlink>
      <w:r>
        <w:t xml:space="preserve"> </w:t>
      </w:r>
      <w:r w:rsidRPr="00EA321E">
        <w:rPr>
          <w:color w:val="0000CC"/>
        </w:rPr>
        <w:t xml:space="preserve">and plan to make it publicly available after the manuscript is published. All the modifications and future modification will be documented through </w:t>
      </w:r>
      <w:proofErr w:type="spellStart"/>
      <w:r w:rsidRPr="00EA321E">
        <w:rPr>
          <w:color w:val="0000CC"/>
        </w:rPr>
        <w:t>github</w:t>
      </w:r>
      <w:proofErr w:type="spellEnd"/>
      <w:r w:rsidRPr="00EA321E">
        <w:rPr>
          <w:color w:val="0000CC"/>
        </w:rPr>
        <w:t xml:space="preserve"> repository.</w:t>
      </w:r>
    </w:p>
    <w:p w14:paraId="70FF3FEC" w14:textId="77777777" w:rsidR="002B0FA3" w:rsidRPr="00EA321E" w:rsidRDefault="002B0FA3" w:rsidP="00EA321E">
      <w:pPr>
        <w:ind w:left="360"/>
        <w:rPr>
          <w:color w:val="0000CC"/>
        </w:rPr>
      </w:pPr>
    </w:p>
    <w:p w14:paraId="0B44254B" w14:textId="78C579EA" w:rsidR="002B0FA3" w:rsidRPr="00EA321E" w:rsidRDefault="002B0FA3" w:rsidP="003C256F">
      <w:pPr>
        <w:ind w:left="360"/>
        <w:rPr>
          <w:color w:val="0000CC"/>
        </w:rPr>
      </w:pPr>
      <w:r w:rsidRPr="004913CC">
        <w:rPr>
          <w:color w:val="0000CC"/>
          <w:szCs w:val="32"/>
        </w:rPr>
        <w:t xml:space="preserve">We have </w:t>
      </w:r>
      <w:r>
        <w:rPr>
          <w:color w:val="0000CC"/>
          <w:szCs w:val="32"/>
        </w:rPr>
        <w:t>added additional</w:t>
      </w:r>
      <w:r w:rsidRPr="004913CC">
        <w:rPr>
          <w:color w:val="0000CC"/>
          <w:szCs w:val="32"/>
        </w:rPr>
        <w:t xml:space="preserve"> comments in the code so </w:t>
      </w:r>
      <w:r w:rsidR="007A57CD">
        <w:rPr>
          <w:color w:val="0000CC"/>
          <w:szCs w:val="32"/>
        </w:rPr>
        <w:t xml:space="preserve">that </w:t>
      </w:r>
      <w:r w:rsidRPr="004913CC">
        <w:rPr>
          <w:color w:val="0000CC"/>
          <w:szCs w:val="32"/>
        </w:rPr>
        <w:t xml:space="preserve">it would be easier for readers to follow.  </w:t>
      </w:r>
      <w:r w:rsidRPr="00EA321E">
        <w:rPr>
          <w:color w:val="0000CC"/>
        </w:rPr>
        <w:t xml:space="preserve">We add header in each file to provide project information, </w:t>
      </w:r>
      <w:proofErr w:type="spellStart"/>
      <w:r w:rsidRPr="00EA321E">
        <w:rPr>
          <w:color w:val="0000CC"/>
        </w:rPr>
        <w:t>github</w:t>
      </w:r>
      <w:proofErr w:type="spellEnd"/>
      <w:r w:rsidRPr="00EA321E">
        <w:rPr>
          <w:color w:val="0000CC"/>
        </w:rPr>
        <w:t xml:space="preserve"> repository location, </w:t>
      </w:r>
      <w:proofErr w:type="gramStart"/>
      <w:r w:rsidRPr="00EA321E">
        <w:rPr>
          <w:color w:val="0000CC"/>
        </w:rPr>
        <w:t>author</w:t>
      </w:r>
      <w:proofErr w:type="gramEnd"/>
      <w:r w:rsidRPr="00EA321E">
        <w:rPr>
          <w:color w:val="0000CC"/>
        </w:rPr>
        <w:t xml:space="preserve"> and other important information. After cleaning the code of the program, we roll out a new version on </w:t>
      </w:r>
      <w:proofErr w:type="spellStart"/>
      <w:r w:rsidRPr="00EA321E">
        <w:rPr>
          <w:color w:val="0000CC"/>
        </w:rPr>
        <w:t>github</w:t>
      </w:r>
      <w:proofErr w:type="spellEnd"/>
      <w:r w:rsidRPr="00EA321E">
        <w:rPr>
          <w:color w:val="0000CC"/>
        </w:rPr>
        <w:t>.</w:t>
      </w:r>
    </w:p>
    <w:p w14:paraId="505758BB" w14:textId="77777777" w:rsidR="002B0FA3" w:rsidRPr="00EA321E" w:rsidRDefault="002B0FA3" w:rsidP="00EA321E">
      <w:pPr>
        <w:ind w:left="360"/>
        <w:rPr>
          <w:color w:val="0000CC"/>
        </w:rPr>
      </w:pPr>
    </w:p>
    <w:p w14:paraId="41F3D766" w14:textId="7F13A8F3" w:rsidR="002B0FA3" w:rsidRPr="00EA321E" w:rsidRDefault="002B0FA3" w:rsidP="003C256F">
      <w:pPr>
        <w:ind w:left="360"/>
        <w:rPr>
          <w:color w:val="0000CC"/>
        </w:rPr>
      </w:pPr>
      <w:r w:rsidRPr="00EA321E">
        <w:rPr>
          <w:color w:val="0000CC"/>
        </w:rPr>
        <w:t xml:space="preserve">To achieve the clean code standard, we keep all four main tabs separate for convenient code </w:t>
      </w:r>
      <w:proofErr w:type="gramStart"/>
      <w:r w:rsidRPr="00EA321E">
        <w:rPr>
          <w:color w:val="0000CC"/>
        </w:rPr>
        <w:t xml:space="preserve">management, </w:t>
      </w:r>
      <w:r w:rsidR="007A57CD">
        <w:rPr>
          <w:color w:val="0000CC"/>
        </w:rPr>
        <w:t>and</w:t>
      </w:r>
      <w:proofErr w:type="gramEnd"/>
      <w:r w:rsidR="007A57CD">
        <w:rPr>
          <w:color w:val="0000CC"/>
        </w:rPr>
        <w:t xml:space="preserve"> </w:t>
      </w:r>
      <w:r w:rsidRPr="00EA321E">
        <w:rPr>
          <w:color w:val="0000CC"/>
        </w:rPr>
        <w:t>use the same postfix to “</w:t>
      </w:r>
      <w:proofErr w:type="spellStart"/>
      <w:r w:rsidRPr="00EA321E">
        <w:rPr>
          <w:color w:val="0000CC"/>
        </w:rPr>
        <w:t>ui</w:t>
      </w:r>
      <w:proofErr w:type="spellEnd"/>
      <w:r w:rsidRPr="00EA321E">
        <w:rPr>
          <w:color w:val="0000CC"/>
        </w:rPr>
        <w:t>” and “server” files. We used the “global variables” to keep track of the information that is needed for each separate UI.</w:t>
      </w:r>
    </w:p>
    <w:p w14:paraId="429B3940" w14:textId="77777777" w:rsidR="002B0FA3" w:rsidRPr="00EA321E" w:rsidRDefault="002B0FA3" w:rsidP="00EA321E">
      <w:pPr>
        <w:ind w:left="360"/>
        <w:rPr>
          <w:color w:val="0000CC"/>
        </w:rPr>
      </w:pPr>
    </w:p>
    <w:p w14:paraId="2ECC629A" w14:textId="78086BA0" w:rsidR="003414F0" w:rsidRPr="00EA321E" w:rsidRDefault="002B0FA3" w:rsidP="003C256F">
      <w:pPr>
        <w:ind w:left="360"/>
        <w:rPr>
          <w:color w:val="0000CC"/>
        </w:rPr>
      </w:pPr>
      <w:r w:rsidRPr="00EA321E">
        <w:rPr>
          <w:color w:val="0000CC"/>
        </w:rPr>
        <w:t xml:space="preserve">For the web </w:t>
      </w:r>
      <w:proofErr w:type="spellStart"/>
      <w:r w:rsidRPr="00EA321E">
        <w:rPr>
          <w:color w:val="0000CC"/>
        </w:rPr>
        <w:t>css</w:t>
      </w:r>
      <w:proofErr w:type="spellEnd"/>
      <w:r w:rsidRPr="00EA321E">
        <w:rPr>
          <w:color w:val="0000CC"/>
        </w:rPr>
        <w:t xml:space="preserve"> style, we follow </w:t>
      </w:r>
      <w:proofErr w:type="spellStart"/>
      <w:r w:rsidRPr="00EA321E">
        <w:rPr>
          <w:color w:val="0000CC"/>
        </w:rPr>
        <w:t>css</w:t>
      </w:r>
      <w:proofErr w:type="spellEnd"/>
      <w:r w:rsidRPr="00EA321E">
        <w:rPr>
          <w:color w:val="0000CC"/>
        </w:rPr>
        <w:t xml:space="preserve"> standard and keep page theme and template in a separate folder.</w:t>
      </w:r>
    </w:p>
    <w:sectPr w:rsidR="003414F0" w:rsidRPr="00EA321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95BB4" w14:textId="77777777" w:rsidR="00765B26" w:rsidRDefault="00765B26" w:rsidP="00B833B1">
      <w:r>
        <w:separator/>
      </w:r>
    </w:p>
  </w:endnote>
  <w:endnote w:type="continuationSeparator" w:id="0">
    <w:p w14:paraId="0A223830" w14:textId="77777777" w:rsidR="00765B26" w:rsidRDefault="00765B26" w:rsidP="00B83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567483"/>
      <w:docPartObj>
        <w:docPartGallery w:val="Page Numbers (Bottom of Page)"/>
        <w:docPartUnique/>
      </w:docPartObj>
    </w:sdtPr>
    <w:sdtEndPr/>
    <w:sdtContent>
      <w:sdt>
        <w:sdtPr>
          <w:id w:val="-1669238322"/>
          <w:docPartObj>
            <w:docPartGallery w:val="Page Numbers (Top of Page)"/>
            <w:docPartUnique/>
          </w:docPartObj>
        </w:sdtPr>
        <w:sdtEndPr/>
        <w:sdtContent>
          <w:p w14:paraId="61428565" w14:textId="77777777" w:rsidR="00B833B1" w:rsidRDefault="00B833B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E46B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46B1">
              <w:rPr>
                <w:b/>
                <w:bCs/>
                <w:noProof/>
              </w:rPr>
              <w:t>1</w:t>
            </w:r>
            <w:r>
              <w:rPr>
                <w:b/>
                <w:bCs/>
                <w:sz w:val="24"/>
                <w:szCs w:val="24"/>
              </w:rPr>
              <w:fldChar w:fldCharType="end"/>
            </w:r>
          </w:p>
        </w:sdtContent>
      </w:sdt>
    </w:sdtContent>
  </w:sdt>
  <w:p w14:paraId="5004626F" w14:textId="77777777" w:rsidR="00B833B1" w:rsidRDefault="00B83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2F2AF" w14:textId="77777777" w:rsidR="00765B26" w:rsidRDefault="00765B26" w:rsidP="00B833B1">
      <w:r>
        <w:separator/>
      </w:r>
    </w:p>
  </w:footnote>
  <w:footnote w:type="continuationSeparator" w:id="0">
    <w:p w14:paraId="1C9CC683" w14:textId="77777777" w:rsidR="00765B26" w:rsidRDefault="00765B26" w:rsidP="00B83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86A"/>
    <w:multiLevelType w:val="hybridMultilevel"/>
    <w:tmpl w:val="7180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D0D23"/>
    <w:multiLevelType w:val="hybridMultilevel"/>
    <w:tmpl w:val="6B24D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51A7D"/>
    <w:multiLevelType w:val="hybridMultilevel"/>
    <w:tmpl w:val="BB0AD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4500AF"/>
    <w:multiLevelType w:val="hybridMultilevel"/>
    <w:tmpl w:val="3DC4F2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265392"/>
    <w:multiLevelType w:val="hybridMultilevel"/>
    <w:tmpl w:val="ABAC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E762502"/>
    <w:multiLevelType w:val="hybridMultilevel"/>
    <w:tmpl w:val="DB641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406D9E"/>
    <w:multiLevelType w:val="hybridMultilevel"/>
    <w:tmpl w:val="C16CE7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627DD0"/>
    <w:multiLevelType w:val="hybridMultilevel"/>
    <w:tmpl w:val="F02ED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2212B"/>
    <w:multiLevelType w:val="hybridMultilevel"/>
    <w:tmpl w:val="3E581B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4D103C"/>
    <w:multiLevelType w:val="hybridMultilevel"/>
    <w:tmpl w:val="E65E2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C6833"/>
    <w:multiLevelType w:val="hybridMultilevel"/>
    <w:tmpl w:val="8E54B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5B3706"/>
    <w:multiLevelType w:val="hybridMultilevel"/>
    <w:tmpl w:val="1BE8FE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E16205"/>
    <w:multiLevelType w:val="hybridMultilevel"/>
    <w:tmpl w:val="2A3EE5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F2455"/>
    <w:multiLevelType w:val="hybridMultilevel"/>
    <w:tmpl w:val="F20C4B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91D7D"/>
    <w:multiLevelType w:val="hybridMultilevel"/>
    <w:tmpl w:val="22E63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7A3608"/>
    <w:multiLevelType w:val="hybridMultilevel"/>
    <w:tmpl w:val="34701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215402"/>
    <w:multiLevelType w:val="hybridMultilevel"/>
    <w:tmpl w:val="46603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BA3E5D"/>
    <w:multiLevelType w:val="hybridMultilevel"/>
    <w:tmpl w:val="8CB69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2142D2"/>
    <w:multiLevelType w:val="hybridMultilevel"/>
    <w:tmpl w:val="8792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615FB0"/>
    <w:multiLevelType w:val="hybridMultilevel"/>
    <w:tmpl w:val="F20C4B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A77CD8"/>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444A0F"/>
    <w:multiLevelType w:val="hybridMultilevel"/>
    <w:tmpl w:val="D8CCB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891854"/>
    <w:multiLevelType w:val="hybridMultilevel"/>
    <w:tmpl w:val="61187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3840AF6"/>
    <w:multiLevelType w:val="hybridMultilevel"/>
    <w:tmpl w:val="42C4C1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BA572D"/>
    <w:multiLevelType w:val="hybridMultilevel"/>
    <w:tmpl w:val="33D61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D20D12"/>
    <w:multiLevelType w:val="hybridMultilevel"/>
    <w:tmpl w:val="4EFC6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1DE1DD9"/>
    <w:multiLevelType w:val="hybridMultilevel"/>
    <w:tmpl w:val="A6103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2AE5E35"/>
    <w:multiLevelType w:val="hybridMultilevel"/>
    <w:tmpl w:val="AB68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EC0501"/>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64570C"/>
    <w:multiLevelType w:val="hybridMultilevel"/>
    <w:tmpl w:val="9D7AE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8774E7"/>
    <w:multiLevelType w:val="hybridMultilevel"/>
    <w:tmpl w:val="3126E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ABC5349"/>
    <w:multiLevelType w:val="hybridMultilevel"/>
    <w:tmpl w:val="8CCE4E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F024467"/>
    <w:multiLevelType w:val="hybridMultilevel"/>
    <w:tmpl w:val="BBD2F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26"/>
  </w:num>
  <w:num w:numId="4">
    <w:abstractNumId w:val="11"/>
  </w:num>
  <w:num w:numId="5">
    <w:abstractNumId w:val="23"/>
  </w:num>
  <w:num w:numId="6">
    <w:abstractNumId w:val="5"/>
  </w:num>
  <w:num w:numId="7">
    <w:abstractNumId w:val="21"/>
  </w:num>
  <w:num w:numId="8">
    <w:abstractNumId w:val="10"/>
  </w:num>
  <w:num w:numId="9">
    <w:abstractNumId w:val="6"/>
  </w:num>
  <w:num w:numId="10">
    <w:abstractNumId w:val="8"/>
  </w:num>
  <w:num w:numId="11">
    <w:abstractNumId w:val="22"/>
  </w:num>
  <w:num w:numId="12">
    <w:abstractNumId w:val="2"/>
  </w:num>
  <w:num w:numId="13">
    <w:abstractNumId w:val="3"/>
  </w:num>
  <w:num w:numId="14">
    <w:abstractNumId w:val="29"/>
  </w:num>
  <w:num w:numId="15">
    <w:abstractNumId w:val="9"/>
  </w:num>
  <w:num w:numId="16">
    <w:abstractNumId w:val="7"/>
  </w:num>
  <w:num w:numId="17">
    <w:abstractNumId w:val="24"/>
  </w:num>
  <w:num w:numId="18">
    <w:abstractNumId w:val="25"/>
  </w:num>
  <w:num w:numId="19">
    <w:abstractNumId w:val="17"/>
  </w:num>
  <w:num w:numId="20">
    <w:abstractNumId w:val="30"/>
  </w:num>
  <w:num w:numId="21">
    <w:abstractNumId w:val="16"/>
  </w:num>
  <w:num w:numId="22">
    <w:abstractNumId w:val="18"/>
  </w:num>
  <w:num w:numId="23">
    <w:abstractNumId w:val="14"/>
  </w:num>
  <w:num w:numId="24">
    <w:abstractNumId w:val="27"/>
  </w:num>
  <w:num w:numId="25">
    <w:abstractNumId w:val="12"/>
  </w:num>
  <w:num w:numId="26">
    <w:abstractNumId w:val="4"/>
  </w:num>
  <w:num w:numId="27">
    <w:abstractNumId w:val="31"/>
  </w:num>
  <w:num w:numId="28">
    <w:abstractNumId w:val="32"/>
  </w:num>
  <w:num w:numId="29">
    <w:abstractNumId w:val="0"/>
  </w:num>
  <w:num w:numId="30">
    <w:abstractNumId w:val="20"/>
  </w:num>
  <w:num w:numId="31">
    <w:abstractNumId w:val="28"/>
  </w:num>
  <w:num w:numId="32">
    <w:abstractNumId w:val="13"/>
  </w:num>
  <w:num w:numId="3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D8"/>
    <w:rsid w:val="00000B89"/>
    <w:rsid w:val="0000381F"/>
    <w:rsid w:val="00010C02"/>
    <w:rsid w:val="000123E4"/>
    <w:rsid w:val="0002054A"/>
    <w:rsid w:val="00037994"/>
    <w:rsid w:val="0004016A"/>
    <w:rsid w:val="00040A06"/>
    <w:rsid w:val="0005122C"/>
    <w:rsid w:val="0007270D"/>
    <w:rsid w:val="00074AE1"/>
    <w:rsid w:val="0007504D"/>
    <w:rsid w:val="0007688F"/>
    <w:rsid w:val="000768D9"/>
    <w:rsid w:val="000854AF"/>
    <w:rsid w:val="000A66B4"/>
    <w:rsid w:val="000C67DB"/>
    <w:rsid w:val="000C7C6F"/>
    <w:rsid w:val="000D0CEE"/>
    <w:rsid w:val="000D5031"/>
    <w:rsid w:val="000E0834"/>
    <w:rsid w:val="000F5563"/>
    <w:rsid w:val="000F6F48"/>
    <w:rsid w:val="000F74C9"/>
    <w:rsid w:val="000F79B9"/>
    <w:rsid w:val="001040F7"/>
    <w:rsid w:val="00106164"/>
    <w:rsid w:val="00106681"/>
    <w:rsid w:val="00111C93"/>
    <w:rsid w:val="001120AB"/>
    <w:rsid w:val="001130FB"/>
    <w:rsid w:val="00116DAC"/>
    <w:rsid w:val="00120849"/>
    <w:rsid w:val="00126C82"/>
    <w:rsid w:val="001306FB"/>
    <w:rsid w:val="00136370"/>
    <w:rsid w:val="00136A21"/>
    <w:rsid w:val="00136CFB"/>
    <w:rsid w:val="00141A78"/>
    <w:rsid w:val="001421D6"/>
    <w:rsid w:val="001435FB"/>
    <w:rsid w:val="00144340"/>
    <w:rsid w:val="001479F1"/>
    <w:rsid w:val="00154034"/>
    <w:rsid w:val="00162FA6"/>
    <w:rsid w:val="001677FD"/>
    <w:rsid w:val="0017023C"/>
    <w:rsid w:val="00170427"/>
    <w:rsid w:val="001710DD"/>
    <w:rsid w:val="0018207A"/>
    <w:rsid w:val="0018255E"/>
    <w:rsid w:val="001A0CFB"/>
    <w:rsid w:val="001A2193"/>
    <w:rsid w:val="001A41E0"/>
    <w:rsid w:val="001A4687"/>
    <w:rsid w:val="001A670B"/>
    <w:rsid w:val="001A7C6C"/>
    <w:rsid w:val="001A7E86"/>
    <w:rsid w:val="001B12BA"/>
    <w:rsid w:val="001B27E9"/>
    <w:rsid w:val="001C252C"/>
    <w:rsid w:val="001C53F7"/>
    <w:rsid w:val="001D13EE"/>
    <w:rsid w:val="001D21C4"/>
    <w:rsid w:val="001D23CB"/>
    <w:rsid w:val="001D36DF"/>
    <w:rsid w:val="001E09B9"/>
    <w:rsid w:val="001E7FA6"/>
    <w:rsid w:val="001F095E"/>
    <w:rsid w:val="001F33FE"/>
    <w:rsid w:val="001F5E86"/>
    <w:rsid w:val="001F60CF"/>
    <w:rsid w:val="001F6664"/>
    <w:rsid w:val="001F6853"/>
    <w:rsid w:val="001F6A4D"/>
    <w:rsid w:val="001F6A60"/>
    <w:rsid w:val="001F7E98"/>
    <w:rsid w:val="00207D82"/>
    <w:rsid w:val="00217886"/>
    <w:rsid w:val="002201BC"/>
    <w:rsid w:val="002227EB"/>
    <w:rsid w:val="00233EB7"/>
    <w:rsid w:val="00236B2D"/>
    <w:rsid w:val="002427A2"/>
    <w:rsid w:val="00245F25"/>
    <w:rsid w:val="002549CF"/>
    <w:rsid w:val="00255A63"/>
    <w:rsid w:val="00257C8C"/>
    <w:rsid w:val="00263AD2"/>
    <w:rsid w:val="002740D8"/>
    <w:rsid w:val="00280B37"/>
    <w:rsid w:val="00287AD8"/>
    <w:rsid w:val="00290A51"/>
    <w:rsid w:val="00291ACB"/>
    <w:rsid w:val="00294AF0"/>
    <w:rsid w:val="00296B4D"/>
    <w:rsid w:val="002A5647"/>
    <w:rsid w:val="002B0FA3"/>
    <w:rsid w:val="002B20A6"/>
    <w:rsid w:val="002B2EEA"/>
    <w:rsid w:val="002C652D"/>
    <w:rsid w:val="002D0139"/>
    <w:rsid w:val="002D19BB"/>
    <w:rsid w:val="002D3699"/>
    <w:rsid w:val="002D6057"/>
    <w:rsid w:val="002E4D79"/>
    <w:rsid w:val="002F705B"/>
    <w:rsid w:val="003001F5"/>
    <w:rsid w:val="0030041D"/>
    <w:rsid w:val="00303DBD"/>
    <w:rsid w:val="00303E75"/>
    <w:rsid w:val="00304024"/>
    <w:rsid w:val="00305DF5"/>
    <w:rsid w:val="00322ABE"/>
    <w:rsid w:val="003256A8"/>
    <w:rsid w:val="003261B6"/>
    <w:rsid w:val="0033478B"/>
    <w:rsid w:val="00334DFB"/>
    <w:rsid w:val="0033723B"/>
    <w:rsid w:val="003414F0"/>
    <w:rsid w:val="00342CBA"/>
    <w:rsid w:val="00343516"/>
    <w:rsid w:val="00345310"/>
    <w:rsid w:val="00346E8E"/>
    <w:rsid w:val="00350A17"/>
    <w:rsid w:val="00357EC3"/>
    <w:rsid w:val="00374437"/>
    <w:rsid w:val="003773ED"/>
    <w:rsid w:val="003825AE"/>
    <w:rsid w:val="00387888"/>
    <w:rsid w:val="00390007"/>
    <w:rsid w:val="003915EA"/>
    <w:rsid w:val="003940E6"/>
    <w:rsid w:val="003A16A3"/>
    <w:rsid w:val="003A2A6C"/>
    <w:rsid w:val="003A4377"/>
    <w:rsid w:val="003C256F"/>
    <w:rsid w:val="003C613F"/>
    <w:rsid w:val="003D1461"/>
    <w:rsid w:val="003E300E"/>
    <w:rsid w:val="003E3E34"/>
    <w:rsid w:val="003E6F53"/>
    <w:rsid w:val="003F1B99"/>
    <w:rsid w:val="003F2176"/>
    <w:rsid w:val="00400698"/>
    <w:rsid w:val="00405B1E"/>
    <w:rsid w:val="00411078"/>
    <w:rsid w:val="004234BC"/>
    <w:rsid w:val="0043072C"/>
    <w:rsid w:val="00441990"/>
    <w:rsid w:val="0044790A"/>
    <w:rsid w:val="004532A6"/>
    <w:rsid w:val="004570D1"/>
    <w:rsid w:val="0046302D"/>
    <w:rsid w:val="004676A6"/>
    <w:rsid w:val="00467F15"/>
    <w:rsid w:val="004718BA"/>
    <w:rsid w:val="004872B2"/>
    <w:rsid w:val="004913CC"/>
    <w:rsid w:val="00493CA3"/>
    <w:rsid w:val="00494206"/>
    <w:rsid w:val="00496554"/>
    <w:rsid w:val="004A4173"/>
    <w:rsid w:val="004B410D"/>
    <w:rsid w:val="004B6A00"/>
    <w:rsid w:val="004C2FFD"/>
    <w:rsid w:val="004C74DF"/>
    <w:rsid w:val="004C7548"/>
    <w:rsid w:val="004D069B"/>
    <w:rsid w:val="004D5D0B"/>
    <w:rsid w:val="004D7D28"/>
    <w:rsid w:val="004E0CB1"/>
    <w:rsid w:val="004E4C4A"/>
    <w:rsid w:val="004E5720"/>
    <w:rsid w:val="004E5DA6"/>
    <w:rsid w:val="004F06DD"/>
    <w:rsid w:val="0050123A"/>
    <w:rsid w:val="0051236F"/>
    <w:rsid w:val="00514124"/>
    <w:rsid w:val="005157C0"/>
    <w:rsid w:val="00516AA5"/>
    <w:rsid w:val="00530D2F"/>
    <w:rsid w:val="0053214E"/>
    <w:rsid w:val="00534237"/>
    <w:rsid w:val="00534AFD"/>
    <w:rsid w:val="0053761E"/>
    <w:rsid w:val="00544FB3"/>
    <w:rsid w:val="00545CB9"/>
    <w:rsid w:val="0055050D"/>
    <w:rsid w:val="00553108"/>
    <w:rsid w:val="00561C3C"/>
    <w:rsid w:val="00562456"/>
    <w:rsid w:val="00567032"/>
    <w:rsid w:val="00567BFF"/>
    <w:rsid w:val="00573FE7"/>
    <w:rsid w:val="005818E5"/>
    <w:rsid w:val="0059441D"/>
    <w:rsid w:val="0059595D"/>
    <w:rsid w:val="0059618E"/>
    <w:rsid w:val="005A336C"/>
    <w:rsid w:val="005B2C49"/>
    <w:rsid w:val="005C1069"/>
    <w:rsid w:val="005C170F"/>
    <w:rsid w:val="005C3FA8"/>
    <w:rsid w:val="005C656A"/>
    <w:rsid w:val="005D1885"/>
    <w:rsid w:val="005D205E"/>
    <w:rsid w:val="005D4E9E"/>
    <w:rsid w:val="005E0CD7"/>
    <w:rsid w:val="005E500F"/>
    <w:rsid w:val="005F1C87"/>
    <w:rsid w:val="005F3D8F"/>
    <w:rsid w:val="005F5319"/>
    <w:rsid w:val="006050DA"/>
    <w:rsid w:val="006067CE"/>
    <w:rsid w:val="00607AF6"/>
    <w:rsid w:val="006116B6"/>
    <w:rsid w:val="006137E0"/>
    <w:rsid w:val="0061499B"/>
    <w:rsid w:val="00625293"/>
    <w:rsid w:val="00643980"/>
    <w:rsid w:val="00644E9A"/>
    <w:rsid w:val="006519FF"/>
    <w:rsid w:val="00667545"/>
    <w:rsid w:val="0067169F"/>
    <w:rsid w:val="00671F66"/>
    <w:rsid w:val="00673F3D"/>
    <w:rsid w:val="00675237"/>
    <w:rsid w:val="00681D26"/>
    <w:rsid w:val="00684584"/>
    <w:rsid w:val="00692107"/>
    <w:rsid w:val="006A2AAB"/>
    <w:rsid w:val="006B1706"/>
    <w:rsid w:val="006B1CB9"/>
    <w:rsid w:val="006B5E62"/>
    <w:rsid w:val="006B65E6"/>
    <w:rsid w:val="006B713B"/>
    <w:rsid w:val="006C064F"/>
    <w:rsid w:val="006D25CA"/>
    <w:rsid w:val="006D2AB1"/>
    <w:rsid w:val="006D325F"/>
    <w:rsid w:val="006D7E47"/>
    <w:rsid w:val="006E0EF4"/>
    <w:rsid w:val="006E5E66"/>
    <w:rsid w:val="00707AA0"/>
    <w:rsid w:val="007111E1"/>
    <w:rsid w:val="00715418"/>
    <w:rsid w:val="00723440"/>
    <w:rsid w:val="00727A49"/>
    <w:rsid w:val="00731F8A"/>
    <w:rsid w:val="00744F56"/>
    <w:rsid w:val="0075180E"/>
    <w:rsid w:val="007522FA"/>
    <w:rsid w:val="00757143"/>
    <w:rsid w:val="00761568"/>
    <w:rsid w:val="0076459F"/>
    <w:rsid w:val="00764B4C"/>
    <w:rsid w:val="00765B26"/>
    <w:rsid w:val="00772991"/>
    <w:rsid w:val="00775E2D"/>
    <w:rsid w:val="00776E08"/>
    <w:rsid w:val="00784D5D"/>
    <w:rsid w:val="00786C96"/>
    <w:rsid w:val="007906D9"/>
    <w:rsid w:val="007915C0"/>
    <w:rsid w:val="00791D9C"/>
    <w:rsid w:val="00793519"/>
    <w:rsid w:val="007944A9"/>
    <w:rsid w:val="00794E05"/>
    <w:rsid w:val="007950E6"/>
    <w:rsid w:val="007A57CD"/>
    <w:rsid w:val="007B15E8"/>
    <w:rsid w:val="007B2045"/>
    <w:rsid w:val="007D0FE1"/>
    <w:rsid w:val="007D5231"/>
    <w:rsid w:val="007D6327"/>
    <w:rsid w:val="007D68AD"/>
    <w:rsid w:val="007F0213"/>
    <w:rsid w:val="007F2715"/>
    <w:rsid w:val="007F7D0F"/>
    <w:rsid w:val="00804046"/>
    <w:rsid w:val="00831669"/>
    <w:rsid w:val="008465E1"/>
    <w:rsid w:val="00854991"/>
    <w:rsid w:val="00855E82"/>
    <w:rsid w:val="00857C9D"/>
    <w:rsid w:val="00872AC6"/>
    <w:rsid w:val="00872B3A"/>
    <w:rsid w:val="00873668"/>
    <w:rsid w:val="00882653"/>
    <w:rsid w:val="0089098D"/>
    <w:rsid w:val="008A1D32"/>
    <w:rsid w:val="008A212E"/>
    <w:rsid w:val="008A6A8D"/>
    <w:rsid w:val="008A735F"/>
    <w:rsid w:val="008B4D49"/>
    <w:rsid w:val="008C4365"/>
    <w:rsid w:val="008C5A9C"/>
    <w:rsid w:val="008D071A"/>
    <w:rsid w:val="008D5823"/>
    <w:rsid w:val="008D742A"/>
    <w:rsid w:val="008F4DA1"/>
    <w:rsid w:val="00904C44"/>
    <w:rsid w:val="00906C90"/>
    <w:rsid w:val="0091220A"/>
    <w:rsid w:val="00916BEC"/>
    <w:rsid w:val="00916F63"/>
    <w:rsid w:val="00926DB4"/>
    <w:rsid w:val="00933092"/>
    <w:rsid w:val="00936F89"/>
    <w:rsid w:val="00937118"/>
    <w:rsid w:val="00940A60"/>
    <w:rsid w:val="00943295"/>
    <w:rsid w:val="00944CF3"/>
    <w:rsid w:val="009453CA"/>
    <w:rsid w:val="009552C2"/>
    <w:rsid w:val="00960579"/>
    <w:rsid w:val="009605B8"/>
    <w:rsid w:val="00970113"/>
    <w:rsid w:val="009734CB"/>
    <w:rsid w:val="0097554A"/>
    <w:rsid w:val="0098017A"/>
    <w:rsid w:val="009810E1"/>
    <w:rsid w:val="00983600"/>
    <w:rsid w:val="0099086F"/>
    <w:rsid w:val="00991633"/>
    <w:rsid w:val="0099320F"/>
    <w:rsid w:val="00996783"/>
    <w:rsid w:val="0099774B"/>
    <w:rsid w:val="009A02C6"/>
    <w:rsid w:val="009A31F4"/>
    <w:rsid w:val="009A48A5"/>
    <w:rsid w:val="009B2A63"/>
    <w:rsid w:val="009B5620"/>
    <w:rsid w:val="009B5C5A"/>
    <w:rsid w:val="009B65C2"/>
    <w:rsid w:val="009C09F5"/>
    <w:rsid w:val="009C4AFD"/>
    <w:rsid w:val="009D4097"/>
    <w:rsid w:val="009E2FC8"/>
    <w:rsid w:val="009F043B"/>
    <w:rsid w:val="009F30FF"/>
    <w:rsid w:val="009F733B"/>
    <w:rsid w:val="009F7670"/>
    <w:rsid w:val="00A04D5C"/>
    <w:rsid w:val="00A0660B"/>
    <w:rsid w:val="00A12250"/>
    <w:rsid w:val="00A12F47"/>
    <w:rsid w:val="00A15013"/>
    <w:rsid w:val="00A204A9"/>
    <w:rsid w:val="00A240D4"/>
    <w:rsid w:val="00A27B5C"/>
    <w:rsid w:val="00A36353"/>
    <w:rsid w:val="00A409B5"/>
    <w:rsid w:val="00A51502"/>
    <w:rsid w:val="00A736E5"/>
    <w:rsid w:val="00A7373D"/>
    <w:rsid w:val="00A7397C"/>
    <w:rsid w:val="00A77265"/>
    <w:rsid w:val="00AA1A4D"/>
    <w:rsid w:val="00AA2D03"/>
    <w:rsid w:val="00AA6CE4"/>
    <w:rsid w:val="00AA741F"/>
    <w:rsid w:val="00AB3775"/>
    <w:rsid w:val="00AB5A5D"/>
    <w:rsid w:val="00AB6BDF"/>
    <w:rsid w:val="00AC2855"/>
    <w:rsid w:val="00AC330E"/>
    <w:rsid w:val="00AC42DC"/>
    <w:rsid w:val="00AD3411"/>
    <w:rsid w:val="00AE146B"/>
    <w:rsid w:val="00AE208C"/>
    <w:rsid w:val="00AE369B"/>
    <w:rsid w:val="00AE5C7E"/>
    <w:rsid w:val="00AE7AA6"/>
    <w:rsid w:val="00AF003B"/>
    <w:rsid w:val="00AF08F2"/>
    <w:rsid w:val="00AF13EC"/>
    <w:rsid w:val="00B01350"/>
    <w:rsid w:val="00B0291E"/>
    <w:rsid w:val="00B108B7"/>
    <w:rsid w:val="00B22ADE"/>
    <w:rsid w:val="00B24122"/>
    <w:rsid w:val="00B406DF"/>
    <w:rsid w:val="00B45F50"/>
    <w:rsid w:val="00B473F6"/>
    <w:rsid w:val="00B5282E"/>
    <w:rsid w:val="00B61EB5"/>
    <w:rsid w:val="00B80E7C"/>
    <w:rsid w:val="00B833B1"/>
    <w:rsid w:val="00BA58A1"/>
    <w:rsid w:val="00BB06DF"/>
    <w:rsid w:val="00BB14E7"/>
    <w:rsid w:val="00BB4806"/>
    <w:rsid w:val="00BD0014"/>
    <w:rsid w:val="00BD32C9"/>
    <w:rsid w:val="00BD5FB3"/>
    <w:rsid w:val="00BD7532"/>
    <w:rsid w:val="00BE1913"/>
    <w:rsid w:val="00BF0C8B"/>
    <w:rsid w:val="00BF17C0"/>
    <w:rsid w:val="00BF1BEC"/>
    <w:rsid w:val="00BF1F54"/>
    <w:rsid w:val="00C004AF"/>
    <w:rsid w:val="00C006D7"/>
    <w:rsid w:val="00C03079"/>
    <w:rsid w:val="00C0796A"/>
    <w:rsid w:val="00C07A7A"/>
    <w:rsid w:val="00C12CDC"/>
    <w:rsid w:val="00C14FB4"/>
    <w:rsid w:val="00C21E96"/>
    <w:rsid w:val="00C315A4"/>
    <w:rsid w:val="00C33F88"/>
    <w:rsid w:val="00C3447B"/>
    <w:rsid w:val="00C34986"/>
    <w:rsid w:val="00C43E76"/>
    <w:rsid w:val="00C445D9"/>
    <w:rsid w:val="00C45E66"/>
    <w:rsid w:val="00C537AE"/>
    <w:rsid w:val="00C714DE"/>
    <w:rsid w:val="00C715CC"/>
    <w:rsid w:val="00C8655B"/>
    <w:rsid w:val="00C91728"/>
    <w:rsid w:val="00C93F46"/>
    <w:rsid w:val="00CA3B0F"/>
    <w:rsid w:val="00CA7AF0"/>
    <w:rsid w:val="00CB1177"/>
    <w:rsid w:val="00CB21AD"/>
    <w:rsid w:val="00CB4707"/>
    <w:rsid w:val="00CC2A0E"/>
    <w:rsid w:val="00CD0BE0"/>
    <w:rsid w:val="00CD1811"/>
    <w:rsid w:val="00CE40F6"/>
    <w:rsid w:val="00CF10C3"/>
    <w:rsid w:val="00CF556F"/>
    <w:rsid w:val="00D05491"/>
    <w:rsid w:val="00D234DC"/>
    <w:rsid w:val="00D268B9"/>
    <w:rsid w:val="00D30614"/>
    <w:rsid w:val="00D30E48"/>
    <w:rsid w:val="00D31286"/>
    <w:rsid w:val="00D447F6"/>
    <w:rsid w:val="00D45AEF"/>
    <w:rsid w:val="00D467FD"/>
    <w:rsid w:val="00D4760C"/>
    <w:rsid w:val="00D56BBC"/>
    <w:rsid w:val="00D66219"/>
    <w:rsid w:val="00D90145"/>
    <w:rsid w:val="00D948F6"/>
    <w:rsid w:val="00D975B5"/>
    <w:rsid w:val="00D97DF5"/>
    <w:rsid w:val="00DA25E6"/>
    <w:rsid w:val="00DB2269"/>
    <w:rsid w:val="00DB23BF"/>
    <w:rsid w:val="00DB2F38"/>
    <w:rsid w:val="00DC0DB7"/>
    <w:rsid w:val="00DC14FF"/>
    <w:rsid w:val="00DD1AFE"/>
    <w:rsid w:val="00DE46B1"/>
    <w:rsid w:val="00DE5D31"/>
    <w:rsid w:val="00DF46C2"/>
    <w:rsid w:val="00E31B2C"/>
    <w:rsid w:val="00E63185"/>
    <w:rsid w:val="00E7272D"/>
    <w:rsid w:val="00E77316"/>
    <w:rsid w:val="00E80125"/>
    <w:rsid w:val="00E83E6B"/>
    <w:rsid w:val="00E90379"/>
    <w:rsid w:val="00E936BB"/>
    <w:rsid w:val="00E960E9"/>
    <w:rsid w:val="00EA2BAB"/>
    <w:rsid w:val="00EA2E32"/>
    <w:rsid w:val="00EA321E"/>
    <w:rsid w:val="00EA6B4B"/>
    <w:rsid w:val="00EB06F1"/>
    <w:rsid w:val="00EB4048"/>
    <w:rsid w:val="00EB4633"/>
    <w:rsid w:val="00EC0B97"/>
    <w:rsid w:val="00EC22A7"/>
    <w:rsid w:val="00EC28DC"/>
    <w:rsid w:val="00EC2E73"/>
    <w:rsid w:val="00ED27F9"/>
    <w:rsid w:val="00ED32B4"/>
    <w:rsid w:val="00EF2B51"/>
    <w:rsid w:val="00EF4902"/>
    <w:rsid w:val="00F006AE"/>
    <w:rsid w:val="00F02E01"/>
    <w:rsid w:val="00F114BB"/>
    <w:rsid w:val="00F13D1F"/>
    <w:rsid w:val="00F15D97"/>
    <w:rsid w:val="00F16076"/>
    <w:rsid w:val="00F4055F"/>
    <w:rsid w:val="00F44674"/>
    <w:rsid w:val="00F45A96"/>
    <w:rsid w:val="00F531FB"/>
    <w:rsid w:val="00F56393"/>
    <w:rsid w:val="00F715AC"/>
    <w:rsid w:val="00F7429E"/>
    <w:rsid w:val="00F858C1"/>
    <w:rsid w:val="00F95BB1"/>
    <w:rsid w:val="00FA27E6"/>
    <w:rsid w:val="00FA5E69"/>
    <w:rsid w:val="00FA72F1"/>
    <w:rsid w:val="00FB4064"/>
    <w:rsid w:val="00FB44FF"/>
    <w:rsid w:val="00FB60B8"/>
    <w:rsid w:val="00FD0679"/>
    <w:rsid w:val="00FD2CF9"/>
    <w:rsid w:val="00FD6060"/>
    <w:rsid w:val="00FD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0AAE"/>
  <w15:docId w15:val="{172E4919-A343-4AF2-8C6E-7F0BF826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2A7"/>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136A21"/>
    <w:pPr>
      <w:keepNext/>
      <w:keepLines/>
      <w:spacing w:before="100" w:beforeAutospacing="1"/>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3001F5"/>
    <w:pPr>
      <w:keepNext/>
      <w:keepLines/>
      <w:spacing w:before="120"/>
      <w:outlineLvl w:val="1"/>
    </w:pPr>
    <w:rPr>
      <w:rFonts w:asciiTheme="majorHAnsi" w:eastAsiaTheme="majorEastAsia" w:hAnsiTheme="majorHAnsi" w:cstheme="majorBidi"/>
      <w:b/>
      <w:bCs/>
      <w:color w:val="4F81BD" w:themeColor="accent1"/>
      <w:szCs w:val="26"/>
      <w:lang w:eastAsia="zh-CN"/>
    </w:rPr>
  </w:style>
  <w:style w:type="paragraph" w:styleId="Heading3">
    <w:name w:val="heading 3"/>
    <w:basedOn w:val="Normal"/>
    <w:next w:val="Normal"/>
    <w:link w:val="Heading3Char"/>
    <w:uiPriority w:val="9"/>
    <w:unhideWhenUsed/>
    <w:qFormat/>
    <w:rsid w:val="004C7548"/>
    <w:pPr>
      <w:keepNext/>
      <w:keepLines/>
      <w:outlineLvl w:val="2"/>
    </w:pPr>
    <w:rPr>
      <w:rFonts w:asciiTheme="majorHAnsi" w:eastAsiaTheme="majorEastAsia" w:hAnsiTheme="majorHAnsi" w:cstheme="majorBidi"/>
      <w:b/>
      <w:bCs/>
      <w:sz w:val="20"/>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1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leChar">
    <w:name w:val="Title Char"/>
    <w:basedOn w:val="DefaultParagraphFont"/>
    <w:link w:val="Title"/>
    <w:uiPriority w:val="10"/>
    <w:rsid w:val="0055310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553108"/>
    <w:rPr>
      <w:color w:val="0000FF"/>
      <w:u w:val="single"/>
    </w:rPr>
  </w:style>
  <w:style w:type="paragraph" w:styleId="ListParagraph">
    <w:name w:val="List Paragraph"/>
    <w:basedOn w:val="Normal"/>
    <w:uiPriority w:val="34"/>
    <w:qFormat/>
    <w:rsid w:val="003414F0"/>
    <w:pPr>
      <w:ind w:left="720"/>
      <w:contextualSpacing/>
    </w:pPr>
    <w:rPr>
      <w:rFonts w:asciiTheme="minorHAnsi" w:hAnsiTheme="minorHAnsi"/>
      <w:sz w:val="20"/>
    </w:rPr>
  </w:style>
  <w:style w:type="character" w:customStyle="1" w:styleId="Heading1Char">
    <w:name w:val="Heading 1 Char"/>
    <w:basedOn w:val="DefaultParagraphFont"/>
    <w:link w:val="Heading1"/>
    <w:uiPriority w:val="9"/>
    <w:rsid w:val="00136A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01F5"/>
    <w:rPr>
      <w:rFonts w:asciiTheme="majorHAnsi" w:eastAsiaTheme="majorEastAsia" w:hAnsiTheme="majorHAnsi" w:cstheme="majorBidi"/>
      <w:b/>
      <w:bCs/>
      <w:color w:val="4F81BD" w:themeColor="accent1"/>
      <w:sz w:val="24"/>
      <w:szCs w:val="26"/>
    </w:rPr>
  </w:style>
  <w:style w:type="paragraph" w:styleId="TOCHeading">
    <w:name w:val="TOC Heading"/>
    <w:basedOn w:val="Heading1"/>
    <w:next w:val="Normal"/>
    <w:uiPriority w:val="39"/>
    <w:semiHidden/>
    <w:unhideWhenUsed/>
    <w:qFormat/>
    <w:rsid w:val="00553108"/>
    <w:pPr>
      <w:outlineLvl w:val="9"/>
    </w:pPr>
    <w:rPr>
      <w:lang w:eastAsia="ja-JP"/>
    </w:rPr>
  </w:style>
  <w:style w:type="paragraph" w:styleId="TOC1">
    <w:name w:val="toc 1"/>
    <w:basedOn w:val="Normal"/>
    <w:next w:val="Normal"/>
    <w:autoRedefine/>
    <w:uiPriority w:val="39"/>
    <w:unhideWhenUsed/>
    <w:rsid w:val="00553108"/>
    <w:pPr>
      <w:spacing w:after="100"/>
    </w:pPr>
    <w:rPr>
      <w:rFonts w:asciiTheme="minorHAnsi" w:eastAsiaTheme="minorEastAsia" w:hAnsiTheme="minorHAnsi" w:cstheme="minorBidi"/>
      <w:sz w:val="20"/>
      <w:szCs w:val="22"/>
      <w:lang w:eastAsia="zh-CN"/>
    </w:rPr>
  </w:style>
  <w:style w:type="paragraph" w:styleId="TOC2">
    <w:name w:val="toc 2"/>
    <w:basedOn w:val="Normal"/>
    <w:next w:val="Normal"/>
    <w:autoRedefine/>
    <w:uiPriority w:val="39"/>
    <w:unhideWhenUsed/>
    <w:rsid w:val="00553108"/>
    <w:pPr>
      <w:spacing w:after="100"/>
      <w:ind w:left="220"/>
    </w:pPr>
    <w:rPr>
      <w:rFonts w:asciiTheme="minorHAnsi" w:eastAsiaTheme="minorEastAsia" w:hAnsiTheme="minorHAnsi" w:cstheme="minorBidi"/>
      <w:sz w:val="20"/>
      <w:szCs w:val="22"/>
      <w:lang w:eastAsia="zh-CN"/>
    </w:rPr>
  </w:style>
  <w:style w:type="paragraph" w:styleId="BalloonText">
    <w:name w:val="Balloon Text"/>
    <w:basedOn w:val="Normal"/>
    <w:link w:val="BalloonTextChar"/>
    <w:uiPriority w:val="99"/>
    <w:semiHidden/>
    <w:unhideWhenUsed/>
    <w:rsid w:val="00553108"/>
    <w:rPr>
      <w:rFonts w:ascii="Tahoma" w:eastAsiaTheme="minorEastAsia" w:hAnsi="Tahoma" w:cs="Tahoma"/>
      <w:sz w:val="16"/>
      <w:szCs w:val="16"/>
      <w:lang w:eastAsia="zh-CN"/>
    </w:rPr>
  </w:style>
  <w:style w:type="character" w:customStyle="1" w:styleId="BalloonTextChar">
    <w:name w:val="Balloon Text Char"/>
    <w:basedOn w:val="DefaultParagraphFont"/>
    <w:link w:val="BalloonText"/>
    <w:uiPriority w:val="99"/>
    <w:semiHidden/>
    <w:rsid w:val="00553108"/>
    <w:rPr>
      <w:rFonts w:ascii="Tahoma" w:hAnsi="Tahoma" w:cs="Tahoma"/>
      <w:sz w:val="16"/>
      <w:szCs w:val="16"/>
    </w:rPr>
  </w:style>
  <w:style w:type="paragraph" w:styleId="Header">
    <w:name w:val="header"/>
    <w:basedOn w:val="Normal"/>
    <w:link w:val="Head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HeaderChar">
    <w:name w:val="Header Char"/>
    <w:basedOn w:val="DefaultParagraphFont"/>
    <w:link w:val="Header"/>
    <w:uiPriority w:val="99"/>
    <w:rsid w:val="00B833B1"/>
  </w:style>
  <w:style w:type="paragraph" w:styleId="Footer">
    <w:name w:val="footer"/>
    <w:basedOn w:val="Normal"/>
    <w:link w:val="Foot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FooterChar">
    <w:name w:val="Footer Char"/>
    <w:basedOn w:val="DefaultParagraphFont"/>
    <w:link w:val="Footer"/>
    <w:uiPriority w:val="99"/>
    <w:rsid w:val="00B833B1"/>
  </w:style>
  <w:style w:type="character" w:customStyle="1" w:styleId="Heading3Char">
    <w:name w:val="Heading 3 Char"/>
    <w:basedOn w:val="DefaultParagraphFont"/>
    <w:link w:val="Heading3"/>
    <w:uiPriority w:val="9"/>
    <w:rsid w:val="004C7548"/>
    <w:rPr>
      <w:rFonts w:asciiTheme="majorHAnsi" w:eastAsiaTheme="majorEastAsia" w:hAnsiTheme="majorHAnsi" w:cstheme="majorBidi"/>
      <w:b/>
      <w:bCs/>
      <w:sz w:val="20"/>
    </w:rPr>
  </w:style>
  <w:style w:type="character" w:styleId="FollowedHyperlink">
    <w:name w:val="FollowedHyperlink"/>
    <w:basedOn w:val="DefaultParagraphFont"/>
    <w:uiPriority w:val="99"/>
    <w:semiHidden/>
    <w:unhideWhenUsed/>
    <w:rsid w:val="00D467FD"/>
    <w:rPr>
      <w:color w:val="800080" w:themeColor="followedHyperlink"/>
      <w:u w:val="single"/>
    </w:rPr>
  </w:style>
  <w:style w:type="paragraph" w:styleId="Date">
    <w:name w:val="Date"/>
    <w:basedOn w:val="Normal"/>
    <w:next w:val="Normal"/>
    <w:link w:val="DateChar"/>
    <w:uiPriority w:val="99"/>
    <w:semiHidden/>
    <w:unhideWhenUsed/>
    <w:rsid w:val="001040F7"/>
  </w:style>
  <w:style w:type="character" w:customStyle="1" w:styleId="DateChar">
    <w:name w:val="Date Char"/>
    <w:basedOn w:val="DefaultParagraphFont"/>
    <w:link w:val="Date"/>
    <w:uiPriority w:val="99"/>
    <w:semiHidden/>
    <w:rsid w:val="001040F7"/>
    <w:rPr>
      <w:sz w:val="20"/>
    </w:rPr>
  </w:style>
  <w:style w:type="paragraph" w:styleId="TOC3">
    <w:name w:val="toc 3"/>
    <w:basedOn w:val="Normal"/>
    <w:next w:val="Normal"/>
    <w:autoRedefine/>
    <w:uiPriority w:val="39"/>
    <w:unhideWhenUsed/>
    <w:rsid w:val="007F7D0F"/>
    <w:pPr>
      <w:spacing w:after="100"/>
      <w:ind w:left="400"/>
    </w:pPr>
    <w:rPr>
      <w:rFonts w:asciiTheme="minorHAnsi" w:eastAsiaTheme="minorEastAsia" w:hAnsiTheme="minorHAnsi" w:cstheme="minorBidi"/>
      <w:sz w:val="20"/>
      <w:szCs w:val="22"/>
      <w:lang w:eastAsia="zh-CN"/>
    </w:rPr>
  </w:style>
  <w:style w:type="character" w:styleId="UnresolvedMention">
    <w:name w:val="Unresolved Mention"/>
    <w:basedOn w:val="DefaultParagraphFont"/>
    <w:uiPriority w:val="99"/>
    <w:unhideWhenUsed/>
    <w:rsid w:val="00C0796A"/>
    <w:rPr>
      <w:color w:val="808080"/>
      <w:shd w:val="clear" w:color="auto" w:fill="E6E6E6"/>
    </w:rPr>
  </w:style>
  <w:style w:type="paragraph" w:customStyle="1" w:styleId="paragraph">
    <w:name w:val="paragraph"/>
    <w:basedOn w:val="Normal"/>
    <w:rsid w:val="004E0CB1"/>
    <w:pPr>
      <w:spacing w:before="100" w:beforeAutospacing="1" w:after="100" w:afterAutospacing="1"/>
    </w:pPr>
  </w:style>
  <w:style w:type="character" w:customStyle="1" w:styleId="normaltextrun">
    <w:name w:val="normaltextrun"/>
    <w:basedOn w:val="DefaultParagraphFont"/>
    <w:rsid w:val="004E0CB1"/>
  </w:style>
  <w:style w:type="character" w:customStyle="1" w:styleId="eop">
    <w:name w:val="eop"/>
    <w:basedOn w:val="DefaultParagraphFont"/>
    <w:rsid w:val="004E0CB1"/>
  </w:style>
  <w:style w:type="character" w:customStyle="1" w:styleId="spellingerror">
    <w:name w:val="spellingerror"/>
    <w:basedOn w:val="DefaultParagraphFont"/>
    <w:rsid w:val="004E0CB1"/>
  </w:style>
  <w:style w:type="character" w:styleId="CommentReference">
    <w:name w:val="annotation reference"/>
    <w:basedOn w:val="DefaultParagraphFont"/>
    <w:uiPriority w:val="99"/>
    <w:semiHidden/>
    <w:unhideWhenUsed/>
    <w:rsid w:val="00C21E96"/>
    <w:rPr>
      <w:sz w:val="16"/>
      <w:szCs w:val="16"/>
    </w:rPr>
  </w:style>
  <w:style w:type="paragraph" w:styleId="CommentText">
    <w:name w:val="annotation text"/>
    <w:basedOn w:val="Normal"/>
    <w:link w:val="CommentTextChar"/>
    <w:uiPriority w:val="99"/>
    <w:semiHidden/>
    <w:unhideWhenUsed/>
    <w:rsid w:val="00C21E96"/>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C21E96"/>
    <w:rPr>
      <w:sz w:val="20"/>
      <w:szCs w:val="20"/>
    </w:rPr>
  </w:style>
  <w:style w:type="paragraph" w:styleId="CommentSubject">
    <w:name w:val="annotation subject"/>
    <w:basedOn w:val="CommentText"/>
    <w:next w:val="CommentText"/>
    <w:link w:val="CommentSubjectChar"/>
    <w:uiPriority w:val="99"/>
    <w:semiHidden/>
    <w:unhideWhenUsed/>
    <w:rsid w:val="00C21E96"/>
    <w:rPr>
      <w:b/>
      <w:bCs/>
    </w:rPr>
  </w:style>
  <w:style w:type="character" w:customStyle="1" w:styleId="CommentSubjectChar">
    <w:name w:val="Comment Subject Char"/>
    <w:basedOn w:val="CommentTextChar"/>
    <w:link w:val="CommentSubject"/>
    <w:uiPriority w:val="99"/>
    <w:semiHidden/>
    <w:rsid w:val="00C21E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69263">
      <w:bodyDiv w:val="1"/>
      <w:marLeft w:val="0"/>
      <w:marRight w:val="0"/>
      <w:marTop w:val="0"/>
      <w:marBottom w:val="0"/>
      <w:divBdr>
        <w:top w:val="none" w:sz="0" w:space="0" w:color="auto"/>
        <w:left w:val="none" w:sz="0" w:space="0" w:color="auto"/>
        <w:bottom w:val="none" w:sz="0" w:space="0" w:color="auto"/>
        <w:right w:val="none" w:sz="0" w:space="0" w:color="auto"/>
      </w:divBdr>
      <w:divsChild>
        <w:div w:id="1688209936">
          <w:marLeft w:val="0"/>
          <w:marRight w:val="1"/>
          <w:marTop w:val="0"/>
          <w:marBottom w:val="0"/>
          <w:divBdr>
            <w:top w:val="none" w:sz="0" w:space="0" w:color="auto"/>
            <w:left w:val="none" w:sz="0" w:space="0" w:color="auto"/>
            <w:bottom w:val="none" w:sz="0" w:space="0" w:color="auto"/>
            <w:right w:val="none" w:sz="0" w:space="0" w:color="auto"/>
          </w:divBdr>
          <w:divsChild>
            <w:div w:id="2056007392">
              <w:marLeft w:val="0"/>
              <w:marRight w:val="0"/>
              <w:marTop w:val="0"/>
              <w:marBottom w:val="0"/>
              <w:divBdr>
                <w:top w:val="none" w:sz="0" w:space="0" w:color="auto"/>
                <w:left w:val="none" w:sz="0" w:space="0" w:color="auto"/>
                <w:bottom w:val="none" w:sz="0" w:space="0" w:color="auto"/>
                <w:right w:val="none" w:sz="0" w:space="0" w:color="auto"/>
              </w:divBdr>
              <w:divsChild>
                <w:div w:id="1547063805">
                  <w:marLeft w:val="0"/>
                  <w:marRight w:val="1"/>
                  <w:marTop w:val="0"/>
                  <w:marBottom w:val="0"/>
                  <w:divBdr>
                    <w:top w:val="none" w:sz="0" w:space="0" w:color="auto"/>
                    <w:left w:val="none" w:sz="0" w:space="0" w:color="auto"/>
                    <w:bottom w:val="none" w:sz="0" w:space="0" w:color="auto"/>
                    <w:right w:val="none" w:sz="0" w:space="0" w:color="auto"/>
                  </w:divBdr>
                  <w:divsChild>
                    <w:div w:id="822428035">
                      <w:marLeft w:val="0"/>
                      <w:marRight w:val="0"/>
                      <w:marTop w:val="0"/>
                      <w:marBottom w:val="0"/>
                      <w:divBdr>
                        <w:top w:val="none" w:sz="0" w:space="0" w:color="auto"/>
                        <w:left w:val="none" w:sz="0" w:space="0" w:color="auto"/>
                        <w:bottom w:val="none" w:sz="0" w:space="0" w:color="auto"/>
                        <w:right w:val="none" w:sz="0" w:space="0" w:color="auto"/>
                      </w:divBdr>
                      <w:divsChild>
                        <w:div w:id="118886549">
                          <w:marLeft w:val="0"/>
                          <w:marRight w:val="0"/>
                          <w:marTop w:val="0"/>
                          <w:marBottom w:val="0"/>
                          <w:divBdr>
                            <w:top w:val="none" w:sz="0" w:space="0" w:color="auto"/>
                            <w:left w:val="none" w:sz="0" w:space="0" w:color="auto"/>
                            <w:bottom w:val="none" w:sz="0" w:space="0" w:color="auto"/>
                            <w:right w:val="none" w:sz="0" w:space="0" w:color="auto"/>
                          </w:divBdr>
                          <w:divsChild>
                            <w:div w:id="620264947">
                              <w:marLeft w:val="0"/>
                              <w:marRight w:val="0"/>
                              <w:marTop w:val="120"/>
                              <w:marBottom w:val="360"/>
                              <w:divBdr>
                                <w:top w:val="none" w:sz="0" w:space="0" w:color="auto"/>
                                <w:left w:val="none" w:sz="0" w:space="0" w:color="auto"/>
                                <w:bottom w:val="none" w:sz="0" w:space="0" w:color="auto"/>
                                <w:right w:val="none" w:sz="0" w:space="0" w:color="auto"/>
                              </w:divBdr>
                              <w:divsChild>
                                <w:div w:id="1893032731">
                                  <w:marLeft w:val="0"/>
                                  <w:marRight w:val="0"/>
                                  <w:marTop w:val="0"/>
                                  <w:marBottom w:val="0"/>
                                  <w:divBdr>
                                    <w:top w:val="none" w:sz="0" w:space="0" w:color="auto"/>
                                    <w:left w:val="none" w:sz="0" w:space="0" w:color="auto"/>
                                    <w:bottom w:val="none" w:sz="0" w:space="0" w:color="auto"/>
                                    <w:right w:val="none" w:sz="0" w:space="0" w:color="auto"/>
                                  </w:divBdr>
                                  <w:divsChild>
                                    <w:div w:id="12618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957807">
      <w:bodyDiv w:val="1"/>
      <w:marLeft w:val="0"/>
      <w:marRight w:val="0"/>
      <w:marTop w:val="0"/>
      <w:marBottom w:val="0"/>
      <w:divBdr>
        <w:top w:val="none" w:sz="0" w:space="0" w:color="auto"/>
        <w:left w:val="none" w:sz="0" w:space="0" w:color="auto"/>
        <w:bottom w:val="none" w:sz="0" w:space="0" w:color="auto"/>
        <w:right w:val="none" w:sz="0" w:space="0" w:color="auto"/>
      </w:divBdr>
      <w:divsChild>
        <w:div w:id="38357488">
          <w:marLeft w:val="0"/>
          <w:marRight w:val="0"/>
          <w:marTop w:val="0"/>
          <w:marBottom w:val="0"/>
          <w:divBdr>
            <w:top w:val="none" w:sz="0" w:space="0" w:color="auto"/>
            <w:left w:val="none" w:sz="0" w:space="0" w:color="auto"/>
            <w:bottom w:val="none" w:sz="0" w:space="0" w:color="auto"/>
            <w:right w:val="none" w:sz="0" w:space="0" w:color="auto"/>
          </w:divBdr>
        </w:div>
        <w:div w:id="445856955">
          <w:marLeft w:val="0"/>
          <w:marRight w:val="0"/>
          <w:marTop w:val="0"/>
          <w:marBottom w:val="0"/>
          <w:divBdr>
            <w:top w:val="none" w:sz="0" w:space="0" w:color="auto"/>
            <w:left w:val="none" w:sz="0" w:space="0" w:color="auto"/>
            <w:bottom w:val="none" w:sz="0" w:space="0" w:color="auto"/>
            <w:right w:val="none" w:sz="0" w:space="0" w:color="auto"/>
          </w:divBdr>
        </w:div>
        <w:div w:id="1677608199">
          <w:marLeft w:val="0"/>
          <w:marRight w:val="0"/>
          <w:marTop w:val="0"/>
          <w:marBottom w:val="0"/>
          <w:divBdr>
            <w:top w:val="none" w:sz="0" w:space="0" w:color="auto"/>
            <w:left w:val="none" w:sz="0" w:space="0" w:color="auto"/>
            <w:bottom w:val="none" w:sz="0" w:space="0" w:color="auto"/>
            <w:right w:val="none" w:sz="0" w:space="0" w:color="auto"/>
          </w:divBdr>
        </w:div>
      </w:divsChild>
    </w:div>
    <w:div w:id="1094321372">
      <w:bodyDiv w:val="1"/>
      <w:marLeft w:val="0"/>
      <w:marRight w:val="0"/>
      <w:marTop w:val="0"/>
      <w:marBottom w:val="0"/>
      <w:divBdr>
        <w:top w:val="none" w:sz="0" w:space="0" w:color="auto"/>
        <w:left w:val="none" w:sz="0" w:space="0" w:color="auto"/>
        <w:bottom w:val="none" w:sz="0" w:space="0" w:color="auto"/>
        <w:right w:val="none" w:sz="0" w:space="0" w:color="auto"/>
      </w:divBdr>
      <w:divsChild>
        <w:div w:id="795176215">
          <w:marLeft w:val="0"/>
          <w:marRight w:val="0"/>
          <w:marTop w:val="0"/>
          <w:marBottom w:val="0"/>
          <w:divBdr>
            <w:top w:val="none" w:sz="0" w:space="0" w:color="auto"/>
            <w:left w:val="none" w:sz="0" w:space="0" w:color="auto"/>
            <w:bottom w:val="none" w:sz="0" w:space="0" w:color="auto"/>
            <w:right w:val="none" w:sz="0" w:space="0" w:color="auto"/>
          </w:divBdr>
        </w:div>
        <w:div w:id="789517773">
          <w:marLeft w:val="0"/>
          <w:marRight w:val="0"/>
          <w:marTop w:val="0"/>
          <w:marBottom w:val="0"/>
          <w:divBdr>
            <w:top w:val="none" w:sz="0" w:space="0" w:color="auto"/>
            <w:left w:val="none" w:sz="0" w:space="0" w:color="auto"/>
            <w:bottom w:val="none" w:sz="0" w:space="0" w:color="auto"/>
            <w:right w:val="none" w:sz="0" w:space="0" w:color="auto"/>
          </w:divBdr>
        </w:div>
        <w:div w:id="1453205406">
          <w:marLeft w:val="0"/>
          <w:marRight w:val="0"/>
          <w:marTop w:val="0"/>
          <w:marBottom w:val="0"/>
          <w:divBdr>
            <w:top w:val="none" w:sz="0" w:space="0" w:color="auto"/>
            <w:left w:val="none" w:sz="0" w:space="0" w:color="auto"/>
            <w:bottom w:val="none" w:sz="0" w:space="0" w:color="auto"/>
            <w:right w:val="none" w:sz="0" w:space="0" w:color="auto"/>
          </w:divBdr>
        </w:div>
        <w:div w:id="1914848154">
          <w:marLeft w:val="0"/>
          <w:marRight w:val="0"/>
          <w:marTop w:val="0"/>
          <w:marBottom w:val="0"/>
          <w:divBdr>
            <w:top w:val="none" w:sz="0" w:space="0" w:color="auto"/>
            <w:left w:val="none" w:sz="0" w:space="0" w:color="auto"/>
            <w:bottom w:val="none" w:sz="0" w:space="0" w:color="auto"/>
            <w:right w:val="none" w:sz="0" w:space="0" w:color="auto"/>
          </w:divBdr>
        </w:div>
        <w:div w:id="55325062">
          <w:marLeft w:val="0"/>
          <w:marRight w:val="0"/>
          <w:marTop w:val="0"/>
          <w:marBottom w:val="0"/>
          <w:divBdr>
            <w:top w:val="none" w:sz="0" w:space="0" w:color="auto"/>
            <w:left w:val="none" w:sz="0" w:space="0" w:color="auto"/>
            <w:bottom w:val="none" w:sz="0" w:space="0" w:color="auto"/>
            <w:right w:val="none" w:sz="0" w:space="0" w:color="auto"/>
          </w:divBdr>
        </w:div>
        <w:div w:id="2106729820">
          <w:marLeft w:val="0"/>
          <w:marRight w:val="0"/>
          <w:marTop w:val="0"/>
          <w:marBottom w:val="0"/>
          <w:divBdr>
            <w:top w:val="none" w:sz="0" w:space="0" w:color="auto"/>
            <w:left w:val="none" w:sz="0" w:space="0" w:color="auto"/>
            <w:bottom w:val="none" w:sz="0" w:space="0" w:color="auto"/>
            <w:right w:val="none" w:sz="0" w:space="0" w:color="auto"/>
          </w:divBdr>
        </w:div>
      </w:divsChild>
    </w:div>
    <w:div w:id="1160536133">
      <w:bodyDiv w:val="1"/>
      <w:marLeft w:val="0"/>
      <w:marRight w:val="0"/>
      <w:marTop w:val="0"/>
      <w:marBottom w:val="0"/>
      <w:divBdr>
        <w:top w:val="none" w:sz="0" w:space="0" w:color="auto"/>
        <w:left w:val="none" w:sz="0" w:space="0" w:color="auto"/>
        <w:bottom w:val="none" w:sz="0" w:space="0" w:color="auto"/>
        <w:right w:val="none" w:sz="0" w:space="0" w:color="auto"/>
      </w:divBdr>
    </w:div>
    <w:div w:id="1430540562">
      <w:bodyDiv w:val="1"/>
      <w:marLeft w:val="0"/>
      <w:marRight w:val="0"/>
      <w:marTop w:val="0"/>
      <w:marBottom w:val="0"/>
      <w:divBdr>
        <w:top w:val="none" w:sz="0" w:space="0" w:color="auto"/>
        <w:left w:val="none" w:sz="0" w:space="0" w:color="auto"/>
        <w:bottom w:val="none" w:sz="0" w:space="0" w:color="auto"/>
        <w:right w:val="none" w:sz="0" w:space="0" w:color="auto"/>
      </w:divBdr>
    </w:div>
    <w:div w:id="1655530067">
      <w:bodyDiv w:val="1"/>
      <w:marLeft w:val="0"/>
      <w:marRight w:val="0"/>
      <w:marTop w:val="0"/>
      <w:marBottom w:val="0"/>
      <w:divBdr>
        <w:top w:val="none" w:sz="0" w:space="0" w:color="auto"/>
        <w:left w:val="none" w:sz="0" w:space="0" w:color="auto"/>
        <w:bottom w:val="none" w:sz="0" w:space="0" w:color="auto"/>
        <w:right w:val="none" w:sz="0" w:space="0" w:color="auto"/>
      </w:divBdr>
    </w:div>
    <w:div w:id="207592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NIEHS/SEMIPs" TargetMode="External"/><Relationship Id="rId4" Type="http://schemas.openxmlformats.org/officeDocument/2006/relationships/settings" Target="settings.xml"/><Relationship Id="rId9" Type="http://schemas.openxmlformats.org/officeDocument/2006/relationships/hyperlink" Target="http://shiny.rstudi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80867-93FE-4D05-802D-EF1C77FC6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2738</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Jian-Liang Li</dc:creator>
  <cp:lastModifiedBy>Li, Jianying (NIH/NIEHS) [C]</cp:lastModifiedBy>
  <cp:revision>4</cp:revision>
  <cp:lastPrinted>2021-09-16T00:14:00Z</cp:lastPrinted>
  <dcterms:created xsi:type="dcterms:W3CDTF">2021-10-13T21:19:00Z</dcterms:created>
  <dcterms:modified xsi:type="dcterms:W3CDTF">2021-10-13T21:51:00Z</dcterms:modified>
</cp:coreProperties>
</file>