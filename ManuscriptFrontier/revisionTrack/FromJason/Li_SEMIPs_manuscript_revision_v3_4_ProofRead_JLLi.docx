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2"/>
      <w:commentRangeStart w:id="3"/>
      <w:r>
        <w:t xml:space="preserve"> </w:t>
      </w:r>
      <w:r w:rsidR="00450191">
        <w:t>2249</w:t>
      </w:r>
      <w:commentRangeEnd w:id="2"/>
      <w:r w:rsidR="00AC00DF">
        <w:rPr>
          <w:rStyle w:val="CommentReference"/>
          <w:rFonts w:eastAsiaTheme="minorHAnsi" w:cstheme="minorBidi"/>
          <w:lang w:eastAsia="en-US"/>
        </w:rPr>
        <w:commentReference w:id="2"/>
      </w:r>
      <w:commentRangeEnd w:id="3"/>
      <w:r w:rsidR="00CC4935">
        <w:rPr>
          <w:rStyle w:val="CommentReference"/>
          <w:rFonts w:eastAsiaTheme="minorHAnsi" w:cstheme="minorBidi"/>
          <w:lang w:eastAsia="en-US"/>
        </w:rPr>
        <w:commentReference w:id="3"/>
      </w:r>
    </w:p>
    <w:p w14:paraId="02C0B0A1" w14:textId="101BE81D" w:rsidR="00697B78" w:rsidRDefault="003D38CE">
      <w:pPr>
        <w:spacing w:after="200" w:line="276" w:lineRule="auto"/>
      </w:pPr>
      <w:r>
        <w:t xml:space="preserve">Number of Figures: </w:t>
      </w:r>
      <w:r w:rsidR="00697B78">
        <w:t>2</w:t>
      </w:r>
      <w:r w:rsidR="00903B4E">
        <w:tab/>
      </w:r>
      <w:r w:rsidR="00903B4E">
        <w:tab/>
      </w:r>
      <w:commentRangeStart w:id="4"/>
      <w:commentRangeStart w:id="5"/>
      <w:r w:rsidR="00903B4E">
        <w:t xml:space="preserve">Number of Supplementary Figures: </w:t>
      </w:r>
      <w:r w:rsidR="00705368">
        <w:t>2</w:t>
      </w:r>
      <w:commentRangeEnd w:id="4"/>
      <w:r w:rsidR="00432AE8">
        <w:rPr>
          <w:rStyle w:val="CommentReference"/>
          <w:rFonts w:eastAsiaTheme="minorHAnsi" w:cstheme="minorBidi"/>
          <w:lang w:eastAsia="en-US"/>
        </w:rPr>
        <w:commentReference w:id="4"/>
      </w:r>
      <w:commentRangeEnd w:id="5"/>
      <w:r w:rsidR="00A2339C">
        <w:rPr>
          <w:rStyle w:val="CommentReference"/>
          <w:rFonts w:eastAsiaTheme="minorHAnsi" w:cstheme="minorBidi"/>
          <w:lang w:eastAsia="en-US"/>
        </w:rPr>
        <w:commentReference w:id="5"/>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4F2B5D4F" w:rsidR="00747B76" w:rsidRPr="00E55885" w:rsidRDefault="00165DD3" w:rsidP="00E55885">
      <w:pPr>
        <w:spacing w:line="480" w:lineRule="auto"/>
        <w:jc w:val="both"/>
        <w:rPr>
          <w:color w:val="333333"/>
          <w:shd w:val="clear" w:color="auto" w:fill="FFFFFF"/>
        </w:rPr>
      </w:pPr>
      <w:bookmarkStart w:id="6"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4E403B">
        <w:rPr>
          <w:color w:val="333333"/>
          <w:shd w:val="clear" w:color="auto" w:fill="FFFFFF"/>
        </w:rPr>
        <w:t>non-human</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human</w:t>
      </w:r>
      <w:r w:rsidR="00952F01">
        <w:rPr>
          <w:color w:val="333333"/>
          <w:shd w:val="clear" w:color="auto" w:fill="FFFFFF"/>
        </w:rPr>
        <w:t xml:space="preserve"> </w:t>
      </w:r>
      <w:r w:rsidR="00C51384">
        <w:rPr>
          <w:color w:val="333333"/>
          <w:shd w:val="clear" w:color="auto" w:fill="FFFFFF"/>
        </w:rPr>
        <w:t>system</w:t>
      </w:r>
      <w:r w:rsidR="00642A76">
        <w:rPr>
          <w:color w:val="333333"/>
          <w:shd w:val="clear" w:color="auto" w:fill="FFFFFF"/>
        </w:rPr>
        <w:t xml:space="preserve"> </w:t>
      </w:r>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6"/>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or</w:t>
      </w:r>
      <w:r w:rsidR="00747B76" w:rsidRPr="00E55885">
        <w:t xml:space="preserve"> T</w:t>
      </w:r>
      <w:r w:rsidR="00576FD6" w:rsidRPr="00E55885">
        <w:t>-</w:t>
      </w:r>
      <w:r w:rsidR="00747B76" w:rsidRPr="00E55885">
        <w:t xml:space="preserve">score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r w:rsidR="008855B6" w:rsidRPr="00E55885">
        <w:t xml:space="preserve">, which </w:t>
      </w:r>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E55885">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r w:rsidR="002A06B2">
        <w:rPr>
          <w:color w:val="000000"/>
        </w:rPr>
        <w:t>with</w:t>
      </w:r>
      <w:r w:rsidR="001B18EE">
        <w:rPr>
          <w:color w:val="000000"/>
        </w:rPr>
        <w:t xml:space="preserve"> </w:t>
      </w:r>
      <w:r w:rsidR="008446B3">
        <w:rPr>
          <w:color w:val="000000"/>
        </w:rPr>
        <w:t xml:space="preserve">non-bioinformatic </w:t>
      </w:r>
      <w:r w:rsidR="00533F8D">
        <w:rPr>
          <w:color w:val="000000"/>
        </w:rPr>
        <w:t>background</w:t>
      </w:r>
      <w:r w:rsidR="00391ADC">
        <w:rPr>
          <w:color w:val="000000"/>
        </w:rPr>
        <w:t xml:space="preserve"> 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 xml:space="preserve">we showed that putative direct downstream genes of the transcription factor </w:t>
      </w:r>
      <w:r w:rsidR="002A06B2">
        <w:rPr>
          <w:color w:val="333333"/>
          <w:shd w:val="clear" w:color="auto" w:fill="FFFFFF"/>
        </w:rPr>
        <w:t xml:space="preserve">GATA2 </w:t>
      </w:r>
      <w:r w:rsidR="00747B76">
        <w:rPr>
          <w:color w:val="333333"/>
          <w:shd w:val="clear" w:color="auto" w:fill="FFFFFF"/>
        </w:rPr>
        <w:t xml:space="preserve">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62C43694" w14:textId="6761B5A6" w:rsidR="00442E72" w:rsidRPr="00E55885" w:rsidRDefault="00064BDF" w:rsidP="00E55885">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w:t>
      </w:r>
      <w:r w:rsidR="009900BA">
        <w:rPr>
          <w:color w:val="333333"/>
          <w:shd w:val="clear" w:color="auto" w:fill="FFFFFF"/>
        </w:rPr>
        <w:lastRenderedPageBreak/>
        <w:t xml:space="preserve">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867710">
        <w:rPr>
          <w:color w:val="333333"/>
          <w:shd w:val="clear" w:color="auto" w:fill="FFFFFF"/>
        </w:rPr>
        <w:t xml:space="preserve">manifested by </w:t>
      </w:r>
      <w:r w:rsidR="00C723F8">
        <w:rPr>
          <w:color w:val="333333"/>
          <w:shd w:val="clear" w:color="auto" w:fill="FFFFFF"/>
        </w:rPr>
        <w:t>t</w:t>
      </w:r>
      <w:r w:rsidR="009900BA">
        <w:rPr>
          <w:color w:val="333333"/>
          <w:shd w:val="clear" w:color="auto" w:fill="FFFFFF"/>
        </w:rPr>
        <w:t>he behavior 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r w:rsidR="0085094F">
        <w:rPr>
          <w:color w:val="333333"/>
          <w:shd w:val="clear" w:color="auto" w:fill="FFFFFF"/>
        </w:rPr>
        <w:t>factor</w:t>
      </w:r>
      <w:r w:rsidR="009900BA">
        <w:rPr>
          <w:color w:val="333333"/>
          <w:shd w:val="clear" w:color="auto" w:fill="FFFFFF"/>
        </w:rPr>
        <w:t xml:space="preserve"> of interest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(Edgar, Domrachev et al. 2002, Grace 2006)</w:t>
      </w:r>
      <w:r w:rsidR="00EF158F">
        <w:rPr>
          <w:color w:val="333333"/>
          <w:shd w:val="clear" w:color="auto" w:fill="FFFFFF"/>
        </w:rPr>
        <w:fldChar w:fldCharType="end"/>
      </w:r>
      <w:r w:rsidR="00EF158F">
        <w:rPr>
          <w:color w:val="333333"/>
          <w:shd w:val="clear" w:color="auto" w:fill="FFFFFF"/>
        </w:rPr>
        <w:t>.</w:t>
      </w:r>
      <w:r w:rsidR="009900BA" w:rsidRPr="00CF3C86">
        <w:rPr>
          <w:color w:val="333333"/>
          <w:shd w:val="clear" w:color="auto" w:fill="FFFFFF"/>
        </w:rPr>
        <w:t xml:space="preserve">To determine the </w:t>
      </w:r>
      <w:r w:rsidR="003E1F8D">
        <w:rPr>
          <w:color w:val="333333"/>
          <w:shd w:val="clear" w:color="auto" w:fill="FFFFFF"/>
        </w:rPr>
        <w:t>relationships</w:t>
      </w:r>
      <w:r w:rsidR="009900BA" w:rsidRPr="00CF3C86">
        <w:rPr>
          <w:color w:val="333333"/>
          <w:shd w:val="clear" w:color="auto" w:fill="FFFFFF"/>
        </w:rPr>
        <w:t xml:space="preserve">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&lt;.05 indicate close fit, values between .05 and .10 indicate marginal fit, and values &gt;.10 indicate poor fit </w:t>
      </w:r>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r w:rsidR="009900BA" w:rsidRPr="00CF3C86">
        <w:rPr>
          <w:color w:val="333333"/>
          <w:shd w:val="clear" w:color="auto" w:fill="FFFFFF"/>
        </w:rPr>
        <w:t xml:space="preserve">. For </w:t>
      </w:r>
      <w:r w:rsidR="009900BA" w:rsidRPr="00CF3C86">
        <w:rPr>
          <w:color w:val="333333"/>
          <w:shd w:val="clear" w:color="auto" w:fill="FFFFFF"/>
        </w:rPr>
        <w:lastRenderedPageBreak/>
        <w:t xml:space="preserve">both the CFI and the TLI, a value of 1 indicates perfect fit, and the general rule of thumb is that values &gt;.90 indicate adequate fit </w: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r w:rsidR="003E1F8D">
        <w:rPr>
          <w:color w:val="333333"/>
          <w:shd w:val="clear" w:color="auto" w:fill="FFFFFF"/>
        </w:rPr>
        <w:t xml:space="preserve">. </w:t>
      </w:r>
      <w:r w:rsidR="009900BA" w:rsidRPr="00CF3C86">
        <w:rPr>
          <w:color w:val="333333"/>
          <w:shd w:val="clear" w:color="auto" w:fill="FFFFFF"/>
        </w:rPr>
        <w:t>Also, SRMR values &lt;.08 indicate a very good fit between the model and the data.</w:t>
      </w:r>
      <w:r w:rsidR="00CC778A">
        <w:rPr>
          <w:color w:val="333333"/>
          <w:shd w:val="clear" w:color="auto" w:fill="FFFFFF"/>
        </w:rPr>
        <w:t xml:space="preserve"> Therefore, </w:t>
      </w:r>
      <w:r w:rsidR="00F543C7">
        <w:t>SEM offers a statistical framework to make casual inferences about the causality of</w:t>
      </w:r>
      <w:r w:rsidR="00BF2242">
        <w:t xml:space="preserve"> multiple </w:t>
      </w:r>
      <w:r w:rsidR="00F543C7" w:rsidRPr="00E6116F">
        <w:t>variables</w:t>
      </w:r>
      <w:r w:rsidR="00F543C7">
        <w:t xml:space="preserve"> in a system</w:t>
      </w:r>
      <w:r w:rsidR="00EF158F">
        <w:t xml:space="preserve"> </w:t>
      </w:r>
      <w:r w:rsidR="00EF158F">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instrText xml:space="preserve"> ADDIN EN.CITE </w:instrText>
      </w:r>
      <w:r w:rsidR="00EF158F">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instrText xml:space="preserve"> ADDIN EN.CITE.DATA </w:instrText>
      </w:r>
      <w:r w:rsidR="00EF158F">
        <w:fldChar w:fldCharType="end"/>
      </w:r>
      <w:r w:rsidR="00EF158F">
        <w:fldChar w:fldCharType="separate"/>
      </w:r>
      <w:r w:rsidR="00EF158F">
        <w:rPr>
          <w:noProof/>
        </w:rPr>
        <w:t>(Edgar, Domrachev et al. 2002, Grace 2006)</w:t>
      </w:r>
      <w:r w:rsidR="00EF158F">
        <w:fldChar w:fldCharType="end"/>
      </w:r>
      <w:r w:rsidR="00EF158F">
        <w:t xml:space="preserve">. </w:t>
      </w:r>
    </w:p>
    <w:p w14:paraId="22E5D409" w14:textId="21100A55" w:rsidR="00C27F78" w:rsidRDefault="00C27F78" w:rsidP="00E55885">
      <w:pPr>
        <w:spacing w:line="480" w:lineRule="auto"/>
        <w:jc w:val="both"/>
        <w:rPr>
          <w:color w:val="000000"/>
        </w:rPr>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Pr>
          <w:color w:val="333333"/>
          <w:shd w:val="clear" w:color="auto" w:fill="FFFFFF"/>
        </w:rPr>
        <w:t>SEMIPs</w:t>
      </w:r>
      <w:r>
        <w:rPr>
          <w:color w:val="000000"/>
        </w:rPr>
        <w:t xml:space="preserve"> enables quantification of a projected activity metric (T</w:t>
      </w:r>
      <w:r w:rsidR="008E6980">
        <w:rPr>
          <w:color w:val="000000"/>
        </w:rPr>
        <w:t>-</w:t>
      </w:r>
      <w:r w:rsidRPr="00AD27CC">
        <w:rPr>
          <w:color w:val="000000"/>
        </w:rPr>
        <w:t>score</w:t>
      </w:r>
      <w:r>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254FBF">
        <w:rPr>
          <w:color w:val="000000"/>
        </w:rPr>
        <w:t xml:space="preserve"> </w:t>
      </w:r>
      <w:r w:rsidR="00F934B2">
        <w:rPr>
          <w:color w:val="000000"/>
        </w:rPr>
        <w:t>and</w:t>
      </w:r>
      <w:r>
        <w:rPr>
          <w:color w:val="000000"/>
        </w:rPr>
        <w:t xml:space="preserve"> allow</w:t>
      </w:r>
      <w:r w:rsidR="00F934B2">
        <w:rPr>
          <w:color w:val="000000"/>
        </w:rPr>
        <w:t>s</w:t>
      </w:r>
      <w:r>
        <w:rPr>
          <w:color w:val="000000"/>
        </w:rPr>
        <w:t xml:space="preserve"> users to fit desired SEM models using variables</w:t>
      </w:r>
      <w:r w:rsidR="008E687C">
        <w:rPr>
          <w:color w:val="000000"/>
        </w:rPr>
        <w:t xml:space="preserve"> of interest</w:t>
      </w:r>
      <w:r>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Pr>
          <w:color w:val="000000"/>
        </w:rPr>
        <w:t xml:space="preserve"> provides two different bootstrap random sampling procedures (elimination with or without replacement) </w:t>
      </w:r>
      <w:r w:rsidR="004913D7">
        <w:rPr>
          <w:color w:val="000000"/>
        </w:rPr>
        <w:t>to</w:t>
      </w:r>
      <w:r>
        <w:rPr>
          <w:color w:val="000000"/>
        </w:rPr>
        <w:t xml:space="preserve"> test the significance of a model</w:t>
      </w:r>
      <w:r w:rsidR="00EE6445">
        <w:rPr>
          <w:color w:val="000000"/>
        </w:rPr>
        <w:t xml:space="preserve"> after </w:t>
      </w:r>
      <w:r w:rsidR="00254FBF">
        <w:rPr>
          <w:color w:val="000000"/>
        </w:rPr>
        <w:t xml:space="preserve">the removal of </w:t>
      </w:r>
      <w:r w:rsidR="00EE6445">
        <w:rPr>
          <w:color w:val="000000"/>
        </w:rPr>
        <w:t xml:space="preserve">a </w:t>
      </w:r>
      <w:r w:rsidR="00094469">
        <w:rPr>
          <w:color w:val="000000"/>
        </w:rPr>
        <w:t>subtest</w:t>
      </w:r>
      <w:r w:rsidR="00EE6445">
        <w:rPr>
          <w:color w:val="000000"/>
        </w:rPr>
        <w:t xml:space="preserve"> of downstream targets that are pertinent to </w:t>
      </w:r>
      <w:r w:rsidR="00444223">
        <w:rPr>
          <w:color w:val="000000"/>
        </w:rPr>
        <w:t xml:space="preserve">pathways of interest in the </w:t>
      </w:r>
      <w:r w:rsidR="00FD11A5">
        <w:rPr>
          <w:color w:val="000000"/>
        </w:rPr>
        <w:t xml:space="preserve">gene signature </w: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Pr>
          <w:color w:val="000000"/>
        </w:rPr>
        <w:t xml:space="preserve">. Previously, </w:t>
      </w:r>
      <w:r w:rsidR="00E46E6E">
        <w:rPr>
          <w:color w:val="000000"/>
        </w:rPr>
        <w:t xml:space="preserve">the T-score system and </w:t>
      </w:r>
      <w:r>
        <w:rPr>
          <w:color w:val="000000"/>
        </w:rPr>
        <w:t>SEM w</w:t>
      </w:r>
      <w:r w:rsidR="00E46E6E">
        <w:rPr>
          <w:color w:val="000000"/>
        </w:rPr>
        <w:t>ere</w:t>
      </w:r>
      <w:r>
        <w:rPr>
          <w:color w:val="000000"/>
        </w:rPr>
        <w:t xml:space="preserve"> applied to gene expression data </w:t>
      </w:r>
      <w:r>
        <w:rPr>
          <w:color w:val="333333"/>
          <w:shd w:val="clear" w:color="auto" w:fill="FFFFFF"/>
        </w:rPr>
        <w:t>to evaluate</w:t>
      </w:r>
      <w:r w:rsidR="00F214F6">
        <w:rPr>
          <w:color w:val="000000"/>
        </w:rPr>
        <w:t xml:space="preserve"> </w:t>
      </w:r>
      <w:r w:rsidRPr="00BA4D2B">
        <w:rPr>
          <w:color w:val="000000"/>
        </w:rPr>
        <w:t xml:space="preserve">gene interactions </w:t>
      </w:r>
      <w:r>
        <w:rPr>
          <w:color w:val="000000"/>
        </w:rPr>
        <w:t>that</w:t>
      </w:r>
      <w:r w:rsidR="00B5294C">
        <w:rPr>
          <w:color w:val="000000"/>
        </w:rPr>
        <w:t xml:space="preserve"> regulate </w:t>
      </w:r>
      <w:r w:rsidRPr="00BA4D2B">
        <w:rPr>
          <w:color w:val="000000"/>
        </w:rPr>
        <w:t xml:space="preserve">the progesterone </w:t>
      </w:r>
      <w:r w:rsidR="00577CE9">
        <w:rPr>
          <w:color w:val="000000"/>
        </w:rPr>
        <w:t>signaling</w:t>
      </w:r>
      <w:r w:rsidR="00577CE9" w:rsidRPr="00BA4D2B">
        <w:rPr>
          <w:color w:val="000000"/>
        </w:rPr>
        <w:t xml:space="preserve"> </w:t>
      </w:r>
      <w:r w:rsidRPr="00BA4D2B">
        <w:rPr>
          <w:color w:val="000000"/>
        </w:rPr>
        <w:t>pathway in the</w:t>
      </w:r>
      <w:r w:rsidR="000B7E94">
        <w:rPr>
          <w:color w:val="000000"/>
        </w:rPr>
        <w:t xml:space="preserve"> mouse</w:t>
      </w:r>
      <w:r w:rsidRPr="00BA4D2B">
        <w:rPr>
          <w:color w:val="000000"/>
        </w:rPr>
        <w:t xml:space="preserve"> uterus </w:t>
      </w:r>
      <w:r w:rsidR="00AF6322">
        <w:rPr>
          <w:color w:val="000000"/>
        </w:rPr>
        <w:t>and</w:t>
      </w:r>
      <w:r w:rsidR="00E80E73">
        <w:rPr>
          <w:color w:val="000000"/>
        </w:rPr>
        <w:t xml:space="preserve"> inference of the gene regulation processes in</w:t>
      </w:r>
      <w:r>
        <w:rPr>
          <w:color w:val="000000"/>
        </w:rPr>
        <w:t xml:space="preserve"> </w:t>
      </w:r>
      <w:r w:rsidRPr="00BA4D2B">
        <w:rPr>
          <w:color w:val="000000"/>
        </w:rPr>
        <w:t xml:space="preserve">human </w:t>
      </w:r>
      <w:r w:rsidR="00B338B9">
        <w:rPr>
          <w:color w:val="000000"/>
        </w:rPr>
        <w:t>uterine specimens</w:t>
      </w:r>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r w:rsidR="009D4500">
        <w:rPr>
          <w:color w:val="000000"/>
        </w:rPr>
        <w:t xml:space="preserve"> </w:t>
      </w:r>
      <w:r>
        <w:rPr>
          <w:color w:val="000000"/>
        </w:rPr>
        <w:t>scientists</w:t>
      </w:r>
      <w:r w:rsidR="003D3765">
        <w:rPr>
          <w:color w:val="000000"/>
        </w:rPr>
        <w:t xml:space="preserve"> </w:t>
      </w:r>
      <w:r w:rsidR="00254FBF">
        <w:rPr>
          <w:color w:val="000000"/>
        </w:rPr>
        <w:t xml:space="preserve">with </w:t>
      </w:r>
      <w:r w:rsidR="003D3765">
        <w:rPr>
          <w:color w:val="000000"/>
        </w:rPr>
        <w:t>limited</w:t>
      </w:r>
      <w:r w:rsidR="006235DF">
        <w:rPr>
          <w:color w:val="000000"/>
        </w:rPr>
        <w:t xml:space="preserve"> </w:t>
      </w:r>
      <w:r w:rsidR="0063141E">
        <w:rPr>
          <w:color w:val="000000"/>
        </w:rPr>
        <w:t xml:space="preserve">bioinformatic </w:t>
      </w:r>
      <w:r w:rsidR="003D3765">
        <w:rPr>
          <w:color w:val="000000"/>
        </w:rPr>
        <w:t xml:space="preserve">background </w:t>
      </w:r>
      <w:r>
        <w:rPr>
          <w:color w:val="000000"/>
        </w:rPr>
        <w:t>to perform computations and analys</w:t>
      </w:r>
      <w:r w:rsidR="00987EBC">
        <w:rPr>
          <w:color w:val="000000"/>
        </w:rPr>
        <w:t>e</w:t>
      </w:r>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1B7DD2DC"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566F5A12" w14:textId="141E1E0A" w:rsidR="0B22F9F8" w:rsidRDefault="479BDDA0" w:rsidP="1FDA6FA8">
      <w:pPr>
        <w:spacing w:line="480" w:lineRule="auto"/>
      </w:pPr>
      <w:r>
        <w:t xml:space="preserve">The T-score </w:t>
      </w:r>
      <w:r w:rsidR="4E63D858">
        <w:t xml:space="preserve">calculation requires </w:t>
      </w:r>
      <w:r w:rsidR="49A802FC">
        <w:t xml:space="preserve">the input of </w:t>
      </w:r>
      <w:r w:rsidR="4E63D858">
        <w:t>two components</w:t>
      </w:r>
      <w:r w:rsidR="0E12C902">
        <w:t xml:space="preserve">, a normalized gene expression matrix of the </w:t>
      </w:r>
      <w:r w:rsidR="16E03A24">
        <w:t>human specimens and a gene signature</w:t>
      </w:r>
      <w:r w:rsidR="49A802FC">
        <w:t xml:space="preserve"> </w:t>
      </w:r>
      <w:r w:rsidR="4B05D955">
        <w:t xml:space="preserve">of the factor of interest. </w:t>
      </w:r>
      <w:r w:rsidR="2246058C">
        <w:t xml:space="preserve"> To generate the normalized gene expression matrix of human tissues, such as microarray </w:t>
      </w:r>
      <w:r w:rsidR="00394E01">
        <w:t>or</w:t>
      </w:r>
      <w:r w:rsidR="2246058C">
        <w:t xml:space="preserve"> </w:t>
      </w:r>
      <w:proofErr w:type="spellStart"/>
      <w:r w:rsidR="2246058C">
        <w:t>RNAseq</w:t>
      </w:r>
      <w:proofErr w:type="spellEnd"/>
      <w:r w:rsidR="2246058C">
        <w:t xml:space="preserve"> data, the expression values of each gene were centered to the median across all samples. If </w:t>
      </w:r>
      <w:r w:rsidR="00254FBF">
        <w:t xml:space="preserve">a </w:t>
      </w:r>
      <w:r w:rsidR="2246058C">
        <w:t>gene had multiple probes</w:t>
      </w:r>
      <w:r w:rsidR="00F17BEB">
        <w:t xml:space="preserve"> or transcripts</w:t>
      </w:r>
      <w:r w:rsidR="2246058C">
        <w:t>, the probe</w:t>
      </w:r>
      <w:r w:rsidR="00F17BEB">
        <w:t>/transcript</w:t>
      </w:r>
      <w:r w:rsidR="2246058C">
        <w:t xml:space="preserve"> with the highest variation (standard deviation) was chosen to represent that gene.</w:t>
      </w:r>
      <w:r w:rsidR="16E03A24">
        <w:t xml:space="preserve"> </w:t>
      </w:r>
      <w:r w:rsidR="3FE64EB6">
        <w:t xml:space="preserve">The gene signature was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F77C505">
        <w:t xml:space="preserve"> </w:t>
      </w:r>
      <w:proofErr w:type="gramStart"/>
      <w:r w:rsidR="6F77C505">
        <w:t>in a given</w:t>
      </w:r>
      <w:proofErr w:type="gramEnd"/>
      <w:r w:rsidR="35C4C6EB">
        <w:t xml:space="preserve"> set of</w:t>
      </w:r>
      <w:r w:rsidR="6F77C505">
        <w:t xml:space="preserve"> stat</w:t>
      </w:r>
      <w:r w:rsidR="35C4C6EB">
        <w:t xml:space="preserve">istical </w:t>
      </w:r>
      <w:r w:rsidR="69CFDE93">
        <w:t>criteria. Th</w:t>
      </w:r>
      <w:r w:rsidR="3498FCCA">
        <w:t>ese associated downstream tar</w:t>
      </w:r>
      <w:r w:rsidR="427C58A0">
        <w:t xml:space="preserve">gets were 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 xml:space="preserve">The T-score </w:t>
      </w:r>
      <w:r w:rsidR="0B22F9F8">
        <w:t>was</w:t>
      </w:r>
      <w:r w:rsidR="3FE64EB6">
        <w:t xml:space="preserve"> then</w:t>
      </w:r>
      <w:r w:rsidR="0B22F9F8">
        <w:t xml:space="preserve"> calculated based on the following formula:</w:t>
      </w:r>
    </w:p>
    <w:p w14:paraId="66F301FF" w14:textId="1F1F35B7" w:rsidR="2AFB341C" w:rsidRDefault="2AFB341C" w:rsidP="1FDA6FA8">
      <w:pPr>
        <w:spacing w:line="480" w:lineRule="auto"/>
      </w:pPr>
      <w:proofErr w:type="spellStart"/>
      <w:r>
        <w:t>Tscore</w:t>
      </w:r>
      <w:proofErr w:type="spellEnd"/>
      <w:r>
        <w:t xml:space="preserve"> = d*</w:t>
      </w:r>
      <w:proofErr w:type="gramStart"/>
      <w:r>
        <w:t>TINV(</w:t>
      </w:r>
      <w:proofErr w:type="gramEnd"/>
      <w:r>
        <w:t>p, df);</w:t>
      </w:r>
    </w:p>
    <w:p w14:paraId="14C7036A" w14:textId="34E551B1" w:rsidR="2AFB341C" w:rsidRDefault="2AFB341C" w:rsidP="1FDA6FA8">
      <w:pPr>
        <w:spacing w:line="480" w:lineRule="auto"/>
      </w:pPr>
      <w:proofErr w:type="spellStart"/>
      <w:r>
        <w:t>Where as</w:t>
      </w:r>
      <w:proofErr w:type="spellEnd"/>
      <w:r>
        <w:t>,</w:t>
      </w:r>
    </w:p>
    <w:p w14:paraId="438CA1D6" w14:textId="38DED809" w:rsidR="2AFB341C" w:rsidRDefault="2AFB341C" w:rsidP="1FDA6FA8">
      <w:pPr>
        <w:spacing w:line="480" w:lineRule="auto"/>
      </w:pPr>
      <w:r>
        <w:t>d =1, if the average expressions of homologous genes of up-regulated signature genes is larger than the average expressions of homologous genes of down-regulated signature genes. Otherwise, d = -1.</w:t>
      </w:r>
    </w:p>
    <w:p w14:paraId="331BF934" w14:textId="07D6DBCF" w:rsidR="2AFB341C" w:rsidRDefault="2AFB341C" w:rsidP="1FDA6FA8">
      <w:pPr>
        <w:spacing w:line="480" w:lineRule="auto"/>
      </w:pPr>
      <w:r>
        <w:t>TINV: the function of inverting t statistic.</w:t>
      </w:r>
    </w:p>
    <w:p w14:paraId="690AB6FE" w14:textId="3928C83D" w:rsidR="2AFB341C" w:rsidRDefault="2AFB341C" w:rsidP="1FDA6FA8">
      <w:pPr>
        <w:spacing w:line="480" w:lineRule="auto"/>
      </w:pPr>
      <w:r>
        <w:t xml:space="preserve">p: p value of 2 tailed t-test of the expressions of homologous genes of up-regulated signature genes and the expressions of homologous genes of down-regulated signature genes with </w:t>
      </w:r>
      <w:commentRangeStart w:id="7"/>
      <w:commentRangeStart w:id="8"/>
      <w:r>
        <w:t>equal variance</w:t>
      </w:r>
      <w:commentRangeEnd w:id="7"/>
      <w:r w:rsidR="00394E01">
        <w:rPr>
          <w:rStyle w:val="CommentReference"/>
          <w:rFonts w:eastAsiaTheme="minorHAnsi" w:cstheme="minorBidi"/>
          <w:lang w:eastAsia="en-US"/>
        </w:rPr>
        <w:commentReference w:id="7"/>
      </w:r>
      <w:commentRangeEnd w:id="8"/>
      <w:r w:rsidR="00CC4935">
        <w:rPr>
          <w:rStyle w:val="CommentReference"/>
          <w:rFonts w:eastAsiaTheme="minorHAnsi" w:cstheme="minorBidi"/>
          <w:lang w:eastAsia="en-US"/>
        </w:rPr>
        <w:commentReference w:id="8"/>
      </w:r>
      <w:r>
        <w:t>.</w:t>
      </w:r>
    </w:p>
    <w:p w14:paraId="6BB6F970" w14:textId="6516D5DB" w:rsidR="2AFB341C" w:rsidRDefault="2AFB341C" w:rsidP="1FDA6FA8">
      <w:pPr>
        <w:spacing w:line="480" w:lineRule="auto"/>
      </w:pPr>
      <w:r>
        <w:t>df: degree of freedom; total number of the homologous genes of signature genes minus 2.</w:t>
      </w:r>
    </w:p>
    <w:p w14:paraId="1227E486" w14:textId="5C43E02C" w:rsidR="00E7308E" w:rsidRDefault="00D34AE2" w:rsidP="00E55885">
      <w:pPr>
        <w:spacing w:line="480" w:lineRule="auto"/>
        <w:jc w:val="both"/>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6B3AE9">
        <w:rPr>
          <w:color w:val="000000"/>
        </w:rPr>
        <w:t xml:space="preserve">. </w:t>
      </w:r>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The application will conduct the analysis and produce inferred activity results that can be used in subsequent downstream analyses.</w:t>
      </w:r>
      <w:r w:rsidR="000127E5">
        <w:t xml:space="preserve"> Users can use the “T-Scores”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figure 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4E4F5935"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00254FBF">
        <w:t>).</w:t>
      </w:r>
      <w:r w:rsidR="00254FBF">
        <w:rPr>
          <w:strike/>
        </w:rPr>
        <w:t xml:space="preserve"> </w:t>
      </w:r>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T-scores</w:t>
      </w:r>
      <w:r w:rsidR="003E1516">
        <w:rPr>
          <w:color w:val="000000"/>
        </w:rPr>
        <w:t xml:space="preserve">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are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t>
      </w:r>
      <w:r w:rsidR="00254FBF">
        <w:rPr>
          <w:color w:val="000000"/>
        </w:rPr>
        <w:t xml:space="preserve">file </w:t>
      </w:r>
      <w:r w:rsidR="00E077CE">
        <w:rPr>
          <w:color w:val="000000"/>
        </w:rPr>
        <w:t xml:space="preserve">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w:t>
      </w:r>
      <w:r w:rsidR="00254FBF">
        <w:rPr>
          <w:color w:val="000000"/>
        </w:rPr>
        <w:t>s</w:t>
      </w:r>
      <w:r w:rsidR="0000000F">
        <w:rPr>
          <w:color w:val="000000"/>
        </w:rPr>
        <w:t xml:space="preserv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B72760F"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We implemented a two-</w:t>
      </w:r>
      <w:r w:rsidRPr="1FDA6FA8">
        <w:rPr>
          <w:lang w:eastAsia="en-US"/>
        </w:rPr>
        <w:lastRenderedPageBreak/>
        <w:t xml:space="preserve">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users have successfully run a T</w:t>
      </w:r>
      <w:r w:rsidR="00C61AF4">
        <w:rPr>
          <w:lang w:eastAsia="en-US"/>
        </w:rPr>
        <w:t>-</w:t>
      </w:r>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4D77E00A"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w:t>
      </w:r>
      <w:r w:rsidR="2BDE9122">
        <w:lastRenderedPageBreak/>
        <w:t>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could 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T-score calculation function. The resulting T-scores will serve as the surrogate molecular activities to test for the manifestation of the proposed genetic network in human specimens via model fitting. </w:t>
      </w:r>
      <w:r w:rsidR="21BA8E01" w:rsidRPr="1FDA6FA8">
        <w:t xml:space="preserve"> </w:t>
      </w:r>
    </w:p>
    <w:p w14:paraId="6DA70959" w14:textId="5360D431" w:rsidR="00197909" w:rsidRDefault="21BA8E01" w:rsidP="1FDA6FA8">
      <w:pPr>
        <w:spacing w:line="480" w:lineRule="auto"/>
      </w:pPr>
      <w:r w:rsidRPr="1FDA6FA8">
        <w:t>For the hypothesis generat</w:t>
      </w:r>
      <w:r w:rsidR="001545ED">
        <w:t>i</w:t>
      </w:r>
      <w:r w:rsidRPr="1FDA6FA8">
        <w:t xml:space="preserve">on purpose,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r w:rsidR="5EBC0495" w:rsidRPr="1FDA6FA8">
        <w:t>would help to prioritize experimentations in model systems.</w:t>
      </w:r>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0C97D7E3" w:rsidR="00F250EF" w:rsidRDefault="00F250EF" w:rsidP="00F250EF">
      <w:pPr>
        <w:spacing w:line="480" w:lineRule="auto"/>
      </w:pPr>
      <w:r>
        <w:t>T</w:t>
      </w:r>
      <w:r w:rsidR="001839DD">
        <w:t>he T</w:t>
      </w:r>
      <w:r>
        <w:t xml:space="preserve">-score 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r w:rsidR="00EF709E">
        <w:t>biological replicates</w:t>
      </w:r>
      <w:r>
        <w:t xml:space="preserve"> are randomly assigned into two groups, where one group will receive “placebo” and/or no treatment and </w:t>
      </w:r>
      <w:r w:rsidR="00254FBF">
        <w:t xml:space="preserve">the other </w:t>
      </w:r>
      <w:r>
        <w:t>group will receive the perturbation treatment. Experimental measurement</w:t>
      </w:r>
      <w:r w:rsidR="00A32AE6">
        <w:t>s</w:t>
      </w:r>
      <w:r>
        <w:t xml:space="preserve"> will be properly collected from both groups (</w:t>
      </w:r>
      <w:r w:rsidR="00156AB3">
        <w:t>i.e.,</w:t>
      </w:r>
      <w:r>
        <w:t xml:space="preserve"> gene expression profile </w:t>
      </w:r>
      <w:r>
        <w:lastRenderedPageBreak/>
        <w:t>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And these</w:t>
      </w:r>
      <w:r w:rsidR="00A50596">
        <w:t xml:space="preserve"> downstream target</w:t>
      </w:r>
      <w:r>
        <w:t xml:space="preserve"> genes</w:t>
      </w:r>
      <w:r w:rsidR="00A50596">
        <w:t xml:space="preserve"> of the </w:t>
      </w:r>
      <w:r w:rsidR="00CE6A78">
        <w:t xml:space="preserve">perturbed </w:t>
      </w:r>
      <w:r w:rsidR="008603E5">
        <w:t>molecule</w:t>
      </w:r>
      <w:r>
        <w:t xml:space="preserve"> are referred as “signature genes”</w:t>
      </w:r>
      <w:r w:rsidR="00CE6A78">
        <w:t xml:space="preserve"> of th</w:t>
      </w:r>
      <w:r w:rsidR="0041051E">
        <w:t xml:space="preserve">e </w:t>
      </w:r>
      <w:r w:rsidR="002F3A17">
        <w:t>molecule</w:t>
      </w:r>
      <w:r w:rsidR="0041051E">
        <w:t xml:space="preserve"> of interest</w:t>
      </w:r>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 of interest</w:t>
      </w:r>
      <w:r w:rsidR="00CB7A52">
        <w:t xml:space="preserve"> </w:t>
      </w:r>
      <w:r w:rsidR="00254FBF">
        <w:t xml:space="preserve">are </w:t>
      </w:r>
      <w:r w:rsidR="00CB7A52">
        <w:t>conserved between the chosen model system and the human specimens</w:t>
      </w:r>
      <w:r>
        <w:t xml:space="preserve">. </w:t>
      </w:r>
    </w:p>
    <w:p w14:paraId="5E81EAAF" w14:textId="28D45EE9"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07F15">
        <w:t xml:space="preserve">that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B648F">
        <w:t>were</w:t>
      </w:r>
      <w:r w:rsidR="009B194C">
        <w:t xml:space="preserve"> 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T-scores</w:t>
      </w:r>
      <w:r w:rsidR="005C0CF5">
        <w:t xml:space="preserve"> </w:t>
      </w:r>
      <w:r w:rsidR="00E50044">
        <w:t xml:space="preserve">of individual samples in the dataset </w:t>
      </w:r>
      <w:r w:rsidR="00155B8E">
        <w:t>were calculated by a</w:t>
      </w:r>
      <w:r>
        <w:t xml:space="preserve"> normal t-statistics from these two groups of measurement</w:t>
      </w:r>
      <w:r w:rsidR="00853E7B">
        <w:t>s</w:t>
      </w:r>
      <w:r>
        <w:t xml:space="preserve"> to </w:t>
      </w:r>
      <w:r w:rsidR="002D7B08">
        <w:t xml:space="preserve">derive a single number as a </w:t>
      </w:r>
      <w:r w:rsidR="003602B6">
        <w:t>quantitative surrogate of</w:t>
      </w:r>
      <w:r>
        <w:t xml:space="preserve"> </w:t>
      </w:r>
      <w:r w:rsidR="00853E7B">
        <w:t>molecular activities</w:t>
      </w:r>
      <w:r w:rsidR="003602B6">
        <w:t xml:space="preserve"> of interest.</w:t>
      </w:r>
      <w:r w:rsidR="00853E7B">
        <w:t xml:space="preserve"> </w:t>
      </w:r>
      <w:commentRangeStart w:id="9"/>
      <w:r>
        <w:t>S</w:t>
      </w:r>
      <w:r w:rsidR="00F70BA9">
        <w:t>pecimens</w:t>
      </w:r>
      <w:r>
        <w:t xml:space="preserve"> with T-score</w:t>
      </w:r>
      <w:r w:rsidR="00874D24">
        <w:t>s</w:t>
      </w:r>
      <w:r>
        <w:t xml:space="preserve"> larger than 0, which share a similar signature gene expression profile from the model </w:t>
      </w:r>
      <w:r w:rsidR="00874D24">
        <w:t>system</w:t>
      </w:r>
      <w:r>
        <w:t>, were classified as having gene signature activities and vice versa.</w:t>
      </w:r>
      <w:commentRangeEnd w:id="9"/>
      <w:r w:rsidR="00EE112A">
        <w:rPr>
          <w:rStyle w:val="CommentReference"/>
          <w:rFonts w:eastAsiaTheme="minorHAnsi" w:cstheme="minorBidi"/>
          <w:lang w:eastAsia="en-US"/>
        </w:rPr>
        <w:commentReference w:id="9"/>
      </w:r>
    </w:p>
    <w:p w14:paraId="2F92096B" w14:textId="7D989024" w:rsidR="00197909" w:rsidRPr="00B63C3C" w:rsidRDefault="00AC3BFE" w:rsidP="00AA6E92">
      <w:pPr>
        <w:spacing w:line="480" w:lineRule="auto"/>
        <w:rPr>
          <w:color w:val="333333"/>
          <w:shd w:val="clear" w:color="auto" w:fill="FFFFFF"/>
        </w:rPr>
      </w:pPr>
      <w:r>
        <w:t xml:space="preserve">As an </w:t>
      </w:r>
      <w:proofErr w:type="gramStart"/>
      <w:r>
        <w:t>example</w:t>
      </w:r>
      <w:proofErr w:type="gramEnd"/>
      <w:r>
        <w:t xml:space="preserve"> </w:t>
      </w:r>
      <w:r w:rsidR="00254FBF">
        <w:t>using this</w:t>
      </w:r>
      <w:r w:rsidR="009B5320">
        <w:t xml:space="preserve"> SEM</w:t>
      </w:r>
      <w:r w:rsidR="00A70110">
        <w:t>I</w:t>
      </w:r>
      <w:r w:rsidR="009B5320">
        <w:t>Ps</w:t>
      </w:r>
      <w:r w:rsidR="00254FBF">
        <w:t xml:space="preserve"> application</w:t>
      </w:r>
      <w:r w:rsidR="009B5320">
        <w:t>, u</w:t>
      </w:r>
      <w:r w:rsidR="006D60EC">
        <w:t>sers can upload</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r w:rsidR="00FA25FB">
        <w:t>e.g.</w:t>
      </w:r>
      <w:r w:rsidR="00B63C3C">
        <w:t xml:space="preserv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r w:rsidR="00FA25FB">
        <w:t>e.g.</w:t>
      </w:r>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uploads are </w:t>
      </w:r>
      <w:proofErr w:type="gramStart"/>
      <w:r w:rsidR="00254FBF">
        <w:t xml:space="preserve">complete, </w:t>
      </w:r>
      <w:r w:rsidR="006D60EC">
        <w:t xml:space="preserve"> top</w:t>
      </w:r>
      <w:proofErr w:type="gramEnd"/>
      <w:r w:rsidR="006D60EC">
        <w:t xml:space="preserve"> few lines of data will be visible for preview</w:t>
      </w:r>
      <w:r w:rsidR="00B63C3C">
        <w:t xml:space="preserve"> (Figure 2)</w:t>
      </w:r>
      <w:r w:rsidR="006D60EC">
        <w:t>. For illustration purposes, we provide both mouse signature</w:t>
      </w:r>
      <w:r w:rsidR="00472115">
        <w:t xml:space="preserve"> (</w:t>
      </w:r>
      <w:r w:rsidR="00156AB3">
        <w:t>e.g.,</w:t>
      </w:r>
      <w:r w:rsidR="00472115">
        <w:t xml:space="preserve"> Mouse Sig.xlsx)</w:t>
      </w:r>
      <w:r w:rsidR="006D60EC">
        <w:t xml:space="preserve"> and human signature files</w:t>
      </w:r>
      <w:r w:rsidR="00254FBF">
        <w:t>. After</w:t>
      </w:r>
      <w:r w:rsidR="006D60EC">
        <w:t xml:space="preserve"> the proper matched specie </w:t>
      </w:r>
      <w:r w:rsidR="00254FBF">
        <w:t>is</w:t>
      </w:r>
      <w:r w:rsidR="006D60EC">
        <w:t xml:space="preserve"> selected</w:t>
      </w:r>
      <w:r w:rsidR="00254FBF">
        <w:t>,</w:t>
      </w:r>
      <w:r w:rsidR="006D60EC">
        <w:t xml:space="preserve"> T-sc</w:t>
      </w:r>
      <w:r w:rsidR="00B63C3C">
        <w:t>ores will be calculated by clicking the green “Go!” button</w:t>
      </w:r>
      <w:r w:rsidR="00254FBF">
        <w:t>.</w:t>
      </w:r>
      <w:r w:rsidR="00B63C3C">
        <w:t xml:space="preserve"> </w:t>
      </w:r>
      <w:r w:rsidR="00254FBF">
        <w:t>T</w:t>
      </w:r>
      <w:r w:rsidR="00B63C3C">
        <w:t>he top 10 rows of the T-scores will be shown for preview. The users are encouraged to download the T-Scores for further analysis.</w:t>
      </w:r>
      <w:r w:rsidR="00CC4505">
        <w:t xml:space="preserve"> Since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lastRenderedPageBreak/>
        <w:t>Flexible S</w:t>
      </w:r>
      <w:r w:rsidR="00F00D75">
        <w:t xml:space="preserve">tructural </w:t>
      </w:r>
      <w:r w:rsidR="00F00D75" w:rsidRPr="00321121">
        <w:t>E</w:t>
      </w:r>
      <w:r w:rsidR="00F00D75">
        <w:t xml:space="preserve">quation </w:t>
      </w:r>
      <w:r w:rsidRPr="00321121">
        <w:t>M</w:t>
      </w:r>
      <w:r w:rsidR="00F00D75">
        <w:t>odeling</w:t>
      </w:r>
    </w:p>
    <w:p w14:paraId="3D3B38FE" w14:textId="59E766B2"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 o</w:t>
      </w:r>
      <w:r w:rsidR="006239CD">
        <w:t>f</w:t>
      </w:r>
      <w:r w:rsidR="00843813">
        <w:t xml:space="preserve"> a </w:t>
      </w:r>
      <w:r w:rsidR="00EC4092">
        <w:t xml:space="preserve">hypothesis </w:t>
      </w:r>
      <w:r w:rsidR="006B7899">
        <w:t>in which</w:t>
      </w:r>
      <w:r w:rsidR="00F72AEC" w:rsidRPr="00F72AEC">
        <w:t xml:space="preserve"> </w:t>
      </w:r>
      <w:r w:rsidR="00F72AEC">
        <w:t>two upstream regulators</w:t>
      </w:r>
      <w:r w:rsidR="00EC4092">
        <w:t xml:space="preserve"> </w:t>
      </w:r>
      <w:r w:rsidR="00117C2F">
        <w:t xml:space="preserve">(“Fac1” and “Fac2” in Figure 1)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in Figure 1)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a T-score format. </w:t>
      </w:r>
      <w:r w:rsidR="00117C2F">
        <w:t xml:space="preserve">Our current SEM model tests both upstream regulators in a regression model on the “endpoint”, where </w:t>
      </w:r>
      <w:r w:rsidR="00224AF8" w:rsidRPr="00E55885">
        <w:rPr>
          <w:highlight w:val="yellow"/>
        </w:rPr>
        <w:sym w:font="Symbol" w:char="F067"/>
      </w:r>
      <w:r w:rsidR="006A1BBB" w:rsidRPr="00E55885">
        <w:rPr>
          <w:highlight w:val="yellow"/>
        </w:rPr>
        <w:t>11</w:t>
      </w:r>
      <w:r w:rsidR="00117C2F">
        <w:rPr>
          <w:highlight w:val="yellow"/>
        </w:rPr>
        <w:t xml:space="preserve"> and</w:t>
      </w:r>
      <w:r w:rsidR="006A1BBB" w:rsidRPr="00E55885">
        <w:rPr>
          <w:highlight w:val="yellow"/>
        </w:rPr>
        <w:t xml:space="preserve"> </w:t>
      </w:r>
      <w:r w:rsidR="006A1BBB" w:rsidRPr="00E55885">
        <w:rPr>
          <w:highlight w:val="yellow"/>
        </w:rPr>
        <w:sym w:font="Symbol" w:char="F067"/>
      </w:r>
      <w:r w:rsidR="006A1BBB" w:rsidRPr="00E55885">
        <w:rPr>
          <w:highlight w:val="yellow"/>
        </w:rPr>
        <w:t>21</w:t>
      </w:r>
      <w:r w:rsidR="00117C2F">
        <w:rPr>
          <w:highlight w:val="yellow"/>
        </w:rPr>
        <w:t xml:space="preserve"> are the coefficients in the regression model and</w:t>
      </w:r>
      <w:r w:rsidR="006A1BBB" w:rsidRPr="00E55885">
        <w:rPr>
          <w:highlight w:val="yellow"/>
        </w:rPr>
        <w:t xml:space="preserve"> </w:t>
      </w:r>
      <w:r w:rsidR="000306BA" w:rsidRPr="00E55885">
        <w:rPr>
          <w:highlight w:val="yellow"/>
        </w:rPr>
        <w:sym w:font="Symbol" w:char="F065"/>
      </w:r>
      <w:r w:rsidR="000306BA" w:rsidRPr="00E55885">
        <w:rPr>
          <w:highlight w:val="yellow"/>
        </w:rPr>
        <w:t xml:space="preserve">1 </w:t>
      </w:r>
      <w:r w:rsidR="00117C2F">
        <w:rPr>
          <w:highlight w:val="yellow"/>
        </w:rPr>
        <w:t>is the model residual</w:t>
      </w:r>
      <w:r w:rsidR="000B6D58" w:rsidRPr="00E55885">
        <w:rPr>
          <w:highlight w:val="yellow"/>
        </w:rPr>
        <w:t xml:space="preserve"> </w:t>
      </w:r>
      <w:r w:rsidR="00117C2F">
        <w:rPr>
          <w:highlight w:val="yellow"/>
        </w:rPr>
        <w:t>(F</w:t>
      </w:r>
      <w:r w:rsidR="000B6D58" w:rsidRPr="00E55885">
        <w:rPr>
          <w:highlight w:val="yellow"/>
        </w:rPr>
        <w:t>igure 1</w:t>
      </w:r>
      <w:r w:rsidR="00117C2F">
        <w:t>)</w:t>
      </w:r>
      <w:r w:rsidR="000B6D58">
        <w:t>.</w:t>
      </w:r>
      <w:r w:rsidR="00EE08BA">
        <w:t xml:space="preserve"> </w:t>
      </w:r>
      <w:r w:rsidR="00351474">
        <w:t xml:space="preserve">The model also assumes and tests the </w:t>
      </w:r>
      <w:r w:rsidR="007B066F">
        <w:t>correlations</w:t>
      </w:r>
      <w:r w:rsidR="00351474">
        <w:t xml:space="preserve"> between these two upstream regulators represented by the arc both-ended error pointing to each other. </w:t>
      </w:r>
      <w:r w:rsidR="007C14C7">
        <w:t>This model also examine</w:t>
      </w:r>
      <w:r w:rsidR="0012448C">
        <w:t>s</w:t>
      </w:r>
      <w:r w:rsidR="007C14C7">
        <w:t xml:space="preserve"> the </w:t>
      </w:r>
      <w:r w:rsidR="00322FC6">
        <w:t>mutual</w:t>
      </w:r>
      <w:r w:rsidR="0097324D">
        <w:t xml:space="preserve"> influence </w:t>
      </w:r>
      <w:r w:rsidR="00DE5FF2">
        <w:t>between</w:t>
      </w:r>
      <w:r w:rsidR="006D71BD">
        <w:t xml:space="preserve"> </w:t>
      </w:r>
      <w:r w:rsidR="006A46D9">
        <w:t xml:space="preserve">the two upstream </w:t>
      </w:r>
      <w:r w:rsidR="00322FC6">
        <w:t>regulators</w:t>
      </w:r>
      <w:r w:rsidR="005D3278">
        <w:t>’</w:t>
      </w:r>
      <w:r w:rsidR="006A46D9">
        <w:t xml:space="preserve"> </w:t>
      </w:r>
      <w:r w:rsidR="00322FC6">
        <w:t>activities</w:t>
      </w:r>
      <w:r w:rsidR="006A46D9">
        <w:t xml:space="preserve"> or levels</w:t>
      </w:r>
      <w:r w:rsidR="00DE5FF2">
        <w:t>, which</w:t>
      </w:r>
      <w:r w:rsidR="0012448C">
        <w:t xml:space="preserve"> </w:t>
      </w:r>
      <w:r w:rsidR="00DB17E2">
        <w:t>may serve as</w:t>
      </w:r>
      <w:r w:rsidR="006A46D9">
        <w:t xml:space="preserve"> </w:t>
      </w:r>
      <w:r w:rsidR="00DB17E2">
        <w:t xml:space="preserve">a </w:t>
      </w:r>
      <w:r w:rsidR="00315A09">
        <w:t>predication on candidate genetic interactions between the</w:t>
      </w:r>
      <w:r w:rsidR="00DB17E2">
        <w:t xml:space="preserve"> two factors</w:t>
      </w:r>
      <w:r w:rsidR="00315A09">
        <w:t xml:space="preserve"> </w:t>
      </w:r>
      <w:r w:rsidR="0073100B">
        <w:t xml:space="preserve">within the context of the gene expression data matrix. </w:t>
      </w:r>
      <w:r w:rsidR="00A6492A">
        <w:t>Operationally, o</w:t>
      </w:r>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r w:rsidR="00C160C5">
        <w:t xml:space="preserve"> (Figure 2)</w:t>
      </w:r>
      <w:r w:rsidR="006D2395">
        <w:t xml:space="preserve">. </w:t>
      </w:r>
      <w:commentRangeStart w:id="10"/>
      <w:commentRangeStart w:id="11"/>
      <w:commentRangeStart w:id="12"/>
      <w:commentRangeStart w:id="13"/>
      <w:r w:rsidR="006D2395">
        <w:t xml:space="preserve">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w:t>
      </w:r>
      <w:commentRangeEnd w:id="10"/>
      <w:r w:rsidR="006543A3">
        <w:rPr>
          <w:rStyle w:val="CommentReference"/>
          <w:rFonts w:eastAsiaTheme="minorHAnsi" w:cstheme="minorBidi"/>
          <w:lang w:eastAsia="en-US"/>
        </w:rPr>
        <w:commentReference w:id="10"/>
      </w:r>
      <w:commentRangeEnd w:id="11"/>
      <w:r w:rsidR="00E24924">
        <w:rPr>
          <w:rStyle w:val="CommentReference"/>
          <w:rFonts w:eastAsiaTheme="minorHAnsi" w:cstheme="minorBidi"/>
          <w:lang w:eastAsia="en-US"/>
        </w:rPr>
        <w:commentReference w:id="11"/>
      </w:r>
      <w:commentRangeEnd w:id="12"/>
      <w:r w:rsidR="00631CA8">
        <w:rPr>
          <w:rStyle w:val="CommentReference"/>
          <w:rFonts w:eastAsiaTheme="minorHAnsi" w:cstheme="minorBidi"/>
          <w:lang w:eastAsia="en-US"/>
        </w:rPr>
        <w:commentReference w:id="12"/>
      </w:r>
      <w:commentRangeEnd w:id="13"/>
      <w:r w:rsidR="00355831">
        <w:rPr>
          <w:rStyle w:val="CommentReference"/>
          <w:rFonts w:eastAsiaTheme="minorHAnsi" w:cstheme="minorBidi"/>
          <w:lang w:eastAsia="en-US"/>
        </w:rPr>
        <w:commentReference w:id="13"/>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aid prioritizing </w:t>
      </w:r>
      <w:r w:rsidR="00E1781E">
        <w:t>wet</w:t>
      </w:r>
      <w:r w:rsidR="00AD1632">
        <w:t xml:space="preserve"> </w:t>
      </w:r>
      <w:r w:rsidR="00E1781E">
        <w:t xml:space="preserve">lab </w:t>
      </w:r>
      <w:r w:rsidR="00014217">
        <w:t>experimentations and establishing clinical relevance.</w:t>
      </w: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6C8EC57" w:rsidR="00AD3C19" w:rsidRDefault="00AC542B" w:rsidP="0091725F">
      <w:pPr>
        <w:spacing w:line="480" w:lineRule="auto"/>
      </w:pPr>
      <w:r>
        <w:lastRenderedPageBreak/>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t xml:space="preserve">In silico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SEMIPs,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 or belong to </w:t>
      </w:r>
      <w:r w:rsidR="00E10E14">
        <w:rPr>
          <w:lang w:eastAsia="en-US"/>
        </w:rPr>
        <w:t>the downstream effector’s gene signature</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14"/>
      <w:commentRangeStart w:id="15"/>
      <w:r w:rsidR="000B3E0F" w:rsidRPr="00E55885">
        <w:rPr>
          <w:highlight w:val="yellow"/>
          <w:lang w:eastAsia="en-US"/>
        </w:rPr>
        <w:t xml:space="preserve">Figure </w:t>
      </w:r>
      <w:r w:rsidR="00705368">
        <w:rPr>
          <w:highlight w:val="yellow"/>
          <w:lang w:eastAsia="en-US"/>
        </w:rPr>
        <w:t>3</w:t>
      </w:r>
      <w:commentRangeEnd w:id="14"/>
      <w:r w:rsidR="00C82382" w:rsidRPr="00E55885">
        <w:rPr>
          <w:rStyle w:val="CommentReference"/>
          <w:rFonts w:eastAsiaTheme="minorHAnsi" w:cstheme="minorBidi"/>
          <w:highlight w:val="yellow"/>
          <w:lang w:eastAsia="en-US"/>
        </w:rPr>
        <w:commentReference w:id="14"/>
      </w:r>
      <w:commentRangeEnd w:id="15"/>
      <w:r w:rsidR="00E81149">
        <w:rPr>
          <w:rStyle w:val="CommentReference"/>
          <w:rFonts w:eastAsiaTheme="minorHAnsi" w:cstheme="minorBidi"/>
          <w:lang w:eastAsia="en-US"/>
        </w:rPr>
        <w:commentReference w:id="15"/>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figure 2)</w:t>
      </w:r>
      <w:r w:rsidR="00A704FB">
        <w:rPr>
          <w:lang w:eastAsia="en-US"/>
        </w:rPr>
        <w:t xml:space="preserve">. </w:t>
      </w:r>
      <w:r w:rsidR="00D31D15">
        <w:rPr>
          <w:lang w:eastAsia="en-US"/>
        </w:rPr>
        <w:t xml:space="preserve">The results derived from this function </w:t>
      </w:r>
      <w:r w:rsidR="00493D1D">
        <w:rPr>
          <w:lang w:eastAsia="en-US"/>
        </w:rPr>
        <w:t xml:space="preserve">could 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logical experimentations.</w:t>
      </w:r>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49B578DC"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cis-acting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uterus </w:t>
      </w:r>
      <w:r w:rsidRPr="00E41667">
        <w:t>(</w:t>
      </w:r>
      <w:r>
        <w:rPr>
          <w:color w:val="333333"/>
          <w:shd w:val="clear" w:color="auto" w:fill="FFFFFF"/>
        </w:rPr>
        <w:t xml:space="preserve">Gene Expression Omnibus </w:t>
      </w:r>
      <w:r>
        <w:rPr>
          <w:color w:val="333333"/>
          <w:shd w:val="clear" w:color="auto" w:fill="FFFFFF"/>
        </w:rPr>
        <w:lastRenderedPageBreak/>
        <w:t>(GEO)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16"/>
      <w:commentRangeStart w:id="17"/>
      <w:r w:rsidRPr="00E55885">
        <w:rPr>
          <w:highlight w:val="yellow"/>
        </w:rPr>
        <w:t xml:space="preserve">Figure </w:t>
      </w:r>
      <w:r w:rsidR="00705368">
        <w:rPr>
          <w:highlight w:val="yellow"/>
        </w:rPr>
        <w:t>4</w:t>
      </w:r>
      <w:commentRangeEnd w:id="16"/>
      <w:r w:rsidR="009A294A">
        <w:rPr>
          <w:rStyle w:val="CommentReference"/>
          <w:rFonts w:eastAsiaTheme="minorHAnsi" w:cstheme="minorBidi"/>
          <w:lang w:eastAsia="en-US"/>
        </w:rPr>
        <w:commentReference w:id="16"/>
      </w:r>
      <w:commentRangeEnd w:id="17"/>
      <w:r w:rsidR="00E81149">
        <w:rPr>
          <w:rStyle w:val="CommentReference"/>
          <w:rFonts w:eastAsiaTheme="minorHAnsi" w:cstheme="minorBidi"/>
          <w:lang w:eastAsia="en-US"/>
        </w:rPr>
        <w:commentReference w:id="17"/>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r w:rsidR="00560169">
        <w:t xml:space="preserve">that </w:t>
      </w:r>
      <w:r w:rsidR="00BE24AF">
        <w:t>observing</w:t>
      </w:r>
      <w:r w:rsidR="000763BC">
        <w:t xml:space="preserve"> </w:t>
      </w:r>
      <w:r w:rsidR="00CE14F5">
        <w:t>gene expression patterns</w:t>
      </w:r>
      <w:r w:rsidR="00E5549D">
        <w:t xml:space="preserve"> of </w:t>
      </w:r>
      <w:r w:rsidR="007C4BD2">
        <w:t xml:space="preserve">GATA2 </w:t>
      </w:r>
      <w:r w:rsidR="00AA2FC9">
        <w:t xml:space="preserve">direct downstream target genes is </w:t>
      </w:r>
      <w:r w:rsidR="00583EC0">
        <w:t>able</w:t>
      </w:r>
      <w:r w:rsidR="006A3CED">
        <w:t xml:space="preserve"> to reflect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1B3B7ABE"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11FC059"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r w:rsidR="004A2DB3" w:rsidRPr="004A2DB3">
        <w:t xml:space="preserve"> </w:t>
      </w:r>
      <w:r w:rsidR="004A2DB3" w:rsidRPr="004A2DB3">
        <w:rPr>
          <w:lang w:eastAsia="en-US"/>
        </w:rPr>
        <w:t xml:space="preserve">The </w:t>
      </w:r>
      <w:proofErr w:type="spellStart"/>
      <w:r w:rsidR="004A2DB3" w:rsidRPr="004A2DB3">
        <w:rPr>
          <w:lang w:eastAsia="en-US"/>
        </w:rPr>
        <w:t>MplusAutomation</w:t>
      </w:r>
      <w:proofErr w:type="spellEnd"/>
      <w:r w:rsidR="004A2DB3" w:rsidRPr="004A2DB3">
        <w:rPr>
          <w:lang w:eastAsia="en-US"/>
        </w:rPr>
        <w:t xml:space="preserve"> uses open-source R to mirror the commercially available software </w:t>
      </w:r>
      <w:proofErr w:type="spellStart"/>
      <w:r w:rsidR="004A2DB3" w:rsidRPr="004A2DB3">
        <w:rPr>
          <w:lang w:eastAsia="en-US"/>
        </w:rPr>
        <w:t>Mplus</w:t>
      </w:r>
      <w:proofErr w:type="spellEnd"/>
      <w:r w:rsidR="004A2DB3" w:rsidRPr="004A2DB3">
        <w:rPr>
          <w:lang w:eastAsia="en-US"/>
        </w:rPr>
        <w:t xml:space="preserve"> and implement this modeling</w:t>
      </w:r>
      <w:r w:rsidR="00844048">
        <w:rPr>
          <w:lang w:eastAsia="en-US"/>
        </w:rPr>
        <w:t>, which was</w:t>
      </w:r>
      <w:r w:rsidR="004A2DB3" w:rsidRPr="004A2DB3">
        <w:rPr>
          <w:lang w:eastAsia="en-US"/>
        </w:rPr>
        <w:t xml:space="preserve"> designed to automate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r w:rsidR="00844048">
        <w:rPr>
          <w:lang w:eastAsia="en-US"/>
        </w:rPr>
        <w:t xml:space="preserve">is </w:t>
      </w:r>
      <w:proofErr w:type="gramStart"/>
      <w:r w:rsidR="00844048">
        <w:rPr>
          <w:lang w:eastAsia="en-US"/>
        </w:rPr>
        <w:t xml:space="preserve">similar </w:t>
      </w:r>
      <w:r w:rsidR="004A2DB3" w:rsidRPr="004A2DB3">
        <w:rPr>
          <w:lang w:eastAsia="en-US"/>
        </w:rPr>
        <w:t>to</w:t>
      </w:r>
      <w:proofErr w:type="gramEnd"/>
      <w:r w:rsidR="004A2DB3" w:rsidRPr="004A2DB3">
        <w:rPr>
          <w:lang w:eastAsia="en-US"/>
        </w:rPr>
        <w:t xml:space="preserve"> </w:t>
      </w:r>
      <w:proofErr w:type="spellStart"/>
      <w:r w:rsidR="004A2DB3" w:rsidRPr="004A2DB3">
        <w:rPr>
          <w:lang w:eastAsia="en-US"/>
        </w:rPr>
        <w:t>MplusAutomation</w:t>
      </w:r>
      <w:proofErr w:type="spellEnd"/>
      <w:r w:rsidR="00844048">
        <w:rPr>
          <w:lang w:eastAsia="en-US"/>
        </w:rPr>
        <w:t xml:space="preserve"> in this aspect</w:t>
      </w:r>
      <w:r w:rsidR="004A2DB3" w:rsidRPr="004A2DB3">
        <w:rPr>
          <w:lang w:eastAsia="en-US"/>
        </w:rPr>
        <w:t xml:space="preserve">, where we implement SEM model in R instead of </w:t>
      </w:r>
      <w:proofErr w:type="spellStart"/>
      <w:r w:rsidR="004A2DB3" w:rsidRPr="004A2DB3">
        <w:rPr>
          <w:lang w:eastAsia="en-US"/>
        </w:rPr>
        <w:t>Mplus</w:t>
      </w:r>
      <w:proofErr w:type="spellEnd"/>
      <w:r w:rsidR="004A2DB3" w:rsidRPr="004A2DB3">
        <w:rPr>
          <w:lang w:eastAsia="en-US"/>
        </w:rPr>
        <w:t xml:space="preserve"> for the computational flexibility and backend automation consideration.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p>
    <w:p w14:paraId="4D4DE2DB" w14:textId="4FCB2D82"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 xml:space="preserve">(Liu, </w:t>
      </w:r>
      <w:r w:rsidR="00E0798B">
        <w:rPr>
          <w:noProof/>
          <w:lang w:eastAsia="en-US"/>
        </w:rPr>
        <w:lastRenderedPageBreak/>
        <w:t>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3E01DFDA"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lastRenderedPageBreak/>
        <w:t>Figure Legends</w:t>
      </w:r>
    </w:p>
    <w:p w14:paraId="3D158ABD" w14:textId="1C86A312"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r w:rsidR="00EB2AE7">
        <w:t>; the components bounded by dotted orange rectangle are features provided in the web-application</w:t>
      </w:r>
      <w:r>
        <w:t xml:space="preserve">. A biological hypothesis is tested in a model </w:t>
      </w:r>
      <w:proofErr w:type="gramStart"/>
      <w:r>
        <w:t xml:space="preserve">animal  </w:t>
      </w:r>
      <w:r w:rsidR="00565F0F">
        <w:t>system</w:t>
      </w:r>
      <w:proofErr w:type="gramEnd"/>
      <w:r w:rsidR="00565F0F">
        <w:t xml:space="preserve"> </w:t>
      </w:r>
      <w:r>
        <w:t>(mouse) on relationship between two interacting factors (Fac1 &amp; Fac2) and their endpoint. The hypothesis is translated to another species (</w:t>
      </w:r>
      <w:r w:rsidR="0032591E">
        <w:t>i.e.,</w:t>
      </w:r>
      <w:r>
        <w:t xml:space="preserve"> human in our research) via T-score computation</w:t>
      </w:r>
      <w:r w:rsidR="00EB2AE7">
        <w:t xml:space="preserve"> (represented by the upper blue arrow noted as “assisted by”)</w:t>
      </w:r>
      <w:r>
        <w:t xml:space="preserve"> and verified with SEM model</w:t>
      </w:r>
      <w:r w:rsidR="00EB2AE7">
        <w:t xml:space="preserve"> (represented by the lower blue arrow noted as “achieved through SEM”)</w:t>
      </w:r>
      <w:r>
        <w:t xml:space="preserve">. This process is accomplished with our </w:t>
      </w:r>
      <w:proofErr w:type="spellStart"/>
      <w:r>
        <w:t>shinyapp</w:t>
      </w:r>
      <w:proofErr w:type="spellEnd"/>
      <w:r>
        <w:t xml:space="preserve"> indicated by two curved arrows. γ11 and γ21 are correlation efficient and ξ</w:t>
      </w:r>
      <w:r w:rsidR="00002F63" w:rsidRPr="00E55885">
        <w:rPr>
          <w:vertAlign w:val="subscript"/>
        </w:rPr>
        <w:t>1</w:t>
      </w:r>
      <w:r>
        <w:t xml:space="preserve"> </w:t>
      </w:r>
      <w:r w:rsidR="00002F63">
        <w:t>is the</w:t>
      </w:r>
      <w:r>
        <w:t xml:space="preserve"> model residual.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pPr>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w:t>
      </w:r>
      <w:r>
        <w:lastRenderedPageBreak/>
        <w:t xml:space="preserve">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p>
    <w:p w14:paraId="6FB962A4" w14:textId="742A9BBD" w:rsidR="007A3DA6" w:rsidRDefault="007A3DA6" w:rsidP="007A3DA6">
      <w:pPr>
        <w:spacing w:line="480" w:lineRule="auto"/>
      </w:pPr>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p>
    <w:p w14:paraId="1C0F74DF" w14:textId="77777777" w:rsidR="00E0798B" w:rsidRDefault="00E0798B" w:rsidP="00610045">
      <w:pPr>
        <w:spacing w:line="480" w:lineRule="auto"/>
      </w:pPr>
    </w:p>
    <w:p w14:paraId="542278A7" w14:textId="795397C2" w:rsidR="00E0798B" w:rsidRDefault="00AA56FC" w:rsidP="00610045">
      <w:pPr>
        <w:spacing w:line="480" w:lineRule="auto"/>
      </w:pPr>
      <w:r>
        <w:t>References</w:t>
      </w:r>
    </w:p>
    <w:p w14:paraId="549B126A" w14:textId="77777777" w:rsidR="00EF158F" w:rsidRPr="00EF158F" w:rsidRDefault="00E0798B" w:rsidP="00EF158F">
      <w:pPr>
        <w:pStyle w:val="EndNoteBibliography"/>
      </w:pPr>
      <w:r>
        <w:fldChar w:fldCharType="begin"/>
      </w:r>
      <w:r>
        <w:instrText xml:space="preserve"> ADDIN EN.REFLIST </w:instrText>
      </w:r>
      <w:r>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rsidP="00EF158F">
      <w:pPr>
        <w:pStyle w:val="EndNoteBibliography"/>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rsidP="00EF158F">
      <w:pPr>
        <w:pStyle w:val="EndNoteBibliography"/>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rsidP="00EF158F">
      <w:pPr>
        <w:pStyle w:val="EndNoteBibliography"/>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rsidP="00EF158F">
      <w:pPr>
        <w:pStyle w:val="EndNoteBibliography"/>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rsidP="00EF158F">
      <w:pPr>
        <w:pStyle w:val="EndNoteBibliography"/>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rsidP="00EF158F">
      <w:pPr>
        <w:pStyle w:val="EndNoteBibliography"/>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rsidP="00EF158F">
      <w:pPr>
        <w:pStyle w:val="EndNoteBibliography"/>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rsidP="00EF158F">
      <w:pPr>
        <w:pStyle w:val="EndNoteBibliography"/>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rsidP="00EF158F">
      <w:pPr>
        <w:pStyle w:val="EndNoteBibliography"/>
      </w:pPr>
      <w:r w:rsidRPr="00EF158F">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rsidP="00EF158F">
      <w:pPr>
        <w:pStyle w:val="EndNoteBibliography"/>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rsidP="00EF158F">
      <w:pPr>
        <w:pStyle w:val="EndNoteBibliography"/>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rsidP="00EF158F">
      <w:pPr>
        <w:pStyle w:val="EndNoteBibliography"/>
      </w:pPr>
      <w:r w:rsidRPr="00EF158F">
        <w:lastRenderedPageBreak/>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rsidP="00EF158F">
      <w:pPr>
        <w:pStyle w:val="EndNoteBibliography"/>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rsidP="00EF158F">
      <w:pPr>
        <w:pStyle w:val="EndNoteBibliography"/>
      </w:pPr>
      <w:r w:rsidRPr="00EF158F">
        <w:t>Rosseel, Y. (2018). "Latent Variable Analysis."</w:t>
      </w:r>
    </w:p>
    <w:p w14:paraId="3B66E917" w14:textId="77777777" w:rsidR="00EF158F" w:rsidRPr="00EF158F" w:rsidRDefault="00EF158F" w:rsidP="00EF158F">
      <w:pPr>
        <w:pStyle w:val="EndNoteBibliography"/>
      </w:pPr>
      <w:r w:rsidRPr="00EF158F">
        <w:t>Rstudio, I. (2014). "Shinny: Easy web applications in R."</w:t>
      </w:r>
    </w:p>
    <w:p w14:paraId="4A274811" w14:textId="77777777" w:rsidR="00EF158F" w:rsidRPr="00EF158F" w:rsidRDefault="00EF158F" w:rsidP="00EF158F">
      <w:pPr>
        <w:pStyle w:val="EndNoteBibliography"/>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rsidP="00EF158F">
      <w:pPr>
        <w:pStyle w:val="EndNoteBibliography"/>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rsidP="00EF158F">
      <w:pPr>
        <w:pStyle w:val="EndNoteBibliography"/>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0CDB4C22" w14:textId="11B19586"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u, Steve (NIH/NIEHS) [E]" w:date="2021-09-24T15:56:00Z" w:initials="WS([">
    <w:p w14:paraId="38C824F5" w14:textId="29E70AA9" w:rsidR="00254FBF" w:rsidRDefault="00254FBF">
      <w:pPr>
        <w:pStyle w:val="CommentText"/>
      </w:pPr>
      <w:r>
        <w:rPr>
          <w:rStyle w:val="CommentReference"/>
        </w:rPr>
        <w:annotationRef/>
      </w:r>
      <w:r>
        <w:t>Need to be revised at the end</w:t>
      </w:r>
    </w:p>
  </w:comment>
  <w:comment w:id="3" w:author="Li, Jianying (NIH/NIEHS) [C]" w:date="2021-09-29T21:50:00Z" w:initials="LJ([">
    <w:p w14:paraId="14B5DBBB" w14:textId="448EC001" w:rsidR="00254FBF" w:rsidRDefault="00254FBF">
      <w:pPr>
        <w:pStyle w:val="CommentText"/>
      </w:pPr>
      <w:r>
        <w:rPr>
          <w:rStyle w:val="CommentReference"/>
        </w:rPr>
        <w:annotationRef/>
      </w:r>
      <w:r>
        <w:t>agree</w:t>
      </w:r>
    </w:p>
  </w:comment>
  <w:comment w:id="4" w:author="Wu, Steve (NIH/NIEHS) [E]" w:date="2021-09-30T13:14:00Z" w:initials="WS([">
    <w:p w14:paraId="29C91EFA" w14:textId="79E4C186" w:rsidR="00254FBF" w:rsidRDefault="00254FBF">
      <w:pPr>
        <w:pStyle w:val="CommentText"/>
      </w:pPr>
      <w:r>
        <w:rPr>
          <w:rStyle w:val="CommentReference"/>
        </w:rPr>
        <w:annotationRef/>
      </w:r>
      <w:r>
        <w:t>The two supplementary figures need to be cited in the main text.</w:t>
      </w:r>
    </w:p>
  </w:comment>
  <w:comment w:id="5" w:author="Li, Jianying (NIH/NIEHS) [C]" w:date="2021-09-30T14:17:00Z" w:initials="LJ([">
    <w:p w14:paraId="08AE217F" w14:textId="43E44557" w:rsidR="00254FBF" w:rsidRDefault="00254FBF">
      <w:pPr>
        <w:pStyle w:val="CommentText"/>
      </w:pPr>
      <w:r>
        <w:rPr>
          <w:rStyle w:val="CommentReference"/>
        </w:rPr>
        <w:annotationRef/>
      </w:r>
      <w:r>
        <w:t>They are referred in the main text now.</w:t>
      </w:r>
    </w:p>
  </w:comment>
  <w:comment w:id="7" w:author="Li, Jianying (NIH/NIEHS) [C]" w:date="2021-09-20T08:04:00Z" w:initials="LJ([">
    <w:p w14:paraId="6810EE4D" w14:textId="1A9F9282" w:rsidR="00254FBF" w:rsidRDefault="00254FBF">
      <w:pPr>
        <w:pStyle w:val="CommentText"/>
      </w:pPr>
      <w:r>
        <w:rPr>
          <w:rStyle w:val="CommentReference"/>
        </w:rPr>
        <w:annotationRef/>
      </w:r>
      <w:r>
        <w:t>Ty, this can only be the assumption??</w:t>
      </w:r>
    </w:p>
  </w:comment>
  <w:comment w:id="8" w:author="Li, Jianying (NIH/NIEHS) [C]" w:date="2021-09-29T21:51:00Z" w:initials="LJ([">
    <w:p w14:paraId="0ACBC193" w14:textId="43093F7A" w:rsidR="00254FBF" w:rsidRDefault="00254FBF">
      <w:pPr>
        <w:pStyle w:val="CommentText"/>
      </w:pPr>
      <w:r>
        <w:rPr>
          <w:rStyle w:val="CommentReference"/>
        </w:rPr>
        <w:annotationRef/>
      </w:r>
      <w:r>
        <w:t>Ty agrees via personal communication.</w:t>
      </w:r>
    </w:p>
  </w:comment>
  <w:comment w:id="9" w:author="Wu, Steve (NIH/NIEHS) [E]" w:date="2021-09-14T17:23:00Z" w:initials="WS([">
    <w:p w14:paraId="3B87544C" w14:textId="63022BE4" w:rsidR="00254FBF" w:rsidRDefault="00254FBF">
      <w:pPr>
        <w:pStyle w:val="CommentText"/>
      </w:pPr>
      <w:r>
        <w:rPr>
          <w:rStyle w:val="CommentReference"/>
        </w:rPr>
        <w:annotationRef/>
      </w:r>
      <w:r>
        <w:t xml:space="preserve">Hi Ty, I am a bit confused by this sentence. Could you give an example on </w:t>
      </w:r>
      <w:proofErr w:type="spellStart"/>
      <w:proofErr w:type="gramStart"/>
      <w:r>
        <w:t>the“</w:t>
      </w:r>
      <w:proofErr w:type="gramEnd"/>
      <w:r>
        <w:t>vice</w:t>
      </w:r>
      <w:proofErr w:type="spellEnd"/>
      <w:r>
        <w:t xml:space="preserve"> versa” scenario?</w:t>
      </w:r>
    </w:p>
  </w:comment>
  <w:comment w:id="10" w:author="Li, Jianying (NIH/NIEHS) [C]" w:date="2021-09-20T14:22:00Z" w:initials="LJ([">
    <w:p w14:paraId="2C5C8E70" w14:textId="7E165EC6" w:rsidR="00254FBF" w:rsidRDefault="00254FBF">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11" w:author="Wu, Steve (NIH/NIEHS) [E]" w:date="2021-09-27T22:23:00Z" w:initials="WS([">
    <w:p w14:paraId="32CEC29A" w14:textId="14B52C32" w:rsidR="00254FBF" w:rsidRDefault="00254FBF">
      <w:pPr>
        <w:pStyle w:val="CommentText"/>
        <w:rPr>
          <w:rStyle w:val="CommentReference"/>
        </w:rPr>
      </w:pPr>
      <w:r>
        <w:rPr>
          <w:rStyle w:val="CommentReference"/>
        </w:rPr>
        <w:t>I do not see “causal variable” and “endpoint” in the App.</w:t>
      </w:r>
    </w:p>
    <w:p w14:paraId="70CD9FC3" w14:textId="6D8C1A02" w:rsidR="00254FBF" w:rsidRDefault="00254FBF">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12" w:author="Wu, Steve (NIH/NIEHS) [E]" w:date="2021-09-27T22:27:00Z" w:initials="WS([">
    <w:p w14:paraId="4876D56F" w14:textId="03A73458" w:rsidR="00254FBF" w:rsidRDefault="00254FBF">
      <w:pPr>
        <w:pStyle w:val="CommentText"/>
      </w:pPr>
      <w:r>
        <w:rPr>
          <w:rStyle w:val="CommentReference"/>
        </w:rPr>
        <w:annotationRef/>
      </w:r>
      <w:r>
        <w:t>Better to use consistent terminology to avoid confusion.</w:t>
      </w:r>
    </w:p>
  </w:comment>
  <w:comment w:id="13" w:author="Li, Jianying (NIH/NIEHS) [C]" w:date="2021-09-29T22:06:00Z" w:initials="LJ([">
    <w:p w14:paraId="2FF7B586" w14:textId="29B0D7EF" w:rsidR="00254FBF" w:rsidRDefault="00254FBF">
      <w:pPr>
        <w:pStyle w:val="CommentText"/>
      </w:pPr>
      <w:r>
        <w:rPr>
          <w:rStyle w:val="CommentReference"/>
        </w:rPr>
        <w:annotationRef/>
      </w:r>
      <w:r>
        <w:t>Please see my revision referring to figure 1 with SEM naming convention.</w:t>
      </w:r>
    </w:p>
  </w:comment>
  <w:comment w:id="14" w:author="Wu, Steve (NIH/NIEHS) [E]" w:date="2021-09-15T17:08:00Z" w:initials="WS([">
    <w:p w14:paraId="46825426" w14:textId="4EF4F6B7" w:rsidR="00254FBF" w:rsidRDefault="00254FBF">
      <w:pPr>
        <w:pStyle w:val="CommentText"/>
      </w:pPr>
      <w:r>
        <w:rPr>
          <w:rStyle w:val="CommentReference"/>
        </w:rPr>
        <w:annotationRef/>
      </w:r>
      <w:r>
        <w:t>Perhaps move to Figure 3?</w:t>
      </w:r>
    </w:p>
  </w:comment>
  <w:comment w:id="15" w:author="Li, Jianying (NIH/NIEHS) [C]" w:date="2021-09-29T22:02:00Z" w:initials="LJ([">
    <w:p w14:paraId="660185FD" w14:textId="27C30A7B" w:rsidR="00254FBF" w:rsidRDefault="00254FBF">
      <w:pPr>
        <w:pStyle w:val="CommentText"/>
      </w:pPr>
      <w:r>
        <w:rPr>
          <w:rStyle w:val="CommentReference"/>
        </w:rPr>
        <w:annotationRef/>
      </w:r>
      <w:r>
        <w:t>Okay, done.</w:t>
      </w:r>
    </w:p>
  </w:comment>
  <w:comment w:id="16" w:author="Wu, Steve (NIH/NIEHS) [E]" w:date="2021-09-15T17:17:00Z" w:initials="WS([">
    <w:p w14:paraId="002070CB" w14:textId="4C32FA05" w:rsidR="00254FBF" w:rsidRDefault="00254FBF">
      <w:pPr>
        <w:pStyle w:val="CommentText"/>
      </w:pPr>
      <w:r>
        <w:rPr>
          <w:rStyle w:val="CommentReference"/>
        </w:rPr>
        <w:annotationRef/>
      </w:r>
      <w:r>
        <w:t>Perhaps move to Figure 4?</w:t>
      </w:r>
    </w:p>
  </w:comment>
  <w:comment w:id="17" w:author="Li, Jianying (NIH/NIEHS) [C]" w:date="2021-09-29T22:02:00Z" w:initials="LJ([">
    <w:p w14:paraId="0298BDB1" w14:textId="01A3AA9B" w:rsidR="00254FBF" w:rsidRDefault="00254FBF">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29C91EFA" w15:done="0"/>
  <w15:commentEx w15:paraId="08AE217F" w15:paraIdParent="29C91EFA" w15:done="0"/>
  <w15:commentEx w15:paraId="6810EE4D" w15:done="0"/>
  <w15:commentEx w15:paraId="0ACBC193" w15:paraIdParent="6810EE4D"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5004567" w16cex:dateUtc="2021-09-30T18:17:00Z"/>
  <w16cex:commentExtensible w16cex:durableId="24F2BF21" w16cex:dateUtc="2021-09-20T12:04:00Z"/>
  <w16cex:commentExtensible w16cex:durableId="24FF5E5A" w16cex:dateUtc="2021-09-30T01:51: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29C91EFA" w16cid:durableId="250036A4"/>
  <w16cid:commentId w16cid:paraId="08AE217F" w16cid:durableId="25004567"/>
  <w16cid:commentId w16cid:paraId="6810EE4D" w16cid:durableId="24F2BF21"/>
  <w16cid:commentId w16cid:paraId="0ACBC193" w16cid:durableId="24FF5E5A"/>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F83EE" w14:textId="77777777" w:rsidR="00435974" w:rsidRDefault="00435974" w:rsidP="00117666">
      <w:r>
        <w:separator/>
      </w:r>
    </w:p>
  </w:endnote>
  <w:endnote w:type="continuationSeparator" w:id="0">
    <w:p w14:paraId="0FA40C88" w14:textId="77777777" w:rsidR="00435974" w:rsidRDefault="00435974" w:rsidP="00117666">
      <w:r>
        <w:continuationSeparator/>
      </w:r>
    </w:p>
  </w:endnote>
  <w:endnote w:type="continuationNotice" w:id="1">
    <w:p w14:paraId="3897D6FB" w14:textId="77777777" w:rsidR="00435974" w:rsidRDefault="004359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D8A3" w14:textId="77777777" w:rsidR="00435974" w:rsidRDefault="00435974" w:rsidP="00117666">
      <w:r>
        <w:separator/>
      </w:r>
    </w:p>
  </w:footnote>
  <w:footnote w:type="continuationSeparator" w:id="0">
    <w:p w14:paraId="3B4FC0A9" w14:textId="77777777" w:rsidR="00435974" w:rsidRDefault="00435974" w:rsidP="00117666">
      <w:r>
        <w:continuationSeparator/>
      </w:r>
    </w:p>
  </w:footnote>
  <w:footnote w:type="continuationNotice" w:id="1">
    <w:p w14:paraId="51CF8D32" w14:textId="77777777" w:rsidR="00435974" w:rsidRDefault="004359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6B3"/>
    <w:rsid w:val="00014217"/>
    <w:rsid w:val="00016378"/>
    <w:rsid w:val="00017704"/>
    <w:rsid w:val="000306BA"/>
    <w:rsid w:val="000312BD"/>
    <w:rsid w:val="00031856"/>
    <w:rsid w:val="00032336"/>
    <w:rsid w:val="00034304"/>
    <w:rsid w:val="00035434"/>
    <w:rsid w:val="00035D63"/>
    <w:rsid w:val="00040D8E"/>
    <w:rsid w:val="000430CF"/>
    <w:rsid w:val="00043A5C"/>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D84"/>
    <w:rsid w:val="001804F8"/>
    <w:rsid w:val="001839DD"/>
    <w:rsid w:val="001840FC"/>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22C1"/>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4FBF"/>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06B2"/>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3E1F8D"/>
    <w:rsid w:val="00401590"/>
    <w:rsid w:val="00405202"/>
    <w:rsid w:val="00406D4D"/>
    <w:rsid w:val="0041051E"/>
    <w:rsid w:val="00410F17"/>
    <w:rsid w:val="00422C94"/>
    <w:rsid w:val="00425E7C"/>
    <w:rsid w:val="00432AE8"/>
    <w:rsid w:val="00435974"/>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3AE9"/>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07D6C"/>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BC7"/>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B02F3"/>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F78"/>
    <w:rsid w:val="00C32BF2"/>
    <w:rsid w:val="00C35A45"/>
    <w:rsid w:val="00C368CC"/>
    <w:rsid w:val="00C43280"/>
    <w:rsid w:val="00C43E0E"/>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C7A3F"/>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67DB9"/>
    <w:rsid w:val="00D71CDE"/>
    <w:rsid w:val="00D71F18"/>
    <w:rsid w:val="00D73443"/>
    <w:rsid w:val="00D736CE"/>
    <w:rsid w:val="00D7791E"/>
    <w:rsid w:val="00D80D99"/>
    <w:rsid w:val="00D8444B"/>
    <w:rsid w:val="00D8473F"/>
    <w:rsid w:val="00D9503C"/>
    <w:rsid w:val="00DA3C7E"/>
    <w:rsid w:val="00DA5174"/>
    <w:rsid w:val="00DB17E2"/>
    <w:rsid w:val="00DB62D3"/>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1BAA"/>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55885"/>
    <w:rsid w:val="00E624D1"/>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94902"/>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158F"/>
    <w:rsid w:val="00EF2404"/>
    <w:rsid w:val="00EF66F9"/>
    <w:rsid w:val="00EF709E"/>
    <w:rsid w:val="00F00D75"/>
    <w:rsid w:val="00F03004"/>
    <w:rsid w:val="00F04824"/>
    <w:rsid w:val="00F0574E"/>
    <w:rsid w:val="00F05A6F"/>
    <w:rsid w:val="00F07A5C"/>
    <w:rsid w:val="00F07C77"/>
    <w:rsid w:val="00F16EF0"/>
    <w:rsid w:val="00F17776"/>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16</TotalTime>
  <Pages>17</Pages>
  <Words>6310</Words>
  <Characters>35972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42198</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10</cp:revision>
  <cp:lastPrinted>2013-10-03T12:51:00Z</cp:lastPrinted>
  <dcterms:created xsi:type="dcterms:W3CDTF">2021-10-04T18:41:00Z</dcterms:created>
  <dcterms:modified xsi:type="dcterms:W3CDTF">2021-10-04T19:45:00Z</dcterms:modified>
</cp:coreProperties>
</file>