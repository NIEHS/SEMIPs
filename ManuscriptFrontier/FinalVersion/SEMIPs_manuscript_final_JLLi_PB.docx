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5954" w14:textId="77777777" w:rsidR="00260F24" w:rsidRDefault="00260F24"/>
    <w:p w14:paraId="1025399C" w14:textId="7921AB3A" w:rsidR="00260F24" w:rsidRPr="00165909" w:rsidRDefault="0002050D" w:rsidP="00E61C0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SEMIPs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:</w:t>
      </w: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Structural Equation Modeling </w:t>
      </w:r>
      <w:r w:rsidR="009942B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of</w:t>
      </w:r>
      <w:r w:rsidR="009942B9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proofErr w:type="gramStart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In</w:t>
      </w:r>
      <w:proofErr w:type="gramEnd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silico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Perturbations </w:t>
      </w:r>
    </w:p>
    <w:p w14:paraId="7F1FE23F" w14:textId="53650FC3" w:rsidR="00260F24" w:rsidRDefault="00260F24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43D1">
        <w:rPr>
          <w:rFonts w:ascii="Times New Roman" w:hAnsi="Times New Roman" w:cs="Times New Roman"/>
          <w:sz w:val="24"/>
          <w:szCs w:val="24"/>
        </w:rPr>
        <w:t>Jianying Li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="00D76BC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ins w:id="0" w:author="Li, Jian-Liang (NIH/NIEHS) [E]" w:date="2021-04-29T12:02:00Z">
        <w:r w:rsidR="004E5994">
          <w:rPr>
            <w:rFonts w:ascii="Times New Roman" w:hAnsi="Times New Roman" w:cs="Times New Roman"/>
            <w:sz w:val="24"/>
            <w:szCs w:val="24"/>
            <w:vertAlign w:val="superscript"/>
          </w:rPr>
          <w:t>3</w:t>
        </w:r>
      </w:ins>
      <w:del w:id="1" w:author="Li, Jian-Liang (NIH/NIEHS) [E]" w:date="2021-04-29T12:02:00Z">
        <w:r w:rsidR="006B6C13" w:rsidDel="004E5994">
          <w:rPr>
            <w:rFonts w:ascii="Times New Roman" w:hAnsi="Times New Roman" w:cs="Times New Roman"/>
            <w:sz w:val="24"/>
            <w:szCs w:val="24"/>
            <w:vertAlign w:val="superscript"/>
          </w:rPr>
          <w:delText>4</w:delText>
        </w:r>
      </w:del>
      <w:r w:rsidR="006B6C13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D643D1">
        <w:rPr>
          <w:rFonts w:ascii="Times New Roman" w:hAnsi="Times New Roman" w:cs="Times New Roman"/>
          <w:sz w:val="24"/>
          <w:szCs w:val="24"/>
        </w:rPr>
        <w:t>, Pierre</w:t>
      </w:r>
      <w:r w:rsidR="0002050D">
        <w:rPr>
          <w:rFonts w:ascii="Times New Roman" w:hAnsi="Times New Roman" w:cs="Times New Roman"/>
          <w:sz w:val="24"/>
          <w:szCs w:val="24"/>
        </w:rPr>
        <w:t xml:space="preserve"> R.</w:t>
      </w:r>
      <w:r w:rsidRPr="00D643D1">
        <w:rPr>
          <w:rFonts w:ascii="Times New Roman" w:hAnsi="Times New Roman" w:cs="Times New Roman"/>
          <w:sz w:val="24"/>
          <w:szCs w:val="24"/>
        </w:rPr>
        <w:t xml:space="preserve"> Bushel</w:t>
      </w:r>
      <w:r w:rsidR="00AF19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,8</w:t>
      </w:r>
      <w:r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="00AF194F">
        <w:rPr>
          <w:rFonts w:ascii="Times New Roman" w:hAnsi="Times New Roman" w:cs="Times New Roman"/>
          <w:sz w:val="24"/>
          <w:szCs w:val="24"/>
        </w:rPr>
        <w:t xml:space="preserve">Lin </w:t>
      </w:r>
      <w:r w:rsidR="0056281A">
        <w:rPr>
          <w:rFonts w:ascii="Times New Roman" w:hAnsi="Times New Roman" w:cs="Times New Roman"/>
          <w:sz w:val="24"/>
          <w:szCs w:val="24"/>
        </w:rPr>
        <w:t>Lin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F194F">
        <w:rPr>
          <w:rFonts w:ascii="Times New Roman" w:hAnsi="Times New Roman" w:cs="Times New Roman"/>
          <w:sz w:val="24"/>
          <w:szCs w:val="24"/>
        </w:rPr>
        <w:t xml:space="preserve">, </w:t>
      </w:r>
      <w:r w:rsidR="008501A7" w:rsidRPr="00D643D1">
        <w:rPr>
          <w:rFonts w:ascii="Times New Roman" w:hAnsi="Times New Roman" w:cs="Times New Roman"/>
          <w:sz w:val="24"/>
          <w:szCs w:val="24"/>
        </w:rPr>
        <w:t xml:space="preserve">Kevin </w:t>
      </w:r>
      <w:r w:rsidR="0056281A" w:rsidRPr="00D643D1">
        <w:rPr>
          <w:rFonts w:ascii="Times New Roman" w:hAnsi="Times New Roman" w:cs="Times New Roman"/>
          <w:sz w:val="24"/>
          <w:szCs w:val="24"/>
        </w:rPr>
        <w:t>Day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8501A7"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Pr="00D643D1">
        <w:rPr>
          <w:rFonts w:ascii="Times New Roman" w:hAnsi="Times New Roman" w:cs="Times New Roman"/>
          <w:sz w:val="24"/>
          <w:szCs w:val="24"/>
        </w:rPr>
        <w:t>Tianyuan Wang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D643D1">
        <w:rPr>
          <w:rFonts w:ascii="Times New Roman" w:hAnsi="Times New Roman" w:cs="Times New Roman"/>
          <w:sz w:val="24"/>
          <w:szCs w:val="24"/>
        </w:rPr>
        <w:t xml:space="preserve">, Francesco J. </w:t>
      </w:r>
      <w:r w:rsidR="0056281A" w:rsidRPr="00D643D1">
        <w:rPr>
          <w:rFonts w:ascii="Times New Roman" w:hAnsi="Times New Roman" w:cs="Times New Roman"/>
          <w:sz w:val="24"/>
          <w:szCs w:val="24"/>
        </w:rPr>
        <w:t>DeMayo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D643D1">
        <w:rPr>
          <w:rFonts w:ascii="Times New Roman" w:hAnsi="Times New Roman" w:cs="Times New Roman"/>
          <w:sz w:val="24"/>
          <w:szCs w:val="24"/>
        </w:rPr>
        <w:t xml:space="preserve">, San-Pin </w:t>
      </w:r>
      <w:r w:rsidR="0056281A" w:rsidRPr="00D643D1">
        <w:rPr>
          <w:rFonts w:ascii="Times New Roman" w:hAnsi="Times New Roman" w:cs="Times New Roman"/>
          <w:sz w:val="24"/>
          <w:szCs w:val="24"/>
        </w:rPr>
        <w:t>Wu</w:t>
      </w:r>
      <w:r w:rsidR="0056281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AA7227">
        <w:rPr>
          <w:rFonts w:ascii="Times New Roman" w:hAnsi="Times New Roman" w:cs="Times New Roman"/>
          <w:sz w:val="24"/>
          <w:szCs w:val="24"/>
          <w:vertAlign w:val="superscript"/>
        </w:rPr>
        <w:t xml:space="preserve"> *</w:t>
      </w:r>
      <w:r w:rsidRPr="00D643D1">
        <w:rPr>
          <w:rFonts w:ascii="Times New Roman" w:hAnsi="Times New Roman" w:cs="Times New Roman"/>
          <w:sz w:val="24"/>
          <w:szCs w:val="24"/>
        </w:rPr>
        <w:t>, and Jian-Liang Li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01FF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622C5" w:rsidRPr="00D643D1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05377D28" w14:textId="77777777" w:rsidR="00D643D1" w:rsidRPr="00D643D1" w:rsidRDefault="00D643D1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91B28" w14:textId="3B13791F" w:rsidR="009D48E3" w:rsidRPr="00AD3188" w:rsidRDefault="009D48E3" w:rsidP="00733BA4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F455D9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Integrative Bioinformatics</w:t>
      </w:r>
      <w:r w:rsidR="00733BA4" w:rsidRPr="00AD3188">
        <w:rPr>
          <w:rFonts w:ascii="Times New Roman" w:hAnsi="Times New Roman" w:cs="Times New Roman"/>
        </w:rPr>
        <w:t xml:space="preserve">, </w:t>
      </w:r>
      <w:bookmarkStart w:id="2" w:name="_Hlk70495204"/>
      <w:r w:rsidR="006A2AFF">
        <w:rPr>
          <w:rFonts w:ascii="Times New Roman" w:hAnsi="Times New Roman" w:cs="Times New Roman"/>
        </w:rPr>
        <w:t xml:space="preserve">Epigenetics and Stem Cell Biology Branch, </w:t>
      </w:r>
      <w:bookmarkEnd w:id="2"/>
      <w:r w:rsidR="00733BA4">
        <w:rPr>
          <w:rFonts w:ascii="Times New Roman" w:hAnsi="Times New Roman" w:cs="Times New Roman"/>
        </w:rPr>
        <w:t xml:space="preserve">Division of Intramural Research, </w:t>
      </w:r>
      <w:r w:rsidR="0002050D" w:rsidRPr="00AD3188">
        <w:rPr>
          <w:rFonts w:ascii="Times New Roman" w:hAnsi="Times New Roman" w:cs="Times New Roman"/>
        </w:rPr>
        <w:t>National Institute of Environmental Health Sciences,</w:t>
      </w:r>
      <w:r w:rsidR="0002050D">
        <w:rPr>
          <w:rFonts w:ascii="Times New Roman" w:hAnsi="Times New Roman" w:cs="Times New Roman"/>
        </w:rPr>
        <w:t xml:space="preserve"> </w:t>
      </w:r>
      <w:r w:rsidR="00733BA4" w:rsidRPr="00AD3188">
        <w:rPr>
          <w:rFonts w:ascii="Times New Roman" w:hAnsi="Times New Roman" w:cs="Times New Roman"/>
        </w:rPr>
        <w:t>Research Triangle Park, NC 27709, USA</w:t>
      </w:r>
    </w:p>
    <w:p w14:paraId="0A23AD25" w14:textId="7ABBA591" w:rsidR="009D48E3" w:rsidRPr="00AD3188" w:rsidRDefault="009D48E3" w:rsidP="009D48E3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F455D9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Kelly Government Solutions</w:t>
      </w:r>
      <w:r w:rsidRPr="00AD3188">
        <w:rPr>
          <w:rFonts w:ascii="Times New Roman" w:hAnsi="Times New Roman" w:cs="Times New Roman"/>
        </w:rPr>
        <w:t>, Research Triangle Park, NC 27709, USA</w:t>
      </w:r>
    </w:p>
    <w:p w14:paraId="64EC02D4" w14:textId="77777777" w:rsidR="004E5994" w:rsidRPr="00AD3188" w:rsidRDefault="004E5994" w:rsidP="004E5994">
      <w:pPr>
        <w:ind w:left="432"/>
        <w:rPr>
          <w:ins w:id="3" w:author="Li, Jian-Liang (NIH/NIEHS) [E]" w:date="2021-04-29T12:02:00Z"/>
          <w:rFonts w:ascii="Times New Roman" w:hAnsi="Times New Roman" w:cs="Times New Roman"/>
        </w:rPr>
      </w:pPr>
      <w:ins w:id="4" w:author="Li, Jian-Liang (NIH/NIEHS) [E]" w:date="2021-04-29T12:02:00Z">
        <w:r>
          <w:rPr>
            <w:rFonts w:ascii="Times New Roman" w:hAnsi="Times New Roman" w:cs="Times New Roman"/>
            <w:vertAlign w:val="superscript"/>
          </w:rPr>
          <w:t xml:space="preserve">3 </w:t>
        </w:r>
        <w:r w:rsidRPr="008501A7">
          <w:rPr>
            <w:rFonts w:ascii="Times New Roman" w:hAnsi="Times New Roman" w:cs="Times New Roman"/>
            <w:iCs/>
          </w:rPr>
          <w:t>Massive Genome Informatics Group</w:t>
        </w:r>
        <w:r>
          <w:rPr>
            <w:rFonts w:ascii="Times New Roman" w:hAnsi="Times New Roman" w:cs="Times New Roman"/>
            <w:iCs/>
          </w:rPr>
          <w:t xml:space="preserve">, </w:t>
        </w:r>
        <w:r w:rsidRPr="00AD3188">
          <w:rPr>
            <w:rFonts w:ascii="Times New Roman" w:hAnsi="Times New Roman" w:cs="Times New Roman"/>
          </w:rPr>
          <w:t>National Institute of Environmental Health Sciences,</w:t>
        </w:r>
        <w:r>
          <w:rPr>
            <w:rFonts w:ascii="Times New Roman" w:hAnsi="Times New Roman" w:cs="Times New Roman"/>
          </w:rPr>
          <w:t xml:space="preserve"> </w:t>
        </w:r>
        <w:r w:rsidRPr="00AD3188">
          <w:rPr>
            <w:rFonts w:ascii="Times New Roman" w:hAnsi="Times New Roman" w:cs="Times New Roman"/>
          </w:rPr>
          <w:t>Research Triangle Park, NC 27709, USA</w:t>
        </w:r>
      </w:ins>
    </w:p>
    <w:p w14:paraId="40891750" w14:textId="671A98DC" w:rsidR="00AF194F" w:rsidRDefault="004E5994" w:rsidP="00AF194F">
      <w:pPr>
        <w:ind w:left="432"/>
        <w:rPr>
          <w:rFonts w:ascii="Times New Roman" w:hAnsi="Times New Roman" w:cs="Times New Roman"/>
        </w:rPr>
      </w:pPr>
      <w:ins w:id="5" w:author="Li, Jian-Liang (NIH/NIEHS) [E]" w:date="2021-04-29T12:02:00Z">
        <w:r>
          <w:rPr>
            <w:rFonts w:ascii="Times New Roman" w:hAnsi="Times New Roman" w:cs="Times New Roman"/>
            <w:vertAlign w:val="superscript"/>
          </w:rPr>
          <w:t>4</w:t>
        </w:r>
      </w:ins>
      <w:del w:id="6" w:author="Li, Jian-Liang (NIH/NIEHS) [E]" w:date="2021-04-29T12:02:00Z">
        <w:r w:rsidR="00AF194F" w:rsidDel="004E5994">
          <w:rPr>
            <w:rFonts w:ascii="Times New Roman" w:hAnsi="Times New Roman" w:cs="Times New Roman"/>
            <w:vertAlign w:val="superscript"/>
          </w:rPr>
          <w:delText>3</w:delText>
        </w:r>
      </w:del>
      <w:r w:rsidR="00F455D9">
        <w:rPr>
          <w:rFonts w:ascii="Times New Roman" w:hAnsi="Times New Roman" w:cs="Times New Roman"/>
          <w:vertAlign w:val="superscript"/>
        </w:rPr>
        <w:t xml:space="preserve"> </w:t>
      </w:r>
      <w:r w:rsidR="00AF194F">
        <w:rPr>
          <w:rFonts w:ascii="Times New Roman" w:hAnsi="Times New Roman" w:cs="Times New Roman"/>
        </w:rPr>
        <w:t>B</w:t>
      </w:r>
      <w:r w:rsidR="00AF194F" w:rsidRPr="00AD3188">
        <w:rPr>
          <w:rFonts w:ascii="Times New Roman" w:hAnsi="Times New Roman" w:cs="Times New Roman"/>
        </w:rPr>
        <w:t xml:space="preserve">iostatistics </w:t>
      </w:r>
      <w:r w:rsidR="00AF194F">
        <w:rPr>
          <w:rFonts w:ascii="Times New Roman" w:hAnsi="Times New Roman" w:cs="Times New Roman"/>
        </w:rPr>
        <w:t xml:space="preserve">and Computational Biology </w:t>
      </w:r>
      <w:r w:rsidR="00AF194F" w:rsidRPr="00AD3188">
        <w:rPr>
          <w:rFonts w:ascii="Times New Roman" w:hAnsi="Times New Roman" w:cs="Times New Roman"/>
        </w:rPr>
        <w:t xml:space="preserve">Branch, </w:t>
      </w:r>
      <w:r w:rsidR="00AF194F">
        <w:rPr>
          <w:rFonts w:ascii="Times New Roman" w:hAnsi="Times New Roman" w:cs="Times New Roman"/>
        </w:rPr>
        <w:t xml:space="preserve">Division of Intramural Research, </w:t>
      </w:r>
      <w:r w:rsidR="00AF194F" w:rsidRPr="00AD3188">
        <w:rPr>
          <w:rFonts w:ascii="Times New Roman" w:hAnsi="Times New Roman" w:cs="Times New Roman"/>
        </w:rPr>
        <w:t>National Institute of Environmental Health Sciences, Research Triangle Park, NC 27709, USA</w:t>
      </w:r>
    </w:p>
    <w:p w14:paraId="701D0888" w14:textId="3A338116" w:rsidR="0056281A" w:rsidRPr="00AD3188" w:rsidDel="004E5994" w:rsidRDefault="0056281A" w:rsidP="00AF194F">
      <w:pPr>
        <w:ind w:left="432"/>
        <w:rPr>
          <w:del w:id="7" w:author="Li, Jian-Liang (NIH/NIEHS) [E]" w:date="2021-04-29T12:02:00Z"/>
          <w:rFonts w:ascii="Times New Roman" w:hAnsi="Times New Roman" w:cs="Times New Roman"/>
        </w:rPr>
      </w:pPr>
      <w:del w:id="8" w:author="Li, Jian-Liang (NIH/NIEHS) [E]" w:date="2021-04-29T12:02:00Z">
        <w:r w:rsidDel="004E5994">
          <w:rPr>
            <w:rFonts w:ascii="Times New Roman" w:hAnsi="Times New Roman" w:cs="Times New Roman"/>
            <w:vertAlign w:val="superscript"/>
          </w:rPr>
          <w:delText xml:space="preserve">4 </w:delText>
        </w:r>
        <w:r w:rsidRPr="008501A7" w:rsidDel="004E5994">
          <w:rPr>
            <w:rFonts w:ascii="Times New Roman" w:hAnsi="Times New Roman" w:cs="Times New Roman"/>
            <w:iCs/>
          </w:rPr>
          <w:delText>Massive Genome Informatics Group</w:delText>
        </w:r>
        <w:r w:rsidDel="004E5994">
          <w:rPr>
            <w:rFonts w:ascii="Times New Roman" w:hAnsi="Times New Roman" w:cs="Times New Roman"/>
            <w:iCs/>
          </w:rPr>
          <w:delText xml:space="preserve">, </w:delText>
        </w:r>
        <w:r w:rsidRPr="00AD3188" w:rsidDel="004E5994">
          <w:rPr>
            <w:rFonts w:ascii="Times New Roman" w:hAnsi="Times New Roman" w:cs="Times New Roman"/>
          </w:rPr>
          <w:delText>National Institute of Environmental Health Sciences,</w:delText>
        </w:r>
        <w:r w:rsidDel="004E5994">
          <w:rPr>
            <w:rFonts w:ascii="Times New Roman" w:hAnsi="Times New Roman" w:cs="Times New Roman"/>
          </w:rPr>
          <w:delText xml:space="preserve"> </w:delText>
        </w:r>
        <w:r w:rsidRPr="00AD3188" w:rsidDel="004E5994">
          <w:rPr>
            <w:rFonts w:ascii="Times New Roman" w:hAnsi="Times New Roman" w:cs="Times New Roman"/>
          </w:rPr>
          <w:delText>Research Triangle Park, NC 27709, USA</w:delText>
        </w:r>
      </w:del>
    </w:p>
    <w:p w14:paraId="518F8D23" w14:textId="35E45C00" w:rsidR="008501A7" w:rsidRDefault="0056281A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5 </w:t>
      </w:r>
      <w:r w:rsidR="00E04DFE" w:rsidRPr="00E04DFE">
        <w:rPr>
          <w:rFonts w:ascii="Times New Roman" w:hAnsi="Times New Roman" w:cs="Times New Roman"/>
        </w:rPr>
        <w:t>Department of Family Health Care Nursing, University of California at San Francisco, San Francisco, CA 94143, USA</w:t>
      </w:r>
    </w:p>
    <w:p w14:paraId="5541CBBA" w14:textId="14AA4445" w:rsidR="009F26A2" w:rsidRDefault="0056281A" w:rsidP="003D3398">
      <w:pPr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6 </w:t>
      </w:r>
      <w:r w:rsidR="008501A7">
        <w:rPr>
          <w:rFonts w:ascii="Times New Roman" w:hAnsi="Times New Roman" w:cs="Times New Roman"/>
        </w:rPr>
        <w:t>Duke University, Durham NC 27713</w:t>
      </w:r>
    </w:p>
    <w:p w14:paraId="0508A0EE" w14:textId="0B29E647" w:rsidR="008501A7" w:rsidRPr="00AD3188" w:rsidRDefault="0056281A" w:rsidP="00B508B9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7</w:t>
      </w:r>
      <w:r w:rsidRPr="006B6C13">
        <w:rPr>
          <w:vertAlign w:val="superscript"/>
        </w:rPr>
        <w:t xml:space="preserve"> </w:t>
      </w:r>
      <w:r w:rsidR="009F26A2" w:rsidRPr="009F26A2">
        <w:rPr>
          <w:rFonts w:ascii="Times New Roman" w:hAnsi="Times New Roman" w:cs="Times New Roman"/>
        </w:rPr>
        <w:t>Reproductive and Developmental Biology Laboratory, National Institute of Environmental Health Sciences, Research Triangle Park, NC 27709, USA</w:t>
      </w:r>
    </w:p>
    <w:p w14:paraId="279DFCBD" w14:textId="6CFA9E46" w:rsidR="008501A7" w:rsidRDefault="008501A7" w:rsidP="008501A7">
      <w:pPr>
        <w:ind w:left="432"/>
        <w:rPr>
          <w:rFonts w:ascii="Times New Roman" w:hAnsi="Times New Roman" w:cs="Times New Roman"/>
        </w:rPr>
      </w:pPr>
    </w:p>
    <w:p w14:paraId="74B4B7B8" w14:textId="6E074833" w:rsidR="004B402E" w:rsidRPr="00AD3188" w:rsidRDefault="004B402E" w:rsidP="008501A7">
      <w:pPr>
        <w:ind w:left="432"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These authors contributed equally</w:t>
      </w:r>
    </w:p>
    <w:p w14:paraId="4EE45C6A" w14:textId="72F5AFCE" w:rsidR="009D48E3" w:rsidRPr="00A10BA2" w:rsidRDefault="009D48E3" w:rsidP="009F26A2">
      <w:pPr>
        <w:ind w:left="432"/>
        <w:rPr>
          <w:rFonts w:ascii="Times New Roman" w:hAnsi="Times New Roman" w:cs="Times New Roman"/>
          <w:iCs/>
        </w:rPr>
      </w:pPr>
    </w:p>
    <w:p w14:paraId="29BA3C48" w14:textId="41635AD6" w:rsidR="009D48E3" w:rsidRPr="007437BB" w:rsidRDefault="009D48E3" w:rsidP="009D48E3">
      <w:pPr>
        <w:ind w:left="432"/>
        <w:contextualSpacing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</w:rPr>
        <w:t>*</w:t>
      </w:r>
      <w:r w:rsidR="00C15D12" w:rsidRPr="007437BB">
        <w:rPr>
          <w:rFonts w:ascii="Times New Roman" w:hAnsi="Times New Roman" w:cs="Times New Roman"/>
        </w:rPr>
        <w:t xml:space="preserve"> </w:t>
      </w:r>
      <w:r w:rsidRPr="007437BB">
        <w:rPr>
          <w:rFonts w:ascii="Times New Roman" w:hAnsi="Times New Roman" w:cs="Times New Roman"/>
        </w:rPr>
        <w:t>Correspond</w:t>
      </w:r>
      <w:r w:rsidR="00C15D12" w:rsidRPr="007437BB">
        <w:rPr>
          <w:rFonts w:ascii="Times New Roman" w:hAnsi="Times New Roman" w:cs="Times New Roman"/>
        </w:rPr>
        <w:t>ence</w:t>
      </w:r>
    </w:p>
    <w:p w14:paraId="68A74D9A" w14:textId="415019FD" w:rsidR="009D48E3" w:rsidRDefault="000E2D2D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Jian-Liang </w:t>
      </w:r>
      <w:r w:rsidR="009D48E3">
        <w:rPr>
          <w:rFonts w:ascii="Times New Roman" w:hAnsi="Times New Roman" w:cs="Times New Roman"/>
        </w:rPr>
        <w:t>Li</w:t>
      </w:r>
      <w:r w:rsidR="00E80AF3">
        <w:rPr>
          <w:rFonts w:ascii="Times New Roman" w:hAnsi="Times New Roman" w:cs="Times New Roman"/>
        </w:rPr>
        <w:t xml:space="preserve"> (</w:t>
      </w:r>
      <w:hyperlink r:id="rId7" w:history="1">
        <w:r w:rsidR="00C15D12" w:rsidRPr="00EC4D91">
          <w:rPr>
            <w:rStyle w:val="Hyperlink"/>
            <w:rFonts w:ascii="Times New Roman" w:hAnsi="Times New Roman" w:cs="Times New Roman"/>
          </w:rPr>
          <w:t>jianliang.li@nih.gov</w:t>
        </w:r>
      </w:hyperlink>
      <w:r w:rsidR="00E80AF3">
        <w:rPr>
          <w:rFonts w:ascii="Times New Roman" w:hAnsi="Times New Roman" w:cs="Times New Roman"/>
        </w:rPr>
        <w:t>)</w:t>
      </w:r>
    </w:p>
    <w:p w14:paraId="2DBD63AE" w14:textId="43E82005" w:rsidR="00C15D12" w:rsidRPr="00B47DD5" w:rsidRDefault="00C15D12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San-Pin Wu (</w:t>
      </w:r>
      <w:hyperlink r:id="rId8" w:history="1">
        <w:r w:rsidRPr="00EC4D91">
          <w:rPr>
            <w:rStyle w:val="Hyperlink"/>
            <w:rFonts w:ascii="Times New Roman" w:hAnsi="Times New Roman" w:cs="Times New Roman"/>
          </w:rPr>
          <w:t>steve.wu@nih.gov</w:t>
        </w:r>
      </w:hyperlink>
      <w:r>
        <w:rPr>
          <w:rFonts w:ascii="Times New Roman" w:hAnsi="Times New Roman" w:cs="Times New Roman"/>
        </w:rPr>
        <w:t xml:space="preserve">) </w:t>
      </w:r>
    </w:p>
    <w:p w14:paraId="70FBE346" w14:textId="77777777" w:rsidR="009D48E3" w:rsidRDefault="009D48E3" w:rsidP="007437BB">
      <w:pPr>
        <w:spacing w:line="240" w:lineRule="auto"/>
        <w:rPr>
          <w:rFonts w:ascii="Times New Roman" w:hAnsi="Times New Roman" w:cs="Times New Roman"/>
        </w:rPr>
      </w:pPr>
    </w:p>
    <w:p w14:paraId="0A4AD6AA" w14:textId="77777777" w:rsidR="009D48E3" w:rsidRPr="00B47DD5" w:rsidRDefault="009D48E3" w:rsidP="009D48E3">
      <w:pPr>
        <w:spacing w:line="240" w:lineRule="auto"/>
        <w:ind w:left="432"/>
        <w:rPr>
          <w:rFonts w:ascii="Times New Roman" w:hAnsi="Times New Roman" w:cs="Times New Roman"/>
        </w:rPr>
      </w:pPr>
    </w:p>
    <w:p w14:paraId="7419F053" w14:textId="49783611" w:rsidR="009D48E3" w:rsidRPr="009D48E3" w:rsidRDefault="009D48E3" w:rsidP="009D48E3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Running Title: </w:t>
      </w:r>
      <w:r w:rsidR="00132E9A" w:rsidRPr="00132E9A">
        <w:rPr>
          <w:rFonts w:ascii="Times New Roman" w:hAnsi="Times New Roman" w:cs="Times New Roman"/>
        </w:rPr>
        <w:t xml:space="preserve">Structural Equation Modeling for </w:t>
      </w:r>
      <w:proofErr w:type="gramStart"/>
      <w:r w:rsidR="00023456">
        <w:rPr>
          <w:rFonts w:ascii="Times New Roman" w:hAnsi="Times New Roman" w:cs="Times New Roman"/>
        </w:rPr>
        <w:t>In</w:t>
      </w:r>
      <w:proofErr w:type="gramEnd"/>
      <w:r w:rsidR="00023456">
        <w:rPr>
          <w:rFonts w:ascii="Times New Roman" w:hAnsi="Times New Roman" w:cs="Times New Roman"/>
        </w:rPr>
        <w:t xml:space="preserve"> silico</w:t>
      </w:r>
      <w:r w:rsidR="00132E9A" w:rsidRPr="00132E9A">
        <w:rPr>
          <w:rFonts w:ascii="Times New Roman" w:hAnsi="Times New Roman" w:cs="Times New Roman"/>
        </w:rPr>
        <w:t xml:space="preserve"> Perturbations</w:t>
      </w:r>
      <w:r w:rsidR="009942B9">
        <w:rPr>
          <w:rFonts w:ascii="Times New Roman" w:hAnsi="Times New Roman" w:cs="Times New Roman"/>
        </w:rPr>
        <w:t xml:space="preserve"> </w:t>
      </w:r>
    </w:p>
    <w:p w14:paraId="2225A5AD" w14:textId="504CB4B0" w:rsidR="009D48E3" w:rsidRPr="005A5100" w:rsidRDefault="009D48E3" w:rsidP="005A5100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Keywords: </w:t>
      </w:r>
      <w:r w:rsidRPr="009D48E3">
        <w:rPr>
          <w:rFonts w:ascii="Times New Roman" w:hAnsi="Times New Roman" w:cs="Times New Roman"/>
        </w:rPr>
        <w:t>Structural Equation Modeling</w:t>
      </w:r>
      <w:r>
        <w:rPr>
          <w:rFonts w:ascii="Times New Roman" w:hAnsi="Times New Roman" w:cs="Times New Roman"/>
        </w:rPr>
        <w:t>, gene expression</w:t>
      </w:r>
      <w:r w:rsidR="003801A6">
        <w:rPr>
          <w:rFonts w:ascii="Times New Roman" w:hAnsi="Times New Roman" w:cs="Times New Roman"/>
        </w:rPr>
        <w:t xml:space="preserve">, </w:t>
      </w:r>
      <w:r w:rsidR="00876322" w:rsidRPr="00E61C07">
        <w:rPr>
          <w:rFonts w:ascii="Times New Roman" w:hAnsi="Times New Roman" w:cs="Times New Roman"/>
          <w:i/>
          <w:iCs/>
        </w:rPr>
        <w:t>in</w:t>
      </w:r>
      <w:r w:rsidR="00023456" w:rsidRPr="00E61C07">
        <w:rPr>
          <w:rFonts w:ascii="Times New Roman" w:hAnsi="Times New Roman" w:cs="Times New Roman"/>
          <w:i/>
          <w:iCs/>
        </w:rPr>
        <w:t xml:space="preserve"> </w:t>
      </w:r>
      <w:r w:rsidR="00876322" w:rsidRPr="00E61C07">
        <w:rPr>
          <w:rFonts w:ascii="Times New Roman" w:hAnsi="Times New Roman" w:cs="Times New Roman"/>
          <w:i/>
          <w:iCs/>
        </w:rPr>
        <w:t>silico</w:t>
      </w:r>
      <w:r w:rsidR="00876322">
        <w:rPr>
          <w:rFonts w:ascii="Times New Roman" w:hAnsi="Times New Roman" w:cs="Times New Roman"/>
        </w:rPr>
        <w:t xml:space="preserve"> perturbation, molecular interaction, </w:t>
      </w:r>
      <w:r w:rsidR="003801A6">
        <w:rPr>
          <w:rFonts w:ascii="Times New Roman" w:hAnsi="Times New Roman" w:cs="Times New Roman"/>
        </w:rPr>
        <w:t>R, Shiny</w:t>
      </w:r>
    </w:p>
    <w:p w14:paraId="1951ABB3" w14:textId="3E9C7ED2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>Word Count</w:t>
      </w:r>
      <w:r w:rsidRPr="00B47DD5">
        <w:rPr>
          <w:rFonts w:ascii="Times New Roman" w:eastAsiaTheme="minorEastAsia" w:hAnsi="Times New Roman" w:cs="Times New Roman"/>
        </w:rPr>
        <w:t xml:space="preserve"> (excluding references): </w:t>
      </w:r>
      <w:r w:rsidR="00BC01FF">
        <w:rPr>
          <w:rFonts w:ascii="Times New Roman" w:eastAsiaTheme="minorEastAsia" w:hAnsi="Times New Roman" w:cs="Times New Roman"/>
        </w:rPr>
        <w:t>1026</w:t>
      </w:r>
    </w:p>
    <w:p w14:paraId="6D34C14D" w14:textId="77777777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</w:p>
    <w:p w14:paraId="42A531AC" w14:textId="611C2E55" w:rsidR="00D643D1" w:rsidRDefault="009D48E3" w:rsidP="004C4A80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 xml:space="preserve">Total number of 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fi</w:t>
      </w:r>
      <w:r w:rsidR="00770D20">
        <w:rPr>
          <w:rFonts w:ascii="Times New Roman" w:eastAsiaTheme="minorEastAsia" w:hAnsi="Times New Roman" w:cs="Times New Roman"/>
          <w:b/>
          <w:bCs/>
        </w:rPr>
        <w:t>gures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:</w:t>
      </w:r>
      <w:r w:rsidRPr="00B47DD5">
        <w:rPr>
          <w:rFonts w:ascii="Times New Roman" w:eastAsiaTheme="minorEastAsia" w:hAnsi="Times New Roman" w:cs="Times New Roman"/>
        </w:rPr>
        <w:t xml:space="preserve"> </w:t>
      </w:r>
      <w:r w:rsidR="005A5100">
        <w:rPr>
          <w:rFonts w:ascii="Times New Roman" w:eastAsiaTheme="minorEastAsia" w:hAnsi="Times New Roman" w:cs="Times New Roman"/>
        </w:rPr>
        <w:t>1</w:t>
      </w:r>
    </w:p>
    <w:p w14:paraId="7C20B6ED" w14:textId="77777777" w:rsidR="009942B9" w:rsidRDefault="00994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6F5A37" w14:textId="23BF0EBB" w:rsidR="00F331FE" w:rsidRDefault="0089796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08E4DBCE" w14:textId="02729432" w:rsidR="00F331FE" w:rsidRPr="00BA4D2B" w:rsidRDefault="0089796E" w:rsidP="006266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66A1">
        <w:rPr>
          <w:rFonts w:ascii="Times New Roman" w:hAnsi="Times New Roman" w:cs="Times New Roman"/>
          <w:b/>
        </w:rPr>
        <w:t>Summary</w:t>
      </w:r>
      <w:r w:rsidR="005628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bookmarkStart w:id="9" w:name="_Hlk65316311"/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Structural Equation Model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statistical approach </w:t>
      </w:r>
      <w:r w:rsidR="00A661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study</w:t>
      </w:r>
      <w:r w:rsidR="00A661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complex cause-effect hypotheses in a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closed system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 of latent (hidden) endogenous variables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SEM has been widely used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various fields involving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 and 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measurable </w:t>
      </w:r>
      <w:r w:rsidR="00F331FE"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outcomes.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bookmarkEnd w:id="9"/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develop</w:t>
      </w:r>
      <w:r w:rsidR="00DE2A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</w:t>
      </w:r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R Shiny application, termed “</w:t>
      </w:r>
      <w:r w:rsidR="00F331FE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9942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9942B9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="00F331FE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 w:rsidR="00F331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aid in </w:t>
      </w:r>
      <w:r w:rsidR="00E90E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transfer of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perturbations in gene expression pathways from one system to another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</w:t>
      </w:r>
      <w:r w:rsidR="006A25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determining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54A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molecular interactions</w:t>
      </w:r>
      <w:r w:rsidR="00F331FE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 w:rsidRPr="00676A3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F331F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C4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AD27CC">
        <w:rPr>
          <w:rFonts w:ascii="Times New Roman" w:hAnsi="Times New Roman" w:cs="Times New Roman"/>
          <w:color w:val="000000"/>
          <w:sz w:val="24"/>
          <w:szCs w:val="24"/>
        </w:rPr>
        <w:t xml:space="preserve"> computes a </w:t>
      </w:r>
      <w:r w:rsidR="007865C0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7865C0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C2AA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score)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to rank signature gene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933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for modeling</w:t>
      </w:r>
      <w:r w:rsidR="00F91DE5">
        <w:rPr>
          <w:rFonts w:ascii="Times New Roman" w:hAnsi="Times New Roman" w:cs="Times New Roman"/>
          <w:color w:val="000000"/>
          <w:sz w:val="24"/>
          <w:szCs w:val="24"/>
        </w:rPr>
        <w:t>. I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implements 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basic SEM model and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512E29">
        <w:rPr>
          <w:rFonts w:ascii="Times New Roman" w:hAnsi="Times New Roman" w:cs="Times New Roman"/>
          <w:color w:val="000000"/>
          <w:sz w:val="24"/>
          <w:szCs w:val="24"/>
        </w:rPr>
        <w:t xml:space="preserve">performs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7769E4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for statistical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4F97">
        <w:rPr>
          <w:rFonts w:ascii="Times New Roman" w:hAnsi="Times New Roman" w:cs="Times New Roman"/>
          <w:color w:val="000000"/>
          <w:sz w:val="24"/>
          <w:szCs w:val="24"/>
        </w:rPr>
        <w:t>As a use case example</w:t>
      </w:r>
      <w:r w:rsidR="006D0DF0">
        <w:rPr>
          <w:rFonts w:ascii="Times New Roman" w:hAnsi="Times New Roman" w:cs="Times New Roman"/>
          <w:color w:val="000000"/>
          <w:sz w:val="24"/>
          <w:szCs w:val="24"/>
        </w:rPr>
        <w:t xml:space="preserve"> for SEMIPs</w:t>
      </w:r>
      <w:r w:rsidR="00884F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D0D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showed that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971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putative</w:t>
      </w:r>
      <w:r w:rsidR="003C35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direct downstream genes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GATA2 transcription factor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4F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are sufficient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F7F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infer GATA2’s activities </w:t>
      </w:r>
      <w:r w:rsidR="007562D2" w:rsidRPr="00CF776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756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="00A11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conserved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PGR-GATA2-SOX17 </w:t>
      </w:r>
      <w:r w:rsidR="00D537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genetic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network</w:t>
      </w:r>
      <w:r w:rsidR="002863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C3F" w:rsidRPr="00BA4D2B">
        <w:rPr>
          <w:rFonts w:ascii="Times New Roman" w:hAnsi="Times New Roman" w:cs="Times New Roman"/>
          <w:color w:val="000000"/>
          <w:sz w:val="24"/>
          <w:szCs w:val="24"/>
        </w:rPr>
        <w:t>human</w:t>
      </w:r>
      <w:r w:rsidR="0053540B">
        <w:rPr>
          <w:rFonts w:ascii="Times New Roman" w:hAnsi="Times New Roman" w:cs="Times New Roman"/>
          <w:color w:val="000000"/>
          <w:sz w:val="24"/>
          <w:szCs w:val="24"/>
        </w:rPr>
        <w:t xml:space="preserve"> uterine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 xml:space="preserve"> endometrium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D12FEC" w14:textId="092B531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>Availability</w:t>
      </w:r>
      <w:r w:rsidR="002D742E">
        <w:rPr>
          <w:rFonts w:ascii="Times New Roman" w:hAnsi="Times New Roman" w:cs="Times New Roman"/>
          <w:b/>
          <w:sz w:val="24"/>
          <w:szCs w:val="24"/>
        </w:rPr>
        <w:t xml:space="preserve"> and implementation</w:t>
      </w:r>
      <w:r w:rsidRPr="00F331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742E" w:rsidRPr="00E61C07">
        <w:rPr>
          <w:rFonts w:ascii="Times New Roman" w:hAnsi="Times New Roman" w:cs="Times New Roman"/>
          <w:bCs/>
          <w:sz w:val="24"/>
          <w:szCs w:val="24"/>
        </w:rPr>
        <w:t>The SEMIPs Shiny app and</w:t>
      </w:r>
      <w:r w:rsidR="002D742E" w:rsidRPr="002D7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2E">
        <w:rPr>
          <w:rFonts w:ascii="Times New Roman" w:hAnsi="Times New Roman" w:cs="Times New Roman"/>
          <w:bCs/>
          <w:sz w:val="24"/>
          <w:szCs w:val="24"/>
        </w:rPr>
        <w:t>s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ource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code </w:t>
      </w:r>
      <w:r w:rsidR="002D742E">
        <w:rPr>
          <w:rFonts w:ascii="Times New Roman" w:hAnsi="Times New Roman" w:cs="Times New Roman"/>
          <w:bCs/>
          <w:sz w:val="24"/>
          <w:szCs w:val="24"/>
        </w:rPr>
        <w:t>are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freely available </w:t>
      </w:r>
      <w:r w:rsidR="002D742E">
        <w:rPr>
          <w:rFonts w:ascii="Times New Roman" w:hAnsi="Times New Roman" w:cs="Times New Roman"/>
          <w:bCs/>
          <w:sz w:val="24"/>
          <w:szCs w:val="24"/>
        </w:rPr>
        <w:t xml:space="preserve">at </w:t>
      </w:r>
      <w:hyperlink r:id="rId9" w:history="1">
        <w:r w:rsidR="0000732C" w:rsidRPr="000073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https://github.com/NIEHS/SEMIPs</w:t>
        </w:r>
      </w:hyperlink>
      <w:r w:rsidRPr="00F331FE">
        <w:rPr>
          <w:rFonts w:ascii="Times New Roman" w:hAnsi="Times New Roman" w:cs="Times New Roman"/>
          <w:bCs/>
          <w:sz w:val="24"/>
          <w:szCs w:val="24"/>
        </w:rPr>
        <w:t xml:space="preserve"> under the MIT license</w:t>
      </w:r>
      <w:r w:rsidR="0000732C">
        <w:rPr>
          <w:rFonts w:ascii="Times New Roman" w:hAnsi="Times New Roman" w:cs="Times New Roman"/>
          <w:bCs/>
          <w:sz w:val="24"/>
          <w:szCs w:val="24"/>
        </w:rPr>
        <w:t>.  SEMIPs is developed in R</w:t>
      </w:r>
      <w:r w:rsidR="000E0EA2">
        <w:rPr>
          <w:rFonts w:ascii="Times New Roman" w:hAnsi="Times New Roman" w:cs="Times New Roman"/>
          <w:bCs/>
          <w:sz w:val="24"/>
          <w:szCs w:val="24"/>
        </w:rPr>
        <w:t>.</w:t>
      </w:r>
      <w:r w:rsidR="0000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285284" w14:textId="6DCBFE0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hyperlink r:id="rId10" w:history="1">
        <w:r w:rsidRPr="00E6088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Jianying.li@nih.gov</w:t>
        </w:r>
      </w:hyperlink>
    </w:p>
    <w:p w14:paraId="07F26D5F" w14:textId="77777777" w:rsidR="0004673F" w:rsidRDefault="00F331FE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Supplementary information: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Supplementary data are available at </w:t>
      </w:r>
      <w:r w:rsidRPr="00E61C07">
        <w:rPr>
          <w:rFonts w:ascii="Times New Roman" w:hAnsi="Times New Roman" w:cs="Times New Roman"/>
          <w:bCs/>
          <w:i/>
          <w:iCs/>
          <w:sz w:val="24"/>
          <w:szCs w:val="24"/>
        </w:rPr>
        <w:t>Bioinformatics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online.</w:t>
      </w:r>
    </w:p>
    <w:p w14:paraId="7A5A79B3" w14:textId="77777777" w:rsidR="0004673F" w:rsidRDefault="000467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BFBBDF6" w14:textId="77777777" w:rsidR="00AF7F49" w:rsidRPr="0004673F" w:rsidRDefault="00AF7F49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B382FA" w14:textId="77777777" w:rsidR="00AF7F49" w:rsidRPr="00E61C07" w:rsidRDefault="00AF7F49" w:rsidP="00AF7F4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176A21A8" w14:textId="2A23158B" w:rsidR="007B461C" w:rsidRDefault="00AC3D5C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8A23EE">
        <w:rPr>
          <w:rFonts w:ascii="Times New Roman" w:hAnsi="Times New Roman" w:cs="Times New Roman"/>
          <w:sz w:val="24"/>
          <w:szCs w:val="24"/>
        </w:rPr>
        <w:t xml:space="preserve">gene expression </w:t>
      </w:r>
      <w:r w:rsidR="009F0249">
        <w:rPr>
          <w:rFonts w:ascii="Times New Roman" w:hAnsi="Times New Roman" w:cs="Times New Roman"/>
          <w:sz w:val="24"/>
          <w:szCs w:val="24"/>
        </w:rPr>
        <w:t xml:space="preserve">data </w:t>
      </w:r>
      <w:r w:rsidR="008A23EE">
        <w:rPr>
          <w:rFonts w:ascii="Times New Roman" w:hAnsi="Times New Roman" w:cs="Times New Roman"/>
          <w:sz w:val="24"/>
          <w:szCs w:val="24"/>
        </w:rPr>
        <w:t>in public repositories provide a valuable resource for investigators to infer regulatory processes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012D17">
        <w:rPr>
          <w:rFonts w:ascii="Times New Roman" w:hAnsi="Times New Roman" w:cs="Times New Roman"/>
          <w:sz w:val="24"/>
          <w:szCs w:val="24"/>
        </w:rPr>
        <w:fldChar w:fldCharType="begin"/>
      </w:r>
      <w:r w:rsidR="00F82B4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&lt;EndNote&gt;&lt;Cite&gt;&lt;Author&gt;Edgar&lt;/Author&gt;&lt;Year&gt;2002&lt;/Year&gt;&lt;RecNum&gt;9&lt;/RecNum&gt;&lt;DisplayText&gt;(Edgar et al. 2002)&lt;/DisplayText&gt;&lt;record&gt;&lt;rec-number&gt;9&lt;/rec-number&gt;&lt;foreign-keys&gt;&lt;key app="EN" db-id="sxv005z2952x99ep50ipxrr6svvapw2pepsf" timestamp="1611610748"&gt;9&lt;/key&gt;&lt;/foreign-keys&gt;&lt;ref-type name="Journal Article"&gt;17&lt;/ref-type&gt;&lt;contributors&gt;&lt;authors&gt;&lt;author&gt;Edgar, R.&lt;/author&gt;&lt;author&gt;Domrachev, M.&lt;/author&gt;&lt;author&gt;Lash, A. E.&lt;/author&gt;&lt;/authors&gt;&lt;/contributors&gt;&lt;auth-address&gt;National Center for Biotechnology Information, National Library of Medicine, National Institutes of Health, Lister Hill Center, 8600 Rockville Pike, Bethesda, MD 20894, USA.&lt;/auth-address&gt;&lt;titles&gt;&lt;title&gt;Gene Expression Omnibus: NCBI gene expression and hybridization array data repository&lt;/title&gt;&lt;secondary-title&gt;Nucleic Acids Res&lt;/secondary-title&gt;&lt;/titles&gt;&lt;periodical&gt;&lt;full-title&gt;Nucleic Acids Res&lt;/full-title&gt;&lt;/periodical&gt;&lt;pages&gt;207-10&lt;/pages&gt;&lt;volume&gt;30&lt;/volume&gt;&lt;number&gt;1&lt;/number&gt;&lt;keywords&gt;&lt;keyword&gt;Animals&lt;/keyword&gt;&lt;keyword&gt;Communication&lt;/keyword&gt;&lt;keyword&gt;Database Management Systems&lt;/keyword&gt;&lt;keyword&gt;*Databases, Genetic&lt;/keyword&gt;&lt;keyword&gt;Forecasting&lt;/keyword&gt;&lt;keyword&gt;*Gene Expression Profiling&lt;/keyword&gt;&lt;keyword&gt;Genome&lt;/keyword&gt;&lt;keyword&gt;Humans&lt;/keyword&gt;&lt;keyword&gt;Information Storage and Retrieval&lt;/keyword&gt;&lt;keyword&gt;Internet&lt;/keyword&gt;&lt;keyword&gt;National Library of Medicine (U.S.)&lt;/keyword&gt;&lt;keyword&gt;*Oligonucleotide Array Sequence Analysis&lt;/keyword&gt;&lt;keyword&gt;United States&lt;/keyword&gt;&lt;/keywords&gt;&lt;dates&gt;&lt;year&gt;2002&lt;/year&gt;&lt;pub-dates&gt;&lt;date&gt;Jan 1&lt;/date&gt;&lt;/pub-dates&gt;&lt;/dates&gt;&lt;isbn&gt;1362-4962 (Electronic)&amp;#xD;0305-1048 (Linking)&lt;/isbn&gt;&lt;accession-num&gt;11752295&lt;/accession-num&gt;&lt;urls&gt;&lt;related-urls&gt;&lt;url&gt;https://www.ncbi.nlm.nih.gov/pubmed/11752295&lt;/url&gt;&lt;/related-urls&gt;&lt;/urls&gt;&lt;custom2&gt;PMC99122&lt;/custom2&gt;&lt;electronic-resource-num&gt;10.1093/nar/30.1.207&lt;/electronic-resource-num&gt;&lt;/record&gt;&lt;/Cite&gt;&lt;/EndNote&gt;</w:instrText>
      </w:r>
      <w:r w:rsidR="00012D17">
        <w:rPr>
          <w:rFonts w:ascii="Times New Roman" w:hAnsi="Times New Roman" w:cs="Times New Roman"/>
          <w:sz w:val="24"/>
          <w:szCs w:val="24"/>
        </w:rPr>
        <w:fldChar w:fldCharType="separate"/>
      </w:r>
      <w:r w:rsidR="00F82B45">
        <w:rPr>
          <w:rFonts w:ascii="Times New Roman" w:hAnsi="Times New Roman" w:cs="Times New Roman"/>
          <w:noProof/>
          <w:sz w:val="24"/>
          <w:szCs w:val="24"/>
        </w:rPr>
        <w:t>(Edgar et al. 2002)</w:t>
      </w:r>
      <w:r w:rsidR="00012D17">
        <w:rPr>
          <w:rFonts w:ascii="Times New Roman" w:hAnsi="Times New Roman" w:cs="Times New Roman"/>
          <w:sz w:val="24"/>
          <w:szCs w:val="24"/>
        </w:rPr>
        <w:fldChar w:fldCharType="end"/>
      </w:r>
      <w:r w:rsidR="00287E3E">
        <w:rPr>
          <w:rFonts w:ascii="Times New Roman" w:hAnsi="Times New Roman" w:cs="Times New Roman"/>
          <w:sz w:val="24"/>
          <w:szCs w:val="24"/>
        </w:rPr>
        <w:t>,</w:t>
      </w:r>
      <w:r w:rsidR="004F3AA3">
        <w:rPr>
          <w:rFonts w:ascii="Times New Roman" w:hAnsi="Times New Roman" w:cs="Times New Roman"/>
          <w:sz w:val="24"/>
          <w:szCs w:val="24"/>
        </w:rPr>
        <w:t xml:space="preserve"> </w:t>
      </w:r>
      <w:r w:rsidR="008A23EE">
        <w:rPr>
          <w:rFonts w:ascii="Times New Roman" w:hAnsi="Times New Roman" w:cs="Times New Roman"/>
          <w:sz w:val="24"/>
          <w:szCs w:val="24"/>
        </w:rPr>
        <w:t xml:space="preserve">the </w:t>
      </w:r>
      <w:r w:rsidR="005C237D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s of interest are not </w:t>
      </w:r>
      <w:r w:rsidR="009F0249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 xml:space="preserve">directly measurable </w:t>
      </w:r>
      <w:r w:rsidR="005C237D">
        <w:rPr>
          <w:rFonts w:ascii="Times New Roman" w:hAnsi="Times New Roman" w:cs="Times New Roman"/>
          <w:sz w:val="24"/>
          <w:szCs w:val="24"/>
        </w:rPr>
        <w:t xml:space="preserve">in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5C237D">
        <w:rPr>
          <w:rFonts w:ascii="Times New Roman" w:hAnsi="Times New Roman" w:cs="Times New Roman"/>
          <w:sz w:val="24"/>
          <w:szCs w:val="24"/>
        </w:rPr>
        <w:t xml:space="preserve"> causal </w:t>
      </w:r>
      <w:r w:rsidR="00C63201">
        <w:rPr>
          <w:rFonts w:ascii="Times New Roman" w:hAnsi="Times New Roman" w:cs="Times New Roman"/>
          <w:sz w:val="24"/>
          <w:szCs w:val="24"/>
        </w:rPr>
        <w:t xml:space="preserve">response </w:t>
      </w:r>
      <w:r w:rsidR="008A23EE">
        <w:rPr>
          <w:rFonts w:ascii="Times New Roman" w:hAnsi="Times New Roman" w:cs="Times New Roman"/>
          <w:sz w:val="24"/>
          <w:szCs w:val="24"/>
        </w:rPr>
        <w:t>model system</w:t>
      </w:r>
      <w:r w:rsidR="005C237D">
        <w:rPr>
          <w:rFonts w:ascii="Times New Roman" w:hAnsi="Times New Roman" w:cs="Times New Roman"/>
          <w:sz w:val="24"/>
          <w:szCs w:val="24"/>
        </w:rPr>
        <w:t>.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>Moreover, it is challenging to test</w:t>
      </w:r>
      <w:r w:rsidR="005C237D">
        <w:rPr>
          <w:rFonts w:ascii="Times New Roman" w:hAnsi="Times New Roman" w:cs="Times New Roman"/>
          <w:sz w:val="24"/>
          <w:szCs w:val="24"/>
        </w:rPr>
        <w:t xml:space="preserve"> the knowledge obtained from experimental </w:t>
      </w:r>
      <w:r w:rsidR="009F0249">
        <w:rPr>
          <w:rFonts w:ascii="Times New Roman" w:hAnsi="Times New Roman" w:cs="Times New Roman"/>
          <w:sz w:val="24"/>
          <w:szCs w:val="24"/>
        </w:rPr>
        <w:t>model systems</w:t>
      </w:r>
      <w:r w:rsidR="005C237D">
        <w:rPr>
          <w:rFonts w:ascii="Times New Roman" w:hAnsi="Times New Roman" w:cs="Times New Roman"/>
          <w:sz w:val="24"/>
          <w:szCs w:val="24"/>
        </w:rPr>
        <w:t xml:space="preserve"> in human</w:t>
      </w:r>
      <w:r w:rsidR="009F0249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 </w:t>
      </w:r>
      <w:r w:rsidR="008764A3">
        <w:rPr>
          <w:rFonts w:ascii="Times New Roman" w:hAnsi="Times New Roman" w:cs="Times New Roman"/>
          <w:sz w:val="24"/>
          <w:szCs w:val="24"/>
        </w:rPr>
        <w:t>due</w:t>
      </w:r>
      <w:r w:rsidR="005C237D">
        <w:rPr>
          <w:rFonts w:ascii="Times New Roman" w:hAnsi="Times New Roman" w:cs="Times New Roman"/>
          <w:sz w:val="24"/>
          <w:szCs w:val="24"/>
        </w:rPr>
        <w:t xml:space="preserve"> to undetermined clinical outcomes and ethical consideration</w:t>
      </w:r>
      <w:r w:rsidR="008764A3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. </w:t>
      </w:r>
      <w:r w:rsidR="00DF0E69">
        <w:rPr>
          <w:rFonts w:ascii="Times New Roman" w:hAnsi="Times New Roman" w:cs="Times New Roman"/>
          <w:sz w:val="24"/>
          <w:szCs w:val="24"/>
        </w:rPr>
        <w:t>S</w:t>
      </w:r>
      <w:r w:rsidR="00E6116F">
        <w:rPr>
          <w:rFonts w:ascii="Times New Roman" w:hAnsi="Times New Roman" w:cs="Times New Roman"/>
          <w:sz w:val="24"/>
          <w:szCs w:val="24"/>
        </w:rPr>
        <w:t xml:space="preserve">tructural equation modeling </w:t>
      </w:r>
      <w:r w:rsidR="00BC14D9">
        <w:rPr>
          <w:rFonts w:ascii="Times New Roman" w:hAnsi="Times New Roman" w:cs="Times New Roman"/>
          <w:sz w:val="24"/>
          <w:szCs w:val="24"/>
        </w:rPr>
        <w:t xml:space="preserve">(SEM) </w:t>
      </w:r>
      <w:r w:rsidR="00951580">
        <w:rPr>
          <w:rFonts w:ascii="Times New Roman" w:hAnsi="Times New Roman" w:cs="Times New Roman"/>
          <w:sz w:val="24"/>
          <w:szCs w:val="24"/>
        </w:rPr>
        <w:t>offer</w:t>
      </w:r>
      <w:r w:rsidR="00E6116F">
        <w:rPr>
          <w:rFonts w:ascii="Times New Roman" w:hAnsi="Times New Roman" w:cs="Times New Roman"/>
          <w:sz w:val="24"/>
          <w:szCs w:val="24"/>
        </w:rPr>
        <w:t xml:space="preserve">s a statistical framework to make casual inferences about the causality of </w:t>
      </w:r>
      <w:r w:rsidR="00E6116F" w:rsidRPr="00E6116F">
        <w:rPr>
          <w:rFonts w:ascii="Times New Roman" w:hAnsi="Times New Roman" w:cs="Times New Roman"/>
          <w:sz w:val="24"/>
          <w:szCs w:val="24"/>
        </w:rPr>
        <w:t>latent (hidden) endogenous variables</w:t>
      </w:r>
      <w:r w:rsidR="00E6116F">
        <w:rPr>
          <w:rFonts w:ascii="Times New Roman" w:hAnsi="Times New Roman" w:cs="Times New Roman"/>
          <w:sz w:val="24"/>
          <w:szCs w:val="24"/>
        </w:rPr>
        <w:t xml:space="preserve"> in a system </w:t>
      </w:r>
      <w:r w:rsidR="003D3398">
        <w:rPr>
          <w:rFonts w:ascii="Times New Roman" w:hAnsi="Times New Roman" w:cs="Times New Roman"/>
          <w:sz w:val="24"/>
          <w:szCs w:val="24"/>
        </w:rPr>
        <w:fldChar w:fldCharType="begin"/>
      </w:r>
      <w:r w:rsidR="003D33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&lt;EndNote&gt;&lt;Cite&gt;&lt;Author&gt;Grace&lt;/Author&gt;&lt;Year&gt;2006&lt;/Year&gt;&lt;RecNum&gt;10&lt;/RecNum&gt;&lt;DisplayText&gt;(Grace 2006)&lt;/DisplayText&gt;&lt;record&gt;&lt;rec-number&gt;10&lt;/rec-number&gt;&lt;foreign-keys&gt;&lt;key app="EN" db-id="sxv005z2952x99ep50ipxrr6svvapw2pepsf" timestamp="1611611831"&gt;10&lt;/key&gt;&lt;/foreign-keys&gt;&lt;ref-type name="Book"&gt;6&lt;/ref-type&gt;&lt;contributors&gt;&lt;authors&gt;&lt;author&gt;Grace,B. James&lt;/author&gt;&lt;/authors&gt;&lt;/contributors&gt;&lt;titles&gt;&lt;title&gt;Structural Equation Modeling and Natural Systems&lt;/title&gt;&lt;/titles&gt;&lt;dates&gt;&lt;year&gt;2006&lt;/year&gt;&lt;/dates&gt;&lt;publisher&gt;Cambridge University Press&lt;/publisher&gt;&lt;isbn&gt;978-0521546539&lt;/isbn&gt;&lt;urls&gt;&lt;/urls&gt;&lt;/record&gt;&lt;/Cite&gt;&lt;/EndNote&gt;</w:instrText>
      </w:r>
      <w:r w:rsidR="003D3398">
        <w:rPr>
          <w:rFonts w:ascii="Times New Roman" w:hAnsi="Times New Roman" w:cs="Times New Roman"/>
          <w:sz w:val="24"/>
          <w:szCs w:val="24"/>
        </w:rPr>
        <w:fldChar w:fldCharType="separate"/>
      </w:r>
      <w:r w:rsidR="003D3398">
        <w:rPr>
          <w:rFonts w:ascii="Times New Roman" w:hAnsi="Times New Roman" w:cs="Times New Roman"/>
          <w:noProof/>
          <w:sz w:val="24"/>
          <w:szCs w:val="24"/>
        </w:rPr>
        <w:t>(Grace 2006)</w:t>
      </w:r>
      <w:r w:rsidR="003D3398">
        <w:rPr>
          <w:rFonts w:ascii="Times New Roman" w:hAnsi="Times New Roman" w:cs="Times New Roman"/>
          <w:sz w:val="24"/>
          <w:szCs w:val="24"/>
        </w:rPr>
        <w:fldChar w:fldCharType="end"/>
      </w:r>
      <w:r w:rsidR="00E6116F">
        <w:rPr>
          <w:rFonts w:ascii="Times New Roman" w:hAnsi="Times New Roman" w:cs="Times New Roman"/>
          <w:sz w:val="24"/>
          <w:szCs w:val="24"/>
        </w:rPr>
        <w:t xml:space="preserve">. </w:t>
      </w:r>
      <w:r w:rsidR="00951580">
        <w:rPr>
          <w:rFonts w:ascii="Times New Roman" w:hAnsi="Times New Roman" w:cs="Times New Roman"/>
          <w:sz w:val="24"/>
          <w:szCs w:val="24"/>
        </w:rPr>
        <w:t>We were</w:t>
      </w:r>
      <w:r w:rsidR="00E6116F">
        <w:rPr>
          <w:rFonts w:ascii="Times New Roman" w:hAnsi="Times New Roman" w:cs="Times New Roman"/>
          <w:sz w:val="24"/>
          <w:szCs w:val="24"/>
        </w:rPr>
        <w:t xml:space="preserve"> motivated</w:t>
      </w:r>
      <w:r w:rsidR="00B50805">
        <w:rPr>
          <w:rFonts w:ascii="Times New Roman" w:hAnsi="Times New Roman" w:cs="Times New Roman"/>
          <w:sz w:val="24"/>
          <w:szCs w:val="24"/>
        </w:rPr>
        <w:t xml:space="preserve"> </w:t>
      </w:r>
      <w:r w:rsidR="00E6116F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806378">
        <w:rPr>
          <w:rFonts w:ascii="Times New Roman" w:hAnsi="Times New Roman" w:cs="Times New Roman"/>
          <w:sz w:val="24"/>
          <w:szCs w:val="24"/>
        </w:rPr>
        <w:t xml:space="preserve"> 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(SEMIPs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Shiny application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facilitate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 from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alteration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gene expression pathways. </w:t>
      </w:r>
      <w:r w:rsidR="00BC14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enable</w:t>
      </w:r>
      <w:r w:rsidR="005C237D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A92BE2">
        <w:rPr>
          <w:rFonts w:ascii="Times New Roman" w:hAnsi="Times New Roman" w:cs="Times New Roman"/>
          <w:color w:val="000000"/>
          <w:sz w:val="24"/>
          <w:szCs w:val="24"/>
        </w:rPr>
        <w:t>quantification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1F68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 projected activity metric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74BE6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, i.e.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d from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activity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upon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exposure to a perturbation 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4E281D">
        <w:rPr>
          <w:rFonts w:ascii="Times New Roman" w:hAnsi="Times New Roman" w:cs="Times New Roman"/>
          <w:color w:val="000000"/>
          <w:sz w:val="24"/>
          <w:szCs w:val="24"/>
        </w:rPr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color w:val="000000"/>
          <w:sz w:val="24"/>
          <w:szCs w:val="24"/>
        </w:rPr>
        <w:t>(Wu et al. 2015)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, thus allowing users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fit 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desired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SEM model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ed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endogenous and exogenous variables. Th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app</w:t>
      </w:r>
      <w:r w:rsidR="00C64A1B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provides two different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7C7BE7">
        <w:rPr>
          <w:rFonts w:ascii="Times New Roman" w:hAnsi="Times New Roman" w:cs="Times New Roman"/>
          <w:color w:val="000000"/>
          <w:sz w:val="24"/>
          <w:szCs w:val="24"/>
        </w:rPr>
        <w:t>procedures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elimination with </w:t>
      </w:r>
      <w:r w:rsidR="008764A3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without replacement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) for </w:t>
      </w:r>
      <w:r w:rsidR="009F0249">
        <w:rPr>
          <w:rFonts w:ascii="Times New Roman" w:hAnsi="Times New Roman" w:cs="Times New Roman"/>
          <w:color w:val="000000"/>
          <w:sz w:val="24"/>
          <w:szCs w:val="24"/>
        </w:rPr>
        <w:t xml:space="preserve">testing the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significance of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model </w:t>
      </w:r>
      <w:del w:id="10" w:author="Bushel, Pierre (NIH/NIEHS) [E]" w:date="2021-04-29T14:51:00Z">
        <w:r w:rsidR="00E608D2" w:rsidDel="00B94DE9">
          <w:rPr>
            <w:rFonts w:ascii="Times New Roman" w:hAnsi="Times New Roman" w:cs="Times New Roman"/>
            <w:color w:val="000000"/>
            <w:sz w:val="24"/>
            <w:szCs w:val="24"/>
          </w:rPr>
          <w:delText>in the form of</w:delText>
        </w:r>
      </w:del>
      <w:ins w:id="11" w:author="Bushel, Pierre (NIH/NIEHS) [E]" w:date="2021-04-29T14:51:00Z">
        <w:r w:rsidR="00B94DE9">
          <w:rPr>
            <w:rFonts w:ascii="Times New Roman" w:hAnsi="Times New Roman" w:cs="Times New Roman"/>
            <w:color w:val="000000"/>
            <w:sz w:val="24"/>
            <w:szCs w:val="24"/>
          </w:rPr>
          <w:t>based</w:t>
        </w:r>
      </w:ins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CE4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non-parametric </w:t>
      </w:r>
      <w:del w:id="12" w:author="Bushel, Pierre (NIH/NIEHS) [E]" w:date="2021-04-29T14:51:00Z">
        <w:r w:rsidR="00495EC7" w:rsidDel="00B94DE9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hypothesis </w:delText>
        </w:r>
        <w:r w:rsidR="005132E7" w:rsidDel="00B94DE9">
          <w:rPr>
            <w:rFonts w:ascii="Times New Roman" w:hAnsi="Times New Roman" w:cs="Times New Roman"/>
            <w:color w:val="000000"/>
            <w:sz w:val="24"/>
            <w:szCs w:val="24"/>
          </w:rPr>
          <w:delText>test</w:delText>
        </w:r>
      </w:del>
      <w:ins w:id="13" w:author="Bushel, Pierre (NIH/NIEHS) [E]" w:date="2021-04-29T14:51:00Z">
        <w:r w:rsidR="00B94DE9">
          <w:rPr>
            <w:rFonts w:ascii="Times New Roman" w:hAnsi="Times New Roman" w:cs="Times New Roman"/>
            <w:color w:val="000000"/>
            <w:sz w:val="24"/>
            <w:szCs w:val="24"/>
          </w:rPr>
          <w:t>distribution</w:t>
        </w:r>
      </w:ins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773A3D5" w14:textId="264D59A0" w:rsidR="00D91706" w:rsidRDefault="00C74BE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Previously</w:t>
      </w:r>
      <w:r w:rsidR="001B12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SEM was applied to </w:t>
      </w:r>
      <w:r w:rsidR="007B461C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="00D917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evaluate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an alteration of latent gene interactions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disrupt</w:t>
      </w:r>
      <w:r w:rsidR="00287E3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the progesterone receptor pathway in the uterus of pregnant mice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7E3E">
        <w:rPr>
          <w:rFonts w:ascii="Times New Roman" w:hAnsi="Times New Roman" w:cs="Times New Roman"/>
          <w:color w:val="000000"/>
          <w:sz w:val="24"/>
          <w:szCs w:val="24"/>
        </w:rPr>
        <w:t xml:space="preserve">the model was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transferred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i/>
          <w:color w:val="000000"/>
          <w:sz w:val="24"/>
          <w:szCs w:val="24"/>
        </w:rPr>
        <w:t>in silico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human reproducti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sz w:val="24"/>
          <w:szCs w:val="24"/>
        </w:rPr>
      </w:r>
      <w:r w:rsidR="00D91706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(Rubel et al. 2016)</w:t>
      </w:r>
      <w:r w:rsidR="00D91706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SEMIPs streamlines this process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3E5469">
        <w:rPr>
          <w:rFonts w:ascii="Times New Roman" w:hAnsi="Times New Roman" w:cs="Times New Roman"/>
          <w:color w:val="000000"/>
          <w:sz w:val="24"/>
          <w:szCs w:val="24"/>
        </w:rPr>
        <w:t xml:space="preserve">allows </w:t>
      </w:r>
      <w:r w:rsidR="005A7BBE">
        <w:rPr>
          <w:rFonts w:ascii="Times New Roman" w:hAnsi="Times New Roman" w:cs="Times New Roman"/>
          <w:color w:val="000000"/>
          <w:sz w:val="24"/>
          <w:szCs w:val="24"/>
        </w:rPr>
        <w:t xml:space="preserve">bench scientists to perform </w:t>
      </w:r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the computations and </w:t>
      </w:r>
      <w:r w:rsidR="004421AA">
        <w:rPr>
          <w:rFonts w:ascii="Times New Roman" w:hAnsi="Times New Roman" w:cs="Times New Roman"/>
          <w:color w:val="000000"/>
          <w:sz w:val="24"/>
          <w:szCs w:val="24"/>
        </w:rPr>
        <w:t>analysis through</w:t>
      </w:r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 a user-friendly interface</w:t>
      </w:r>
      <w:r w:rsidR="006E3109">
        <w:rPr>
          <w:rFonts w:ascii="Times New Roman" w:hAnsi="Times New Roman" w:cs="Times New Roman"/>
          <w:sz w:val="24"/>
          <w:szCs w:val="24"/>
        </w:rPr>
        <w:t>.</w:t>
      </w:r>
    </w:p>
    <w:p w14:paraId="48CC5E95" w14:textId="77777777" w:rsidR="00D91706" w:rsidRDefault="00D9170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068C5" w14:textId="77777777" w:rsidR="00DF628A" w:rsidRPr="00E61C07" w:rsidRDefault="00DF628A" w:rsidP="00DF628A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and usage</w:t>
      </w:r>
    </w:p>
    <w:p w14:paraId="67D9376E" w14:textId="60D42DAC" w:rsidR="001A28F4" w:rsidRDefault="00E82933" w:rsidP="00E61C0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SEMIPs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was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written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in R with </w:t>
      </w:r>
      <w:r w:rsidR="00E26A4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 packag</w:t>
      </w:r>
      <w:r w:rsidR="0073125A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&lt;EndNote&gt;&lt;Cite&gt;&lt;Author&gt;Rstudio&lt;/Author&gt;&lt;Year&gt;2014&lt;/Year&gt;&lt;RecNum&gt;11&lt;/RecNum&gt;&lt;DisplayText&gt;(Rstudio 2014)&lt;/DisplayText&gt;&lt;record&gt;&lt;rec-number&gt;11&lt;/rec-number&gt;&lt;foreign-keys&gt;&lt;key app="EN" db-id="sxv005z2952x99ep50ipxrr6svvapw2pepsf" timestamp="1619462192"&gt;11&lt;/key&gt;&lt;/foreign-keys&gt;&lt;ref-type name="Journal Article"&gt;17&lt;/ref-type&gt;&lt;contributors&gt;&lt;authors&gt;&lt;author&gt;Rstudio, Inc&lt;/author&gt;&lt;/authors&gt;&lt;/contributors&gt;&lt;titles&gt;&lt;title&gt;Shinny: Easy web applications in R&lt;/title&gt;&lt;/titles&gt;&lt;dates&gt;&lt;year&gt;2014&lt;/year&gt;&lt;/dates&gt;&lt;urls&gt;&lt;related-urls&gt;&lt;url&gt;http://shiny.rstudio.com&lt;/url&gt;&lt;/related-urls&gt;&lt;/urls&gt;&lt;/record&gt;&lt;/Cite&gt;&lt;/EndNote&gt;</w:instrTex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7C3796">
        <w:rPr>
          <w:rFonts w:ascii="Times New Roman" w:hAnsi="Times New Roman" w:cs="Times New Roman"/>
          <w:noProof/>
          <w:color w:val="000000"/>
          <w:sz w:val="24"/>
          <w:szCs w:val="24"/>
        </w:rPr>
        <w:t>(Rstudio 2014)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that is known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195F">
        <w:rPr>
          <w:rFonts w:ascii="Times New Roman" w:hAnsi="Times New Roman" w:cs="Times New Roman"/>
          <w:color w:val="000000"/>
          <w:sz w:val="24"/>
          <w:szCs w:val="24"/>
        </w:rPr>
        <w:t xml:space="preserve">its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light weight web development framework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shiny-related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The </w:t>
      </w:r>
      <w:proofErr w:type="spellStart"/>
      <w:r w:rsidR="00FD0AB8">
        <w:rPr>
          <w:rFonts w:ascii="Times New Roman" w:hAnsi="Times New Roman" w:cs="Times New Roman"/>
          <w:color w:val="000000"/>
          <w:sz w:val="24"/>
          <w:szCs w:val="24"/>
        </w:rPr>
        <w:t>lav</w:t>
      </w:r>
      <w:r w:rsidR="007A33E5">
        <w:rPr>
          <w:rFonts w:ascii="Times New Roman" w:hAnsi="Times New Roman" w:cs="Times New Roman"/>
          <w:color w:val="000000"/>
          <w:sz w:val="24"/>
          <w:szCs w:val="24"/>
        </w:rPr>
        <w:t>aa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590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package 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&lt;EndNote&gt;&lt;Cite&gt;&lt;Author&gt;Rosseel&lt;/Author&gt;&lt;Year&gt;2018&lt;/Year&gt;&lt;RecNum&gt;6&lt;/RecNum&gt;&lt;DisplayText&gt;(Rosseel 2018)&lt;/DisplayText&gt;&lt;record&gt;&lt;rec-number&gt;6&lt;/rec-number&gt;&lt;foreign-keys&gt;&lt;key app="EN" db-id="sxv005z2952x99ep50ipxrr6svvapw2pepsf" timestamp="1601923541"&gt;6&lt;/key&gt;&lt;key app="ENWeb" db-id=""&gt;0&lt;/key&gt;&lt;/foreign-keys&gt;&lt;ref-type name="Journal Article"&gt;17&lt;/ref-type&gt;&lt;contributors&gt;&lt;authors&gt;&lt;author&gt;Yves Rosseel&lt;/author&gt;&lt;/authors&gt;&lt;/contributors&gt;&lt;titles&gt;&lt;title&gt;Latent Variable Analysis&lt;/title&gt;&lt;/titles&gt;&lt;dates&gt;&lt;year&gt;2018&lt;/year&gt;&lt;/dates&gt;&lt;urls&gt;&lt;/urls&gt;&lt;/record&gt;&lt;/Cite&gt;&lt;/EndNote&gt;</w:instrTex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D32E1B">
        <w:rPr>
          <w:rFonts w:ascii="Times New Roman" w:hAnsi="Times New Roman" w:cs="Times New Roman"/>
          <w:noProof/>
          <w:color w:val="000000"/>
          <w:sz w:val="24"/>
          <w:szCs w:val="24"/>
        </w:rPr>
        <w:t>(Rosseel 2018)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 xml:space="preserve">was used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>SEM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>. The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modern multicore CPUs for the backend parallel processes.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was developed under Linux CentOS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has been </w:t>
      </w:r>
      <w:r w:rsidR="00A33FD1"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tested on MacOS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 xml:space="preserve"> (v. 10.14.6)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Windows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To install and run this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>users can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follow the detail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instruction</w:t>
      </w:r>
      <w:r w:rsidR="005C03D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 xml:space="preserve">provided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in the README.txt file.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7AFE1D" w14:textId="1EC8CE79" w:rsidR="00B72EDD" w:rsidRDefault="00951580" w:rsidP="00B72EDD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shown in Figure 1A, 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workflow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 depicts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biological question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>initially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an animal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model and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then applied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human system.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Based on the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SEM model,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presume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relationship can be tested in human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>s by determining</w:t>
      </w:r>
      <w:r w:rsidR="009C20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significance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of the inference via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non-parametric </w:t>
      </w:r>
      <w:r w:rsidR="00EB6623">
        <w:rPr>
          <w:rFonts w:ascii="Times New Roman" w:hAnsi="Times New Roman" w:cs="Times New Roman"/>
          <w:color w:val="000000"/>
          <w:sz w:val="24"/>
          <w:szCs w:val="24"/>
        </w:rPr>
        <w:t xml:space="preserve">bootstrap resampling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resulting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perturbed pathways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eventually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the animal model. These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workflow steps are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shown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within the dotted rectangle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on the right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side of Fig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ure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 1A.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F354B1" w14:textId="70BC961B" w:rsidR="00E75712" w:rsidRDefault="005615FF" w:rsidP="00676A3F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SEMIPs Shiny application</w:t>
      </w:r>
      <w:r w:rsidR="002E2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has three main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The first feature </w:t>
      </w:r>
      <w:r w:rsidR="006359A0">
        <w:rPr>
          <w:rFonts w:ascii="Times New Roman" w:hAnsi="Times New Roman" w:cs="Times New Roman"/>
          <w:color w:val="000000"/>
          <w:sz w:val="24"/>
          <w:szCs w:val="24"/>
        </w:rPr>
        <w:t xml:space="preserve">allows users </w:t>
      </w:r>
      <w:r w:rsidR="00AC73DF"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822">
        <w:rPr>
          <w:rFonts w:ascii="Times New Roman" w:hAnsi="Times New Roman" w:cs="Times New Roman"/>
          <w:color w:val="000000"/>
          <w:sz w:val="24"/>
          <w:szCs w:val="24"/>
        </w:rPr>
        <w:t>quantify</w:t>
      </w:r>
      <w:r w:rsidR="00CA459A" w:rsidRPr="00AF5987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>the project</w:t>
      </w:r>
      <w:r w:rsidR="004427BB">
        <w:rPr>
          <w:rFonts w:ascii="Times New Roman" w:hAnsi="Times New Roman" w:cs="Times New Roman"/>
          <w:sz w:val="24"/>
          <w:szCs w:val="24"/>
        </w:rPr>
        <w:t>ed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 xml:space="preserve">“regulator activity” </w:t>
      </w:r>
      <w:r w:rsidR="00810433">
        <w:rPr>
          <w:rFonts w:ascii="Times New Roman" w:hAnsi="Times New Roman" w:cs="Times New Roman"/>
          <w:sz w:val="24"/>
          <w:szCs w:val="24"/>
        </w:rPr>
        <w:t xml:space="preserve">of the gene of interest </w:t>
      </w:r>
      <w:r w:rsidR="00131D3F">
        <w:rPr>
          <w:rFonts w:ascii="Times New Roman" w:hAnsi="Times New Roman" w:cs="Times New Roman"/>
          <w:sz w:val="24"/>
          <w:szCs w:val="24"/>
        </w:rPr>
        <w:t xml:space="preserve">from </w:t>
      </w:r>
      <w:r w:rsidR="00810433">
        <w:rPr>
          <w:rFonts w:ascii="Times New Roman" w:hAnsi="Times New Roman" w:cs="Times New Roman"/>
          <w:sz w:val="24"/>
          <w:szCs w:val="24"/>
        </w:rPr>
        <w:t xml:space="preserve">a </w:t>
      </w:r>
      <w:r w:rsidR="004F71E4">
        <w:rPr>
          <w:rFonts w:ascii="Times New Roman" w:hAnsi="Times New Roman" w:cs="Times New Roman"/>
          <w:sz w:val="24"/>
          <w:szCs w:val="24"/>
        </w:rPr>
        <w:t xml:space="preserve">study </w:t>
      </w:r>
      <w:r w:rsidR="00EF296A">
        <w:rPr>
          <w:rFonts w:ascii="Times New Roman" w:hAnsi="Times New Roman" w:cs="Times New Roman"/>
          <w:sz w:val="24"/>
          <w:szCs w:val="24"/>
        </w:rPr>
        <w:t xml:space="preserve">in </w:t>
      </w:r>
      <w:r w:rsidR="00131D3F">
        <w:rPr>
          <w:rFonts w:ascii="Times New Roman" w:hAnsi="Times New Roman" w:cs="Times New Roman"/>
          <w:sz w:val="24"/>
          <w:szCs w:val="24"/>
        </w:rPr>
        <w:t xml:space="preserve">the </w:t>
      </w:r>
      <w:r w:rsidR="00EF296A">
        <w:rPr>
          <w:rFonts w:ascii="Times New Roman" w:hAnsi="Times New Roman" w:cs="Times New Roman"/>
          <w:sz w:val="24"/>
          <w:szCs w:val="24"/>
        </w:rPr>
        <w:t>form of T</w:t>
      </w:r>
      <w:del w:id="14" w:author="Bushel, Pierre (NIH/NIEHS) [E]" w:date="2021-04-29T14:53:00Z">
        <w:r w:rsidR="00EF296A" w:rsidDel="00A440BD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15" w:author="Bushel, Pierre (NIH/NIEHS) [E]" w:date="2021-04-29T14:53:00Z">
        <w:r w:rsidR="00A440B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EF296A">
        <w:rPr>
          <w:rFonts w:ascii="Times New Roman" w:hAnsi="Times New Roman" w:cs="Times New Roman"/>
          <w:sz w:val="24"/>
          <w:szCs w:val="24"/>
        </w:rPr>
        <w:t>scores</w:t>
      </w:r>
      <w:r w:rsidR="00BC644C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>(Wu, S.P. et al 2015</w:t>
      </w:r>
      <w:r w:rsidR="007C463F">
        <w:rPr>
          <w:rFonts w:ascii="Times New Roman" w:hAnsi="Times New Roman" w:cs="Times New Roman"/>
          <w:sz w:val="24"/>
          <w:szCs w:val="24"/>
        </w:rPr>
        <w:t>,</w:t>
      </w:r>
      <w:r w:rsidR="00B307CC">
        <w:rPr>
          <w:rFonts w:ascii="Times New Roman" w:hAnsi="Times New Roman" w:cs="Times New Roman"/>
          <w:sz w:val="24"/>
          <w:szCs w:val="24"/>
        </w:rPr>
        <w:t xml:space="preserve"> </w:t>
      </w:r>
      <w:r w:rsidR="00931AC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931ACB">
        <w:rPr>
          <w:rFonts w:ascii="Times New Roman" w:hAnsi="Times New Roman" w:cs="Times New Roman"/>
          <w:sz w:val="24"/>
          <w:szCs w:val="24"/>
        </w:rPr>
      </w:r>
      <w:r w:rsidR="00931ACB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Liu et al. 2019, Wetendorf et al. 2020)</w:t>
      </w:r>
      <w:r w:rsidR="00931ACB">
        <w:rPr>
          <w:rFonts w:ascii="Times New Roman" w:hAnsi="Times New Roman" w:cs="Times New Roman"/>
          <w:sz w:val="24"/>
          <w:szCs w:val="24"/>
        </w:rPr>
        <w:fldChar w:fldCharType="end"/>
      </w:r>
      <w:r w:rsidR="00B307CC">
        <w:rPr>
          <w:rFonts w:ascii="Times New Roman" w:hAnsi="Times New Roman" w:cs="Times New Roman"/>
          <w:sz w:val="24"/>
          <w:szCs w:val="24"/>
        </w:rPr>
        <w:t xml:space="preserve">. </w:t>
      </w:r>
      <w:r w:rsidR="00BC644C">
        <w:rPr>
          <w:rFonts w:ascii="Times New Roman" w:hAnsi="Times New Roman" w:cs="Times New Roman"/>
          <w:sz w:val="24"/>
          <w:szCs w:val="24"/>
        </w:rPr>
        <w:t>The “T</w:t>
      </w:r>
      <w:r w:rsidR="00E87736">
        <w:rPr>
          <w:rFonts w:ascii="Times New Roman" w:hAnsi="Times New Roman" w:cs="Times New Roman"/>
          <w:sz w:val="24"/>
          <w:szCs w:val="24"/>
        </w:rPr>
        <w:t xml:space="preserve"> </w:t>
      </w:r>
      <w:r w:rsidR="00BC644C">
        <w:rPr>
          <w:rFonts w:ascii="Times New Roman" w:hAnsi="Times New Roman" w:cs="Times New Roman"/>
          <w:sz w:val="24"/>
          <w:szCs w:val="24"/>
        </w:rPr>
        <w:t xml:space="preserve">Scores” tab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EF2288">
        <w:rPr>
          <w:rFonts w:ascii="Times New Roman" w:hAnsi="Times New Roman" w:cs="Times New Roman"/>
          <w:sz w:val="24"/>
          <w:szCs w:val="24"/>
        </w:rPr>
        <w:t>Fig</w:t>
      </w:r>
      <w:r w:rsidR="00133494">
        <w:rPr>
          <w:rFonts w:ascii="Times New Roman" w:hAnsi="Times New Roman" w:cs="Times New Roman"/>
          <w:sz w:val="24"/>
          <w:szCs w:val="24"/>
        </w:rPr>
        <w:t>ure</w:t>
      </w:r>
      <w:r w:rsidR="00EF2288">
        <w:rPr>
          <w:rFonts w:ascii="Times New Roman" w:hAnsi="Times New Roman" w:cs="Times New Roman"/>
          <w:sz w:val="24"/>
          <w:szCs w:val="24"/>
        </w:rPr>
        <w:t xml:space="preserve">. </w:t>
      </w:r>
      <w:r w:rsidR="00B307CC">
        <w:rPr>
          <w:rFonts w:ascii="Times New Roman" w:hAnsi="Times New Roman" w:cs="Times New Roman"/>
          <w:sz w:val="24"/>
          <w:szCs w:val="24"/>
        </w:rPr>
        <w:t>1</w:t>
      </w:r>
      <w:r w:rsidR="00B825DA">
        <w:rPr>
          <w:rFonts w:ascii="Times New Roman" w:hAnsi="Times New Roman" w:cs="Times New Roman"/>
          <w:sz w:val="24"/>
          <w:szCs w:val="24"/>
        </w:rPr>
        <w:t>B</w:t>
      </w:r>
      <w:r w:rsidR="00B307CC">
        <w:rPr>
          <w:rFonts w:ascii="Times New Roman" w:hAnsi="Times New Roman" w:cs="Times New Roman"/>
          <w:sz w:val="24"/>
          <w:szCs w:val="24"/>
        </w:rPr>
        <w:t xml:space="preserve">) was designed in the main panel to conduct such </w:t>
      </w:r>
      <w:r w:rsidR="00E03412">
        <w:rPr>
          <w:rFonts w:ascii="Times New Roman" w:hAnsi="Times New Roman" w:cs="Times New Roman"/>
          <w:sz w:val="24"/>
          <w:szCs w:val="24"/>
        </w:rPr>
        <w:t xml:space="preserve">an </w:t>
      </w:r>
      <w:r w:rsidR="00B307CC">
        <w:rPr>
          <w:rFonts w:ascii="Times New Roman" w:hAnsi="Times New Roman" w:cs="Times New Roman"/>
          <w:sz w:val="24"/>
          <w:szCs w:val="24"/>
        </w:rPr>
        <w:t xml:space="preserve">analysis. </w:t>
      </w:r>
      <w:r w:rsidR="00E84034">
        <w:rPr>
          <w:rFonts w:ascii="Times New Roman" w:hAnsi="Times New Roman" w:cs="Times New Roman"/>
          <w:sz w:val="24"/>
          <w:szCs w:val="24"/>
        </w:rPr>
        <w:t xml:space="preserve">It </w:t>
      </w:r>
      <w:r w:rsidR="00242A71">
        <w:rPr>
          <w:rFonts w:ascii="Times New Roman" w:hAnsi="Times New Roman" w:cs="Times New Roman"/>
          <w:sz w:val="24"/>
          <w:szCs w:val="24"/>
        </w:rPr>
        <w:t xml:space="preserve">requires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two components: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1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5C03DD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 list of </w:t>
      </w:r>
      <w:r w:rsidR="00E03412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signature (in </w:t>
      </w:r>
      <w:r w:rsidR="00EF2288" w:rsidRPr="00465DB5">
        <w:rPr>
          <w:rFonts w:ascii="Times New Roman" w:hAnsi="Times New Roman" w:cs="Times New Roman"/>
          <w:sz w:val="24"/>
          <w:szCs w:val="24"/>
        </w:rPr>
        <w:t>Entrez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242A71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symbol format) </w:t>
      </w:r>
      <w:r w:rsidR="00D336D1">
        <w:rPr>
          <w:rFonts w:ascii="Times New Roman" w:hAnsi="Times New Roman" w:cs="Times New Roman"/>
          <w:sz w:val="24"/>
          <w:szCs w:val="24"/>
        </w:rPr>
        <w:t>obtained from a study</w:t>
      </w:r>
      <w:r w:rsidR="00EF2288">
        <w:rPr>
          <w:rFonts w:ascii="Times New Roman" w:hAnsi="Times New Roman" w:cs="Times New Roman"/>
          <w:sz w:val="24"/>
          <w:szCs w:val="24"/>
        </w:rPr>
        <w:t xml:space="preserve"> of interest</w:t>
      </w:r>
      <w:r w:rsidR="006359A0">
        <w:rPr>
          <w:rFonts w:ascii="Times New Roman" w:hAnsi="Times New Roman" w:cs="Times New Roman"/>
          <w:sz w:val="24"/>
          <w:szCs w:val="24"/>
        </w:rPr>
        <w:t>;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and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2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A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EF2288">
        <w:rPr>
          <w:rFonts w:ascii="Times New Roman" w:hAnsi="Times New Roman" w:cs="Times New Roman"/>
          <w:sz w:val="24"/>
          <w:szCs w:val="24"/>
        </w:rPr>
        <w:t>gene</w:t>
      </w:r>
      <w:r w:rsidR="00EF2288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expression </w:t>
      </w:r>
      <w:r w:rsidR="00EF2288">
        <w:rPr>
          <w:rFonts w:ascii="Times New Roman" w:hAnsi="Times New Roman" w:cs="Times New Roman"/>
          <w:sz w:val="24"/>
          <w:szCs w:val="24"/>
        </w:rPr>
        <w:t>data</w:t>
      </w:r>
      <w:r w:rsidR="00D336D1">
        <w:rPr>
          <w:rFonts w:ascii="Times New Roman" w:hAnsi="Times New Roman" w:cs="Times New Roman"/>
          <w:sz w:val="24"/>
          <w:szCs w:val="24"/>
        </w:rPr>
        <w:t xml:space="preserve"> matrix </w:t>
      </w:r>
      <w:r w:rsidR="00C80D69">
        <w:rPr>
          <w:rFonts w:ascii="Times New Roman" w:hAnsi="Times New Roman" w:cs="Times New Roman"/>
          <w:sz w:val="24"/>
          <w:szCs w:val="24"/>
        </w:rPr>
        <w:t xml:space="preserve">that </w:t>
      </w:r>
      <w:r w:rsidR="002E61E3">
        <w:rPr>
          <w:rFonts w:ascii="Times New Roman" w:hAnsi="Times New Roman" w:cs="Times New Roman"/>
          <w:sz w:val="24"/>
          <w:szCs w:val="24"/>
        </w:rPr>
        <w:t>consists of gene expression profiles in a given context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. </w:t>
      </w:r>
      <w:bookmarkStart w:id="16" w:name="_Hlk65316032"/>
      <w:r w:rsidR="00BC644C">
        <w:rPr>
          <w:rFonts w:ascii="Times New Roman" w:hAnsi="Times New Roman" w:cs="Times New Roman"/>
          <w:sz w:val="24"/>
          <w:szCs w:val="24"/>
        </w:rPr>
        <w:t xml:space="preserve">The </w:t>
      </w:r>
      <w:r w:rsidR="0011340F">
        <w:rPr>
          <w:rFonts w:ascii="Times New Roman" w:hAnsi="Times New Roman" w:cs="Times New Roman"/>
          <w:sz w:val="24"/>
          <w:szCs w:val="24"/>
        </w:rPr>
        <w:t xml:space="preserve">application will conduct the analysis and produce </w:t>
      </w:r>
      <w:r w:rsidR="002D59FB">
        <w:rPr>
          <w:rFonts w:ascii="Times New Roman" w:hAnsi="Times New Roman" w:cs="Times New Roman"/>
          <w:sz w:val="24"/>
          <w:szCs w:val="24"/>
        </w:rPr>
        <w:t xml:space="preserve">inferred </w:t>
      </w:r>
      <w:r w:rsidR="0011340F">
        <w:rPr>
          <w:rFonts w:ascii="Times New Roman" w:hAnsi="Times New Roman" w:cs="Times New Roman"/>
          <w:sz w:val="24"/>
          <w:szCs w:val="24"/>
        </w:rPr>
        <w:t xml:space="preserve">activity </w:t>
      </w:r>
      <w:r w:rsidR="00953899">
        <w:rPr>
          <w:rFonts w:ascii="Times New Roman" w:hAnsi="Times New Roman" w:cs="Times New Roman"/>
          <w:sz w:val="24"/>
          <w:szCs w:val="24"/>
        </w:rPr>
        <w:t>results</w:t>
      </w:r>
      <w:r w:rsidR="002D59FB">
        <w:rPr>
          <w:rFonts w:ascii="Times New Roman" w:hAnsi="Times New Roman" w:cs="Times New Roman"/>
          <w:sz w:val="24"/>
          <w:szCs w:val="24"/>
        </w:rPr>
        <w:t xml:space="preserve"> </w:t>
      </w:r>
      <w:r w:rsidR="00AC2B64">
        <w:rPr>
          <w:rFonts w:ascii="Times New Roman" w:hAnsi="Times New Roman" w:cs="Times New Roman"/>
          <w:sz w:val="24"/>
          <w:szCs w:val="24"/>
        </w:rPr>
        <w:t xml:space="preserve">reflected as </w:t>
      </w:r>
      <w:r w:rsidR="002D59FB">
        <w:rPr>
          <w:rFonts w:ascii="Times New Roman" w:hAnsi="Times New Roman" w:cs="Times New Roman"/>
          <w:sz w:val="24"/>
          <w:szCs w:val="24"/>
        </w:rPr>
        <w:t>T</w:t>
      </w:r>
      <w:del w:id="17" w:author="Bushel, Pierre (NIH/NIEHS) [E]" w:date="2021-04-29T14:54:00Z">
        <w:r w:rsidR="002D59FB" w:rsidDel="00F939B1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18" w:author="Bushel, Pierre (NIH/NIEHS) [E]" w:date="2021-04-29T14:54:00Z">
        <w:r w:rsidR="00F939B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D59FB">
        <w:rPr>
          <w:rFonts w:ascii="Times New Roman" w:hAnsi="Times New Roman" w:cs="Times New Roman"/>
          <w:sz w:val="24"/>
          <w:szCs w:val="24"/>
        </w:rPr>
        <w:t>scores</w:t>
      </w:r>
      <w:r w:rsidR="00953899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 xml:space="preserve">that can be used in </w:t>
      </w:r>
      <w:r w:rsidR="00BC1B05">
        <w:rPr>
          <w:rFonts w:ascii="Times New Roman" w:hAnsi="Times New Roman" w:cs="Times New Roman"/>
          <w:sz w:val="24"/>
          <w:szCs w:val="24"/>
        </w:rPr>
        <w:t>subsequent downstream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5C03DD">
        <w:rPr>
          <w:rFonts w:ascii="Times New Roman" w:hAnsi="Times New Roman" w:cs="Times New Roman"/>
          <w:sz w:val="24"/>
          <w:szCs w:val="24"/>
        </w:rPr>
        <w:t>analys</w:t>
      </w:r>
      <w:r w:rsidR="00BC1B05">
        <w:rPr>
          <w:rFonts w:ascii="Times New Roman" w:hAnsi="Times New Roman" w:cs="Times New Roman"/>
          <w:sz w:val="24"/>
          <w:szCs w:val="24"/>
        </w:rPr>
        <w:t>e</w:t>
      </w:r>
      <w:r w:rsidR="005C03DD">
        <w:rPr>
          <w:rFonts w:ascii="Times New Roman" w:hAnsi="Times New Roman" w:cs="Times New Roman"/>
          <w:sz w:val="24"/>
          <w:szCs w:val="24"/>
        </w:rPr>
        <w:t>s</w:t>
      </w:r>
      <w:r w:rsidR="0011340F">
        <w:rPr>
          <w:rFonts w:ascii="Times New Roman" w:hAnsi="Times New Roman" w:cs="Times New Roman"/>
          <w:sz w:val="24"/>
          <w:szCs w:val="24"/>
        </w:rPr>
        <w:t xml:space="preserve">. The second </w:t>
      </w:r>
      <w:r w:rsidR="003F7F4F">
        <w:rPr>
          <w:rFonts w:ascii="Times New Roman" w:hAnsi="Times New Roman" w:cs="Times New Roman"/>
          <w:sz w:val="24"/>
          <w:szCs w:val="24"/>
        </w:rPr>
        <w:t>feature (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7B1AD2">
        <w:rPr>
          <w:rFonts w:ascii="Times New Roman" w:hAnsi="Times New Roman" w:cs="Times New Roman"/>
          <w:sz w:val="24"/>
          <w:szCs w:val="24"/>
        </w:rPr>
        <w:t xml:space="preserve">SEM </w:t>
      </w:r>
      <w:r w:rsidR="0011340F">
        <w:rPr>
          <w:rFonts w:ascii="Times New Roman" w:hAnsi="Times New Roman" w:cs="Times New Roman"/>
          <w:sz w:val="24"/>
          <w:szCs w:val="24"/>
        </w:rPr>
        <w:t>tab</w:t>
      </w:r>
      <w:r w:rsidR="003F7F4F">
        <w:rPr>
          <w:rFonts w:ascii="Times New Roman" w:hAnsi="Times New Roman" w:cs="Times New Roman"/>
          <w:sz w:val="24"/>
          <w:szCs w:val="24"/>
        </w:rPr>
        <w:t>)</w:t>
      </w:r>
      <w:r w:rsidR="0011340F">
        <w:rPr>
          <w:rFonts w:ascii="Times New Roman" w:hAnsi="Times New Roman" w:cs="Times New Roman"/>
          <w:sz w:val="24"/>
          <w:szCs w:val="24"/>
        </w:rPr>
        <w:t xml:space="preserve"> provides </w:t>
      </w:r>
      <w:r w:rsidR="0011340F">
        <w:rPr>
          <w:rFonts w:ascii="Times New Roman" w:hAnsi="Times New Roman" w:cs="Times New Roman"/>
          <w:sz w:val="24"/>
          <w:szCs w:val="24"/>
        </w:rPr>
        <w:lastRenderedPageBreak/>
        <w:t xml:space="preserve">users a convenient SEM model fitting </w:t>
      </w:r>
      <w:r w:rsidR="002A5541">
        <w:rPr>
          <w:rFonts w:ascii="Times New Roman" w:hAnsi="Times New Roman" w:cs="Times New Roman"/>
          <w:sz w:val="24"/>
          <w:szCs w:val="24"/>
        </w:rPr>
        <w:t xml:space="preserve">interface </w:t>
      </w:r>
      <w:r w:rsidR="00DC2DAC">
        <w:rPr>
          <w:rFonts w:ascii="Times New Roman" w:hAnsi="Times New Roman" w:cs="Times New Roman"/>
          <w:sz w:val="24"/>
          <w:szCs w:val="24"/>
        </w:rPr>
        <w:t>with</w:t>
      </w:r>
      <w:r w:rsidR="00E75712">
        <w:rPr>
          <w:rFonts w:ascii="Times New Roman" w:hAnsi="Times New Roman" w:cs="Times New Roman"/>
          <w:sz w:val="24"/>
          <w:szCs w:val="24"/>
        </w:rPr>
        <w:t xml:space="preserve"> </w:t>
      </w:r>
      <w:r w:rsidR="00DC2DAC">
        <w:rPr>
          <w:rFonts w:ascii="Times New Roman" w:hAnsi="Times New Roman" w:cs="Times New Roman"/>
          <w:sz w:val="24"/>
          <w:szCs w:val="24"/>
        </w:rPr>
        <w:t>the</w:t>
      </w:r>
      <w:r w:rsidR="00951580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T</w:t>
      </w:r>
      <w:del w:id="19" w:author="Bushel, Pierre (NIH/NIEHS) [E]" w:date="2021-04-29T14:54:00Z">
        <w:r w:rsidR="00DC2DAC" w:rsidDel="004F0659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20" w:author="Bushel, Pierre (NIH/NIEHS) [E]" w:date="2021-04-29T14:54:00Z">
        <w:r w:rsidR="004F065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1" w:author="Bushel, Pierre (NIH/NIEHS) [E]" w:date="2021-04-29T14:54:00Z">
        <w:r w:rsidR="00E75712" w:rsidDel="004F0659">
          <w:rPr>
            <w:rFonts w:ascii="Times New Roman" w:hAnsi="Times New Roman" w:cs="Times New Roman"/>
            <w:sz w:val="24"/>
            <w:szCs w:val="24"/>
          </w:rPr>
          <w:delText>Scores</w:delText>
        </w:r>
      </w:del>
      <w:ins w:id="22" w:author="Bushel, Pierre (NIH/NIEHS) [E]" w:date="2021-04-29T14:54:00Z">
        <w:r w:rsidR="004F0659">
          <w:rPr>
            <w:rFonts w:ascii="Times New Roman" w:hAnsi="Times New Roman" w:cs="Times New Roman"/>
            <w:sz w:val="24"/>
            <w:szCs w:val="24"/>
          </w:rPr>
          <w:t>s</w:t>
        </w:r>
        <w:r w:rsidR="004F0659">
          <w:rPr>
            <w:rFonts w:ascii="Times New Roman" w:hAnsi="Times New Roman" w:cs="Times New Roman"/>
            <w:sz w:val="24"/>
            <w:szCs w:val="24"/>
          </w:rPr>
          <w:t>cores</w:t>
        </w:r>
      </w:ins>
      <w:r w:rsidR="0011340F">
        <w:rPr>
          <w:rFonts w:ascii="Times New Roman" w:hAnsi="Times New Roman" w:cs="Times New Roman"/>
          <w:sz w:val="24"/>
          <w:szCs w:val="24"/>
        </w:rPr>
        <w:t>.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users can hypothesize </w:t>
      </w:r>
      <w:r w:rsidR="001C0BC0">
        <w:rPr>
          <w:rFonts w:ascii="Times New Roman" w:hAnsi="Times New Roman" w:cs="Times New Roman"/>
          <w:sz w:val="24"/>
          <w:szCs w:val="24"/>
        </w:rPr>
        <w:t>a 3-node</w:t>
      </w:r>
      <w:r w:rsidR="00E75712">
        <w:rPr>
          <w:rFonts w:ascii="Times New Roman" w:hAnsi="Times New Roman" w:cs="Times New Roman"/>
          <w:sz w:val="24"/>
          <w:szCs w:val="24"/>
        </w:rPr>
        <w:t xml:space="preserve"> structural equation model by selecting the desired endogenous and exogenous variables. The </w:t>
      </w:r>
      <w:r w:rsidR="00526996">
        <w:rPr>
          <w:rFonts w:ascii="Times New Roman" w:hAnsi="Times New Roman" w:cs="Times New Roman"/>
          <w:sz w:val="24"/>
          <w:szCs w:val="24"/>
        </w:rPr>
        <w:t xml:space="preserve">tool reports </w:t>
      </w:r>
      <w:r w:rsidR="00E75712">
        <w:rPr>
          <w:rFonts w:ascii="Times New Roman" w:hAnsi="Times New Roman" w:cs="Times New Roman"/>
          <w:sz w:val="24"/>
          <w:szCs w:val="24"/>
        </w:rPr>
        <w:t xml:space="preserve">model fitting statistics in a </w:t>
      </w:r>
      <w:r w:rsidR="008F4EA8">
        <w:rPr>
          <w:rFonts w:ascii="Times New Roman" w:hAnsi="Times New Roman" w:cs="Times New Roman"/>
          <w:sz w:val="24"/>
          <w:szCs w:val="24"/>
        </w:rPr>
        <w:t>compressed (</w:t>
      </w:r>
      <w:r w:rsidR="00E75712">
        <w:rPr>
          <w:rFonts w:ascii="Times New Roman" w:hAnsi="Times New Roman" w:cs="Times New Roman"/>
          <w:sz w:val="24"/>
          <w:szCs w:val="24"/>
        </w:rPr>
        <w:t>zipped</w:t>
      </w:r>
      <w:r w:rsidR="008F4EA8">
        <w:rPr>
          <w:rFonts w:ascii="Times New Roman" w:hAnsi="Times New Roman" w:cs="Times New Roman"/>
          <w:sz w:val="24"/>
          <w:szCs w:val="24"/>
        </w:rPr>
        <w:t>)</w:t>
      </w:r>
      <w:r w:rsidR="00E75712">
        <w:rPr>
          <w:rFonts w:ascii="Times New Roman" w:hAnsi="Times New Roman" w:cs="Times New Roman"/>
          <w:sz w:val="24"/>
          <w:szCs w:val="24"/>
        </w:rPr>
        <w:t xml:space="preserve"> file. </w:t>
      </w:r>
      <w:bookmarkEnd w:id="16"/>
      <w:r w:rsidR="00E75712">
        <w:rPr>
          <w:rFonts w:ascii="Times New Roman" w:hAnsi="Times New Roman" w:cs="Times New Roman"/>
          <w:sz w:val="24"/>
          <w:szCs w:val="24"/>
        </w:rPr>
        <w:t>This feature also allows users to test a separate system by uploading the</w:t>
      </w:r>
      <w:r w:rsidR="00953899">
        <w:rPr>
          <w:rFonts w:ascii="Times New Roman" w:hAnsi="Times New Roman" w:cs="Times New Roman"/>
          <w:sz w:val="24"/>
          <w:szCs w:val="24"/>
        </w:rPr>
        <w:t xml:space="preserve">ir </w:t>
      </w:r>
      <w:r w:rsidR="00E75712">
        <w:rPr>
          <w:rFonts w:ascii="Times New Roman" w:hAnsi="Times New Roman" w:cs="Times New Roman"/>
          <w:sz w:val="24"/>
          <w:szCs w:val="24"/>
        </w:rPr>
        <w:t xml:space="preserve">relevant dataset. The dataset </w:t>
      </w:r>
      <w:r w:rsidR="00E03412">
        <w:rPr>
          <w:rFonts w:ascii="Times New Roman" w:hAnsi="Times New Roman" w:cs="Times New Roman"/>
          <w:sz w:val="24"/>
          <w:szCs w:val="24"/>
        </w:rPr>
        <w:t>requires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same format as the example data.</w:t>
      </w:r>
      <w:r w:rsidR="00951580">
        <w:rPr>
          <w:rFonts w:ascii="Times New Roman" w:hAnsi="Times New Roman" w:cs="Times New Roman"/>
          <w:sz w:val="24"/>
          <w:szCs w:val="24"/>
        </w:rPr>
        <w:t xml:space="preserve"> T</w:t>
      </w:r>
      <w:r w:rsidR="00526996">
        <w:rPr>
          <w:rFonts w:ascii="Times New Roman" w:hAnsi="Times New Roman" w:cs="Times New Roman"/>
          <w:sz w:val="24"/>
          <w:szCs w:val="24"/>
        </w:rPr>
        <w:t xml:space="preserve">he third feature (the bootstrap tab) </w:t>
      </w:r>
      <w:r w:rsidR="008F4EA8">
        <w:rPr>
          <w:rFonts w:ascii="Times New Roman" w:hAnsi="Times New Roman" w:cs="Times New Roman"/>
          <w:sz w:val="24"/>
          <w:szCs w:val="24"/>
        </w:rPr>
        <w:t>assess</w:t>
      </w:r>
      <w:r w:rsidR="00526996">
        <w:rPr>
          <w:rFonts w:ascii="Times New Roman" w:hAnsi="Times New Roman" w:cs="Times New Roman"/>
          <w:sz w:val="24"/>
          <w:szCs w:val="24"/>
        </w:rPr>
        <w:t>es</w:t>
      </w:r>
      <w:r w:rsidR="00414BF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414BFF">
        <w:rPr>
          <w:rFonts w:ascii="Times New Roman" w:hAnsi="Times New Roman" w:cs="Times New Roman"/>
          <w:sz w:val="24"/>
          <w:szCs w:val="24"/>
        </w:rPr>
        <w:t xml:space="preserve">potential impact </w:t>
      </w:r>
      <w:r w:rsidR="007A33E5">
        <w:rPr>
          <w:rFonts w:ascii="Times New Roman" w:hAnsi="Times New Roman" w:cs="Times New Roman"/>
          <w:sz w:val="24"/>
          <w:szCs w:val="24"/>
        </w:rPr>
        <w:t xml:space="preserve">from </w:t>
      </w:r>
      <w:r w:rsidR="001C0EA7">
        <w:rPr>
          <w:rFonts w:ascii="Times New Roman" w:hAnsi="Times New Roman" w:cs="Times New Roman"/>
          <w:sz w:val="24"/>
          <w:szCs w:val="24"/>
        </w:rPr>
        <w:t>a</w:t>
      </w:r>
      <w:r w:rsidR="007A33E5">
        <w:rPr>
          <w:rFonts w:ascii="Times New Roman" w:hAnsi="Times New Roman" w:cs="Times New Roman"/>
          <w:sz w:val="24"/>
          <w:szCs w:val="24"/>
        </w:rPr>
        <w:t xml:space="preserve"> perturbation on any </w:t>
      </w:r>
      <w:r w:rsidR="00414BFF">
        <w:rPr>
          <w:rFonts w:ascii="Times New Roman" w:hAnsi="Times New Roman" w:cs="Times New Roman"/>
          <w:sz w:val="24"/>
          <w:szCs w:val="24"/>
        </w:rPr>
        <w:t xml:space="preserve">downstream </w:t>
      </w:r>
      <w:r w:rsidR="007A33E5">
        <w:rPr>
          <w:rFonts w:ascii="Times New Roman" w:hAnsi="Times New Roman" w:cs="Times New Roman"/>
          <w:sz w:val="24"/>
          <w:szCs w:val="24"/>
        </w:rPr>
        <w:t>system</w:t>
      </w:r>
      <w:r w:rsidR="00526996">
        <w:rPr>
          <w:rFonts w:ascii="Times New Roman" w:hAnsi="Times New Roman" w:cs="Times New Roman"/>
          <w:sz w:val="24"/>
          <w:szCs w:val="24"/>
        </w:rPr>
        <w:t xml:space="preserve">. We </w:t>
      </w:r>
      <w:r w:rsidR="008F4EA8">
        <w:rPr>
          <w:rFonts w:ascii="Times New Roman" w:hAnsi="Times New Roman" w:cs="Times New Roman"/>
          <w:sz w:val="24"/>
          <w:szCs w:val="24"/>
        </w:rPr>
        <w:t>implemented</w:t>
      </w:r>
      <w:r w:rsidR="00E75712">
        <w:rPr>
          <w:rFonts w:ascii="Times New Roman" w:hAnsi="Times New Roman" w:cs="Times New Roman"/>
          <w:sz w:val="24"/>
          <w:szCs w:val="24"/>
        </w:rPr>
        <w:t xml:space="preserve"> a two-class </w:t>
      </w:r>
      <w:r w:rsidR="007A33E5">
        <w:rPr>
          <w:rFonts w:ascii="Times New Roman" w:hAnsi="Times New Roman" w:cs="Times New Roman"/>
          <w:sz w:val="24"/>
          <w:szCs w:val="24"/>
        </w:rPr>
        <w:t xml:space="preserve">(elimination with </w:t>
      </w:r>
      <w:r w:rsidR="00FF554B">
        <w:rPr>
          <w:rFonts w:ascii="Times New Roman" w:hAnsi="Times New Roman" w:cs="Times New Roman"/>
          <w:sz w:val="24"/>
          <w:szCs w:val="24"/>
        </w:rPr>
        <w:t>or</w:t>
      </w:r>
      <w:r w:rsidR="007A33E5">
        <w:rPr>
          <w:rFonts w:ascii="Times New Roman" w:hAnsi="Times New Roman" w:cs="Times New Roman"/>
          <w:sz w:val="24"/>
          <w:szCs w:val="24"/>
        </w:rPr>
        <w:t xml:space="preserve"> without replacement) </w:t>
      </w:r>
      <w:r w:rsidR="00E75712">
        <w:rPr>
          <w:rFonts w:ascii="Times New Roman" w:hAnsi="Times New Roman" w:cs="Times New Roman"/>
          <w:sz w:val="24"/>
          <w:szCs w:val="24"/>
        </w:rPr>
        <w:t xml:space="preserve">bootstrap </w:t>
      </w:r>
      <w:r w:rsidR="00526996">
        <w:rPr>
          <w:rFonts w:ascii="Times New Roman" w:hAnsi="Times New Roman" w:cs="Times New Roman"/>
          <w:sz w:val="24"/>
          <w:szCs w:val="24"/>
        </w:rPr>
        <w:t xml:space="preserve">resampling </w:t>
      </w:r>
      <w:del w:id="23" w:author="Bushel, Pierre (NIH/NIEHS) [E]" w:date="2021-04-29T14:55:00Z">
        <w:r w:rsidR="00E75712" w:rsidDel="003940FA">
          <w:rPr>
            <w:rFonts w:ascii="Times New Roman" w:hAnsi="Times New Roman" w:cs="Times New Roman"/>
            <w:sz w:val="24"/>
            <w:szCs w:val="24"/>
          </w:rPr>
          <w:delText xml:space="preserve">simulation </w:delText>
        </w:r>
      </w:del>
      <w:r w:rsidR="008F4EA8">
        <w:rPr>
          <w:rFonts w:ascii="Times New Roman" w:hAnsi="Times New Roman" w:cs="Times New Roman"/>
          <w:sz w:val="24"/>
          <w:szCs w:val="24"/>
        </w:rPr>
        <w:t>for statistical inference</w:t>
      </w:r>
      <w:r w:rsidR="00B13A77">
        <w:rPr>
          <w:rFonts w:ascii="Times New Roman" w:hAnsi="Times New Roman" w:cs="Times New Roman"/>
          <w:sz w:val="24"/>
          <w:szCs w:val="24"/>
        </w:rPr>
        <w:t xml:space="preserve">, which </w:t>
      </w:r>
      <w:r w:rsidR="00410686">
        <w:rPr>
          <w:rFonts w:ascii="Times New Roman" w:hAnsi="Times New Roman" w:cs="Times New Roman"/>
          <w:sz w:val="24"/>
          <w:szCs w:val="24"/>
        </w:rPr>
        <w:t xml:space="preserve">eliminates </w:t>
      </w:r>
      <w:r w:rsidR="00F56634">
        <w:rPr>
          <w:rFonts w:ascii="Times New Roman" w:hAnsi="Times New Roman" w:cs="Times New Roman"/>
          <w:sz w:val="24"/>
          <w:szCs w:val="24"/>
        </w:rPr>
        <w:t xml:space="preserve">unrelated </w:t>
      </w:r>
      <w:r w:rsidR="00410686">
        <w:rPr>
          <w:rFonts w:ascii="Times New Roman" w:hAnsi="Times New Roman" w:cs="Times New Roman"/>
          <w:sz w:val="24"/>
          <w:szCs w:val="24"/>
        </w:rPr>
        <w:t xml:space="preserve">signatures and </w:t>
      </w:r>
      <w:r w:rsidR="00526996">
        <w:rPr>
          <w:rFonts w:ascii="Times New Roman" w:hAnsi="Times New Roman" w:cs="Times New Roman"/>
          <w:sz w:val="24"/>
          <w:szCs w:val="24"/>
        </w:rPr>
        <w:t>provides statistical significance to</w:t>
      </w:r>
      <w:r w:rsidR="00410686">
        <w:rPr>
          <w:rFonts w:ascii="Times New Roman" w:hAnsi="Times New Roman" w:cs="Times New Roman"/>
          <w:sz w:val="24"/>
          <w:szCs w:val="24"/>
        </w:rPr>
        <w:t xml:space="preserve"> the SEM fitting. </w:t>
      </w:r>
      <w:r w:rsidR="00FF3B9C">
        <w:rPr>
          <w:rFonts w:ascii="Times New Roman" w:hAnsi="Times New Roman" w:cs="Times New Roman"/>
          <w:sz w:val="24"/>
          <w:szCs w:val="24"/>
        </w:rPr>
        <w:t>For</w:t>
      </w:r>
      <w:r w:rsidR="00E75712">
        <w:rPr>
          <w:rFonts w:ascii="Times New Roman" w:hAnsi="Times New Roman" w:cs="Times New Roman"/>
          <w:sz w:val="24"/>
          <w:szCs w:val="24"/>
        </w:rPr>
        <w:t xml:space="preserve"> this feature, it is assumed that </w:t>
      </w:r>
      <w:r w:rsidR="00FF3B9C">
        <w:rPr>
          <w:rFonts w:ascii="Times New Roman" w:hAnsi="Times New Roman" w:cs="Times New Roman"/>
          <w:sz w:val="24"/>
          <w:szCs w:val="24"/>
        </w:rPr>
        <w:t xml:space="preserve">the </w:t>
      </w:r>
      <w:r w:rsidR="00E75712">
        <w:rPr>
          <w:rFonts w:ascii="Times New Roman" w:hAnsi="Times New Roman" w:cs="Times New Roman"/>
          <w:sz w:val="24"/>
          <w:szCs w:val="24"/>
        </w:rPr>
        <w:t>users have successfully run</w:t>
      </w:r>
      <w:r w:rsidR="00410686">
        <w:rPr>
          <w:rFonts w:ascii="Times New Roman" w:hAnsi="Times New Roman" w:cs="Times New Roman"/>
          <w:sz w:val="24"/>
          <w:szCs w:val="24"/>
        </w:rPr>
        <w:t xml:space="preserve"> a</w:t>
      </w:r>
      <w:r w:rsidR="00E75712">
        <w:rPr>
          <w:rFonts w:ascii="Times New Roman" w:hAnsi="Times New Roman" w:cs="Times New Roman"/>
          <w:sz w:val="24"/>
          <w:szCs w:val="24"/>
        </w:rPr>
        <w:t xml:space="preserve"> T</w:t>
      </w:r>
      <w:r w:rsidR="005D0C18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score analysis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 w:rsidR="00FF554B">
        <w:rPr>
          <w:rFonts w:ascii="Times New Roman" w:hAnsi="Times New Roman" w:cs="Times New Roman"/>
          <w:sz w:val="24"/>
          <w:szCs w:val="24"/>
        </w:rPr>
        <w:t xml:space="preserve"> </w:t>
      </w:r>
      <w:r w:rsidR="00FF3B9C">
        <w:rPr>
          <w:rFonts w:ascii="Times New Roman" w:hAnsi="Times New Roman" w:cs="Times New Roman"/>
          <w:sz w:val="24"/>
          <w:szCs w:val="24"/>
        </w:rPr>
        <w:t>The</w:t>
      </w:r>
      <w:r w:rsidR="007A33E5">
        <w:rPr>
          <w:rFonts w:ascii="Times New Roman" w:hAnsi="Times New Roman" w:cs="Times New Roman"/>
          <w:sz w:val="24"/>
          <w:szCs w:val="24"/>
        </w:rPr>
        <w:t xml:space="preserve"> users </w:t>
      </w:r>
      <w:r w:rsidR="008E17EB">
        <w:rPr>
          <w:rFonts w:ascii="Times New Roman" w:hAnsi="Times New Roman" w:cs="Times New Roman"/>
          <w:sz w:val="24"/>
          <w:szCs w:val="24"/>
        </w:rPr>
        <w:t xml:space="preserve">also </w:t>
      </w:r>
      <w:r w:rsidR="007A33E5">
        <w:rPr>
          <w:rFonts w:ascii="Times New Roman" w:hAnsi="Times New Roman" w:cs="Times New Roman"/>
          <w:sz w:val="24"/>
          <w:szCs w:val="24"/>
        </w:rPr>
        <w:t xml:space="preserve">need to enter the signatures associated with the downstream system of interest to evaluate. To </w:t>
      </w:r>
      <w:r w:rsidR="00780EAA">
        <w:rPr>
          <w:rFonts w:ascii="Times New Roman" w:hAnsi="Times New Roman" w:cs="Times New Roman"/>
          <w:sz w:val="24"/>
          <w:szCs w:val="24"/>
        </w:rPr>
        <w:t>improve the rigor</w:t>
      </w:r>
      <w:r w:rsidR="007A33E5">
        <w:rPr>
          <w:rFonts w:ascii="Times New Roman" w:hAnsi="Times New Roman" w:cs="Times New Roman"/>
          <w:sz w:val="24"/>
          <w:szCs w:val="24"/>
        </w:rPr>
        <w:t xml:space="preserve"> of the </w:t>
      </w:r>
      <w:r w:rsidR="009D09F5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7A33E5">
        <w:rPr>
          <w:rFonts w:ascii="Times New Roman" w:hAnsi="Times New Roman" w:cs="Times New Roman"/>
          <w:sz w:val="24"/>
          <w:szCs w:val="24"/>
        </w:rPr>
        <w:t xml:space="preserve">test, it is recommended to run </w:t>
      </w:r>
      <w:r w:rsidR="00675BD0">
        <w:rPr>
          <w:rFonts w:ascii="Times New Roman" w:hAnsi="Times New Roman" w:cs="Times New Roman"/>
          <w:sz w:val="24"/>
          <w:szCs w:val="24"/>
        </w:rPr>
        <w:t xml:space="preserve">the bootstrap </w:t>
      </w:r>
      <w:r w:rsidR="008F4EA8">
        <w:rPr>
          <w:rFonts w:ascii="Times New Roman" w:hAnsi="Times New Roman" w:cs="Times New Roman"/>
          <w:sz w:val="24"/>
          <w:szCs w:val="24"/>
        </w:rPr>
        <w:t xml:space="preserve">a </w:t>
      </w:r>
      <w:r w:rsidR="007A33E5">
        <w:rPr>
          <w:rFonts w:ascii="Times New Roman" w:hAnsi="Times New Roman" w:cs="Times New Roman"/>
          <w:sz w:val="24"/>
          <w:szCs w:val="24"/>
        </w:rPr>
        <w:t xml:space="preserve">minimum </w:t>
      </w:r>
      <w:r w:rsidR="008F4EA8">
        <w:rPr>
          <w:rFonts w:ascii="Times New Roman" w:hAnsi="Times New Roman" w:cs="Times New Roman"/>
          <w:sz w:val="24"/>
          <w:szCs w:val="24"/>
        </w:rPr>
        <w:t xml:space="preserve">of </w:t>
      </w:r>
      <w:r w:rsidR="007A33E5">
        <w:rPr>
          <w:rFonts w:ascii="Times New Roman" w:hAnsi="Times New Roman" w:cs="Times New Roman"/>
          <w:sz w:val="24"/>
          <w:szCs w:val="24"/>
        </w:rPr>
        <w:t>1</w:t>
      </w:r>
      <w:r w:rsidR="008F4EA8">
        <w:rPr>
          <w:rFonts w:ascii="Times New Roman" w:hAnsi="Times New Roman" w:cs="Times New Roman"/>
          <w:sz w:val="24"/>
          <w:szCs w:val="24"/>
        </w:rPr>
        <w:t>,</w:t>
      </w:r>
      <w:r w:rsidR="007A33E5">
        <w:rPr>
          <w:rFonts w:ascii="Times New Roman" w:hAnsi="Times New Roman" w:cs="Times New Roman"/>
          <w:sz w:val="24"/>
          <w:szCs w:val="24"/>
        </w:rPr>
        <w:t xml:space="preserve">000 </w:t>
      </w:r>
      <w:r w:rsidR="00675BD0">
        <w:rPr>
          <w:rFonts w:ascii="Times New Roman" w:hAnsi="Times New Roman" w:cs="Times New Roman"/>
          <w:sz w:val="24"/>
          <w:szCs w:val="24"/>
        </w:rPr>
        <w:t>times</w:t>
      </w:r>
      <w:r w:rsidR="007A3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76F7C6" w14:textId="3FD7546B" w:rsidR="00AF099F" w:rsidRDefault="00AF099F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provides a user</w:t>
      </w:r>
      <w:r w:rsidR="008F4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friendly </w:t>
      </w:r>
      <w:r w:rsidR="008F4EA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F4EA8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35E0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with </w:t>
      </w:r>
      <w:r w:rsidR="00B13A77">
        <w:rPr>
          <w:rFonts w:ascii="Times New Roman" w:hAnsi="Times New Roman" w:cs="Times New Roman"/>
          <w:sz w:val="24"/>
          <w:szCs w:val="24"/>
        </w:rPr>
        <w:t xml:space="preserve">special </w:t>
      </w:r>
      <w:r>
        <w:rPr>
          <w:rFonts w:ascii="Times New Roman" w:hAnsi="Times New Roman" w:cs="Times New Roman"/>
          <w:sz w:val="24"/>
          <w:szCs w:val="24"/>
        </w:rPr>
        <w:t xml:space="preserve">features </w:t>
      </w:r>
      <w:r w:rsidR="00FF3B9C">
        <w:rPr>
          <w:rFonts w:ascii="Times New Roman" w:hAnsi="Times New Roman" w:cs="Times New Roman"/>
          <w:sz w:val="24"/>
          <w:szCs w:val="24"/>
        </w:rPr>
        <w:t xml:space="preserve">that are </w:t>
      </w:r>
      <w:r w:rsidR="00C4426C">
        <w:rPr>
          <w:rFonts w:ascii="Times New Roman" w:hAnsi="Times New Roman" w:cs="Times New Roman"/>
          <w:sz w:val="24"/>
          <w:szCs w:val="24"/>
        </w:rPr>
        <w:t>provided as</w:t>
      </w:r>
      <w:r w:rsidR="00177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 tabs. The data needs to be in the same format as shown under the “Instructions” tab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10686">
        <w:rPr>
          <w:rFonts w:ascii="Times New Roman" w:hAnsi="Times New Roman" w:cs="Times New Roman"/>
          <w:sz w:val="24"/>
          <w:szCs w:val="24"/>
        </w:rPr>
        <w:t xml:space="preserve">Further </w:t>
      </w:r>
      <w:r>
        <w:rPr>
          <w:rFonts w:ascii="Times New Roman" w:hAnsi="Times New Roman" w:cs="Times New Roman"/>
          <w:sz w:val="24"/>
          <w:szCs w:val="24"/>
        </w:rPr>
        <w:t>details</w:t>
      </w:r>
      <w:r w:rsidR="00CB0C92">
        <w:rPr>
          <w:rFonts w:ascii="Times New Roman" w:hAnsi="Times New Roman" w:cs="Times New Roman"/>
          <w:sz w:val="24"/>
          <w:szCs w:val="24"/>
        </w:rPr>
        <w:t xml:space="preserve"> </w:t>
      </w:r>
      <w:r w:rsidR="00D2422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running the application </w:t>
      </w:r>
      <w:r w:rsidR="0051511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provided</w:t>
      </w:r>
      <w:r w:rsidR="000A0D4E">
        <w:rPr>
          <w:rFonts w:ascii="Times New Roman" w:hAnsi="Times New Roman" w:cs="Times New Roman"/>
          <w:sz w:val="24"/>
          <w:szCs w:val="24"/>
        </w:rPr>
        <w:t xml:space="preserve"> under the “Instructions”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6D14" w14:textId="310FC708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r w:rsidR="00537B20" w:rsidRPr="00E61C07">
        <w:rPr>
          <w:rFonts w:ascii="Times New Roman" w:hAnsi="Times New Roman" w:cs="Times New Roman"/>
          <w:b/>
          <w:bCs/>
          <w:sz w:val="28"/>
          <w:szCs w:val="28"/>
        </w:rPr>
        <w:t>study</w:t>
      </w:r>
      <w:r w:rsidR="00537B20" w:rsidRPr="00E61C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FCF72" w14:textId="46A92174" w:rsidR="00820980" w:rsidRDefault="00823ADF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820980">
        <w:rPr>
          <w:rFonts w:ascii="Times New Roman" w:hAnsi="Times New Roman" w:cs="Times New Roman"/>
          <w:sz w:val="24"/>
          <w:szCs w:val="24"/>
        </w:rPr>
        <w:t xml:space="preserve"> the 63</w:t>
      </w:r>
      <w:ins w:id="24" w:author="Li, Jian-Liang (NIH/NIEHS) [E]" w:date="2021-04-29T11:59:00Z">
        <w:r w:rsidR="004E5994">
          <w:rPr>
            <w:rFonts w:ascii="Times New Roman" w:hAnsi="Times New Roman" w:cs="Times New Roman"/>
            <w:sz w:val="24"/>
            <w:szCs w:val="24"/>
          </w:rPr>
          <w:t>4</w:t>
        </w:r>
      </w:ins>
      <w:del w:id="25" w:author="Li, Jian-Liang (NIH/NIEHS) [E]" w:date="2021-04-29T11:59:00Z">
        <w:r w:rsidR="00820980" w:rsidDel="004E5994">
          <w:rPr>
            <w:rFonts w:ascii="Times New Roman" w:hAnsi="Times New Roman" w:cs="Times New Roman"/>
            <w:sz w:val="24"/>
            <w:szCs w:val="24"/>
          </w:rPr>
          <w:delText>5</w:delText>
        </w:r>
      </w:del>
      <w:r w:rsidR="00820980">
        <w:rPr>
          <w:rFonts w:ascii="Times New Roman" w:hAnsi="Times New Roman" w:cs="Times New Roman"/>
          <w:sz w:val="24"/>
          <w:szCs w:val="24"/>
        </w:rPr>
        <w:t xml:space="preserve"> putative GATA2 direct downstream genes, SEMIPs provided evidence to infer GATA2’s activities that permitted modeling fitting of the PGR-GATA2-SOX17 genetic</w:t>
      </w:r>
      <w:r w:rsidR="00820980" w:rsidRPr="00501749">
        <w:rPr>
          <w:rFonts w:ascii="Times New Roman" w:hAnsi="Times New Roman" w:cs="Times New Roman"/>
          <w:sz w:val="24"/>
          <w:szCs w:val="24"/>
        </w:rPr>
        <w:t xml:space="preserve"> network</w:t>
      </w:r>
      <w:r w:rsidR="00820980">
        <w:rPr>
          <w:rFonts w:ascii="Times New Roman" w:hAnsi="Times New Roman" w:cs="Times New Roman"/>
          <w:sz w:val="24"/>
          <w:szCs w:val="24"/>
        </w:rPr>
        <w:t xml:space="preserve"> in the human endometrium (See the Supplemental information for details).</w:t>
      </w:r>
    </w:p>
    <w:p w14:paraId="54858DB4" w14:textId="77777777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8B466FF" w14:textId="1E30DB98" w:rsidR="00AF7F49" w:rsidRDefault="008604E5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The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ins w:id="26" w:author="Li, Jian-Liang (NIH/NIEHS) [E]" w:date="2021-04-29T12:00:00Z">
        <w:r w:rsidR="004E5994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 xml:space="preserve"> R Shiny app</w:t>
        </w:r>
      </w:ins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commentRangeStart w:id="27"/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web-application </w:t>
      </w:r>
      <w:commentRangeEnd w:id="27"/>
      <w:r w:rsidR="004E5994">
        <w:rPr>
          <w:rStyle w:val="CommentReference"/>
        </w:rPr>
        <w:commentReference w:id="27"/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offers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easy to use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 </w:t>
      </w:r>
      <w:r w:rsidR="008D2B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testing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r w:rsidR="00D315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several advantages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First, it has capability to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calculat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response activit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large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dataset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representative of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biological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Second, it</w:t>
      </w:r>
      <w:r w:rsidR="008861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leverages the power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test the relationship among end points in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study and </w:t>
      </w:r>
      <w:r w:rsidR="00677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provides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815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the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flexibility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new hypotheses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Lastly,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integrates a non-parametric testing procedure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4"/>
        </w:rPr>
        <w:t>assessing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7B20">
        <w:rPr>
          <w:rFonts w:ascii="Times New Roman" w:hAnsi="Times New Roman" w:cs="Times New Roman"/>
          <w:color w:val="000000"/>
          <w:sz w:val="24"/>
          <w:szCs w:val="24"/>
        </w:rPr>
        <w:t>statistical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F42E707" w14:textId="68D53BD2" w:rsidR="003437A2" w:rsidRPr="00E61C07" w:rsidRDefault="003437A2" w:rsidP="003437A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  <w:r w:rsidR="00563062" w:rsidRPr="00E61C0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855B42B" w14:textId="4A17FF2E" w:rsidR="00DC7BE2" w:rsidRDefault="00BA5A75" w:rsidP="003F476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authors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would like to thank our colleagues Drs. Hamed Bostan, Eric Thomson, James Ward and Matt Wheeler for kindly testing 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SEMIPs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providing valuable feedback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improve the application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also thank for Drs. John House and Rong Li for their </w:t>
      </w:r>
      <w:r w:rsidR="00E04C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critique of the draft of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manuscript. </w:t>
      </w:r>
    </w:p>
    <w:p w14:paraId="18EA8D7F" w14:textId="77777777" w:rsidR="00DC7BE2" w:rsidRPr="00E61C07" w:rsidRDefault="00DC7BE2" w:rsidP="003F4765">
      <w:pPr>
        <w:spacing w:line="48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61C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Funding</w:t>
      </w:r>
    </w:p>
    <w:p w14:paraId="5F356B15" w14:textId="216F7A55" w:rsidR="00410686" w:rsidRDefault="004900B6" w:rsidP="00E61C07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research was supported by the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Intramural Research Program of the</w:t>
      </w: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National Institute of Environmental Health Sciences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Z1AES103311 (FJD)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Z99-ES999999 (SPW)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77073F" w:rsidRP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Z01-ES102345 (PRB)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 by the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Gaine</w:t>
      </w:r>
      <w:proofErr w:type="spellEnd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Research Foundation GRF-2018-01 (LL)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BE004A0" w14:textId="2793767D" w:rsidR="00AF7F49" w:rsidRDefault="00AF7F49" w:rsidP="00E61C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48EB59" w14:textId="77777777" w:rsidR="00A23446" w:rsidRPr="00E61C07" w:rsidRDefault="00A23446" w:rsidP="00A23446">
      <w:pPr>
        <w:pStyle w:val="EndNoteBibliography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3979AA85" w14:textId="77777777" w:rsidR="00A23446" w:rsidRPr="000E45E1" w:rsidRDefault="00A23446" w:rsidP="00A23446">
      <w:pPr>
        <w:pStyle w:val="EndNoteBibliography"/>
        <w:rPr>
          <w:rFonts w:ascii="Times New Roman" w:hAnsi="Times New Roman" w:cs="Times New Roman"/>
        </w:rPr>
      </w:pPr>
    </w:p>
    <w:p w14:paraId="765D5B90" w14:textId="77777777" w:rsidR="00F82B45" w:rsidRDefault="00F82B45"/>
    <w:p w14:paraId="550A9FFA" w14:textId="77777777" w:rsidR="00F82B45" w:rsidRDefault="00F82B45"/>
    <w:p w14:paraId="210B4466" w14:textId="77777777" w:rsidR="007C3796" w:rsidRPr="002B6B93" w:rsidRDefault="00F82B45" w:rsidP="007C3796">
      <w:pPr>
        <w:pStyle w:val="EndNoteBibliography"/>
        <w:rPr>
          <w:rFonts w:ascii="Times New Roman" w:hAnsi="Times New Roman" w:cs="Times New Roman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C3796" w:rsidRPr="00F6223A">
        <w:rPr>
          <w:rFonts w:ascii="Times New Roman" w:hAnsi="Times New Roman" w:cs="Times New Roman"/>
        </w:rPr>
        <w:t xml:space="preserve">Edgar, R., et al. (2002). "Gene Expression Omnibus: NCBI gene expression and hybridization </w:t>
      </w:r>
      <w:r w:rsidR="007C3796" w:rsidRPr="002B6B93">
        <w:rPr>
          <w:rFonts w:ascii="Times New Roman" w:hAnsi="Times New Roman" w:cs="Times New Roman"/>
        </w:rPr>
        <w:t xml:space="preserve">array data repository." </w:t>
      </w:r>
      <w:r w:rsidR="007C3796" w:rsidRPr="002B6B93">
        <w:rPr>
          <w:rFonts w:ascii="Times New Roman" w:hAnsi="Times New Roman" w:cs="Times New Roman"/>
          <w:u w:val="single"/>
        </w:rPr>
        <w:t>Nucleic Acids Res</w:t>
      </w:r>
      <w:r w:rsidR="007C3796" w:rsidRPr="002B6B93">
        <w:rPr>
          <w:rFonts w:ascii="Times New Roman" w:hAnsi="Times New Roman" w:cs="Times New Roman"/>
        </w:rPr>
        <w:t xml:space="preserve"> </w:t>
      </w:r>
      <w:r w:rsidR="007C3796" w:rsidRPr="002B6B93">
        <w:rPr>
          <w:rFonts w:ascii="Times New Roman" w:hAnsi="Times New Roman" w:cs="Times New Roman"/>
          <w:b/>
        </w:rPr>
        <w:t>30</w:t>
      </w:r>
      <w:r w:rsidR="007C3796" w:rsidRPr="002B6B93">
        <w:rPr>
          <w:rFonts w:ascii="Times New Roman" w:hAnsi="Times New Roman" w:cs="Times New Roman"/>
        </w:rPr>
        <w:t>(1): 207-210.</w:t>
      </w:r>
    </w:p>
    <w:p w14:paraId="1C24930B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Grace, B. J. (2006). </w:t>
      </w:r>
      <w:r w:rsidRPr="002B6B93">
        <w:rPr>
          <w:rFonts w:ascii="Times New Roman" w:hAnsi="Times New Roman" w:cs="Times New Roman"/>
          <w:u w:val="single"/>
        </w:rPr>
        <w:t>Structural Equation Modeling and Natural Systems</w:t>
      </w:r>
      <w:r w:rsidRPr="002B6B93">
        <w:rPr>
          <w:rFonts w:ascii="Times New Roman" w:hAnsi="Times New Roman" w:cs="Times New Roman"/>
        </w:rPr>
        <w:t>, Cambridge University Press.</w:t>
      </w:r>
    </w:p>
    <w:p w14:paraId="650E777C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Liu, J., et al. (2019). "JNK(1/2) represses Lkb(1)-deficiency-induced lung squamous cell carcinoma progression." </w:t>
      </w:r>
      <w:r w:rsidRPr="002B6B93">
        <w:rPr>
          <w:rFonts w:ascii="Times New Roman" w:hAnsi="Times New Roman" w:cs="Times New Roman"/>
          <w:u w:val="single"/>
        </w:rPr>
        <w:t>Nat Commun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10</w:t>
      </w:r>
      <w:r w:rsidRPr="002B6B93">
        <w:rPr>
          <w:rFonts w:ascii="Times New Roman" w:hAnsi="Times New Roman" w:cs="Times New Roman"/>
        </w:rPr>
        <w:t>(1): 2148.</w:t>
      </w:r>
    </w:p>
    <w:p w14:paraId="6F5AD8AD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>Rosseel, Y. (2018). "Latent Variable Analysis."</w:t>
      </w:r>
    </w:p>
    <w:p w14:paraId="66E1B8D4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>Rstudio, I. (2014). "Shinny: Easy web applications in R."</w:t>
      </w:r>
    </w:p>
    <w:p w14:paraId="494C79FF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Rubel, C. A., et al. (2016). "A Gata2-Dependent Transcription Network Regulates Uterine Progesterone Responsiveness and Endometrial Function." </w:t>
      </w:r>
      <w:r w:rsidRPr="002B6B93">
        <w:rPr>
          <w:rFonts w:ascii="Times New Roman" w:hAnsi="Times New Roman" w:cs="Times New Roman"/>
          <w:u w:val="single"/>
        </w:rPr>
        <w:t>Cell Rep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17</w:t>
      </w:r>
      <w:r w:rsidRPr="002B6B93">
        <w:rPr>
          <w:rFonts w:ascii="Times New Roman" w:hAnsi="Times New Roman" w:cs="Times New Roman"/>
        </w:rPr>
        <w:t>(5): 1414-1425.</w:t>
      </w:r>
    </w:p>
    <w:p w14:paraId="57F3FAD4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Wetendorf, M., et al. (2020). "Constitutive expression of progesterone receptor isoforms promotes the development of hormone-dependent ovarian neoplasms." </w:t>
      </w:r>
      <w:r w:rsidRPr="002B6B93">
        <w:rPr>
          <w:rFonts w:ascii="Times New Roman" w:hAnsi="Times New Roman" w:cs="Times New Roman"/>
          <w:u w:val="single"/>
        </w:rPr>
        <w:t>Sci Signal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13</w:t>
      </w:r>
      <w:r w:rsidRPr="002B6B93">
        <w:rPr>
          <w:rFonts w:ascii="Times New Roman" w:hAnsi="Times New Roman" w:cs="Times New Roman"/>
        </w:rPr>
        <w:t>(652).</w:t>
      </w:r>
    </w:p>
    <w:p w14:paraId="4EE9C85E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Wu, S. P., et al. (2015). "Increased COUP-TFII expression in adult hearts induces mitochondrial dysfunction resulting in heart failure." </w:t>
      </w:r>
      <w:r w:rsidRPr="002B6B93">
        <w:rPr>
          <w:rFonts w:ascii="Times New Roman" w:hAnsi="Times New Roman" w:cs="Times New Roman"/>
          <w:u w:val="single"/>
        </w:rPr>
        <w:t>Nat Commun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6</w:t>
      </w:r>
      <w:r w:rsidRPr="002B6B93">
        <w:rPr>
          <w:rFonts w:ascii="Times New Roman" w:hAnsi="Times New Roman" w:cs="Times New Roman"/>
        </w:rPr>
        <w:t>: 8245.</w:t>
      </w:r>
    </w:p>
    <w:p w14:paraId="3B710CF3" w14:textId="1C132DBF" w:rsidR="009B45DB" w:rsidRDefault="00F82B45">
      <w:r>
        <w:fldChar w:fldCharType="end"/>
      </w:r>
    </w:p>
    <w:sectPr w:rsidR="009B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7" w:author="Li, Jian-Liang (NIH/NIEHS) [E]" w:date="2021-04-29T12:00:00Z" w:initials="LJ([">
    <w:p w14:paraId="6A59B85E" w14:textId="6515D92C" w:rsidR="004E5994" w:rsidRDefault="004E5994">
      <w:pPr>
        <w:pStyle w:val="CommentText"/>
      </w:pPr>
      <w:r>
        <w:rPr>
          <w:rStyle w:val="CommentReference"/>
        </w:rPr>
        <w:annotationRef/>
      </w:r>
      <w:r>
        <w:t>You don’t have web site for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59B8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51E53" w16cex:dateUtc="2021-04-29T1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59B85E" w16cid:durableId="24351E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08060" w14:textId="77777777" w:rsidR="0054771A" w:rsidRDefault="0054771A" w:rsidP="00357258">
      <w:pPr>
        <w:spacing w:after="0" w:line="240" w:lineRule="auto"/>
      </w:pPr>
      <w:r>
        <w:separator/>
      </w:r>
    </w:p>
  </w:endnote>
  <w:endnote w:type="continuationSeparator" w:id="0">
    <w:p w14:paraId="35B566CF" w14:textId="77777777" w:rsidR="0054771A" w:rsidRDefault="0054771A" w:rsidP="0035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E355F" w14:textId="77777777" w:rsidR="0054771A" w:rsidRDefault="0054771A" w:rsidP="00357258">
      <w:pPr>
        <w:spacing w:after="0" w:line="240" w:lineRule="auto"/>
      </w:pPr>
      <w:r>
        <w:separator/>
      </w:r>
    </w:p>
  </w:footnote>
  <w:footnote w:type="continuationSeparator" w:id="0">
    <w:p w14:paraId="70F0B29B" w14:textId="77777777" w:rsidR="0054771A" w:rsidRDefault="0054771A" w:rsidP="0035725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, Jian-Liang (NIH/NIEHS) [E]">
    <w15:presenceInfo w15:providerId="AD" w15:userId="S::lij32@nih.gov::b3765d4d-4916-4a3b-be51-cb7eb4171c9e"/>
  </w15:person>
  <w15:person w15:author="Bushel, Pierre (NIH/NIEHS) [E]">
    <w15:presenceInfo w15:providerId="AD" w15:userId="S::bushel@nih.gov::695cfa37-965f-476e-9e80-0bbc20662d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-bioinformatic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005z2952x99ep50ipxrr6svvapw2pepsf&quot;&gt;SEMIPs-related&lt;record-ids&gt;&lt;item&gt;1&lt;/item&gt;&lt;item&gt;5&lt;/item&gt;&lt;item&gt;6&lt;/item&gt;&lt;item&gt;7&lt;/item&gt;&lt;item&gt;8&lt;/item&gt;&lt;item&gt;9&lt;/item&gt;&lt;item&gt;10&lt;/item&gt;&lt;item&gt;11&lt;/item&gt;&lt;/record-ids&gt;&lt;/item&gt;&lt;/Libraries&gt;"/>
  </w:docVars>
  <w:rsids>
    <w:rsidRoot w:val="001D444B"/>
    <w:rsid w:val="0000732C"/>
    <w:rsid w:val="0000742A"/>
    <w:rsid w:val="00010DD0"/>
    <w:rsid w:val="00012D17"/>
    <w:rsid w:val="0002050D"/>
    <w:rsid w:val="00023456"/>
    <w:rsid w:val="00026C44"/>
    <w:rsid w:val="00030277"/>
    <w:rsid w:val="00033EF0"/>
    <w:rsid w:val="00037C93"/>
    <w:rsid w:val="0004673F"/>
    <w:rsid w:val="00050396"/>
    <w:rsid w:val="00063F9C"/>
    <w:rsid w:val="0008234E"/>
    <w:rsid w:val="0008746D"/>
    <w:rsid w:val="00097272"/>
    <w:rsid w:val="000A0D4E"/>
    <w:rsid w:val="000B05EF"/>
    <w:rsid w:val="000B1403"/>
    <w:rsid w:val="000B31B4"/>
    <w:rsid w:val="000B6811"/>
    <w:rsid w:val="000B7EA6"/>
    <w:rsid w:val="000C2BCD"/>
    <w:rsid w:val="000C48CA"/>
    <w:rsid w:val="000D0330"/>
    <w:rsid w:val="000D1A1B"/>
    <w:rsid w:val="000E0EA2"/>
    <w:rsid w:val="000E2D2D"/>
    <w:rsid w:val="000E54C0"/>
    <w:rsid w:val="000F0556"/>
    <w:rsid w:val="00104482"/>
    <w:rsid w:val="0011340F"/>
    <w:rsid w:val="0012050D"/>
    <w:rsid w:val="00127777"/>
    <w:rsid w:val="00127923"/>
    <w:rsid w:val="00131D3F"/>
    <w:rsid w:val="00131F68"/>
    <w:rsid w:val="00132E9A"/>
    <w:rsid w:val="00132F8B"/>
    <w:rsid w:val="00133494"/>
    <w:rsid w:val="00140313"/>
    <w:rsid w:val="0015694A"/>
    <w:rsid w:val="001652F8"/>
    <w:rsid w:val="001749C0"/>
    <w:rsid w:val="00175F2C"/>
    <w:rsid w:val="00177DAA"/>
    <w:rsid w:val="00183634"/>
    <w:rsid w:val="00190C5E"/>
    <w:rsid w:val="0019223E"/>
    <w:rsid w:val="001A28F4"/>
    <w:rsid w:val="001A48CE"/>
    <w:rsid w:val="001B1249"/>
    <w:rsid w:val="001B5275"/>
    <w:rsid w:val="001C0678"/>
    <w:rsid w:val="001C0BC0"/>
    <w:rsid w:val="001C0EA7"/>
    <w:rsid w:val="001C3E33"/>
    <w:rsid w:val="001D444B"/>
    <w:rsid w:val="001E33F5"/>
    <w:rsid w:val="001E6399"/>
    <w:rsid w:val="001F65E4"/>
    <w:rsid w:val="00201320"/>
    <w:rsid w:val="00201864"/>
    <w:rsid w:val="0020267D"/>
    <w:rsid w:val="0020324E"/>
    <w:rsid w:val="002107F7"/>
    <w:rsid w:val="0021426D"/>
    <w:rsid w:val="0021456B"/>
    <w:rsid w:val="002233CB"/>
    <w:rsid w:val="002326D8"/>
    <w:rsid w:val="002332D5"/>
    <w:rsid w:val="00235E03"/>
    <w:rsid w:val="00242513"/>
    <w:rsid w:val="00242A71"/>
    <w:rsid w:val="002433B2"/>
    <w:rsid w:val="00244358"/>
    <w:rsid w:val="00244C34"/>
    <w:rsid w:val="0025158C"/>
    <w:rsid w:val="0025267F"/>
    <w:rsid w:val="00252D9D"/>
    <w:rsid w:val="00260F24"/>
    <w:rsid w:val="00262DA0"/>
    <w:rsid w:val="00266171"/>
    <w:rsid w:val="0026617A"/>
    <w:rsid w:val="00270BB3"/>
    <w:rsid w:val="002763D2"/>
    <w:rsid w:val="002852D1"/>
    <w:rsid w:val="0028635F"/>
    <w:rsid w:val="00287E3E"/>
    <w:rsid w:val="00292ECC"/>
    <w:rsid w:val="002A0CEB"/>
    <w:rsid w:val="002A5541"/>
    <w:rsid w:val="002A5D2E"/>
    <w:rsid w:val="002B546B"/>
    <w:rsid w:val="002B6B93"/>
    <w:rsid w:val="002D59FB"/>
    <w:rsid w:val="002D742E"/>
    <w:rsid w:val="002E2076"/>
    <w:rsid w:val="002E61E3"/>
    <w:rsid w:val="002F5D70"/>
    <w:rsid w:val="00302139"/>
    <w:rsid w:val="00303712"/>
    <w:rsid w:val="00306DF0"/>
    <w:rsid w:val="00313463"/>
    <w:rsid w:val="00332513"/>
    <w:rsid w:val="00333A7F"/>
    <w:rsid w:val="00333DE1"/>
    <w:rsid w:val="003371E0"/>
    <w:rsid w:val="00340392"/>
    <w:rsid w:val="003437A2"/>
    <w:rsid w:val="00357258"/>
    <w:rsid w:val="0037706A"/>
    <w:rsid w:val="00377E7C"/>
    <w:rsid w:val="003801A6"/>
    <w:rsid w:val="00391B01"/>
    <w:rsid w:val="00393789"/>
    <w:rsid w:val="003940FA"/>
    <w:rsid w:val="003954CC"/>
    <w:rsid w:val="003A037D"/>
    <w:rsid w:val="003A49E8"/>
    <w:rsid w:val="003B24E0"/>
    <w:rsid w:val="003C0BCE"/>
    <w:rsid w:val="003C35AC"/>
    <w:rsid w:val="003C371C"/>
    <w:rsid w:val="003C38BB"/>
    <w:rsid w:val="003C6D69"/>
    <w:rsid w:val="003C6F60"/>
    <w:rsid w:val="003C7433"/>
    <w:rsid w:val="003D3398"/>
    <w:rsid w:val="003D6BD9"/>
    <w:rsid w:val="003E43F2"/>
    <w:rsid w:val="003E46FA"/>
    <w:rsid w:val="003E5469"/>
    <w:rsid w:val="003F4765"/>
    <w:rsid w:val="003F6822"/>
    <w:rsid w:val="003F7F4F"/>
    <w:rsid w:val="0040590C"/>
    <w:rsid w:val="00410686"/>
    <w:rsid w:val="00412F43"/>
    <w:rsid w:val="00413BEC"/>
    <w:rsid w:val="00414BFF"/>
    <w:rsid w:val="00420149"/>
    <w:rsid w:val="00421489"/>
    <w:rsid w:val="00423716"/>
    <w:rsid w:val="00424B51"/>
    <w:rsid w:val="00424BAE"/>
    <w:rsid w:val="004328D8"/>
    <w:rsid w:val="004329D8"/>
    <w:rsid w:val="004421AA"/>
    <w:rsid w:val="004427BB"/>
    <w:rsid w:val="00444EB3"/>
    <w:rsid w:val="00462D55"/>
    <w:rsid w:val="00464D5F"/>
    <w:rsid w:val="00470D6E"/>
    <w:rsid w:val="00473146"/>
    <w:rsid w:val="0048438A"/>
    <w:rsid w:val="004900B6"/>
    <w:rsid w:val="00491239"/>
    <w:rsid w:val="00491B26"/>
    <w:rsid w:val="00494297"/>
    <w:rsid w:val="004952C0"/>
    <w:rsid w:val="00495EC7"/>
    <w:rsid w:val="004B402E"/>
    <w:rsid w:val="004B6083"/>
    <w:rsid w:val="004C196D"/>
    <w:rsid w:val="004C2528"/>
    <w:rsid w:val="004C4A80"/>
    <w:rsid w:val="004C5B57"/>
    <w:rsid w:val="004D5A0F"/>
    <w:rsid w:val="004E281D"/>
    <w:rsid w:val="004E5994"/>
    <w:rsid w:val="004E5F7D"/>
    <w:rsid w:val="004F0659"/>
    <w:rsid w:val="004F3AA3"/>
    <w:rsid w:val="004F521B"/>
    <w:rsid w:val="004F71E4"/>
    <w:rsid w:val="00501749"/>
    <w:rsid w:val="005103A7"/>
    <w:rsid w:val="00510CBD"/>
    <w:rsid w:val="005128AB"/>
    <w:rsid w:val="00512E29"/>
    <w:rsid w:val="005132E7"/>
    <w:rsid w:val="0051511A"/>
    <w:rsid w:val="00516B76"/>
    <w:rsid w:val="00521479"/>
    <w:rsid w:val="005216BC"/>
    <w:rsid w:val="00526437"/>
    <w:rsid w:val="00526996"/>
    <w:rsid w:val="0053540B"/>
    <w:rsid w:val="00537B20"/>
    <w:rsid w:val="005436FF"/>
    <w:rsid w:val="00543987"/>
    <w:rsid w:val="0054771A"/>
    <w:rsid w:val="00553A08"/>
    <w:rsid w:val="005566D2"/>
    <w:rsid w:val="005579C4"/>
    <w:rsid w:val="005615FF"/>
    <w:rsid w:val="0056281A"/>
    <w:rsid w:val="00563062"/>
    <w:rsid w:val="00580951"/>
    <w:rsid w:val="00590AF6"/>
    <w:rsid w:val="00593B99"/>
    <w:rsid w:val="005954AF"/>
    <w:rsid w:val="005A2D59"/>
    <w:rsid w:val="005A312D"/>
    <w:rsid w:val="005A5100"/>
    <w:rsid w:val="005A6EBE"/>
    <w:rsid w:val="005A7BBE"/>
    <w:rsid w:val="005C03DD"/>
    <w:rsid w:val="005C237D"/>
    <w:rsid w:val="005C453F"/>
    <w:rsid w:val="005C4A83"/>
    <w:rsid w:val="005C5038"/>
    <w:rsid w:val="005D06DE"/>
    <w:rsid w:val="005D0C18"/>
    <w:rsid w:val="005D53F5"/>
    <w:rsid w:val="005D75AB"/>
    <w:rsid w:val="005E775F"/>
    <w:rsid w:val="005F222F"/>
    <w:rsid w:val="005F27B1"/>
    <w:rsid w:val="005F2FB6"/>
    <w:rsid w:val="005F60B2"/>
    <w:rsid w:val="005F6586"/>
    <w:rsid w:val="005F6A2F"/>
    <w:rsid w:val="005F7C3F"/>
    <w:rsid w:val="00603AFD"/>
    <w:rsid w:val="00604ABB"/>
    <w:rsid w:val="006058D8"/>
    <w:rsid w:val="00610023"/>
    <w:rsid w:val="00617ECB"/>
    <w:rsid w:val="006266A1"/>
    <w:rsid w:val="00627EE2"/>
    <w:rsid w:val="006343D3"/>
    <w:rsid w:val="00634B17"/>
    <w:rsid w:val="006359A0"/>
    <w:rsid w:val="006365FC"/>
    <w:rsid w:val="0064436D"/>
    <w:rsid w:val="00646CE1"/>
    <w:rsid w:val="00647738"/>
    <w:rsid w:val="00651C72"/>
    <w:rsid w:val="00656423"/>
    <w:rsid w:val="00663942"/>
    <w:rsid w:val="006716BA"/>
    <w:rsid w:val="00675BD0"/>
    <w:rsid w:val="00676A3F"/>
    <w:rsid w:val="00677FDF"/>
    <w:rsid w:val="00683EC4"/>
    <w:rsid w:val="006864F2"/>
    <w:rsid w:val="0069270D"/>
    <w:rsid w:val="006A1DF3"/>
    <w:rsid w:val="006A2527"/>
    <w:rsid w:val="006A2AFF"/>
    <w:rsid w:val="006A7886"/>
    <w:rsid w:val="006B15F2"/>
    <w:rsid w:val="006B52C8"/>
    <w:rsid w:val="006B6C13"/>
    <w:rsid w:val="006B79D8"/>
    <w:rsid w:val="006C7145"/>
    <w:rsid w:val="006D0580"/>
    <w:rsid w:val="006D0DF0"/>
    <w:rsid w:val="006D7E99"/>
    <w:rsid w:val="006E3109"/>
    <w:rsid w:val="006E3945"/>
    <w:rsid w:val="006F33BC"/>
    <w:rsid w:val="00702CC0"/>
    <w:rsid w:val="00705E69"/>
    <w:rsid w:val="0073125A"/>
    <w:rsid w:val="00731F9A"/>
    <w:rsid w:val="00733395"/>
    <w:rsid w:val="00733BA4"/>
    <w:rsid w:val="00733DE9"/>
    <w:rsid w:val="007437BB"/>
    <w:rsid w:val="00743FD6"/>
    <w:rsid w:val="00745F69"/>
    <w:rsid w:val="007562D2"/>
    <w:rsid w:val="0075765F"/>
    <w:rsid w:val="007578B9"/>
    <w:rsid w:val="00757E6E"/>
    <w:rsid w:val="00765FBB"/>
    <w:rsid w:val="00767258"/>
    <w:rsid w:val="0077073F"/>
    <w:rsid w:val="007709D6"/>
    <w:rsid w:val="00770D20"/>
    <w:rsid w:val="00771B6B"/>
    <w:rsid w:val="007769E4"/>
    <w:rsid w:val="00780EAA"/>
    <w:rsid w:val="00782B7A"/>
    <w:rsid w:val="007865C0"/>
    <w:rsid w:val="00791299"/>
    <w:rsid w:val="00791A37"/>
    <w:rsid w:val="007A03E0"/>
    <w:rsid w:val="007A33E5"/>
    <w:rsid w:val="007A6BFD"/>
    <w:rsid w:val="007B1AD2"/>
    <w:rsid w:val="007B461C"/>
    <w:rsid w:val="007C3796"/>
    <w:rsid w:val="007C463F"/>
    <w:rsid w:val="007C7BE7"/>
    <w:rsid w:val="007D2EE0"/>
    <w:rsid w:val="007D33DC"/>
    <w:rsid w:val="007D376E"/>
    <w:rsid w:val="007D6FD7"/>
    <w:rsid w:val="007E73E3"/>
    <w:rsid w:val="007E7D1A"/>
    <w:rsid w:val="007F52C9"/>
    <w:rsid w:val="00800F84"/>
    <w:rsid w:val="00806378"/>
    <w:rsid w:val="008070BC"/>
    <w:rsid w:val="00810433"/>
    <w:rsid w:val="00813D3D"/>
    <w:rsid w:val="00815D21"/>
    <w:rsid w:val="00820980"/>
    <w:rsid w:val="00823ADF"/>
    <w:rsid w:val="00831C8B"/>
    <w:rsid w:val="00833979"/>
    <w:rsid w:val="008343DB"/>
    <w:rsid w:val="00835AF9"/>
    <w:rsid w:val="00835DA0"/>
    <w:rsid w:val="008501A7"/>
    <w:rsid w:val="0085420A"/>
    <w:rsid w:val="008604E5"/>
    <w:rsid w:val="00860631"/>
    <w:rsid w:val="00862C70"/>
    <w:rsid w:val="00876322"/>
    <w:rsid w:val="008764A3"/>
    <w:rsid w:val="00884F97"/>
    <w:rsid w:val="008854ED"/>
    <w:rsid w:val="008861DE"/>
    <w:rsid w:val="00887D9A"/>
    <w:rsid w:val="00892BC6"/>
    <w:rsid w:val="0089435A"/>
    <w:rsid w:val="0089796E"/>
    <w:rsid w:val="008A0976"/>
    <w:rsid w:val="008A0E8B"/>
    <w:rsid w:val="008A23EE"/>
    <w:rsid w:val="008A5A9E"/>
    <w:rsid w:val="008A5BF8"/>
    <w:rsid w:val="008B5DAC"/>
    <w:rsid w:val="008C5D66"/>
    <w:rsid w:val="008D2B07"/>
    <w:rsid w:val="008E17EB"/>
    <w:rsid w:val="008E3F65"/>
    <w:rsid w:val="008F231A"/>
    <w:rsid w:val="008F4EA8"/>
    <w:rsid w:val="00907DAF"/>
    <w:rsid w:val="00926F81"/>
    <w:rsid w:val="00931ACB"/>
    <w:rsid w:val="00933257"/>
    <w:rsid w:val="00951580"/>
    <w:rsid w:val="00953899"/>
    <w:rsid w:val="00953A67"/>
    <w:rsid w:val="00963ED5"/>
    <w:rsid w:val="0096691B"/>
    <w:rsid w:val="00967E79"/>
    <w:rsid w:val="00981258"/>
    <w:rsid w:val="00985C09"/>
    <w:rsid w:val="009921F4"/>
    <w:rsid w:val="009929CB"/>
    <w:rsid w:val="009942B9"/>
    <w:rsid w:val="009B1BB9"/>
    <w:rsid w:val="009B2D9F"/>
    <w:rsid w:val="009C19A5"/>
    <w:rsid w:val="009C20CA"/>
    <w:rsid w:val="009C2880"/>
    <w:rsid w:val="009D09F5"/>
    <w:rsid w:val="009D48E3"/>
    <w:rsid w:val="009D4B80"/>
    <w:rsid w:val="009E4447"/>
    <w:rsid w:val="009F0249"/>
    <w:rsid w:val="009F26A2"/>
    <w:rsid w:val="009F395E"/>
    <w:rsid w:val="00A00354"/>
    <w:rsid w:val="00A10BA2"/>
    <w:rsid w:val="00A11C73"/>
    <w:rsid w:val="00A23446"/>
    <w:rsid w:val="00A336DD"/>
    <w:rsid w:val="00A33FD1"/>
    <w:rsid w:val="00A40E34"/>
    <w:rsid w:val="00A440BD"/>
    <w:rsid w:val="00A46DC7"/>
    <w:rsid w:val="00A524C5"/>
    <w:rsid w:val="00A61EF5"/>
    <w:rsid w:val="00A62B27"/>
    <w:rsid w:val="00A63A53"/>
    <w:rsid w:val="00A64743"/>
    <w:rsid w:val="00A6612C"/>
    <w:rsid w:val="00A665E0"/>
    <w:rsid w:val="00A7370C"/>
    <w:rsid w:val="00A7482E"/>
    <w:rsid w:val="00A778B5"/>
    <w:rsid w:val="00A85D63"/>
    <w:rsid w:val="00A8669D"/>
    <w:rsid w:val="00A920E4"/>
    <w:rsid w:val="00A92BE2"/>
    <w:rsid w:val="00A97DA7"/>
    <w:rsid w:val="00AA426B"/>
    <w:rsid w:val="00AA4CD3"/>
    <w:rsid w:val="00AA7227"/>
    <w:rsid w:val="00AB1E82"/>
    <w:rsid w:val="00AC2B64"/>
    <w:rsid w:val="00AC3D5C"/>
    <w:rsid w:val="00AC4B6D"/>
    <w:rsid w:val="00AC4E12"/>
    <w:rsid w:val="00AC73DF"/>
    <w:rsid w:val="00AD27CC"/>
    <w:rsid w:val="00AD4205"/>
    <w:rsid w:val="00AD6A8A"/>
    <w:rsid w:val="00AE14A0"/>
    <w:rsid w:val="00AF099F"/>
    <w:rsid w:val="00AF194F"/>
    <w:rsid w:val="00AF7F49"/>
    <w:rsid w:val="00B037EB"/>
    <w:rsid w:val="00B13A77"/>
    <w:rsid w:val="00B222CD"/>
    <w:rsid w:val="00B229F2"/>
    <w:rsid w:val="00B307CC"/>
    <w:rsid w:val="00B35135"/>
    <w:rsid w:val="00B353AE"/>
    <w:rsid w:val="00B40580"/>
    <w:rsid w:val="00B41B72"/>
    <w:rsid w:val="00B46BC6"/>
    <w:rsid w:val="00B50805"/>
    <w:rsid w:val="00B508B9"/>
    <w:rsid w:val="00B517B6"/>
    <w:rsid w:val="00B54AF3"/>
    <w:rsid w:val="00B61B58"/>
    <w:rsid w:val="00B644BE"/>
    <w:rsid w:val="00B66DA0"/>
    <w:rsid w:val="00B72EDD"/>
    <w:rsid w:val="00B825DA"/>
    <w:rsid w:val="00B8321C"/>
    <w:rsid w:val="00B83EC8"/>
    <w:rsid w:val="00B9070D"/>
    <w:rsid w:val="00B94436"/>
    <w:rsid w:val="00B94DE9"/>
    <w:rsid w:val="00BA10BF"/>
    <w:rsid w:val="00BA5A75"/>
    <w:rsid w:val="00BA77CF"/>
    <w:rsid w:val="00BB033D"/>
    <w:rsid w:val="00BB1BC9"/>
    <w:rsid w:val="00BB47DF"/>
    <w:rsid w:val="00BC01FF"/>
    <w:rsid w:val="00BC14D9"/>
    <w:rsid w:val="00BC1B05"/>
    <w:rsid w:val="00BC24D3"/>
    <w:rsid w:val="00BC5F93"/>
    <w:rsid w:val="00BC644C"/>
    <w:rsid w:val="00BE0D04"/>
    <w:rsid w:val="00BE321F"/>
    <w:rsid w:val="00C04812"/>
    <w:rsid w:val="00C06183"/>
    <w:rsid w:val="00C15D12"/>
    <w:rsid w:val="00C17B6D"/>
    <w:rsid w:val="00C31B20"/>
    <w:rsid w:val="00C33646"/>
    <w:rsid w:val="00C33B34"/>
    <w:rsid w:val="00C41DAC"/>
    <w:rsid w:val="00C4426C"/>
    <w:rsid w:val="00C473F5"/>
    <w:rsid w:val="00C52D53"/>
    <w:rsid w:val="00C5518E"/>
    <w:rsid w:val="00C622C5"/>
    <w:rsid w:val="00C63201"/>
    <w:rsid w:val="00C64A1B"/>
    <w:rsid w:val="00C74BE6"/>
    <w:rsid w:val="00C80D69"/>
    <w:rsid w:val="00C8195F"/>
    <w:rsid w:val="00C96595"/>
    <w:rsid w:val="00C96F86"/>
    <w:rsid w:val="00CA459A"/>
    <w:rsid w:val="00CB0C92"/>
    <w:rsid w:val="00CC027A"/>
    <w:rsid w:val="00CC1C04"/>
    <w:rsid w:val="00CC2AAE"/>
    <w:rsid w:val="00CD0E4D"/>
    <w:rsid w:val="00CD3946"/>
    <w:rsid w:val="00CD74FB"/>
    <w:rsid w:val="00CE3A8E"/>
    <w:rsid w:val="00CE4F1D"/>
    <w:rsid w:val="00CF20EE"/>
    <w:rsid w:val="00CF41C4"/>
    <w:rsid w:val="00CF6599"/>
    <w:rsid w:val="00CF776F"/>
    <w:rsid w:val="00D00F1F"/>
    <w:rsid w:val="00D114F3"/>
    <w:rsid w:val="00D24220"/>
    <w:rsid w:val="00D26905"/>
    <w:rsid w:val="00D315E5"/>
    <w:rsid w:val="00D32E1B"/>
    <w:rsid w:val="00D336D1"/>
    <w:rsid w:val="00D34F26"/>
    <w:rsid w:val="00D5374E"/>
    <w:rsid w:val="00D55F3B"/>
    <w:rsid w:val="00D576E2"/>
    <w:rsid w:val="00D643D1"/>
    <w:rsid w:val="00D65A11"/>
    <w:rsid w:val="00D76BC6"/>
    <w:rsid w:val="00D8159E"/>
    <w:rsid w:val="00D82FF6"/>
    <w:rsid w:val="00D845B4"/>
    <w:rsid w:val="00D86E57"/>
    <w:rsid w:val="00D91706"/>
    <w:rsid w:val="00D9716E"/>
    <w:rsid w:val="00D97962"/>
    <w:rsid w:val="00DA0E2A"/>
    <w:rsid w:val="00DA6BE4"/>
    <w:rsid w:val="00DA6C53"/>
    <w:rsid w:val="00DA7966"/>
    <w:rsid w:val="00DC2D64"/>
    <w:rsid w:val="00DC2DAC"/>
    <w:rsid w:val="00DC33D2"/>
    <w:rsid w:val="00DC7BE2"/>
    <w:rsid w:val="00DD09FD"/>
    <w:rsid w:val="00DD1663"/>
    <w:rsid w:val="00DD205E"/>
    <w:rsid w:val="00DD5843"/>
    <w:rsid w:val="00DD7452"/>
    <w:rsid w:val="00DE0251"/>
    <w:rsid w:val="00DE2A01"/>
    <w:rsid w:val="00DE33EE"/>
    <w:rsid w:val="00DE3807"/>
    <w:rsid w:val="00DF07DB"/>
    <w:rsid w:val="00DF0E69"/>
    <w:rsid w:val="00DF628A"/>
    <w:rsid w:val="00E00888"/>
    <w:rsid w:val="00E03412"/>
    <w:rsid w:val="00E04C86"/>
    <w:rsid w:val="00E04DFE"/>
    <w:rsid w:val="00E07D00"/>
    <w:rsid w:val="00E1114E"/>
    <w:rsid w:val="00E22B37"/>
    <w:rsid w:val="00E26A4A"/>
    <w:rsid w:val="00E43A9B"/>
    <w:rsid w:val="00E51F23"/>
    <w:rsid w:val="00E608D2"/>
    <w:rsid w:val="00E6116F"/>
    <w:rsid w:val="00E61C07"/>
    <w:rsid w:val="00E65169"/>
    <w:rsid w:val="00E663C0"/>
    <w:rsid w:val="00E75712"/>
    <w:rsid w:val="00E758FF"/>
    <w:rsid w:val="00E80AF3"/>
    <w:rsid w:val="00E82933"/>
    <w:rsid w:val="00E84034"/>
    <w:rsid w:val="00E844EE"/>
    <w:rsid w:val="00E87736"/>
    <w:rsid w:val="00E900FB"/>
    <w:rsid w:val="00E90E5B"/>
    <w:rsid w:val="00EA0AFC"/>
    <w:rsid w:val="00EA3F79"/>
    <w:rsid w:val="00EA403A"/>
    <w:rsid w:val="00EA5D07"/>
    <w:rsid w:val="00EB1868"/>
    <w:rsid w:val="00EB57D2"/>
    <w:rsid w:val="00EB6623"/>
    <w:rsid w:val="00EC177F"/>
    <w:rsid w:val="00EC56A1"/>
    <w:rsid w:val="00EF2151"/>
    <w:rsid w:val="00EF2288"/>
    <w:rsid w:val="00EF296A"/>
    <w:rsid w:val="00EF2C42"/>
    <w:rsid w:val="00F01FF5"/>
    <w:rsid w:val="00F07550"/>
    <w:rsid w:val="00F105F4"/>
    <w:rsid w:val="00F2112D"/>
    <w:rsid w:val="00F22BAA"/>
    <w:rsid w:val="00F23EB0"/>
    <w:rsid w:val="00F24ACE"/>
    <w:rsid w:val="00F317D0"/>
    <w:rsid w:val="00F331FE"/>
    <w:rsid w:val="00F35BE8"/>
    <w:rsid w:val="00F41ECB"/>
    <w:rsid w:val="00F44A80"/>
    <w:rsid w:val="00F4502B"/>
    <w:rsid w:val="00F455D9"/>
    <w:rsid w:val="00F47F99"/>
    <w:rsid w:val="00F56634"/>
    <w:rsid w:val="00F6223A"/>
    <w:rsid w:val="00F75104"/>
    <w:rsid w:val="00F82B45"/>
    <w:rsid w:val="00F83968"/>
    <w:rsid w:val="00F91DE5"/>
    <w:rsid w:val="00F939B1"/>
    <w:rsid w:val="00FA5AB0"/>
    <w:rsid w:val="00FB3450"/>
    <w:rsid w:val="00FB47AA"/>
    <w:rsid w:val="00FC107A"/>
    <w:rsid w:val="00FC28DD"/>
    <w:rsid w:val="00FD0AB8"/>
    <w:rsid w:val="00FD219A"/>
    <w:rsid w:val="00FD5EC1"/>
    <w:rsid w:val="00FE739E"/>
    <w:rsid w:val="00FF3B9C"/>
    <w:rsid w:val="00FF554B"/>
    <w:rsid w:val="00FF69A3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C68E"/>
  <w15:chartTrackingRefBased/>
  <w15:docId w15:val="{B00EC243-C415-4AB0-886D-1BF4FD4E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8E3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23446"/>
    <w:pPr>
      <w:spacing w:after="0" w:line="240" w:lineRule="auto"/>
    </w:pPr>
    <w:rPr>
      <w:rFonts w:ascii="Calibri" w:eastAsiaTheme="minorEastAsia" w:hAnsi="Calibri" w:cs="Calibri"/>
      <w:noProof/>
      <w:sz w:val="24"/>
      <w:szCs w:val="24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A23446"/>
    <w:rPr>
      <w:rFonts w:ascii="Calibri" w:eastAsiaTheme="minorEastAsia" w:hAnsi="Calibri" w:cs="Calibri"/>
      <w:noProof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331F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3125A"/>
    <w:pPr>
      <w:spacing w:after="0"/>
      <w:jc w:val="center"/>
    </w:pPr>
    <w:rPr>
      <w:rFonts w:ascii="Calibri" w:hAnsi="Calibri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125A"/>
    <w:rPr>
      <w:rFonts w:ascii="Calibri" w:hAnsi="Calibri" w:cs="Calibri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2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D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D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A1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B1A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258"/>
  </w:style>
  <w:style w:type="paragraph" w:styleId="Footer">
    <w:name w:val="footer"/>
    <w:basedOn w:val="Normal"/>
    <w:link w:val="Foot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258"/>
  </w:style>
  <w:style w:type="paragraph" w:styleId="ListParagraph">
    <w:name w:val="List Paragraph"/>
    <w:basedOn w:val="Normal"/>
    <w:uiPriority w:val="34"/>
    <w:qFormat/>
    <w:rsid w:val="00C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wu@nih.gov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mailto:jianliang.li@nih.gov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ianying.li@nih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HS/SEMIPs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CBEC-2BB5-4744-B26A-74750A4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Bushel, Pierre (NIH/NIEHS) [E]</cp:lastModifiedBy>
  <cp:revision>6</cp:revision>
  <cp:lastPrinted>2021-04-26T19:37:00Z</cp:lastPrinted>
  <dcterms:created xsi:type="dcterms:W3CDTF">2021-04-29T18:51:00Z</dcterms:created>
  <dcterms:modified xsi:type="dcterms:W3CDTF">2021-04-29T18:57:00Z</dcterms:modified>
</cp:coreProperties>
</file>