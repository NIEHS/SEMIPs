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2A3EF" w14:textId="68614AEF" w:rsidR="00B1480A" w:rsidRDefault="0002050D"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eastAsiaTheme="majorEastAsia" w:hAnsi="Times New Roman" w:cs="Times New Roman"/>
          <w:b/>
          <w:bCs/>
          <w:color w:val="000000" w:themeColor="text1"/>
          <w:kern w:val="24"/>
          <w:sz w:val="24"/>
          <w:szCs w:val="24"/>
        </w:rPr>
        <w:t xml:space="preserve">SEMIPs: </w:t>
      </w:r>
      <w:r w:rsidR="005F6A2F" w:rsidRPr="00E41667">
        <w:rPr>
          <w:rFonts w:ascii="Times New Roman" w:eastAsiaTheme="majorEastAsia" w:hAnsi="Times New Roman" w:cs="Times New Roman"/>
          <w:b/>
          <w:bCs/>
          <w:color w:val="000000" w:themeColor="text1"/>
          <w:kern w:val="24"/>
          <w:sz w:val="24"/>
          <w:szCs w:val="24"/>
        </w:rPr>
        <w:t xml:space="preserve">Structural Equation Modeling </w:t>
      </w:r>
      <w:r w:rsidR="009942B9" w:rsidRPr="00E41667">
        <w:rPr>
          <w:rFonts w:ascii="Times New Roman" w:eastAsiaTheme="majorEastAsia" w:hAnsi="Times New Roman" w:cs="Times New Roman"/>
          <w:b/>
          <w:bCs/>
          <w:color w:val="000000" w:themeColor="text1"/>
          <w:kern w:val="24"/>
          <w:sz w:val="24"/>
          <w:szCs w:val="24"/>
        </w:rPr>
        <w:t xml:space="preserve">of </w:t>
      </w:r>
      <w:proofErr w:type="gramStart"/>
      <w:r w:rsidR="00023456" w:rsidRPr="00E41667">
        <w:rPr>
          <w:rFonts w:ascii="Times New Roman" w:eastAsiaTheme="majorEastAsia" w:hAnsi="Times New Roman" w:cs="Times New Roman"/>
          <w:b/>
          <w:bCs/>
          <w:color w:val="000000" w:themeColor="text1"/>
          <w:kern w:val="24"/>
          <w:sz w:val="24"/>
          <w:szCs w:val="24"/>
        </w:rPr>
        <w:t>In</w:t>
      </w:r>
      <w:proofErr w:type="gramEnd"/>
      <w:r w:rsidR="00023456" w:rsidRPr="00E41667">
        <w:rPr>
          <w:rFonts w:ascii="Times New Roman" w:eastAsiaTheme="majorEastAsia" w:hAnsi="Times New Roman" w:cs="Times New Roman"/>
          <w:b/>
          <w:bCs/>
          <w:color w:val="000000" w:themeColor="text1"/>
          <w:kern w:val="24"/>
          <w:sz w:val="24"/>
          <w:szCs w:val="24"/>
        </w:rPr>
        <w:t xml:space="preserve"> silico</w:t>
      </w:r>
      <w:r w:rsidR="005F6A2F" w:rsidRPr="00E41667">
        <w:rPr>
          <w:rFonts w:ascii="Times New Roman" w:eastAsiaTheme="majorEastAsia" w:hAnsi="Times New Roman" w:cs="Times New Roman"/>
          <w:b/>
          <w:bCs/>
          <w:color w:val="000000" w:themeColor="text1"/>
          <w:kern w:val="24"/>
          <w:sz w:val="24"/>
          <w:szCs w:val="24"/>
        </w:rPr>
        <w:t xml:space="preserve"> Perturbations</w:t>
      </w:r>
    </w:p>
    <w:p w14:paraId="7784B379" w14:textId="719F2F31" w:rsidR="003F6CF7" w:rsidRDefault="00A810B6" w:rsidP="00EE2E6B">
      <w:pPr>
        <w:spacing w:line="480" w:lineRule="auto"/>
        <w:jc w:val="center"/>
        <w:rPr>
          <w:rFonts w:ascii="Times New Roman" w:eastAsiaTheme="majorEastAsia" w:hAnsi="Times New Roman" w:cs="Times New Roman"/>
          <w:b/>
          <w:bCs/>
          <w:color w:val="000000" w:themeColor="text1"/>
          <w:kern w:val="24"/>
          <w:sz w:val="24"/>
          <w:szCs w:val="24"/>
        </w:rPr>
      </w:pPr>
      <w:r>
        <w:rPr>
          <w:rFonts w:ascii="Times New Roman" w:eastAsiaTheme="majorEastAsia" w:hAnsi="Times New Roman" w:cs="Times New Roman"/>
          <w:b/>
          <w:bCs/>
          <w:color w:val="000000" w:themeColor="text1"/>
          <w:kern w:val="24"/>
          <w:sz w:val="24"/>
          <w:szCs w:val="24"/>
        </w:rPr>
        <w:t>Supplemental Information</w:t>
      </w:r>
    </w:p>
    <w:p w14:paraId="7010C3B6" w14:textId="4E3113F4" w:rsidR="003F6CF7" w:rsidRDefault="003F6CF7" w:rsidP="00EE2E6B">
      <w:pPr>
        <w:spacing w:line="480" w:lineRule="auto"/>
        <w:jc w:val="center"/>
        <w:rPr>
          <w:rFonts w:ascii="Times New Roman" w:eastAsiaTheme="majorEastAsia" w:hAnsi="Times New Roman" w:cs="Times New Roman"/>
          <w:b/>
          <w:bCs/>
          <w:color w:val="000000" w:themeColor="text1"/>
          <w:kern w:val="24"/>
          <w:sz w:val="24"/>
          <w:szCs w:val="24"/>
        </w:rPr>
      </w:pPr>
    </w:p>
    <w:p w14:paraId="0688B3EE" w14:textId="6F414F60" w:rsidR="003F6CF7" w:rsidRDefault="003F6CF7" w:rsidP="003F6CF7">
      <w:pPr>
        <w:spacing w:line="360" w:lineRule="auto"/>
        <w:jc w:val="center"/>
        <w:rPr>
          <w:rFonts w:ascii="Times New Roman" w:hAnsi="Times New Roman" w:cs="Times New Roman"/>
          <w:sz w:val="24"/>
          <w:szCs w:val="24"/>
          <w:vertAlign w:val="superscript"/>
        </w:rPr>
      </w:pPr>
      <w:r w:rsidRPr="00D643D1">
        <w:rPr>
          <w:rFonts w:ascii="Times New Roman" w:hAnsi="Times New Roman" w:cs="Times New Roman"/>
          <w:sz w:val="24"/>
          <w:szCs w:val="24"/>
        </w:rPr>
        <w:t>Jianying Li</w:t>
      </w:r>
      <w:r w:rsidRPr="00D643D1">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ins w:id="0" w:author="Li, Jian-Liang (NIH/NIEHS) [E]" w:date="2021-04-29T12:03:00Z">
        <w:r w:rsidR="00CE6C8C">
          <w:rPr>
            <w:rFonts w:ascii="Times New Roman" w:hAnsi="Times New Roman" w:cs="Times New Roman"/>
            <w:sz w:val="24"/>
            <w:szCs w:val="24"/>
            <w:vertAlign w:val="superscript"/>
          </w:rPr>
          <w:t>3</w:t>
        </w:r>
      </w:ins>
      <w:del w:id="1" w:author="Li, Jian-Liang (NIH/NIEHS) [E]" w:date="2021-04-29T12:03:00Z">
        <w:r w:rsidR="00822C3F" w:rsidDel="00CE6C8C">
          <w:rPr>
            <w:rFonts w:ascii="Times New Roman" w:hAnsi="Times New Roman" w:cs="Times New Roman"/>
            <w:sz w:val="24"/>
            <w:szCs w:val="24"/>
            <w:vertAlign w:val="superscript"/>
          </w:rPr>
          <w:delText>4</w:delText>
        </w:r>
      </w:del>
      <w:r w:rsidR="00822C3F">
        <w:rPr>
          <w:rFonts w:ascii="Times New Roman" w:hAnsi="Times New Roman" w:cs="Times New Roman"/>
          <w:sz w:val="24"/>
          <w:szCs w:val="24"/>
          <w:vertAlign w:val="superscript"/>
        </w:rPr>
        <w:t>,</w:t>
      </w:r>
      <w:r>
        <w:rPr>
          <w:rFonts w:ascii="Times New Roman" w:hAnsi="Times New Roman" w:cs="Times New Roman"/>
          <w:sz w:val="24"/>
          <w:szCs w:val="24"/>
          <w:vertAlign w:val="superscript"/>
        </w:rPr>
        <w:t>8</w:t>
      </w:r>
      <w:r w:rsidRPr="00D643D1">
        <w:rPr>
          <w:rFonts w:ascii="Times New Roman" w:hAnsi="Times New Roman" w:cs="Times New Roman"/>
          <w:sz w:val="24"/>
          <w:szCs w:val="24"/>
        </w:rPr>
        <w:t>, Pierre</w:t>
      </w:r>
      <w:r>
        <w:rPr>
          <w:rFonts w:ascii="Times New Roman" w:hAnsi="Times New Roman" w:cs="Times New Roman"/>
          <w:sz w:val="24"/>
          <w:szCs w:val="24"/>
        </w:rPr>
        <w:t xml:space="preserve"> R.</w:t>
      </w:r>
      <w:r w:rsidRPr="00D643D1">
        <w:rPr>
          <w:rFonts w:ascii="Times New Roman" w:hAnsi="Times New Roman" w:cs="Times New Roman"/>
          <w:sz w:val="24"/>
          <w:szCs w:val="24"/>
        </w:rPr>
        <w:t xml:space="preserve"> Bushel</w:t>
      </w:r>
      <w:r>
        <w:rPr>
          <w:rFonts w:ascii="Times New Roman" w:hAnsi="Times New Roman" w:cs="Times New Roman"/>
          <w:sz w:val="24"/>
          <w:szCs w:val="24"/>
          <w:vertAlign w:val="superscript"/>
        </w:rPr>
        <w:t>3,</w:t>
      </w:r>
      <w:r w:rsidR="0085511A">
        <w:rPr>
          <w:rFonts w:ascii="Times New Roman" w:hAnsi="Times New Roman" w:cs="Times New Roman"/>
          <w:sz w:val="24"/>
          <w:szCs w:val="24"/>
          <w:vertAlign w:val="superscript"/>
        </w:rPr>
        <w:t>4</w:t>
      </w:r>
      <w:r>
        <w:rPr>
          <w:rFonts w:ascii="Times New Roman" w:hAnsi="Times New Roman" w:cs="Times New Roman"/>
          <w:sz w:val="24"/>
          <w:szCs w:val="24"/>
          <w:vertAlign w:val="superscript"/>
        </w:rPr>
        <w:t>,8</w:t>
      </w:r>
      <w:r w:rsidRPr="00D643D1">
        <w:rPr>
          <w:rFonts w:ascii="Times New Roman" w:hAnsi="Times New Roman" w:cs="Times New Roman"/>
          <w:sz w:val="24"/>
          <w:szCs w:val="24"/>
        </w:rPr>
        <w:t xml:space="preserve">, </w:t>
      </w:r>
      <w:r>
        <w:rPr>
          <w:rFonts w:ascii="Times New Roman" w:hAnsi="Times New Roman" w:cs="Times New Roman"/>
          <w:sz w:val="24"/>
          <w:szCs w:val="24"/>
        </w:rPr>
        <w:t>Lin Lin</w:t>
      </w:r>
      <w:r w:rsidR="0085511A">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sidRPr="00D643D1">
        <w:rPr>
          <w:rFonts w:ascii="Times New Roman" w:hAnsi="Times New Roman" w:cs="Times New Roman"/>
          <w:sz w:val="24"/>
          <w:szCs w:val="24"/>
        </w:rPr>
        <w:t>Kevin Day</w:t>
      </w:r>
      <w:r w:rsidR="0085511A">
        <w:rPr>
          <w:rFonts w:ascii="Times New Roman" w:hAnsi="Times New Roman" w:cs="Times New Roman"/>
          <w:sz w:val="24"/>
          <w:szCs w:val="24"/>
          <w:vertAlign w:val="superscript"/>
        </w:rPr>
        <w:t>6</w:t>
      </w:r>
      <w:r w:rsidRPr="00D643D1">
        <w:rPr>
          <w:rFonts w:ascii="Times New Roman" w:hAnsi="Times New Roman" w:cs="Times New Roman"/>
          <w:sz w:val="24"/>
          <w:szCs w:val="24"/>
        </w:rPr>
        <w:t>, Tianyuan Wang</w:t>
      </w:r>
      <w:r w:rsidRPr="00D643D1">
        <w:rPr>
          <w:rFonts w:ascii="Times New Roman" w:hAnsi="Times New Roman" w:cs="Times New Roman"/>
          <w:sz w:val="24"/>
          <w:szCs w:val="24"/>
          <w:vertAlign w:val="superscript"/>
        </w:rPr>
        <w:t>1,2</w:t>
      </w:r>
      <w:r w:rsidRPr="00D643D1">
        <w:rPr>
          <w:rFonts w:ascii="Times New Roman" w:hAnsi="Times New Roman" w:cs="Times New Roman"/>
          <w:sz w:val="24"/>
          <w:szCs w:val="24"/>
        </w:rPr>
        <w:t>, Francesco J. DeMayo</w:t>
      </w:r>
      <w:r w:rsidR="0085511A">
        <w:rPr>
          <w:rFonts w:ascii="Times New Roman" w:hAnsi="Times New Roman" w:cs="Times New Roman"/>
          <w:sz w:val="24"/>
          <w:szCs w:val="24"/>
          <w:vertAlign w:val="superscript"/>
        </w:rPr>
        <w:t>7</w:t>
      </w:r>
      <w:r w:rsidRPr="00D643D1">
        <w:rPr>
          <w:rFonts w:ascii="Times New Roman" w:hAnsi="Times New Roman" w:cs="Times New Roman"/>
          <w:sz w:val="24"/>
          <w:szCs w:val="24"/>
        </w:rPr>
        <w:t>, San-Pin Wu</w:t>
      </w:r>
      <w:r w:rsidR="0085511A">
        <w:rPr>
          <w:rFonts w:ascii="Times New Roman" w:hAnsi="Times New Roman" w:cs="Times New Roman"/>
          <w:sz w:val="24"/>
          <w:szCs w:val="24"/>
          <w:vertAlign w:val="superscript"/>
        </w:rPr>
        <w:t>7</w:t>
      </w:r>
      <w:r>
        <w:rPr>
          <w:rFonts w:ascii="Times New Roman" w:hAnsi="Times New Roman" w:cs="Times New Roman"/>
          <w:sz w:val="24"/>
          <w:szCs w:val="24"/>
          <w:vertAlign w:val="superscript"/>
        </w:rPr>
        <w:t xml:space="preserve"> *</w:t>
      </w:r>
      <w:r w:rsidRPr="00D643D1">
        <w:rPr>
          <w:rFonts w:ascii="Times New Roman" w:hAnsi="Times New Roman" w:cs="Times New Roman"/>
          <w:sz w:val="24"/>
          <w:szCs w:val="24"/>
        </w:rPr>
        <w:t>, and Jian-Liang Li</w:t>
      </w:r>
      <w:r w:rsidRPr="00D643D1">
        <w:rPr>
          <w:rFonts w:ascii="Times New Roman" w:hAnsi="Times New Roman" w:cs="Times New Roman"/>
          <w:sz w:val="24"/>
          <w:szCs w:val="24"/>
          <w:vertAlign w:val="superscript"/>
        </w:rPr>
        <w:t>1</w:t>
      </w:r>
      <w:r w:rsidR="0085511A">
        <w:rPr>
          <w:rFonts w:ascii="Times New Roman" w:hAnsi="Times New Roman" w:cs="Times New Roman"/>
          <w:sz w:val="24"/>
          <w:szCs w:val="24"/>
          <w:vertAlign w:val="superscript"/>
        </w:rPr>
        <w:t xml:space="preserve"> </w:t>
      </w:r>
      <w:r w:rsidRPr="00D643D1">
        <w:rPr>
          <w:rFonts w:ascii="Times New Roman" w:hAnsi="Times New Roman" w:cs="Times New Roman"/>
          <w:sz w:val="24"/>
          <w:szCs w:val="24"/>
          <w:vertAlign w:val="superscript"/>
        </w:rPr>
        <w:t>*</w:t>
      </w:r>
    </w:p>
    <w:p w14:paraId="456B555A" w14:textId="77777777" w:rsidR="003F6CF7" w:rsidRPr="00D643D1" w:rsidRDefault="003F6CF7" w:rsidP="003F6CF7">
      <w:pPr>
        <w:spacing w:line="360" w:lineRule="auto"/>
        <w:jc w:val="center"/>
        <w:rPr>
          <w:rFonts w:ascii="Times New Roman" w:hAnsi="Times New Roman" w:cs="Times New Roman"/>
          <w:sz w:val="24"/>
          <w:szCs w:val="24"/>
        </w:rPr>
      </w:pPr>
    </w:p>
    <w:p w14:paraId="41B637C2" w14:textId="2735BF7E"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1</w:t>
      </w:r>
      <w:r w:rsidR="0085511A">
        <w:rPr>
          <w:rFonts w:ascii="Times New Roman" w:hAnsi="Times New Roman" w:cs="Times New Roman"/>
          <w:vertAlign w:val="superscript"/>
        </w:rPr>
        <w:t xml:space="preserve"> </w:t>
      </w:r>
      <w:r>
        <w:rPr>
          <w:rFonts w:ascii="Times New Roman" w:hAnsi="Times New Roman" w:cs="Times New Roman"/>
        </w:rPr>
        <w:t>Integrative Bioinformatics</w:t>
      </w:r>
      <w:r w:rsidRPr="00AD3188">
        <w:rPr>
          <w:rFonts w:ascii="Times New Roman" w:hAnsi="Times New Roman" w:cs="Times New Roman"/>
        </w:rPr>
        <w:t xml:space="preserve">, </w:t>
      </w:r>
      <w:r w:rsidR="00CD23F5">
        <w:rPr>
          <w:rFonts w:ascii="Times New Roman" w:hAnsi="Times New Roman" w:cs="Times New Roman"/>
        </w:rPr>
        <w:t xml:space="preserve">Epigenetics and Stem Cell Biology Branch, </w:t>
      </w:r>
      <w:r>
        <w:rPr>
          <w:rFonts w:ascii="Times New Roman" w:hAnsi="Times New Roman" w:cs="Times New Roman"/>
        </w:rPr>
        <w:t xml:space="preserve">Division of Intramural Research, </w:t>
      </w:r>
      <w:r w:rsidRPr="00AD3188">
        <w:rPr>
          <w:rFonts w:ascii="Times New Roman" w:hAnsi="Times New Roman" w:cs="Times New Roman"/>
        </w:rPr>
        <w:t>National Institute of Environmental Health Sciences,</w:t>
      </w:r>
      <w:r>
        <w:rPr>
          <w:rFonts w:ascii="Times New Roman" w:hAnsi="Times New Roman" w:cs="Times New Roman"/>
        </w:rPr>
        <w:t xml:space="preserve"> </w:t>
      </w:r>
      <w:r w:rsidRPr="00AD3188">
        <w:rPr>
          <w:rFonts w:ascii="Times New Roman" w:hAnsi="Times New Roman" w:cs="Times New Roman"/>
        </w:rPr>
        <w:t>Research Triangle Park, NC 27709, USA</w:t>
      </w:r>
    </w:p>
    <w:p w14:paraId="0685F40F" w14:textId="6DFBC88B"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2</w:t>
      </w:r>
      <w:r w:rsidR="0085511A">
        <w:rPr>
          <w:rFonts w:ascii="Times New Roman" w:hAnsi="Times New Roman" w:cs="Times New Roman"/>
          <w:vertAlign w:val="superscript"/>
        </w:rPr>
        <w:t xml:space="preserve"> </w:t>
      </w:r>
      <w:r>
        <w:rPr>
          <w:rFonts w:ascii="Times New Roman" w:hAnsi="Times New Roman" w:cs="Times New Roman"/>
        </w:rPr>
        <w:t>Kelly Government Solutions</w:t>
      </w:r>
      <w:r w:rsidRPr="00AD3188">
        <w:rPr>
          <w:rFonts w:ascii="Times New Roman" w:hAnsi="Times New Roman" w:cs="Times New Roman"/>
        </w:rPr>
        <w:t>, Research Triangle Park, NC 27709, USA</w:t>
      </w:r>
    </w:p>
    <w:p w14:paraId="3C29E166" w14:textId="77777777" w:rsidR="00CE6C8C" w:rsidRDefault="00CE6C8C" w:rsidP="00CE6C8C">
      <w:pPr>
        <w:ind w:left="432"/>
        <w:rPr>
          <w:ins w:id="2" w:author="Li, Jian-Liang (NIH/NIEHS) [E]" w:date="2021-04-29T12:04:00Z"/>
          <w:rFonts w:ascii="Times New Roman" w:hAnsi="Times New Roman" w:cs="Times New Roman"/>
        </w:rPr>
      </w:pPr>
      <w:ins w:id="3" w:author="Li, Jian-Liang (NIH/NIEHS) [E]" w:date="2021-04-29T12:04:00Z">
        <w:r>
          <w:rPr>
            <w:rFonts w:ascii="Times New Roman" w:hAnsi="Times New Roman" w:cs="Times New Roman"/>
            <w:vertAlign w:val="superscript"/>
          </w:rPr>
          <w:t xml:space="preserve">3 </w:t>
        </w:r>
        <w:r w:rsidRPr="008501A7">
          <w:rPr>
            <w:rFonts w:ascii="Times New Roman" w:hAnsi="Times New Roman" w:cs="Times New Roman"/>
            <w:iCs/>
          </w:rPr>
          <w:t>Massive Genome Informatics Group</w:t>
        </w:r>
        <w:r>
          <w:rPr>
            <w:rFonts w:ascii="Times New Roman" w:hAnsi="Times New Roman" w:cs="Times New Roman"/>
            <w:iCs/>
          </w:rPr>
          <w:t xml:space="preserve">, </w:t>
        </w:r>
        <w:r w:rsidRPr="00AD3188">
          <w:rPr>
            <w:rFonts w:ascii="Times New Roman" w:hAnsi="Times New Roman" w:cs="Times New Roman"/>
          </w:rPr>
          <w:t>National Institute of Environmental Health Sciences,</w:t>
        </w:r>
        <w:r>
          <w:rPr>
            <w:rFonts w:ascii="Times New Roman" w:hAnsi="Times New Roman" w:cs="Times New Roman"/>
          </w:rPr>
          <w:t xml:space="preserve"> </w:t>
        </w:r>
        <w:r w:rsidRPr="00AD3188">
          <w:rPr>
            <w:rFonts w:ascii="Times New Roman" w:hAnsi="Times New Roman" w:cs="Times New Roman"/>
          </w:rPr>
          <w:t>Research Triangle Park, NC 27709, USA</w:t>
        </w:r>
        <w:r w:rsidRPr="00E04DFE">
          <w:rPr>
            <w:rFonts w:ascii="Times New Roman" w:hAnsi="Times New Roman" w:cs="Times New Roman"/>
          </w:rPr>
          <w:t xml:space="preserve"> </w:t>
        </w:r>
      </w:ins>
    </w:p>
    <w:p w14:paraId="5BF08A1C" w14:textId="037A9B31" w:rsidR="003F6CF7" w:rsidRPr="00AD3188" w:rsidRDefault="00CE6C8C" w:rsidP="003F6CF7">
      <w:pPr>
        <w:ind w:left="432"/>
        <w:rPr>
          <w:rFonts w:ascii="Times New Roman" w:hAnsi="Times New Roman" w:cs="Times New Roman"/>
        </w:rPr>
      </w:pPr>
      <w:ins w:id="4" w:author="Li, Jian-Liang (NIH/NIEHS) [E]" w:date="2021-04-29T12:04:00Z">
        <w:r>
          <w:rPr>
            <w:rFonts w:ascii="Times New Roman" w:hAnsi="Times New Roman" w:cs="Times New Roman"/>
            <w:vertAlign w:val="superscript"/>
          </w:rPr>
          <w:t>4</w:t>
        </w:r>
      </w:ins>
      <w:del w:id="5" w:author="Li, Jian-Liang (NIH/NIEHS) [E]" w:date="2021-04-29T12:04:00Z">
        <w:r w:rsidR="003F6CF7" w:rsidDel="00CE6C8C">
          <w:rPr>
            <w:rFonts w:ascii="Times New Roman" w:hAnsi="Times New Roman" w:cs="Times New Roman"/>
            <w:vertAlign w:val="superscript"/>
          </w:rPr>
          <w:delText>3</w:delText>
        </w:r>
      </w:del>
      <w:r w:rsidR="0085511A">
        <w:rPr>
          <w:rFonts w:ascii="Times New Roman" w:hAnsi="Times New Roman" w:cs="Times New Roman"/>
          <w:vertAlign w:val="superscript"/>
        </w:rPr>
        <w:t xml:space="preserve"> </w:t>
      </w:r>
      <w:r w:rsidR="003F6CF7">
        <w:rPr>
          <w:rFonts w:ascii="Times New Roman" w:hAnsi="Times New Roman" w:cs="Times New Roman"/>
        </w:rPr>
        <w:t>B</w:t>
      </w:r>
      <w:r w:rsidR="003F6CF7" w:rsidRPr="00AD3188">
        <w:rPr>
          <w:rFonts w:ascii="Times New Roman" w:hAnsi="Times New Roman" w:cs="Times New Roman"/>
        </w:rPr>
        <w:t xml:space="preserve">iostatistics </w:t>
      </w:r>
      <w:r w:rsidR="003F6CF7">
        <w:rPr>
          <w:rFonts w:ascii="Times New Roman" w:hAnsi="Times New Roman" w:cs="Times New Roman"/>
        </w:rPr>
        <w:t xml:space="preserve">and Computational Biology </w:t>
      </w:r>
      <w:r w:rsidR="003F6CF7" w:rsidRPr="00AD3188">
        <w:rPr>
          <w:rFonts w:ascii="Times New Roman" w:hAnsi="Times New Roman" w:cs="Times New Roman"/>
        </w:rPr>
        <w:t xml:space="preserve">Branch, </w:t>
      </w:r>
      <w:r w:rsidR="003F6CF7">
        <w:rPr>
          <w:rFonts w:ascii="Times New Roman" w:hAnsi="Times New Roman" w:cs="Times New Roman"/>
        </w:rPr>
        <w:t xml:space="preserve">Division of Intramural Research, </w:t>
      </w:r>
      <w:r w:rsidR="003F6CF7" w:rsidRPr="00AD3188">
        <w:rPr>
          <w:rFonts w:ascii="Times New Roman" w:hAnsi="Times New Roman" w:cs="Times New Roman"/>
        </w:rPr>
        <w:t>National Institute of Environmental Health Sciences, Research Triangle Park, NC 27709, USA</w:t>
      </w:r>
    </w:p>
    <w:p w14:paraId="50496EC2" w14:textId="0C79EA9B" w:rsidR="0085511A" w:rsidDel="00CE6C8C" w:rsidRDefault="003F6CF7" w:rsidP="003F6CF7">
      <w:pPr>
        <w:ind w:left="432"/>
        <w:rPr>
          <w:del w:id="6" w:author="Li, Jian-Liang (NIH/NIEHS) [E]" w:date="2021-04-29T12:04:00Z"/>
          <w:rFonts w:ascii="Times New Roman" w:hAnsi="Times New Roman" w:cs="Times New Roman"/>
        </w:rPr>
      </w:pPr>
      <w:del w:id="7" w:author="Li, Jian-Liang (NIH/NIEHS) [E]" w:date="2021-04-29T12:03:00Z">
        <w:r w:rsidDel="00CE6C8C">
          <w:rPr>
            <w:rFonts w:ascii="Times New Roman" w:hAnsi="Times New Roman" w:cs="Times New Roman"/>
            <w:vertAlign w:val="superscript"/>
          </w:rPr>
          <w:delText>4</w:delText>
        </w:r>
      </w:del>
      <w:del w:id="8" w:author="Li, Jian-Liang (NIH/NIEHS) [E]" w:date="2021-04-29T12:04:00Z">
        <w:r w:rsidDel="00CE6C8C">
          <w:rPr>
            <w:rFonts w:ascii="Times New Roman" w:hAnsi="Times New Roman" w:cs="Times New Roman"/>
            <w:vertAlign w:val="superscript"/>
          </w:rPr>
          <w:delText xml:space="preserve"> </w:delText>
        </w:r>
        <w:r w:rsidR="0085511A" w:rsidRPr="008501A7" w:rsidDel="00CE6C8C">
          <w:rPr>
            <w:rFonts w:ascii="Times New Roman" w:hAnsi="Times New Roman" w:cs="Times New Roman"/>
            <w:iCs/>
          </w:rPr>
          <w:delText>Massive Genome Informatics Group</w:delText>
        </w:r>
        <w:r w:rsidR="0085511A" w:rsidDel="00CE6C8C">
          <w:rPr>
            <w:rFonts w:ascii="Times New Roman" w:hAnsi="Times New Roman" w:cs="Times New Roman"/>
            <w:iCs/>
          </w:rPr>
          <w:delText xml:space="preserve">, </w:delText>
        </w:r>
        <w:r w:rsidR="0085511A" w:rsidRPr="00AD3188" w:rsidDel="00CE6C8C">
          <w:rPr>
            <w:rFonts w:ascii="Times New Roman" w:hAnsi="Times New Roman" w:cs="Times New Roman"/>
          </w:rPr>
          <w:delText>National Institute of Environmental Health Sciences,</w:delText>
        </w:r>
        <w:r w:rsidR="0085511A" w:rsidDel="00CE6C8C">
          <w:rPr>
            <w:rFonts w:ascii="Times New Roman" w:hAnsi="Times New Roman" w:cs="Times New Roman"/>
          </w:rPr>
          <w:delText xml:space="preserve"> </w:delText>
        </w:r>
        <w:r w:rsidR="0085511A" w:rsidRPr="00AD3188" w:rsidDel="00CE6C8C">
          <w:rPr>
            <w:rFonts w:ascii="Times New Roman" w:hAnsi="Times New Roman" w:cs="Times New Roman"/>
          </w:rPr>
          <w:delText>Research Triangle Park, NC 27709, USA</w:delText>
        </w:r>
        <w:r w:rsidR="0085511A" w:rsidRPr="00E04DFE" w:rsidDel="00CE6C8C">
          <w:rPr>
            <w:rFonts w:ascii="Times New Roman" w:hAnsi="Times New Roman" w:cs="Times New Roman"/>
          </w:rPr>
          <w:delText xml:space="preserve"> </w:delText>
        </w:r>
      </w:del>
    </w:p>
    <w:p w14:paraId="35EF49E3" w14:textId="00066D68" w:rsidR="003F6CF7" w:rsidRDefault="0085511A" w:rsidP="003F6CF7">
      <w:pPr>
        <w:ind w:left="432"/>
        <w:rPr>
          <w:rFonts w:ascii="Times New Roman" w:hAnsi="Times New Roman" w:cs="Times New Roman"/>
        </w:rPr>
      </w:pPr>
      <w:r>
        <w:rPr>
          <w:rFonts w:ascii="Times New Roman" w:hAnsi="Times New Roman" w:cs="Times New Roman"/>
          <w:vertAlign w:val="superscript"/>
        </w:rPr>
        <w:t xml:space="preserve">5 </w:t>
      </w:r>
      <w:r w:rsidR="003F6CF7" w:rsidRPr="00E04DFE">
        <w:rPr>
          <w:rFonts w:ascii="Times New Roman" w:hAnsi="Times New Roman" w:cs="Times New Roman"/>
        </w:rPr>
        <w:t>Department of Family Health Care Nursing, University of California at San Francisco, San Francisco, CA 94143, USA</w:t>
      </w:r>
    </w:p>
    <w:p w14:paraId="37F24AA7" w14:textId="22281715" w:rsidR="003F6CF7" w:rsidRDefault="0085511A" w:rsidP="003F6CF7">
      <w:pPr>
        <w:ind w:firstLine="432"/>
        <w:rPr>
          <w:rFonts w:ascii="Times New Roman" w:hAnsi="Times New Roman" w:cs="Times New Roman"/>
        </w:rPr>
      </w:pPr>
      <w:r>
        <w:rPr>
          <w:rFonts w:ascii="Times New Roman" w:hAnsi="Times New Roman" w:cs="Times New Roman"/>
          <w:vertAlign w:val="superscript"/>
        </w:rPr>
        <w:t xml:space="preserve">6 </w:t>
      </w:r>
      <w:r w:rsidR="003F6CF7">
        <w:rPr>
          <w:rFonts w:ascii="Times New Roman" w:hAnsi="Times New Roman" w:cs="Times New Roman"/>
        </w:rPr>
        <w:t>Duke University, Durham NC 27713</w:t>
      </w:r>
    </w:p>
    <w:p w14:paraId="6526C38E" w14:textId="5F4C9829" w:rsidR="003F6CF7" w:rsidRPr="00AD3188" w:rsidRDefault="0085511A" w:rsidP="003F6CF7">
      <w:pPr>
        <w:ind w:left="432"/>
        <w:rPr>
          <w:rFonts w:ascii="Times New Roman" w:hAnsi="Times New Roman" w:cs="Times New Roman"/>
        </w:rPr>
      </w:pPr>
      <w:r>
        <w:rPr>
          <w:rFonts w:ascii="Times New Roman" w:hAnsi="Times New Roman" w:cs="Times New Roman"/>
          <w:vertAlign w:val="superscript"/>
        </w:rPr>
        <w:t xml:space="preserve">7 </w:t>
      </w:r>
      <w:r w:rsidR="003F6CF7" w:rsidRPr="009F26A2">
        <w:rPr>
          <w:rFonts w:ascii="Times New Roman" w:hAnsi="Times New Roman" w:cs="Times New Roman"/>
        </w:rPr>
        <w:t>Reproductive and Developmental Biology Laboratory, National Institute of Environmental Health Sciences, Research Triangle Park, NC 27709, USA</w:t>
      </w:r>
    </w:p>
    <w:p w14:paraId="1B290517" w14:textId="12C12550" w:rsidR="003F6CF7" w:rsidRDefault="003F6CF7" w:rsidP="003F6CF7">
      <w:pPr>
        <w:ind w:left="432"/>
        <w:rPr>
          <w:rFonts w:ascii="Times New Roman" w:hAnsi="Times New Roman" w:cs="Times New Roman"/>
        </w:rPr>
      </w:pPr>
    </w:p>
    <w:p w14:paraId="0FB5096B" w14:textId="77777777" w:rsidR="003F6CF7" w:rsidRPr="00AD3188" w:rsidRDefault="003F6CF7" w:rsidP="003F6CF7">
      <w:pPr>
        <w:ind w:left="432"/>
        <w:rPr>
          <w:rFonts w:ascii="Times New Roman" w:hAnsi="Times New Roman" w:cs="Times New Roman"/>
        </w:rPr>
      </w:pPr>
      <w:r w:rsidRPr="007437BB">
        <w:rPr>
          <w:rFonts w:ascii="Times New Roman" w:hAnsi="Times New Roman" w:cs="Times New Roman"/>
          <w:vertAlign w:val="superscript"/>
        </w:rPr>
        <w:t>8</w:t>
      </w:r>
      <w:r>
        <w:rPr>
          <w:rFonts w:ascii="Times New Roman" w:hAnsi="Times New Roman" w:cs="Times New Roman"/>
        </w:rPr>
        <w:t>These authors contributed equally</w:t>
      </w:r>
    </w:p>
    <w:p w14:paraId="2F36FAFB" w14:textId="77777777" w:rsidR="003F6CF7" w:rsidRPr="00A10BA2" w:rsidRDefault="003F6CF7" w:rsidP="003F6CF7">
      <w:pPr>
        <w:ind w:left="432"/>
        <w:rPr>
          <w:rFonts w:ascii="Times New Roman" w:hAnsi="Times New Roman" w:cs="Times New Roman"/>
          <w:iCs/>
        </w:rPr>
      </w:pPr>
    </w:p>
    <w:p w14:paraId="6B472FFF" w14:textId="77777777" w:rsidR="003F6CF7" w:rsidRPr="007437BB" w:rsidRDefault="003F6CF7" w:rsidP="003F6CF7">
      <w:pPr>
        <w:ind w:left="432"/>
        <w:contextualSpacing/>
        <w:rPr>
          <w:rFonts w:ascii="Times New Roman" w:hAnsi="Times New Roman" w:cs="Times New Roman"/>
        </w:rPr>
      </w:pPr>
      <w:r w:rsidRPr="007437BB">
        <w:rPr>
          <w:rFonts w:ascii="Times New Roman" w:hAnsi="Times New Roman" w:cs="Times New Roman"/>
        </w:rPr>
        <w:t>* Correspondence</w:t>
      </w:r>
    </w:p>
    <w:p w14:paraId="2509280C" w14:textId="77777777" w:rsidR="003F6CF7" w:rsidRDefault="003F6CF7" w:rsidP="003F6CF7">
      <w:pPr>
        <w:ind w:left="432"/>
        <w:contextualSpacing/>
        <w:rPr>
          <w:rFonts w:ascii="Times New Roman" w:hAnsi="Times New Roman" w:cs="Times New Roman"/>
        </w:rPr>
      </w:pPr>
      <w:r>
        <w:rPr>
          <w:rFonts w:ascii="Times New Roman" w:hAnsi="Times New Roman" w:cs="Times New Roman"/>
        </w:rPr>
        <w:t>Jian-Liang Li (</w:t>
      </w:r>
      <w:hyperlink r:id="rId5" w:history="1">
        <w:r w:rsidRPr="00EC4D91">
          <w:rPr>
            <w:rStyle w:val="Hyperlink"/>
            <w:rFonts w:ascii="Times New Roman" w:hAnsi="Times New Roman" w:cs="Times New Roman"/>
          </w:rPr>
          <w:t>jianliang.li@nih.gov</w:t>
        </w:r>
      </w:hyperlink>
      <w:r>
        <w:rPr>
          <w:rFonts w:ascii="Times New Roman" w:hAnsi="Times New Roman" w:cs="Times New Roman"/>
        </w:rPr>
        <w:t>)</w:t>
      </w:r>
    </w:p>
    <w:p w14:paraId="6B52291A" w14:textId="77777777" w:rsidR="003F6CF7" w:rsidRPr="00B47DD5" w:rsidRDefault="003F6CF7" w:rsidP="003F6CF7">
      <w:pPr>
        <w:ind w:left="432"/>
        <w:contextualSpacing/>
        <w:rPr>
          <w:rFonts w:ascii="Times New Roman" w:hAnsi="Times New Roman" w:cs="Times New Roman"/>
        </w:rPr>
      </w:pPr>
      <w:r>
        <w:rPr>
          <w:rFonts w:ascii="Times New Roman" w:hAnsi="Times New Roman" w:cs="Times New Roman"/>
        </w:rPr>
        <w:t>San-Pin Wu (</w:t>
      </w:r>
      <w:hyperlink r:id="rId6" w:history="1">
        <w:r w:rsidRPr="00EC4D91">
          <w:rPr>
            <w:rStyle w:val="Hyperlink"/>
            <w:rFonts w:ascii="Times New Roman" w:hAnsi="Times New Roman" w:cs="Times New Roman"/>
          </w:rPr>
          <w:t>steve.wu@nih.gov</w:t>
        </w:r>
      </w:hyperlink>
      <w:r>
        <w:rPr>
          <w:rFonts w:ascii="Times New Roman" w:hAnsi="Times New Roman" w:cs="Times New Roman"/>
        </w:rPr>
        <w:t xml:space="preserve">) </w:t>
      </w:r>
    </w:p>
    <w:p w14:paraId="4BD754C7" w14:textId="77777777" w:rsidR="003F6CF7" w:rsidRPr="00E41667" w:rsidRDefault="003F6CF7" w:rsidP="00EE2E6B">
      <w:pPr>
        <w:spacing w:line="480" w:lineRule="auto"/>
        <w:jc w:val="center"/>
        <w:rPr>
          <w:rFonts w:ascii="Times New Roman" w:eastAsiaTheme="majorEastAsia" w:hAnsi="Times New Roman" w:cs="Times New Roman"/>
          <w:b/>
          <w:bCs/>
          <w:color w:val="000000" w:themeColor="text1"/>
          <w:kern w:val="24"/>
          <w:sz w:val="24"/>
          <w:szCs w:val="24"/>
        </w:rPr>
      </w:pPr>
    </w:p>
    <w:p w14:paraId="15340F8B" w14:textId="1304D456" w:rsidR="0089796E" w:rsidRPr="00E41667" w:rsidRDefault="00B1480A" w:rsidP="00EE2E6B">
      <w:pPr>
        <w:spacing w:line="480" w:lineRule="auto"/>
        <w:rPr>
          <w:rFonts w:ascii="Times New Roman" w:hAnsi="Times New Roman" w:cs="Times New Roman"/>
          <w:sz w:val="24"/>
          <w:szCs w:val="24"/>
        </w:rPr>
      </w:pPr>
      <w:r w:rsidRPr="00E41667">
        <w:rPr>
          <w:rFonts w:ascii="Times New Roman" w:hAnsi="Times New Roman" w:cs="Times New Roman"/>
          <w:b/>
          <w:sz w:val="24"/>
          <w:szCs w:val="24"/>
        </w:rPr>
        <w:t>Overview</w:t>
      </w:r>
    </w:p>
    <w:p w14:paraId="40117189" w14:textId="2BF8AD8E" w:rsidR="00130135" w:rsidRPr="00E41667" w:rsidRDefault="00817E7B"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lastRenderedPageBreak/>
        <w:t>T</w:t>
      </w:r>
      <w:r w:rsidR="008A726B" w:rsidRPr="00E41667">
        <w:rPr>
          <w:rFonts w:ascii="Times New Roman" w:hAnsi="Times New Roman" w:cs="Times New Roman"/>
          <w:color w:val="333333"/>
          <w:sz w:val="24"/>
          <w:szCs w:val="24"/>
          <w:shd w:val="clear" w:color="auto" w:fill="FFFFFF"/>
        </w:rPr>
        <w:t xml:space="preserve">his SEMIPs </w:t>
      </w:r>
      <w:proofErr w:type="spellStart"/>
      <w:r w:rsidR="008A726B" w:rsidRPr="00E41667">
        <w:rPr>
          <w:rFonts w:ascii="Times New Roman" w:hAnsi="Times New Roman" w:cs="Times New Roman"/>
          <w:color w:val="333333"/>
          <w:sz w:val="24"/>
          <w:szCs w:val="24"/>
          <w:shd w:val="clear" w:color="auto" w:fill="FFFFFF"/>
        </w:rPr>
        <w:t>RShiny</w:t>
      </w:r>
      <w:proofErr w:type="spellEnd"/>
      <w:r w:rsidR="008A726B" w:rsidRPr="00E41667">
        <w:rPr>
          <w:rFonts w:ascii="Times New Roman" w:hAnsi="Times New Roman" w:cs="Times New Roman"/>
          <w:color w:val="333333"/>
          <w:sz w:val="24"/>
          <w:szCs w:val="24"/>
          <w:shd w:val="clear" w:color="auto" w:fill="FFFFFF"/>
        </w:rPr>
        <w:t xml:space="preserve"> App</w:t>
      </w:r>
      <w:r w:rsidR="005F58DF" w:rsidRPr="00E41667">
        <w:rPr>
          <w:rFonts w:ascii="Times New Roman" w:hAnsi="Times New Roman" w:cs="Times New Roman"/>
          <w:color w:val="333333"/>
          <w:sz w:val="24"/>
          <w:szCs w:val="24"/>
          <w:shd w:val="clear" w:color="auto" w:fill="FFFFFF"/>
        </w:rPr>
        <w:t xml:space="preserve"> allows user</w:t>
      </w:r>
      <w:r w:rsidR="008E0C2C">
        <w:rPr>
          <w:rFonts w:ascii="Times New Roman" w:hAnsi="Times New Roman" w:cs="Times New Roman"/>
          <w:color w:val="333333"/>
          <w:sz w:val="24"/>
          <w:szCs w:val="24"/>
          <w:shd w:val="clear" w:color="auto" w:fill="FFFFFF"/>
        </w:rPr>
        <w:t>s</w:t>
      </w:r>
      <w:r w:rsidR="005F58DF" w:rsidRPr="00E41667">
        <w:rPr>
          <w:rFonts w:ascii="Times New Roman" w:hAnsi="Times New Roman" w:cs="Times New Roman"/>
          <w:color w:val="333333"/>
          <w:sz w:val="24"/>
          <w:szCs w:val="24"/>
          <w:shd w:val="clear" w:color="auto" w:fill="FFFFFF"/>
        </w:rPr>
        <w:t xml:space="preserve"> to</w:t>
      </w:r>
      <w:r w:rsidR="00DE0FCF" w:rsidRPr="00E41667">
        <w:rPr>
          <w:rFonts w:ascii="Times New Roman" w:hAnsi="Times New Roman" w:cs="Times New Roman"/>
          <w:color w:val="000000"/>
          <w:sz w:val="24"/>
          <w:szCs w:val="24"/>
        </w:rPr>
        <w:t xml:space="preserve"> compute a two-sided t-statistic (T score) </w:t>
      </w:r>
      <w:r w:rsidR="005F58DF" w:rsidRPr="00E41667">
        <w:rPr>
          <w:rFonts w:ascii="Times New Roman" w:hAnsi="Times New Roman" w:cs="Times New Roman"/>
          <w:color w:val="000000"/>
          <w:sz w:val="24"/>
          <w:szCs w:val="24"/>
        </w:rPr>
        <w:t xml:space="preserve">from gene expression data </w:t>
      </w:r>
      <w:r w:rsidR="007C3ECB" w:rsidRPr="00E41667">
        <w:rPr>
          <w:rFonts w:ascii="Times New Roman" w:hAnsi="Times New Roman" w:cs="Times New Roman"/>
          <w:color w:val="000000"/>
          <w:sz w:val="24"/>
          <w:szCs w:val="24"/>
        </w:rPr>
        <w:t>to infer</w:t>
      </w:r>
      <w:r w:rsidR="002C0616" w:rsidRPr="00E41667">
        <w:rPr>
          <w:rFonts w:ascii="Times New Roman" w:hAnsi="Times New Roman" w:cs="Times New Roman"/>
          <w:color w:val="000000"/>
          <w:sz w:val="24"/>
          <w:szCs w:val="24"/>
        </w:rPr>
        <w:t xml:space="preserve"> </w:t>
      </w:r>
      <w:r w:rsidR="005F58DF" w:rsidRPr="00E41667">
        <w:rPr>
          <w:rFonts w:ascii="Times New Roman" w:hAnsi="Times New Roman" w:cs="Times New Roman"/>
          <w:color w:val="000000"/>
          <w:sz w:val="24"/>
          <w:szCs w:val="24"/>
        </w:rPr>
        <w:t xml:space="preserve">the </w:t>
      </w:r>
      <w:r w:rsidR="002C0616" w:rsidRPr="00E41667">
        <w:rPr>
          <w:rFonts w:ascii="Times New Roman" w:hAnsi="Times New Roman" w:cs="Times New Roman"/>
          <w:color w:val="000000"/>
          <w:sz w:val="24"/>
          <w:szCs w:val="24"/>
        </w:rPr>
        <w:t>activities</w:t>
      </w:r>
      <w:r w:rsidR="005F58DF" w:rsidRPr="00E41667">
        <w:rPr>
          <w:rFonts w:ascii="Times New Roman" w:hAnsi="Times New Roman" w:cs="Times New Roman"/>
          <w:color w:val="000000"/>
          <w:sz w:val="24"/>
          <w:szCs w:val="24"/>
        </w:rPr>
        <w:t xml:space="preserve"> of</w:t>
      </w:r>
      <w:r w:rsidR="00356241" w:rsidRPr="00E41667">
        <w:rPr>
          <w:rFonts w:ascii="Times New Roman" w:hAnsi="Times New Roman" w:cs="Times New Roman"/>
          <w:color w:val="000000"/>
          <w:sz w:val="24"/>
          <w:szCs w:val="24"/>
        </w:rPr>
        <w:t xml:space="preserve"> genes of interest</w:t>
      </w:r>
      <w:r w:rsidR="002C0616"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in a quantitative manner</w:t>
      </w:r>
      <w:r w:rsidR="002D22D3" w:rsidRPr="00E41667">
        <w:rPr>
          <w:rFonts w:ascii="Times New Roman" w:hAnsi="Times New Roman" w:cs="Times New Roman"/>
          <w:color w:val="000000"/>
          <w:sz w:val="24"/>
          <w:szCs w:val="24"/>
        </w:rPr>
        <w:t>.</w:t>
      </w:r>
      <w:r w:rsidR="00356241"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 xml:space="preserve">This app also </w:t>
      </w:r>
      <w:r w:rsidR="009C3E44" w:rsidRPr="00E41667">
        <w:rPr>
          <w:rFonts w:ascii="Times New Roman" w:hAnsi="Times New Roman" w:cs="Times New Roman"/>
          <w:color w:val="000000"/>
          <w:sz w:val="24"/>
          <w:szCs w:val="24"/>
        </w:rPr>
        <w:t>provides a</w:t>
      </w:r>
      <w:r w:rsidR="00C6787B" w:rsidRPr="00E41667">
        <w:rPr>
          <w:rFonts w:ascii="Times New Roman" w:hAnsi="Times New Roman" w:cs="Times New Roman"/>
          <w:color w:val="000000"/>
          <w:sz w:val="24"/>
          <w:szCs w:val="24"/>
        </w:rPr>
        <w:t xml:space="preserve"> 3-node model fitting function using structural equation modeling </w:t>
      </w:r>
      <w:r w:rsidR="000573FF" w:rsidRPr="00E41667">
        <w:rPr>
          <w:rFonts w:ascii="Times New Roman" w:hAnsi="Times New Roman" w:cs="Times New Roman"/>
          <w:color w:val="000000"/>
          <w:sz w:val="24"/>
          <w:szCs w:val="24"/>
        </w:rPr>
        <w:t xml:space="preserve">to test </w:t>
      </w:r>
      <w:r w:rsidR="00731D34" w:rsidRPr="00E41667">
        <w:rPr>
          <w:rFonts w:ascii="Times New Roman" w:hAnsi="Times New Roman" w:cs="Times New Roman"/>
          <w:color w:val="000000"/>
          <w:sz w:val="24"/>
          <w:szCs w:val="24"/>
        </w:rPr>
        <w:t xml:space="preserve">the </w:t>
      </w:r>
      <w:r w:rsidR="0059255D" w:rsidRPr="00E41667">
        <w:rPr>
          <w:rFonts w:ascii="Times New Roman" w:hAnsi="Times New Roman" w:cs="Times New Roman"/>
          <w:color w:val="000000"/>
          <w:sz w:val="24"/>
          <w:szCs w:val="24"/>
        </w:rPr>
        <w:t xml:space="preserve">joint regulation of a target gene by two </w:t>
      </w:r>
      <w:r w:rsidR="00834E18" w:rsidRPr="00E41667">
        <w:rPr>
          <w:rFonts w:ascii="Times New Roman" w:hAnsi="Times New Roman" w:cs="Times New Roman"/>
          <w:color w:val="000000"/>
          <w:sz w:val="24"/>
          <w:szCs w:val="24"/>
        </w:rPr>
        <w:t>upstream regulators</w:t>
      </w:r>
      <w:r w:rsidR="007C5211" w:rsidRPr="00E41667">
        <w:rPr>
          <w:rFonts w:ascii="Times New Roman" w:hAnsi="Times New Roman" w:cs="Times New Roman"/>
          <w:color w:val="000000"/>
          <w:sz w:val="24"/>
          <w:szCs w:val="24"/>
        </w:rPr>
        <w:t xml:space="preserve"> </w:t>
      </w:r>
      <w:r w:rsidR="00834E18" w:rsidRPr="00E41667">
        <w:rPr>
          <w:rFonts w:ascii="Times New Roman" w:hAnsi="Times New Roman" w:cs="Times New Roman"/>
          <w:i/>
          <w:iCs/>
          <w:color w:val="000000"/>
          <w:sz w:val="24"/>
          <w:szCs w:val="24"/>
        </w:rPr>
        <w:t>in silico</w:t>
      </w:r>
      <w:r w:rsidR="00834E18" w:rsidRPr="00E41667">
        <w:rPr>
          <w:rFonts w:ascii="Times New Roman" w:hAnsi="Times New Roman" w:cs="Times New Roman"/>
          <w:color w:val="000000"/>
          <w:sz w:val="24"/>
          <w:szCs w:val="24"/>
        </w:rPr>
        <w:t xml:space="preserve">. </w:t>
      </w:r>
      <w:r w:rsidR="000B4391" w:rsidRPr="00E41667">
        <w:rPr>
          <w:rFonts w:ascii="Times New Roman" w:hAnsi="Times New Roman" w:cs="Times New Roman"/>
          <w:color w:val="000000"/>
          <w:sz w:val="24"/>
          <w:szCs w:val="24"/>
        </w:rPr>
        <w:t xml:space="preserve">In addition, </w:t>
      </w:r>
      <w:r w:rsidR="00790393" w:rsidRPr="00E41667">
        <w:rPr>
          <w:rFonts w:ascii="Times New Roman" w:hAnsi="Times New Roman" w:cs="Times New Roman"/>
          <w:color w:val="000000"/>
          <w:sz w:val="24"/>
          <w:szCs w:val="24"/>
        </w:rPr>
        <w:t>for hypothesis generation purpose</w:t>
      </w:r>
      <w:r w:rsidR="00C70F78">
        <w:rPr>
          <w:rFonts w:ascii="Times New Roman" w:hAnsi="Times New Roman" w:cs="Times New Roman"/>
          <w:color w:val="000000"/>
          <w:sz w:val="24"/>
          <w:szCs w:val="24"/>
        </w:rPr>
        <w:t>s</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a two-way bootstrap method</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elimination with replacement </w:t>
      </w:r>
      <w:r w:rsidR="00041586" w:rsidRPr="00E41667">
        <w:rPr>
          <w:rFonts w:ascii="Times New Roman" w:hAnsi="Times New Roman" w:cs="Times New Roman"/>
          <w:color w:val="000000"/>
          <w:sz w:val="24"/>
          <w:szCs w:val="24"/>
        </w:rPr>
        <w:t xml:space="preserve">or </w:t>
      </w:r>
      <w:r w:rsidR="004456F7" w:rsidRPr="00E41667">
        <w:rPr>
          <w:rFonts w:ascii="Times New Roman" w:hAnsi="Times New Roman" w:cs="Times New Roman"/>
          <w:color w:val="000000"/>
          <w:sz w:val="24"/>
          <w:szCs w:val="24"/>
        </w:rPr>
        <w:t xml:space="preserve">elimination without replacement, </w:t>
      </w:r>
      <w:r w:rsidR="00041586" w:rsidRPr="00E41667">
        <w:rPr>
          <w:rFonts w:ascii="Times New Roman" w:hAnsi="Times New Roman" w:cs="Times New Roman"/>
          <w:color w:val="000000"/>
          <w:sz w:val="24"/>
          <w:szCs w:val="24"/>
        </w:rPr>
        <w:t>i</w:t>
      </w:r>
      <w:r w:rsidR="00790393" w:rsidRPr="00E41667">
        <w:rPr>
          <w:rFonts w:ascii="Times New Roman" w:hAnsi="Times New Roman" w:cs="Times New Roman"/>
          <w:color w:val="000000"/>
          <w:sz w:val="24"/>
          <w:szCs w:val="24"/>
        </w:rPr>
        <w:t xml:space="preserve">s </w:t>
      </w:r>
      <w:r w:rsidR="00041586" w:rsidRPr="00E41667">
        <w:rPr>
          <w:rFonts w:ascii="Times New Roman" w:hAnsi="Times New Roman" w:cs="Times New Roman"/>
          <w:color w:val="000000"/>
          <w:sz w:val="24"/>
          <w:szCs w:val="24"/>
        </w:rPr>
        <w:t>included in the app</w:t>
      </w:r>
      <w:r w:rsidR="004456F7" w:rsidRPr="00E41667">
        <w:rPr>
          <w:rFonts w:ascii="Times New Roman" w:hAnsi="Times New Roman" w:cs="Times New Roman"/>
          <w:color w:val="000000"/>
          <w:sz w:val="24"/>
          <w:szCs w:val="24"/>
        </w:rPr>
        <w:t xml:space="preserve"> </w:t>
      </w:r>
      <w:r w:rsidR="00041586" w:rsidRPr="00E41667">
        <w:rPr>
          <w:rFonts w:ascii="Times New Roman" w:hAnsi="Times New Roman" w:cs="Times New Roman"/>
          <w:color w:val="000000"/>
          <w:sz w:val="24"/>
          <w:szCs w:val="24"/>
        </w:rPr>
        <w:t>to examine</w:t>
      </w:r>
      <w:r w:rsidR="004456F7" w:rsidRPr="00E41667">
        <w:rPr>
          <w:rFonts w:ascii="Times New Roman" w:hAnsi="Times New Roman" w:cs="Times New Roman"/>
          <w:color w:val="000000"/>
          <w:sz w:val="24"/>
          <w:szCs w:val="24"/>
        </w:rPr>
        <w:t xml:space="preserve"> the impact of </w:t>
      </w:r>
      <w:r w:rsidR="00041586" w:rsidRPr="00E41667">
        <w:rPr>
          <w:rFonts w:ascii="Times New Roman" w:hAnsi="Times New Roman" w:cs="Times New Roman"/>
          <w:color w:val="000000"/>
          <w:sz w:val="24"/>
          <w:szCs w:val="24"/>
        </w:rPr>
        <w:t xml:space="preserve">removing </w:t>
      </w:r>
      <w:r w:rsidR="001923D3" w:rsidRPr="00E41667">
        <w:rPr>
          <w:rFonts w:ascii="Times New Roman" w:hAnsi="Times New Roman" w:cs="Times New Roman"/>
          <w:color w:val="000000"/>
          <w:sz w:val="24"/>
          <w:szCs w:val="24"/>
        </w:rPr>
        <w:t xml:space="preserve">genes that </w:t>
      </w:r>
      <w:r w:rsidR="00A600F2" w:rsidRPr="00E41667">
        <w:rPr>
          <w:rFonts w:ascii="Times New Roman" w:hAnsi="Times New Roman" w:cs="Times New Roman"/>
          <w:color w:val="000000"/>
          <w:sz w:val="24"/>
          <w:szCs w:val="24"/>
        </w:rPr>
        <w:t xml:space="preserve">belong to the same signaling cascade </w:t>
      </w:r>
      <w:r w:rsidR="00451556" w:rsidRPr="00E41667">
        <w:rPr>
          <w:rFonts w:ascii="Times New Roman" w:hAnsi="Times New Roman" w:cs="Times New Roman"/>
          <w:color w:val="000000"/>
          <w:sz w:val="24"/>
          <w:szCs w:val="24"/>
        </w:rPr>
        <w:t xml:space="preserve">from the </w:t>
      </w:r>
      <w:r w:rsidR="001C098D" w:rsidRPr="00E41667">
        <w:rPr>
          <w:rFonts w:ascii="Times New Roman" w:hAnsi="Times New Roman" w:cs="Times New Roman"/>
          <w:color w:val="000000"/>
          <w:sz w:val="24"/>
          <w:szCs w:val="24"/>
        </w:rPr>
        <w:t xml:space="preserve">downstream targets of </w:t>
      </w:r>
      <w:r w:rsidR="00DA398E" w:rsidRPr="00E41667">
        <w:rPr>
          <w:rFonts w:ascii="Times New Roman" w:hAnsi="Times New Roman" w:cs="Times New Roman"/>
          <w:color w:val="000000"/>
          <w:sz w:val="24"/>
          <w:szCs w:val="24"/>
        </w:rPr>
        <w:t>the gene of interest</w:t>
      </w:r>
      <w:r w:rsidR="004456F7" w:rsidRPr="00E41667">
        <w:rPr>
          <w:rFonts w:ascii="Times New Roman" w:hAnsi="Times New Roman" w:cs="Times New Roman"/>
          <w:color w:val="000000"/>
          <w:sz w:val="24"/>
          <w:szCs w:val="24"/>
        </w:rPr>
        <w:t>.</w:t>
      </w:r>
      <w:r w:rsidR="00E74EB3" w:rsidRPr="00E41667">
        <w:rPr>
          <w:rFonts w:ascii="Times New Roman" w:hAnsi="Times New Roman" w:cs="Times New Roman"/>
          <w:color w:val="000000"/>
          <w:sz w:val="24"/>
          <w:szCs w:val="24"/>
        </w:rPr>
        <w:t xml:space="preserve"> </w:t>
      </w:r>
      <w:r w:rsidR="00542F83" w:rsidRPr="00E41667">
        <w:rPr>
          <w:rFonts w:ascii="Times New Roman" w:hAnsi="Times New Roman" w:cs="Times New Roman"/>
          <w:color w:val="000000"/>
          <w:sz w:val="24"/>
          <w:szCs w:val="24"/>
        </w:rPr>
        <w:t>As an example, h</w:t>
      </w:r>
      <w:r w:rsidR="00D128FA" w:rsidRPr="00E41667">
        <w:rPr>
          <w:rFonts w:ascii="Times New Roman" w:hAnsi="Times New Roman" w:cs="Times New Roman"/>
          <w:color w:val="000000"/>
          <w:sz w:val="24"/>
          <w:szCs w:val="24"/>
        </w:rPr>
        <w:t>ere w</w:t>
      </w:r>
      <w:r w:rsidR="005F7C3F" w:rsidRPr="00E41667">
        <w:rPr>
          <w:rFonts w:ascii="Times New Roman" w:hAnsi="Times New Roman" w:cs="Times New Roman"/>
          <w:color w:val="000000"/>
          <w:sz w:val="24"/>
          <w:szCs w:val="24"/>
        </w:rPr>
        <w:t xml:space="preserve">e </w:t>
      </w:r>
      <w:r w:rsidR="002326D8" w:rsidRPr="00E41667">
        <w:rPr>
          <w:rFonts w:ascii="Times New Roman" w:hAnsi="Times New Roman" w:cs="Times New Roman"/>
          <w:color w:val="000000"/>
          <w:sz w:val="24"/>
          <w:szCs w:val="24"/>
        </w:rPr>
        <w:t xml:space="preserve">applied </w:t>
      </w:r>
      <w:r w:rsidR="005F7C3F" w:rsidRPr="00E41667">
        <w:rPr>
          <w:rFonts w:ascii="Times New Roman" w:hAnsi="Times New Roman" w:cs="Times New Roman"/>
          <w:color w:val="333333"/>
          <w:sz w:val="24"/>
          <w:szCs w:val="24"/>
          <w:shd w:val="clear" w:color="auto" w:fill="FFFFFF"/>
        </w:rPr>
        <w:t>SEMIPs to evaluate</w:t>
      </w:r>
      <w:r w:rsidR="005F7C3F" w:rsidRPr="00E41667">
        <w:rPr>
          <w:rFonts w:ascii="Times New Roman" w:hAnsi="Times New Roman" w:cs="Times New Roman"/>
          <w:color w:val="000000"/>
          <w:sz w:val="24"/>
          <w:szCs w:val="24"/>
        </w:rPr>
        <w:t xml:space="preserve"> latent gene interactions that </w:t>
      </w:r>
      <w:r w:rsidR="000355A4" w:rsidRPr="00E41667">
        <w:rPr>
          <w:rFonts w:ascii="Times New Roman" w:hAnsi="Times New Roman" w:cs="Times New Roman"/>
          <w:color w:val="000000"/>
          <w:sz w:val="24"/>
          <w:szCs w:val="24"/>
        </w:rPr>
        <w:t xml:space="preserve">mediate </w:t>
      </w:r>
      <w:r w:rsidR="005F7C3F" w:rsidRPr="00E41667">
        <w:rPr>
          <w:rFonts w:ascii="Times New Roman" w:hAnsi="Times New Roman" w:cs="Times New Roman"/>
          <w:color w:val="000000"/>
          <w:sz w:val="24"/>
          <w:szCs w:val="24"/>
        </w:rPr>
        <w:t xml:space="preserve">the progesterone </w:t>
      </w:r>
      <w:r w:rsidR="000355A4" w:rsidRPr="00E41667">
        <w:rPr>
          <w:rFonts w:ascii="Times New Roman" w:hAnsi="Times New Roman" w:cs="Times New Roman"/>
          <w:color w:val="000000"/>
          <w:sz w:val="24"/>
          <w:szCs w:val="24"/>
        </w:rPr>
        <w:t>signaling</w:t>
      </w:r>
      <w:r w:rsidR="005F7C3F" w:rsidRPr="00E41667">
        <w:rPr>
          <w:rFonts w:ascii="Times New Roman" w:hAnsi="Times New Roman" w:cs="Times New Roman"/>
          <w:color w:val="000000"/>
          <w:sz w:val="24"/>
          <w:szCs w:val="24"/>
        </w:rPr>
        <w:t xml:space="preserve"> in the uterus </w:t>
      </w:r>
      <w:r w:rsidR="00212DE5" w:rsidRPr="00E41667">
        <w:rPr>
          <w:rFonts w:ascii="Times New Roman" w:hAnsi="Times New Roman" w:cs="Times New Roman"/>
          <w:color w:val="000000"/>
          <w:sz w:val="24"/>
          <w:szCs w:val="24"/>
        </w:rPr>
        <w:t>for female fertility</w:t>
      </w:r>
      <w:r w:rsidR="005F7C3F" w:rsidRPr="00E41667">
        <w:rPr>
          <w:rFonts w:ascii="Times New Roman" w:hAnsi="Times New Roman" w:cs="Times New Roman"/>
          <w:color w:val="000000"/>
          <w:sz w:val="24"/>
          <w:szCs w:val="24"/>
        </w:rPr>
        <w:t>.</w:t>
      </w:r>
      <w:r w:rsidR="00BC0E06">
        <w:rPr>
          <w:rFonts w:ascii="Times New Roman" w:hAnsi="Times New Roman" w:cs="Times New Roman"/>
          <w:color w:val="000000"/>
          <w:sz w:val="24"/>
          <w:szCs w:val="24"/>
        </w:rPr>
        <w:t xml:space="preserve"> </w:t>
      </w:r>
    </w:p>
    <w:p w14:paraId="1647B56E" w14:textId="59E34F91" w:rsidR="003512FB" w:rsidRPr="00E41667" w:rsidRDefault="00DA3A5F" w:rsidP="00EE2E6B">
      <w:pPr>
        <w:spacing w:line="480" w:lineRule="auto"/>
        <w:rPr>
          <w:rFonts w:ascii="Times New Roman" w:hAnsi="Times New Roman" w:cs="Times New Roman"/>
          <w:bCs/>
          <w:sz w:val="24"/>
          <w:szCs w:val="24"/>
        </w:rPr>
      </w:pPr>
      <w:r>
        <w:rPr>
          <w:rFonts w:ascii="Times New Roman" w:hAnsi="Times New Roman" w:cs="Times New Roman"/>
          <w:b/>
          <w:sz w:val="24"/>
          <w:szCs w:val="24"/>
        </w:rPr>
        <w:t>A user case application</w:t>
      </w:r>
    </w:p>
    <w:p w14:paraId="79293564" w14:textId="79831D9B" w:rsidR="00D91FC3" w:rsidRPr="00E41667" w:rsidRDefault="00933185"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Previously we demonstrate</w:t>
      </w:r>
      <w:r w:rsidR="00291C1A" w:rsidRPr="00E41667">
        <w:rPr>
          <w:rFonts w:ascii="Times New Roman" w:hAnsi="Times New Roman" w:cs="Times New Roman"/>
          <w:color w:val="333333"/>
          <w:sz w:val="24"/>
          <w:szCs w:val="24"/>
          <w:shd w:val="clear" w:color="auto" w:fill="FFFFFF"/>
        </w:rPr>
        <w:t>d</w:t>
      </w:r>
      <w:r w:rsidRPr="00E41667">
        <w:rPr>
          <w:rFonts w:ascii="Times New Roman" w:hAnsi="Times New Roman" w:cs="Times New Roman"/>
          <w:color w:val="333333"/>
          <w:sz w:val="24"/>
          <w:szCs w:val="24"/>
          <w:shd w:val="clear" w:color="auto" w:fill="FFFFFF"/>
        </w:rPr>
        <w:t xml:space="preserve"> that the</w:t>
      </w:r>
      <w:r w:rsidR="00514D18" w:rsidRPr="00E41667">
        <w:rPr>
          <w:rFonts w:ascii="Times New Roman" w:hAnsi="Times New Roman" w:cs="Times New Roman"/>
          <w:color w:val="333333"/>
          <w:sz w:val="24"/>
          <w:szCs w:val="24"/>
          <w:shd w:val="clear" w:color="auto" w:fill="FFFFFF"/>
        </w:rPr>
        <w:t xml:space="preserve"> mouse</w:t>
      </w:r>
      <w:r w:rsidRPr="00E41667">
        <w:rPr>
          <w:rFonts w:ascii="Times New Roman" w:hAnsi="Times New Roman" w:cs="Times New Roman"/>
          <w:color w:val="333333"/>
          <w:sz w:val="24"/>
          <w:szCs w:val="24"/>
          <w:shd w:val="clear" w:color="auto" w:fill="FFFFFF"/>
        </w:rPr>
        <w:t xml:space="preserve"> </w:t>
      </w:r>
      <w:r w:rsidR="00B210D7" w:rsidRPr="00E41667">
        <w:rPr>
          <w:rFonts w:ascii="Times New Roman" w:hAnsi="Times New Roman" w:cs="Times New Roman"/>
          <w:color w:val="333333"/>
          <w:sz w:val="24"/>
          <w:szCs w:val="24"/>
          <w:shd w:val="clear" w:color="auto" w:fill="FFFFFF"/>
        </w:rPr>
        <w:t>gene signature</w:t>
      </w:r>
      <w:r w:rsidR="00AB3A12" w:rsidRPr="00E41667">
        <w:rPr>
          <w:rFonts w:ascii="Times New Roman" w:hAnsi="Times New Roman" w:cs="Times New Roman"/>
          <w:color w:val="333333"/>
          <w:sz w:val="24"/>
          <w:szCs w:val="24"/>
          <w:shd w:val="clear" w:color="auto" w:fill="FFFFFF"/>
        </w:rPr>
        <w:t>s of GATA2 and PGR</w:t>
      </w:r>
      <w:r w:rsidR="00010D3D" w:rsidRPr="00E41667">
        <w:rPr>
          <w:rFonts w:ascii="Times New Roman" w:hAnsi="Times New Roman" w:cs="Times New Roman"/>
          <w:color w:val="333333"/>
          <w:sz w:val="24"/>
          <w:szCs w:val="24"/>
          <w:shd w:val="clear" w:color="auto" w:fill="FFFFFF"/>
        </w:rPr>
        <w:t xml:space="preserve"> allow inference of</w:t>
      </w:r>
      <w:r w:rsidR="0027307A" w:rsidRPr="00E41667">
        <w:rPr>
          <w:rFonts w:ascii="Times New Roman" w:hAnsi="Times New Roman" w:cs="Times New Roman"/>
          <w:color w:val="333333"/>
          <w:sz w:val="24"/>
          <w:szCs w:val="24"/>
          <w:shd w:val="clear" w:color="auto" w:fill="FFFFFF"/>
        </w:rPr>
        <w:t xml:space="preserve"> </w:t>
      </w:r>
      <w:r w:rsidR="003E3BC3" w:rsidRPr="00E41667">
        <w:rPr>
          <w:rFonts w:ascii="Times New Roman" w:hAnsi="Times New Roman" w:cs="Times New Roman"/>
          <w:color w:val="333333"/>
          <w:sz w:val="24"/>
          <w:szCs w:val="24"/>
          <w:shd w:val="clear" w:color="auto" w:fill="FFFFFF"/>
        </w:rPr>
        <w:t xml:space="preserve">the interaction between </w:t>
      </w:r>
      <w:r w:rsidR="0027307A" w:rsidRPr="00E41667">
        <w:rPr>
          <w:rFonts w:ascii="Times New Roman" w:hAnsi="Times New Roman" w:cs="Times New Roman"/>
          <w:color w:val="333333"/>
          <w:sz w:val="24"/>
          <w:szCs w:val="24"/>
          <w:shd w:val="clear" w:color="auto" w:fill="FFFFFF"/>
        </w:rPr>
        <w:t>GATA2 and PGR</w:t>
      </w:r>
      <w:r w:rsidR="006B0228" w:rsidRPr="00E41667">
        <w:rPr>
          <w:rFonts w:ascii="Times New Roman" w:hAnsi="Times New Roman" w:cs="Times New Roman"/>
          <w:color w:val="333333"/>
          <w:sz w:val="24"/>
          <w:szCs w:val="24"/>
          <w:shd w:val="clear" w:color="auto" w:fill="FFFFFF"/>
        </w:rPr>
        <w:t xml:space="preserve"> </w:t>
      </w:r>
      <w:r w:rsidR="001B2601" w:rsidRPr="00E41667">
        <w:rPr>
          <w:rFonts w:ascii="Times New Roman" w:hAnsi="Times New Roman" w:cs="Times New Roman"/>
          <w:color w:val="333333"/>
          <w:sz w:val="24"/>
          <w:szCs w:val="24"/>
          <w:shd w:val="clear" w:color="auto" w:fill="FFFFFF"/>
        </w:rPr>
        <w:t xml:space="preserve">for </w:t>
      </w:r>
      <w:r w:rsidR="003E3BC3" w:rsidRPr="00E41667">
        <w:rPr>
          <w:rFonts w:ascii="Times New Roman" w:hAnsi="Times New Roman" w:cs="Times New Roman"/>
          <w:color w:val="333333"/>
          <w:sz w:val="24"/>
          <w:szCs w:val="24"/>
          <w:shd w:val="clear" w:color="auto" w:fill="FFFFFF"/>
        </w:rPr>
        <w:t xml:space="preserve">regulation of </w:t>
      </w:r>
      <w:r w:rsidR="001B2601" w:rsidRPr="00E41667">
        <w:rPr>
          <w:rFonts w:ascii="Times New Roman" w:hAnsi="Times New Roman" w:cs="Times New Roman"/>
          <w:color w:val="333333"/>
          <w:sz w:val="24"/>
          <w:szCs w:val="24"/>
          <w:shd w:val="clear" w:color="auto" w:fill="FFFFFF"/>
        </w:rPr>
        <w:t xml:space="preserve">SOX17 expression </w:t>
      </w:r>
      <w:r w:rsidR="00514D18" w:rsidRPr="00E41667">
        <w:rPr>
          <w:rFonts w:ascii="Times New Roman" w:hAnsi="Times New Roman" w:cs="Times New Roman"/>
          <w:color w:val="333333"/>
          <w:sz w:val="24"/>
          <w:szCs w:val="24"/>
          <w:shd w:val="clear" w:color="auto" w:fill="FFFFFF"/>
        </w:rPr>
        <w:t xml:space="preserve">in the </w:t>
      </w:r>
      <w:r w:rsidR="000041B1" w:rsidRPr="00E41667">
        <w:rPr>
          <w:rFonts w:ascii="Times New Roman" w:hAnsi="Times New Roman" w:cs="Times New Roman"/>
          <w:color w:val="333333"/>
          <w:sz w:val="24"/>
          <w:szCs w:val="24"/>
          <w:shd w:val="clear" w:color="auto" w:fill="FFFFFF"/>
        </w:rPr>
        <w:t>human endometrial tissues</w:t>
      </w:r>
      <w:r w:rsidR="001B2601" w:rsidRPr="00E41667">
        <w:rPr>
          <w:rFonts w:ascii="Times New Roman" w:hAnsi="Times New Roman" w:cs="Times New Roman"/>
          <w:color w:val="333333"/>
          <w:sz w:val="24"/>
          <w:szCs w:val="24"/>
          <w:shd w:val="clear" w:color="auto" w:fill="FFFFFF"/>
        </w:rPr>
        <w:t xml:space="preserve"> </w: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 </w:instrTex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EN.CITE.DATA </w:instrText>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end"/>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separate"/>
      </w:r>
      <w:r w:rsidR="00C23E62">
        <w:rPr>
          <w:rFonts w:ascii="Times New Roman" w:hAnsi="Times New Roman" w:cs="Times New Roman"/>
          <w:noProof/>
          <w:color w:val="333333"/>
          <w:sz w:val="24"/>
          <w:szCs w:val="24"/>
          <w:shd w:val="clear" w:color="auto" w:fill="FFFFFF"/>
        </w:rPr>
        <w:t>(Rubel et al. 2016)</w:t>
      </w:r>
      <w:r w:rsidR="00C23E62">
        <w:rPr>
          <w:rFonts w:ascii="Times New Roman" w:hAnsi="Times New Roman" w:cs="Times New Roman"/>
          <w:color w:val="333333"/>
          <w:sz w:val="24"/>
          <w:szCs w:val="24"/>
          <w:shd w:val="clear" w:color="auto" w:fill="FFFFFF"/>
        </w:rPr>
        <w:fldChar w:fldCharType="end"/>
      </w:r>
      <w:r w:rsidR="00291C1A" w:rsidRPr="00E41667">
        <w:rPr>
          <w:rFonts w:ascii="Times New Roman" w:hAnsi="Times New Roman" w:cs="Times New Roman"/>
          <w:sz w:val="24"/>
          <w:szCs w:val="24"/>
        </w:rPr>
        <w:t xml:space="preserve">. </w:t>
      </w:r>
      <w:r w:rsidR="004D3F6B" w:rsidRPr="00E41667">
        <w:rPr>
          <w:rFonts w:ascii="Times New Roman" w:hAnsi="Times New Roman" w:cs="Times New Roman"/>
          <w:color w:val="333333"/>
          <w:sz w:val="24"/>
          <w:szCs w:val="24"/>
          <w:shd w:val="clear" w:color="auto" w:fill="FFFFFF"/>
        </w:rPr>
        <w:t xml:space="preserve">The </w:t>
      </w:r>
      <w:r w:rsidR="00A871DD" w:rsidRPr="00E41667">
        <w:rPr>
          <w:rFonts w:ascii="Times New Roman" w:hAnsi="Times New Roman" w:cs="Times New Roman"/>
          <w:color w:val="333333"/>
          <w:sz w:val="24"/>
          <w:szCs w:val="24"/>
          <w:shd w:val="clear" w:color="auto" w:fill="FFFFFF"/>
        </w:rPr>
        <w:t xml:space="preserve">full </w:t>
      </w:r>
      <w:r w:rsidR="004D3F6B" w:rsidRPr="00E41667">
        <w:rPr>
          <w:rFonts w:ascii="Times New Roman" w:hAnsi="Times New Roman" w:cs="Times New Roman"/>
          <w:color w:val="333333"/>
          <w:sz w:val="24"/>
          <w:szCs w:val="24"/>
          <w:shd w:val="clear" w:color="auto" w:fill="FFFFFF"/>
        </w:rPr>
        <w:t xml:space="preserve">GATA2 gene signature </w:t>
      </w:r>
      <w:r w:rsidR="004C6C1F" w:rsidRPr="00E41667">
        <w:rPr>
          <w:rFonts w:ascii="Times New Roman" w:hAnsi="Times New Roman" w:cs="Times New Roman"/>
          <w:color w:val="333333"/>
          <w:sz w:val="24"/>
          <w:szCs w:val="24"/>
          <w:shd w:val="clear" w:color="auto" w:fill="FFFFFF"/>
        </w:rPr>
        <w:t xml:space="preserve">consists of both direct and indirect </w:t>
      </w:r>
      <w:r w:rsidR="00FC5C67" w:rsidRPr="00E41667">
        <w:rPr>
          <w:rFonts w:ascii="Times New Roman" w:hAnsi="Times New Roman" w:cs="Times New Roman"/>
          <w:color w:val="333333"/>
          <w:sz w:val="24"/>
          <w:szCs w:val="24"/>
          <w:shd w:val="clear" w:color="auto" w:fill="FFFFFF"/>
        </w:rPr>
        <w:t>downstream</w:t>
      </w:r>
      <w:r w:rsidR="004C6C1F" w:rsidRPr="00E41667">
        <w:rPr>
          <w:rFonts w:ascii="Times New Roman" w:hAnsi="Times New Roman" w:cs="Times New Roman"/>
          <w:color w:val="333333"/>
          <w:sz w:val="24"/>
          <w:szCs w:val="24"/>
          <w:shd w:val="clear" w:color="auto" w:fill="FFFFFF"/>
        </w:rPr>
        <w:t xml:space="preserve"> genes of GATA2 in the uterus</w:t>
      </w:r>
      <w:r w:rsidR="007F2E14" w:rsidRPr="00E41667">
        <w:rPr>
          <w:rFonts w:ascii="Times New Roman" w:hAnsi="Times New Roman" w:cs="Times New Roman"/>
          <w:color w:val="333333"/>
          <w:sz w:val="24"/>
          <w:szCs w:val="24"/>
          <w:shd w:val="clear" w:color="auto" w:fill="FFFFFF"/>
        </w:rPr>
        <w:t xml:space="preserve"> </w: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 </w:instrTex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EN.CITE.DATA </w:instrText>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end"/>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separate"/>
      </w:r>
      <w:r w:rsidR="00C23E62">
        <w:rPr>
          <w:rFonts w:ascii="Times New Roman" w:hAnsi="Times New Roman" w:cs="Times New Roman"/>
          <w:noProof/>
          <w:color w:val="333333"/>
          <w:sz w:val="24"/>
          <w:szCs w:val="24"/>
          <w:shd w:val="clear" w:color="auto" w:fill="FFFFFF"/>
        </w:rPr>
        <w:t>(Rubel et al. 2016)</w:t>
      </w:r>
      <w:r w:rsidR="00C23E62">
        <w:rPr>
          <w:rFonts w:ascii="Times New Roman" w:hAnsi="Times New Roman" w:cs="Times New Roman"/>
          <w:color w:val="333333"/>
          <w:sz w:val="24"/>
          <w:szCs w:val="24"/>
          <w:shd w:val="clear" w:color="auto" w:fill="FFFFFF"/>
        </w:rPr>
        <w:fldChar w:fldCharType="end"/>
      </w:r>
      <w:r w:rsidR="004C6C1F" w:rsidRPr="00E41667">
        <w:rPr>
          <w:rFonts w:ascii="Times New Roman" w:hAnsi="Times New Roman" w:cs="Times New Roman"/>
          <w:color w:val="333333"/>
          <w:sz w:val="24"/>
          <w:szCs w:val="24"/>
          <w:shd w:val="clear" w:color="auto" w:fill="FFFFFF"/>
        </w:rPr>
        <w:t xml:space="preserve">. </w:t>
      </w:r>
      <w:r w:rsidR="005F697F" w:rsidRPr="00E41667">
        <w:rPr>
          <w:rFonts w:ascii="Times New Roman" w:hAnsi="Times New Roman" w:cs="Times New Roman"/>
          <w:color w:val="333333"/>
          <w:sz w:val="24"/>
          <w:szCs w:val="24"/>
          <w:shd w:val="clear" w:color="auto" w:fill="FFFFFF"/>
        </w:rPr>
        <w:t xml:space="preserve">Since </w:t>
      </w:r>
      <w:r w:rsidR="00911E27" w:rsidRPr="00E41667">
        <w:rPr>
          <w:rFonts w:ascii="Times New Roman" w:hAnsi="Times New Roman" w:cs="Times New Roman"/>
          <w:color w:val="333333"/>
          <w:sz w:val="24"/>
          <w:szCs w:val="24"/>
          <w:shd w:val="clear" w:color="auto" w:fill="FFFFFF"/>
        </w:rPr>
        <w:t xml:space="preserve">GATA2 is known as a </w:t>
      </w:r>
      <w:r w:rsidR="00BB060F" w:rsidRPr="00E41667">
        <w:rPr>
          <w:rFonts w:ascii="Times New Roman" w:hAnsi="Times New Roman" w:cs="Times New Roman"/>
          <w:color w:val="333333"/>
          <w:sz w:val="24"/>
          <w:szCs w:val="24"/>
          <w:shd w:val="clear" w:color="auto" w:fill="FFFFFF"/>
        </w:rPr>
        <w:t>transcription</w:t>
      </w:r>
      <w:r w:rsidR="00911E27" w:rsidRPr="00E41667">
        <w:rPr>
          <w:rFonts w:ascii="Times New Roman" w:hAnsi="Times New Roman" w:cs="Times New Roman"/>
          <w:color w:val="333333"/>
          <w:sz w:val="24"/>
          <w:szCs w:val="24"/>
          <w:shd w:val="clear" w:color="auto" w:fill="FFFFFF"/>
        </w:rPr>
        <w:t xml:space="preserve"> factor </w:t>
      </w:r>
      <w:r w:rsidR="005F697F" w:rsidRPr="00E41667">
        <w:rPr>
          <w:rFonts w:ascii="Times New Roman" w:hAnsi="Times New Roman" w:cs="Times New Roman"/>
          <w:color w:val="333333"/>
          <w:sz w:val="24"/>
          <w:szCs w:val="24"/>
          <w:shd w:val="clear" w:color="auto" w:fill="FFFFFF"/>
        </w:rPr>
        <w:t xml:space="preserve">that occupies </w:t>
      </w:r>
      <w:r w:rsidR="004767EA" w:rsidRPr="00E41667">
        <w:rPr>
          <w:rFonts w:ascii="Times New Roman" w:hAnsi="Times New Roman" w:cs="Times New Roman"/>
          <w:color w:val="333333"/>
          <w:sz w:val="24"/>
          <w:szCs w:val="24"/>
          <w:shd w:val="clear" w:color="auto" w:fill="FFFFFF"/>
        </w:rPr>
        <w:t>cis-actin</w:t>
      </w:r>
      <w:r w:rsidR="009A74E2" w:rsidRPr="00E41667">
        <w:rPr>
          <w:rFonts w:ascii="Times New Roman" w:hAnsi="Times New Roman" w:cs="Times New Roman"/>
          <w:color w:val="333333"/>
          <w:sz w:val="24"/>
          <w:szCs w:val="24"/>
          <w:shd w:val="clear" w:color="auto" w:fill="FFFFFF"/>
        </w:rPr>
        <w:t>g elements and confers genomic actions</w:t>
      </w:r>
      <w:r w:rsidR="00FC5C67" w:rsidRPr="00E41667">
        <w:rPr>
          <w:rFonts w:ascii="Times New Roman" w:hAnsi="Times New Roman" w:cs="Times New Roman"/>
          <w:color w:val="333333"/>
          <w:sz w:val="24"/>
          <w:szCs w:val="24"/>
          <w:shd w:val="clear" w:color="auto" w:fill="FFFFFF"/>
        </w:rPr>
        <w:t xml:space="preserve">, </w:t>
      </w:r>
      <w:r w:rsidR="00606D0A" w:rsidRPr="00E41667">
        <w:rPr>
          <w:rFonts w:ascii="Times New Roman" w:hAnsi="Times New Roman" w:cs="Times New Roman"/>
          <w:color w:val="333333"/>
          <w:sz w:val="24"/>
          <w:szCs w:val="24"/>
          <w:shd w:val="clear" w:color="auto" w:fill="FFFFFF"/>
        </w:rPr>
        <w:t xml:space="preserve">we hypothesize that </w:t>
      </w:r>
      <w:r w:rsidR="00E03FFA" w:rsidRPr="00E41667">
        <w:rPr>
          <w:rFonts w:ascii="Times New Roman" w:hAnsi="Times New Roman" w:cs="Times New Roman"/>
          <w:color w:val="333333"/>
          <w:sz w:val="24"/>
          <w:szCs w:val="24"/>
          <w:shd w:val="clear" w:color="auto" w:fill="FFFFFF"/>
        </w:rPr>
        <w:t xml:space="preserve">expression levels of </w:t>
      </w:r>
      <w:r w:rsidR="00606D0A" w:rsidRPr="00E41667">
        <w:rPr>
          <w:rFonts w:ascii="Times New Roman" w:hAnsi="Times New Roman" w:cs="Times New Roman"/>
          <w:color w:val="333333"/>
          <w:sz w:val="24"/>
          <w:szCs w:val="24"/>
          <w:shd w:val="clear" w:color="auto" w:fill="FFFFFF"/>
        </w:rPr>
        <w:t xml:space="preserve">GATA2’s </w:t>
      </w:r>
      <w:r w:rsidR="00547FA0" w:rsidRPr="00E41667">
        <w:rPr>
          <w:rFonts w:ascii="Times New Roman" w:hAnsi="Times New Roman" w:cs="Times New Roman"/>
          <w:color w:val="333333"/>
          <w:sz w:val="24"/>
          <w:szCs w:val="24"/>
          <w:shd w:val="clear" w:color="auto" w:fill="FFFFFF"/>
        </w:rPr>
        <w:t xml:space="preserve">direct downstream targets </w:t>
      </w:r>
      <w:r w:rsidR="00D70699" w:rsidRPr="00E41667">
        <w:rPr>
          <w:rFonts w:ascii="Times New Roman" w:hAnsi="Times New Roman" w:cs="Times New Roman"/>
          <w:color w:val="333333"/>
          <w:sz w:val="24"/>
          <w:szCs w:val="24"/>
          <w:shd w:val="clear" w:color="auto" w:fill="FFFFFF"/>
        </w:rPr>
        <w:t>reflect</w:t>
      </w:r>
      <w:r w:rsidR="00402663" w:rsidRPr="00E41667">
        <w:rPr>
          <w:rFonts w:ascii="Times New Roman" w:hAnsi="Times New Roman" w:cs="Times New Roman"/>
          <w:color w:val="333333"/>
          <w:sz w:val="24"/>
          <w:szCs w:val="24"/>
          <w:shd w:val="clear" w:color="auto" w:fill="FFFFFF"/>
        </w:rPr>
        <w:t xml:space="preserve"> its </w:t>
      </w:r>
      <w:r w:rsidR="00606D0A" w:rsidRPr="00E41667">
        <w:rPr>
          <w:rFonts w:ascii="Times New Roman" w:hAnsi="Times New Roman" w:cs="Times New Roman"/>
          <w:color w:val="333333"/>
          <w:sz w:val="24"/>
          <w:szCs w:val="24"/>
          <w:shd w:val="clear" w:color="auto" w:fill="FFFFFF"/>
        </w:rPr>
        <w:t>activities</w:t>
      </w:r>
      <w:r w:rsidR="00C874A5" w:rsidRPr="00E41667">
        <w:rPr>
          <w:rFonts w:ascii="Times New Roman" w:hAnsi="Times New Roman" w:cs="Times New Roman"/>
          <w:color w:val="333333"/>
          <w:sz w:val="24"/>
          <w:szCs w:val="24"/>
          <w:shd w:val="clear" w:color="auto" w:fill="FFFFFF"/>
        </w:rPr>
        <w:t xml:space="preserve"> </w:t>
      </w:r>
      <w:r w:rsidR="00C874A5" w:rsidRPr="00E41667">
        <w:rPr>
          <w:rFonts w:ascii="Times New Roman" w:hAnsi="Times New Roman" w:cs="Times New Roman"/>
          <w:i/>
          <w:iCs/>
          <w:color w:val="333333"/>
          <w:sz w:val="24"/>
          <w:szCs w:val="24"/>
          <w:shd w:val="clear" w:color="auto" w:fill="FFFFFF"/>
        </w:rPr>
        <w:t>in silico</w:t>
      </w:r>
      <w:r w:rsidR="006D4947" w:rsidRPr="00E41667">
        <w:rPr>
          <w:rFonts w:ascii="Times New Roman" w:hAnsi="Times New Roman" w:cs="Times New Roman"/>
          <w:i/>
          <w:iCs/>
          <w:color w:val="333333"/>
          <w:sz w:val="24"/>
          <w:szCs w:val="24"/>
          <w:shd w:val="clear" w:color="auto" w:fill="FFFFFF"/>
        </w:rPr>
        <w:t>.</w:t>
      </w:r>
      <w:r w:rsidR="006D4947" w:rsidRPr="00E41667">
        <w:rPr>
          <w:rFonts w:ascii="Times New Roman" w:hAnsi="Times New Roman" w:cs="Times New Roman"/>
          <w:color w:val="333333"/>
          <w:sz w:val="24"/>
          <w:szCs w:val="24"/>
          <w:shd w:val="clear" w:color="auto" w:fill="FFFFFF"/>
        </w:rPr>
        <w:t xml:space="preserve"> </w:t>
      </w:r>
      <w:r w:rsidR="00583AFA" w:rsidRPr="00E41667">
        <w:rPr>
          <w:rFonts w:ascii="Times New Roman" w:hAnsi="Times New Roman" w:cs="Times New Roman"/>
          <w:color w:val="333333"/>
          <w:sz w:val="24"/>
          <w:szCs w:val="24"/>
          <w:shd w:val="clear" w:color="auto" w:fill="FFFFFF"/>
        </w:rPr>
        <w:t>Here</w:t>
      </w:r>
      <w:r w:rsidR="00BD4C94">
        <w:rPr>
          <w:rFonts w:ascii="Times New Roman" w:hAnsi="Times New Roman" w:cs="Times New Roman"/>
          <w:color w:val="333333"/>
          <w:sz w:val="24"/>
          <w:szCs w:val="24"/>
          <w:shd w:val="clear" w:color="auto" w:fill="FFFFFF"/>
        </w:rPr>
        <w:t>,</w:t>
      </w:r>
      <w:r w:rsidR="00583AFA" w:rsidRPr="00E41667">
        <w:rPr>
          <w:rFonts w:ascii="Times New Roman" w:hAnsi="Times New Roman" w:cs="Times New Roman"/>
          <w:color w:val="333333"/>
          <w:sz w:val="24"/>
          <w:szCs w:val="24"/>
          <w:shd w:val="clear" w:color="auto" w:fill="FFFFFF"/>
        </w:rPr>
        <w:t xml:space="preserve"> </w:t>
      </w:r>
      <w:r w:rsidR="008E0C2C">
        <w:rPr>
          <w:rFonts w:ascii="Times New Roman" w:hAnsi="Times New Roman" w:cs="Times New Roman"/>
          <w:color w:val="333333"/>
          <w:sz w:val="24"/>
          <w:szCs w:val="24"/>
          <w:shd w:val="clear" w:color="auto" w:fill="FFFFFF"/>
        </w:rPr>
        <w:t>a</w:t>
      </w:r>
      <w:r w:rsidR="008E0C2C" w:rsidRPr="00E41667">
        <w:rPr>
          <w:rFonts w:ascii="Times New Roman" w:hAnsi="Times New Roman" w:cs="Times New Roman"/>
          <w:color w:val="333333"/>
          <w:sz w:val="24"/>
          <w:szCs w:val="24"/>
          <w:shd w:val="clear" w:color="auto" w:fill="FFFFFF"/>
        </w:rPr>
        <w:t xml:space="preserve"> </w:t>
      </w:r>
      <w:r w:rsidR="00E825C3" w:rsidRPr="00E41667">
        <w:rPr>
          <w:rFonts w:ascii="Times New Roman" w:hAnsi="Times New Roman" w:cs="Times New Roman"/>
          <w:color w:val="333333"/>
          <w:sz w:val="24"/>
          <w:szCs w:val="24"/>
          <w:shd w:val="clear" w:color="auto" w:fill="FFFFFF"/>
        </w:rPr>
        <w:t xml:space="preserve">GATA2 </w:t>
      </w:r>
      <w:r w:rsidR="0081572F" w:rsidRPr="00E41667">
        <w:rPr>
          <w:rFonts w:ascii="Times New Roman" w:hAnsi="Times New Roman" w:cs="Times New Roman"/>
          <w:color w:val="333333"/>
          <w:sz w:val="24"/>
          <w:szCs w:val="24"/>
          <w:shd w:val="clear" w:color="auto" w:fill="FFFFFF"/>
        </w:rPr>
        <w:t xml:space="preserve">direct downstream target </w:t>
      </w:r>
      <w:r w:rsidR="00E825C3" w:rsidRPr="00E41667">
        <w:rPr>
          <w:rFonts w:ascii="Times New Roman" w:hAnsi="Times New Roman" w:cs="Times New Roman"/>
          <w:color w:val="333333"/>
          <w:sz w:val="24"/>
          <w:szCs w:val="24"/>
          <w:shd w:val="clear" w:color="auto" w:fill="FFFFFF"/>
        </w:rPr>
        <w:t>is defined</w:t>
      </w:r>
      <w:r w:rsidR="0081572F" w:rsidRPr="00E41667">
        <w:rPr>
          <w:rFonts w:ascii="Times New Roman" w:hAnsi="Times New Roman" w:cs="Times New Roman"/>
          <w:color w:val="333333"/>
          <w:sz w:val="24"/>
          <w:szCs w:val="24"/>
          <w:shd w:val="clear" w:color="auto" w:fill="FFFFFF"/>
        </w:rPr>
        <w:t xml:space="preserve"> as </w:t>
      </w:r>
      <w:r w:rsidR="00C96545" w:rsidRPr="00E41667">
        <w:rPr>
          <w:rFonts w:ascii="Times New Roman" w:hAnsi="Times New Roman" w:cs="Times New Roman"/>
          <w:color w:val="333333"/>
          <w:sz w:val="24"/>
          <w:szCs w:val="24"/>
          <w:shd w:val="clear" w:color="auto" w:fill="FFFFFF"/>
        </w:rPr>
        <w:t xml:space="preserve">a GATA2 regulated gene </w:t>
      </w:r>
      <w:r w:rsidR="00265F15" w:rsidRPr="00E41667">
        <w:rPr>
          <w:rFonts w:ascii="Times New Roman" w:hAnsi="Times New Roman" w:cs="Times New Roman"/>
          <w:color w:val="333333"/>
          <w:sz w:val="24"/>
          <w:szCs w:val="24"/>
          <w:shd w:val="clear" w:color="auto" w:fill="FFFFFF"/>
        </w:rPr>
        <w:t xml:space="preserve">with GATA2 genome occupancy </w:t>
      </w:r>
      <w:r w:rsidR="00926159" w:rsidRPr="00E41667">
        <w:rPr>
          <w:rFonts w:ascii="Times New Roman" w:hAnsi="Times New Roman" w:cs="Times New Roman"/>
          <w:color w:val="333333"/>
          <w:sz w:val="24"/>
          <w:szCs w:val="24"/>
          <w:shd w:val="clear" w:color="auto" w:fill="FFFFFF"/>
        </w:rPr>
        <w:t>within 2</w:t>
      </w:r>
      <w:r w:rsidR="00BD254C" w:rsidRPr="00E41667">
        <w:rPr>
          <w:rFonts w:ascii="Times New Roman" w:hAnsi="Times New Roman" w:cs="Times New Roman"/>
          <w:color w:val="333333"/>
          <w:sz w:val="24"/>
          <w:szCs w:val="24"/>
          <w:shd w:val="clear" w:color="auto" w:fill="FFFFFF"/>
        </w:rPr>
        <w:t>-</w:t>
      </w:r>
      <w:r w:rsidR="00926159" w:rsidRPr="00E41667">
        <w:rPr>
          <w:rFonts w:ascii="Times New Roman" w:hAnsi="Times New Roman" w:cs="Times New Roman"/>
          <w:color w:val="333333"/>
          <w:sz w:val="24"/>
          <w:szCs w:val="24"/>
          <w:shd w:val="clear" w:color="auto" w:fill="FFFFFF"/>
        </w:rPr>
        <w:t>kilobase</w:t>
      </w:r>
      <w:r w:rsidR="00597102" w:rsidRPr="00E41667">
        <w:rPr>
          <w:rFonts w:ascii="Times New Roman" w:hAnsi="Times New Roman" w:cs="Times New Roman"/>
          <w:color w:val="333333"/>
          <w:sz w:val="24"/>
          <w:szCs w:val="24"/>
          <w:shd w:val="clear" w:color="auto" w:fill="FFFFFF"/>
        </w:rPr>
        <w:t xml:space="preserve"> vicinity of the said gene’s </w:t>
      </w:r>
      <w:r w:rsidR="00DE390A" w:rsidRPr="00E41667">
        <w:rPr>
          <w:rFonts w:ascii="Times New Roman" w:hAnsi="Times New Roman" w:cs="Times New Roman"/>
          <w:color w:val="333333"/>
          <w:sz w:val="24"/>
          <w:szCs w:val="24"/>
          <w:shd w:val="clear" w:color="auto" w:fill="FFFFFF"/>
        </w:rPr>
        <w:t>transcription start site</w:t>
      </w:r>
      <w:r w:rsidR="00F177E4" w:rsidRPr="00E41667">
        <w:rPr>
          <w:rFonts w:ascii="Times New Roman" w:hAnsi="Times New Roman" w:cs="Times New Roman"/>
          <w:color w:val="333333"/>
          <w:sz w:val="24"/>
          <w:szCs w:val="24"/>
          <w:shd w:val="clear" w:color="auto" w:fill="FFFFFF"/>
        </w:rPr>
        <w:t xml:space="preserve"> in the </w:t>
      </w:r>
      <w:r w:rsidR="003E31DE" w:rsidRPr="00E41667">
        <w:rPr>
          <w:rFonts w:ascii="Times New Roman" w:hAnsi="Times New Roman" w:cs="Times New Roman"/>
          <w:color w:val="333333"/>
          <w:sz w:val="24"/>
          <w:szCs w:val="24"/>
          <w:shd w:val="clear" w:color="auto" w:fill="FFFFFF"/>
        </w:rPr>
        <w:t>uterus</w:t>
      </w:r>
      <w:r w:rsidR="009D311C" w:rsidRPr="00E41667">
        <w:rPr>
          <w:rFonts w:ascii="Times New Roman" w:hAnsi="Times New Roman" w:cs="Times New Roman"/>
          <w:color w:val="333333"/>
          <w:sz w:val="24"/>
          <w:szCs w:val="24"/>
          <w:shd w:val="clear" w:color="auto" w:fill="FFFFFF"/>
        </w:rPr>
        <w:t xml:space="preserve"> </w:t>
      </w:r>
      <w:r w:rsidR="009D311C" w:rsidRPr="00E41667">
        <w:rPr>
          <w:rFonts w:ascii="Times New Roman" w:hAnsi="Times New Roman" w:cs="Times New Roman"/>
          <w:sz w:val="24"/>
          <w:szCs w:val="24"/>
        </w:rPr>
        <w:t>(</w:t>
      </w:r>
      <w:r w:rsidR="008E0C2C">
        <w:rPr>
          <w:rFonts w:ascii="Times New Roman" w:hAnsi="Times New Roman" w:cs="Times New Roman"/>
          <w:color w:val="333333"/>
          <w:sz w:val="24"/>
          <w:szCs w:val="24"/>
          <w:shd w:val="clear" w:color="auto" w:fill="FFFFFF"/>
        </w:rPr>
        <w:t>Gene Expression Omnibus (GEO) accession</w:t>
      </w:r>
      <w:r w:rsidR="008E0C2C" w:rsidRPr="00E41667">
        <w:rPr>
          <w:rFonts w:ascii="Times New Roman" w:hAnsi="Times New Roman" w:cs="Times New Roman"/>
          <w:color w:val="333333"/>
          <w:sz w:val="24"/>
          <w:szCs w:val="24"/>
          <w:shd w:val="clear" w:color="auto" w:fill="FFFFFF"/>
        </w:rPr>
        <w:t>:</w:t>
      </w:r>
      <w:r w:rsidR="00E43CDC" w:rsidRPr="00E41667">
        <w:rPr>
          <w:rFonts w:ascii="Times New Roman" w:hAnsi="Times New Roman" w:cs="Times New Roman"/>
          <w:color w:val="333333"/>
          <w:sz w:val="24"/>
          <w:szCs w:val="24"/>
          <w:shd w:val="clear" w:color="auto" w:fill="FFFFFF"/>
        </w:rPr>
        <w:t xml:space="preserve"> </w:t>
      </w:r>
      <w:r w:rsidR="009C04B9" w:rsidRPr="00E41667">
        <w:rPr>
          <w:rFonts w:ascii="Times New Roman" w:hAnsi="Times New Roman" w:cs="Times New Roman"/>
          <w:sz w:val="24"/>
          <w:szCs w:val="24"/>
        </w:rPr>
        <w:t xml:space="preserve">GSE40659, </w: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(Rubel et al. 2016)</w:t>
      </w:r>
      <w:r w:rsidR="00C23E62">
        <w:rPr>
          <w:rFonts w:ascii="Times New Roman" w:hAnsi="Times New Roman" w:cs="Times New Roman"/>
          <w:sz w:val="24"/>
          <w:szCs w:val="24"/>
        </w:rPr>
        <w:fldChar w:fldCharType="end"/>
      </w:r>
      <w:r w:rsidR="009D311C" w:rsidRPr="00E41667">
        <w:rPr>
          <w:rFonts w:ascii="Times New Roman" w:hAnsi="Times New Roman" w:cs="Times New Roman"/>
          <w:sz w:val="24"/>
          <w:szCs w:val="24"/>
        </w:rPr>
        <w:t>)</w:t>
      </w:r>
      <w:r w:rsidR="00DE390A" w:rsidRPr="00E41667">
        <w:rPr>
          <w:rFonts w:ascii="Times New Roman" w:hAnsi="Times New Roman" w:cs="Times New Roman"/>
          <w:color w:val="333333"/>
          <w:sz w:val="24"/>
          <w:szCs w:val="24"/>
          <w:shd w:val="clear" w:color="auto" w:fill="FFFFFF"/>
        </w:rPr>
        <w:t xml:space="preserve">. </w:t>
      </w:r>
      <w:r w:rsidR="0096306C" w:rsidRPr="00E41667">
        <w:rPr>
          <w:rFonts w:ascii="Times New Roman" w:hAnsi="Times New Roman" w:cs="Times New Roman"/>
          <w:color w:val="333333"/>
          <w:sz w:val="24"/>
          <w:szCs w:val="24"/>
          <w:shd w:val="clear" w:color="auto" w:fill="FFFFFF"/>
        </w:rPr>
        <w:t>This stringent criterion</w:t>
      </w:r>
      <w:r w:rsidR="00947F3B" w:rsidRPr="00E41667">
        <w:rPr>
          <w:rFonts w:ascii="Times New Roman" w:hAnsi="Times New Roman" w:cs="Times New Roman"/>
          <w:color w:val="333333"/>
          <w:sz w:val="24"/>
          <w:szCs w:val="24"/>
          <w:shd w:val="clear" w:color="auto" w:fill="FFFFFF"/>
        </w:rPr>
        <w:t xml:space="preserve"> </w:t>
      </w:r>
      <w:r w:rsidR="00C70FFC">
        <w:rPr>
          <w:rFonts w:ascii="Times New Roman" w:hAnsi="Times New Roman" w:cs="Times New Roman"/>
          <w:color w:val="333333"/>
          <w:sz w:val="24"/>
          <w:szCs w:val="24"/>
          <w:shd w:val="clear" w:color="auto" w:fill="FFFFFF"/>
        </w:rPr>
        <w:t>le</w:t>
      </w:r>
      <w:del w:id="9" w:author="Bushel, Pierre (NIH/NIEHS) [E]" w:date="2021-04-29T14:59:00Z">
        <w:r w:rsidR="00C70FFC" w:rsidDel="00DC4865">
          <w:rPr>
            <w:rFonts w:ascii="Times New Roman" w:hAnsi="Times New Roman" w:cs="Times New Roman"/>
            <w:color w:val="333333"/>
            <w:sz w:val="24"/>
            <w:szCs w:val="24"/>
            <w:shd w:val="clear" w:color="auto" w:fill="FFFFFF"/>
          </w:rPr>
          <w:delText>a</w:delText>
        </w:r>
      </w:del>
      <w:r w:rsidR="00C70FFC">
        <w:rPr>
          <w:rFonts w:ascii="Times New Roman" w:hAnsi="Times New Roman" w:cs="Times New Roman"/>
          <w:color w:val="333333"/>
          <w:sz w:val="24"/>
          <w:szCs w:val="24"/>
          <w:shd w:val="clear" w:color="auto" w:fill="FFFFFF"/>
        </w:rPr>
        <w:t>d to the identification of</w:t>
      </w:r>
      <w:r w:rsidR="00C70FFC" w:rsidRPr="00E41667">
        <w:rPr>
          <w:rFonts w:ascii="Times New Roman" w:hAnsi="Times New Roman" w:cs="Times New Roman"/>
          <w:color w:val="333333"/>
          <w:sz w:val="24"/>
          <w:szCs w:val="24"/>
          <w:shd w:val="clear" w:color="auto" w:fill="FFFFFF"/>
        </w:rPr>
        <w:t xml:space="preserve"> </w:t>
      </w:r>
      <w:r w:rsidR="00136982" w:rsidRPr="00E41667">
        <w:rPr>
          <w:rFonts w:ascii="Times New Roman" w:hAnsi="Times New Roman" w:cs="Times New Roman"/>
          <w:color w:val="333333"/>
          <w:sz w:val="24"/>
          <w:szCs w:val="24"/>
          <w:shd w:val="clear" w:color="auto" w:fill="FFFFFF"/>
        </w:rPr>
        <w:t xml:space="preserve">634 genes </w:t>
      </w:r>
      <w:r w:rsidR="0031561F" w:rsidRPr="00E41667">
        <w:rPr>
          <w:rFonts w:ascii="Times New Roman" w:hAnsi="Times New Roman" w:cs="Times New Roman"/>
          <w:color w:val="333333"/>
          <w:sz w:val="24"/>
          <w:szCs w:val="24"/>
          <w:shd w:val="clear" w:color="auto" w:fill="FFFFFF"/>
        </w:rPr>
        <w:t xml:space="preserve">(Supplemental Table </w:t>
      </w:r>
      <w:r w:rsidR="005E5A38">
        <w:rPr>
          <w:rFonts w:ascii="Times New Roman" w:hAnsi="Times New Roman" w:cs="Times New Roman"/>
          <w:color w:val="333333"/>
          <w:sz w:val="24"/>
          <w:szCs w:val="24"/>
          <w:shd w:val="clear" w:color="auto" w:fill="FFFFFF"/>
        </w:rPr>
        <w:t>1</w:t>
      </w:r>
      <w:r w:rsidR="0031561F" w:rsidRPr="00E41667">
        <w:rPr>
          <w:rFonts w:ascii="Times New Roman" w:hAnsi="Times New Roman" w:cs="Times New Roman"/>
          <w:color w:val="333333"/>
          <w:sz w:val="24"/>
          <w:szCs w:val="24"/>
          <w:shd w:val="clear" w:color="auto" w:fill="FFFFFF"/>
        </w:rPr>
        <w:t>)</w:t>
      </w:r>
      <w:r w:rsidR="00484FD4" w:rsidRPr="00E41667">
        <w:rPr>
          <w:rFonts w:ascii="Times New Roman" w:hAnsi="Times New Roman" w:cs="Times New Roman"/>
          <w:color w:val="333333"/>
          <w:sz w:val="24"/>
          <w:szCs w:val="24"/>
          <w:shd w:val="clear" w:color="auto" w:fill="FFFFFF"/>
        </w:rPr>
        <w:t xml:space="preserve">, which is termed </w:t>
      </w:r>
      <w:r w:rsidR="00AE1BDC" w:rsidRPr="00E41667">
        <w:rPr>
          <w:rFonts w:ascii="Times New Roman" w:hAnsi="Times New Roman" w:cs="Times New Roman"/>
          <w:color w:val="333333"/>
          <w:sz w:val="24"/>
          <w:szCs w:val="24"/>
          <w:shd w:val="clear" w:color="auto" w:fill="FFFFFF"/>
        </w:rPr>
        <w:t>“</w:t>
      </w:r>
      <w:r w:rsidR="0031561F" w:rsidRPr="00E41667">
        <w:rPr>
          <w:rFonts w:ascii="Times New Roman" w:hAnsi="Times New Roman" w:cs="Times New Roman"/>
          <w:color w:val="333333"/>
          <w:sz w:val="24"/>
          <w:szCs w:val="24"/>
          <w:shd w:val="clear" w:color="auto" w:fill="FFFFFF"/>
        </w:rPr>
        <w:t>GATA2 direct signature</w:t>
      </w:r>
      <w:r w:rsidR="00AE1BDC" w:rsidRPr="00E41667">
        <w:rPr>
          <w:rFonts w:ascii="Times New Roman" w:hAnsi="Times New Roman" w:cs="Times New Roman"/>
          <w:color w:val="333333"/>
          <w:sz w:val="24"/>
          <w:szCs w:val="24"/>
          <w:shd w:val="clear" w:color="auto" w:fill="FFFFFF"/>
        </w:rPr>
        <w:t>”</w:t>
      </w:r>
      <w:r w:rsidR="00D34F9E" w:rsidRPr="00E41667">
        <w:rPr>
          <w:rFonts w:ascii="Times New Roman" w:hAnsi="Times New Roman" w:cs="Times New Roman"/>
          <w:color w:val="333333"/>
          <w:sz w:val="24"/>
          <w:szCs w:val="24"/>
          <w:shd w:val="clear" w:color="auto" w:fill="FFFFFF"/>
        </w:rPr>
        <w:t xml:space="preserve">. </w:t>
      </w:r>
      <w:r w:rsidR="00800919" w:rsidRPr="00E41667">
        <w:rPr>
          <w:rFonts w:ascii="Times New Roman" w:hAnsi="Times New Roman" w:cs="Times New Roman"/>
          <w:color w:val="333333"/>
          <w:sz w:val="24"/>
          <w:szCs w:val="24"/>
          <w:shd w:val="clear" w:color="auto" w:fill="FFFFFF"/>
        </w:rPr>
        <w:t xml:space="preserve">The </w:t>
      </w:r>
      <w:r w:rsidR="00102B43" w:rsidRPr="00E41667">
        <w:rPr>
          <w:rFonts w:ascii="Times New Roman" w:hAnsi="Times New Roman" w:cs="Times New Roman"/>
          <w:color w:val="333333"/>
          <w:sz w:val="24"/>
          <w:szCs w:val="24"/>
          <w:shd w:val="clear" w:color="auto" w:fill="FFFFFF"/>
        </w:rPr>
        <w:t>GATA2 activit</w:t>
      </w:r>
      <w:r w:rsidR="00947241" w:rsidRPr="00E41667">
        <w:rPr>
          <w:rFonts w:ascii="Times New Roman" w:hAnsi="Times New Roman" w:cs="Times New Roman"/>
          <w:color w:val="333333"/>
          <w:sz w:val="24"/>
          <w:szCs w:val="24"/>
          <w:shd w:val="clear" w:color="auto" w:fill="FFFFFF"/>
        </w:rPr>
        <w:t>y</w:t>
      </w:r>
      <w:r w:rsidR="00316EF2" w:rsidRPr="00E41667">
        <w:rPr>
          <w:rFonts w:ascii="Times New Roman" w:hAnsi="Times New Roman" w:cs="Times New Roman"/>
          <w:color w:val="333333"/>
          <w:sz w:val="24"/>
          <w:szCs w:val="24"/>
          <w:shd w:val="clear" w:color="auto" w:fill="FFFFFF"/>
        </w:rPr>
        <w:t>, as represented by the GATA2 direct signature in a T-score, was quantified by the SEMIPs app</w:t>
      </w:r>
      <w:r w:rsidR="00947241" w:rsidRPr="00E41667">
        <w:rPr>
          <w:rFonts w:ascii="Times New Roman" w:hAnsi="Times New Roman" w:cs="Times New Roman"/>
          <w:color w:val="333333"/>
          <w:sz w:val="24"/>
          <w:szCs w:val="24"/>
          <w:shd w:val="clear" w:color="auto" w:fill="FFFFFF"/>
        </w:rPr>
        <w:t xml:space="preserve"> </w:t>
      </w:r>
      <w:r w:rsidR="001E5F75" w:rsidRPr="00E41667">
        <w:rPr>
          <w:rFonts w:ascii="Times New Roman" w:hAnsi="Times New Roman" w:cs="Times New Roman"/>
          <w:color w:val="333333"/>
          <w:sz w:val="24"/>
          <w:szCs w:val="24"/>
          <w:shd w:val="clear" w:color="auto" w:fill="FFFFFF"/>
        </w:rPr>
        <w:t>from gene expression data of</w:t>
      </w:r>
      <w:r w:rsidR="00947241" w:rsidRPr="00E41667">
        <w:rPr>
          <w:rFonts w:ascii="Times New Roman" w:hAnsi="Times New Roman" w:cs="Times New Roman"/>
          <w:color w:val="333333"/>
          <w:sz w:val="24"/>
          <w:szCs w:val="24"/>
          <w:shd w:val="clear" w:color="auto" w:fill="FFFFFF"/>
        </w:rPr>
        <w:t xml:space="preserve"> </w:t>
      </w:r>
      <w:r w:rsidR="004C26F8" w:rsidRPr="00E41667">
        <w:rPr>
          <w:rFonts w:ascii="Times New Roman" w:hAnsi="Times New Roman" w:cs="Times New Roman"/>
          <w:color w:val="333333"/>
          <w:sz w:val="24"/>
          <w:szCs w:val="24"/>
          <w:shd w:val="clear" w:color="auto" w:fill="FFFFFF"/>
        </w:rPr>
        <w:t xml:space="preserve">the endometrium tissue </w:t>
      </w:r>
      <w:r w:rsidR="00C87A78" w:rsidRPr="00E41667">
        <w:rPr>
          <w:rFonts w:ascii="Times New Roman" w:hAnsi="Times New Roman" w:cs="Times New Roman"/>
          <w:color w:val="333333"/>
          <w:sz w:val="24"/>
          <w:szCs w:val="24"/>
          <w:shd w:val="clear" w:color="auto" w:fill="FFFFFF"/>
        </w:rPr>
        <w:t>for</w:t>
      </w:r>
      <w:r w:rsidR="004C26F8" w:rsidRPr="00E41667">
        <w:rPr>
          <w:rFonts w:ascii="Times New Roman" w:hAnsi="Times New Roman" w:cs="Times New Roman"/>
          <w:color w:val="333333"/>
          <w:sz w:val="24"/>
          <w:szCs w:val="24"/>
          <w:shd w:val="clear" w:color="auto" w:fill="FFFFFF"/>
        </w:rPr>
        <w:t xml:space="preserve"> </w:t>
      </w:r>
      <w:r w:rsidR="00947241" w:rsidRPr="00E41667">
        <w:rPr>
          <w:rFonts w:ascii="Times New Roman" w:hAnsi="Times New Roman" w:cs="Times New Roman"/>
          <w:color w:val="333333"/>
          <w:sz w:val="24"/>
          <w:szCs w:val="24"/>
          <w:shd w:val="clear" w:color="auto" w:fill="FFFFFF"/>
        </w:rPr>
        <w:t>each individual human subject</w:t>
      </w:r>
      <w:r w:rsidR="0099564B" w:rsidRPr="00E41667">
        <w:rPr>
          <w:rFonts w:ascii="Times New Roman" w:hAnsi="Times New Roman" w:cs="Times New Roman"/>
          <w:color w:val="333333"/>
          <w:sz w:val="24"/>
          <w:szCs w:val="24"/>
          <w:shd w:val="clear" w:color="auto" w:fill="FFFFFF"/>
        </w:rPr>
        <w:t xml:space="preserve"> (</w:t>
      </w:r>
      <w:r w:rsidR="00EE5A94">
        <w:rPr>
          <w:rFonts w:ascii="Times New Roman" w:hAnsi="Times New Roman" w:cs="Times New Roman"/>
          <w:color w:val="333333"/>
          <w:sz w:val="24"/>
          <w:szCs w:val="24"/>
          <w:shd w:val="clear" w:color="auto" w:fill="FFFFFF"/>
        </w:rPr>
        <w:t xml:space="preserve">GEO </w:t>
      </w:r>
      <w:r w:rsidR="00BD4C94">
        <w:rPr>
          <w:rFonts w:ascii="Times New Roman" w:hAnsi="Times New Roman" w:cs="Times New Roman"/>
          <w:color w:val="333333"/>
          <w:sz w:val="24"/>
          <w:szCs w:val="24"/>
          <w:shd w:val="clear" w:color="auto" w:fill="FFFFFF"/>
        </w:rPr>
        <w:t>accession</w:t>
      </w:r>
      <w:r w:rsidR="00D25374" w:rsidRPr="00E41667">
        <w:rPr>
          <w:rFonts w:ascii="Times New Roman" w:hAnsi="Times New Roman" w:cs="Times New Roman"/>
          <w:color w:val="333333"/>
          <w:sz w:val="24"/>
          <w:szCs w:val="24"/>
          <w:shd w:val="clear" w:color="auto" w:fill="FFFFFF"/>
        </w:rPr>
        <w:t>:</w:t>
      </w:r>
      <w:r w:rsidR="00E43CDC" w:rsidRPr="00E41667">
        <w:rPr>
          <w:rFonts w:ascii="Times New Roman" w:hAnsi="Times New Roman" w:cs="Times New Roman"/>
          <w:color w:val="333333"/>
          <w:sz w:val="24"/>
          <w:szCs w:val="24"/>
          <w:shd w:val="clear" w:color="auto" w:fill="FFFFFF"/>
        </w:rPr>
        <w:t xml:space="preserve"> </w:t>
      </w:r>
      <w:r w:rsidR="0099564B" w:rsidRPr="00E41667">
        <w:rPr>
          <w:rFonts w:ascii="Times New Roman" w:hAnsi="Times New Roman" w:cs="Times New Roman"/>
          <w:color w:val="333333"/>
          <w:sz w:val="24"/>
          <w:szCs w:val="24"/>
          <w:shd w:val="clear" w:color="auto" w:fill="FFFFFF"/>
        </w:rPr>
        <w:t xml:space="preserve">GSE58144, </w:t>
      </w:r>
      <w:r w:rsidR="00C23E62">
        <w:rPr>
          <w:rFonts w:ascii="Times New Roman" w:hAnsi="Times New Roman" w:cs="Times New Roman"/>
          <w:sz w:val="24"/>
          <w:szCs w:val="24"/>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(Koot et al. 2016)</w:t>
      </w:r>
      <w:r w:rsidR="00C23E62">
        <w:rPr>
          <w:rFonts w:ascii="Times New Roman" w:hAnsi="Times New Roman" w:cs="Times New Roman"/>
          <w:sz w:val="24"/>
          <w:szCs w:val="24"/>
        </w:rPr>
        <w:fldChar w:fldCharType="end"/>
      </w:r>
      <w:r w:rsidR="0099564B" w:rsidRPr="00E41667">
        <w:rPr>
          <w:rFonts w:ascii="Times New Roman" w:hAnsi="Times New Roman" w:cs="Times New Roman"/>
          <w:sz w:val="24"/>
          <w:szCs w:val="24"/>
        </w:rPr>
        <w:t>)</w:t>
      </w:r>
      <w:r w:rsidR="00080AF6" w:rsidRPr="00E41667">
        <w:rPr>
          <w:rFonts w:ascii="Times New Roman" w:hAnsi="Times New Roman" w:cs="Times New Roman"/>
          <w:color w:val="333333"/>
          <w:sz w:val="24"/>
          <w:szCs w:val="24"/>
          <w:shd w:val="clear" w:color="auto" w:fill="FFFFFF"/>
        </w:rPr>
        <w:t>.</w:t>
      </w:r>
      <w:r w:rsidR="0004465D" w:rsidRPr="00E41667">
        <w:rPr>
          <w:rFonts w:ascii="Times New Roman" w:hAnsi="Times New Roman" w:cs="Times New Roman"/>
          <w:color w:val="333333"/>
          <w:sz w:val="24"/>
          <w:szCs w:val="24"/>
          <w:shd w:val="clear" w:color="auto" w:fill="FFFFFF"/>
        </w:rPr>
        <w:t xml:space="preserve"> </w:t>
      </w:r>
      <w:r w:rsidR="00AC58CB" w:rsidRPr="00E41667">
        <w:rPr>
          <w:rFonts w:ascii="Times New Roman" w:hAnsi="Times New Roman" w:cs="Times New Roman"/>
          <w:sz w:val="24"/>
          <w:szCs w:val="24"/>
        </w:rPr>
        <w:t>T</w:t>
      </w:r>
      <w:del w:id="10" w:author="Bushel, Pierre (NIH/NIEHS) [E]" w:date="2021-04-29T15:00:00Z">
        <w:r w:rsidR="00AC58CB" w:rsidRPr="00E41667" w:rsidDel="00A004F6">
          <w:rPr>
            <w:rFonts w:ascii="Times New Roman" w:hAnsi="Times New Roman" w:cs="Times New Roman"/>
            <w:sz w:val="24"/>
            <w:szCs w:val="24"/>
          </w:rPr>
          <w:delText>-</w:delText>
        </w:r>
      </w:del>
      <w:ins w:id="11" w:author="Bushel, Pierre (NIH/NIEHS) [E]" w:date="2021-04-29T15:00:00Z">
        <w:r w:rsidR="00A004F6">
          <w:rPr>
            <w:rFonts w:ascii="Times New Roman" w:hAnsi="Times New Roman" w:cs="Times New Roman"/>
            <w:sz w:val="24"/>
            <w:szCs w:val="24"/>
          </w:rPr>
          <w:t xml:space="preserve"> </w:t>
        </w:r>
      </w:ins>
      <w:r w:rsidR="00AC58CB" w:rsidRPr="00E41667">
        <w:rPr>
          <w:rFonts w:ascii="Times New Roman" w:hAnsi="Times New Roman" w:cs="Times New Roman"/>
          <w:sz w:val="24"/>
          <w:szCs w:val="24"/>
        </w:rPr>
        <w:t>score</w:t>
      </w:r>
      <w:r w:rsidR="00E6433B" w:rsidRPr="00E41667">
        <w:rPr>
          <w:rFonts w:ascii="Times New Roman" w:hAnsi="Times New Roman" w:cs="Times New Roman"/>
          <w:sz w:val="24"/>
          <w:szCs w:val="24"/>
        </w:rPr>
        <w:t>s</w:t>
      </w:r>
      <w:r w:rsidR="00266552" w:rsidRPr="00E41667">
        <w:rPr>
          <w:rFonts w:ascii="Times New Roman" w:hAnsi="Times New Roman" w:cs="Times New Roman"/>
          <w:sz w:val="24"/>
          <w:szCs w:val="24"/>
        </w:rPr>
        <w:t xml:space="preserve"> for </w:t>
      </w:r>
      <w:r w:rsidR="00266552" w:rsidRPr="00E41667">
        <w:rPr>
          <w:rFonts w:ascii="Times New Roman" w:hAnsi="Times New Roman" w:cs="Times New Roman"/>
          <w:sz w:val="24"/>
          <w:szCs w:val="24"/>
        </w:rPr>
        <w:lastRenderedPageBreak/>
        <w:t>the uterine GATA2</w:t>
      </w:r>
      <w:r w:rsidR="00E6433B" w:rsidRPr="00E41667">
        <w:rPr>
          <w:rFonts w:ascii="Times New Roman" w:hAnsi="Times New Roman" w:cs="Times New Roman"/>
          <w:sz w:val="24"/>
          <w:szCs w:val="24"/>
        </w:rPr>
        <w:t xml:space="preserve"> </w:t>
      </w:r>
      <w:r w:rsidR="00266552" w:rsidRPr="00E41667">
        <w:rPr>
          <w:rFonts w:ascii="Times New Roman" w:hAnsi="Times New Roman" w:cs="Times New Roman"/>
          <w:sz w:val="24"/>
          <w:szCs w:val="24"/>
        </w:rPr>
        <w:t>in</w:t>
      </w:r>
      <w:r w:rsidR="00E6433B" w:rsidRPr="00E41667">
        <w:rPr>
          <w:rFonts w:ascii="Times New Roman" w:hAnsi="Times New Roman" w:cs="Times New Roman"/>
          <w:sz w:val="24"/>
          <w:szCs w:val="24"/>
        </w:rPr>
        <w:t xml:space="preserve"> all 115 patients</w:t>
      </w:r>
      <w:r w:rsidR="00364113" w:rsidRPr="00E41667">
        <w:rPr>
          <w:rFonts w:ascii="Times New Roman" w:hAnsi="Times New Roman" w:cs="Times New Roman"/>
          <w:sz w:val="24"/>
          <w:szCs w:val="24"/>
        </w:rPr>
        <w:t xml:space="preserve"> w</w:t>
      </w:r>
      <w:r w:rsidR="000C4244" w:rsidRPr="00E41667">
        <w:rPr>
          <w:rFonts w:ascii="Times New Roman" w:hAnsi="Times New Roman" w:cs="Times New Roman"/>
          <w:sz w:val="24"/>
          <w:szCs w:val="24"/>
        </w:rPr>
        <w:t>ere</w:t>
      </w:r>
      <w:r w:rsidR="00364113" w:rsidRPr="00E41667">
        <w:rPr>
          <w:rFonts w:ascii="Times New Roman" w:hAnsi="Times New Roman" w:cs="Times New Roman"/>
          <w:sz w:val="24"/>
          <w:szCs w:val="24"/>
        </w:rPr>
        <w:t xml:space="preserve"> calculated by</w:t>
      </w:r>
      <w:r w:rsidR="003E31DE" w:rsidRPr="00E41667">
        <w:rPr>
          <w:rFonts w:ascii="Times New Roman" w:hAnsi="Times New Roman" w:cs="Times New Roman"/>
          <w:sz w:val="24"/>
          <w:szCs w:val="24"/>
        </w:rPr>
        <w:t xml:space="preserve"> the app with</w:t>
      </w:r>
      <w:r w:rsidR="00AC58CB" w:rsidRPr="00E41667">
        <w:rPr>
          <w:rFonts w:ascii="Times New Roman" w:hAnsi="Times New Roman" w:cs="Times New Roman"/>
          <w:sz w:val="24"/>
          <w:szCs w:val="24"/>
        </w:rPr>
        <w:t xml:space="preserve"> </w:t>
      </w:r>
      <w:r w:rsidR="00216259" w:rsidRPr="00E41667">
        <w:rPr>
          <w:rFonts w:ascii="Times New Roman" w:hAnsi="Times New Roman" w:cs="Times New Roman"/>
          <w:sz w:val="24"/>
          <w:szCs w:val="24"/>
        </w:rPr>
        <w:t xml:space="preserve">the </w:t>
      </w:r>
      <w:r w:rsidR="003A1CBF" w:rsidRPr="00E41667">
        <w:rPr>
          <w:rFonts w:ascii="Times New Roman" w:hAnsi="Times New Roman" w:cs="Times New Roman"/>
          <w:sz w:val="24"/>
          <w:szCs w:val="24"/>
        </w:rPr>
        <w:t xml:space="preserve">GATA2 direct signature and the </w:t>
      </w:r>
      <w:r w:rsidR="00B519A0" w:rsidRPr="00E41667">
        <w:rPr>
          <w:rFonts w:ascii="Times New Roman" w:hAnsi="Times New Roman" w:cs="Times New Roman"/>
          <w:sz w:val="24"/>
          <w:szCs w:val="24"/>
        </w:rPr>
        <w:t xml:space="preserve">data matrix of </w:t>
      </w:r>
      <w:r w:rsidR="00EE5A94">
        <w:rPr>
          <w:rFonts w:ascii="Times New Roman" w:hAnsi="Times New Roman" w:cs="Times New Roman"/>
          <w:sz w:val="24"/>
          <w:szCs w:val="24"/>
        </w:rPr>
        <w:t>GEO accession</w:t>
      </w:r>
      <w:r w:rsidR="00E16439" w:rsidRPr="00E41667">
        <w:rPr>
          <w:rFonts w:ascii="Times New Roman" w:hAnsi="Times New Roman" w:cs="Times New Roman"/>
          <w:sz w:val="24"/>
          <w:szCs w:val="24"/>
        </w:rPr>
        <w:t xml:space="preserve">: </w:t>
      </w:r>
      <w:r w:rsidR="00B519A0" w:rsidRPr="00E41667">
        <w:rPr>
          <w:rFonts w:ascii="Times New Roman" w:hAnsi="Times New Roman" w:cs="Times New Roman"/>
          <w:sz w:val="24"/>
          <w:szCs w:val="24"/>
        </w:rPr>
        <w:t>GSE58144</w:t>
      </w:r>
      <w:r w:rsidR="000139C8" w:rsidRPr="00E41667">
        <w:rPr>
          <w:rFonts w:ascii="Times New Roman" w:hAnsi="Times New Roman" w:cs="Times New Roman"/>
          <w:sz w:val="24"/>
          <w:szCs w:val="24"/>
        </w:rPr>
        <w:t xml:space="preserve"> (S</w:t>
      </w:r>
      <w:r w:rsidR="00C30F7C" w:rsidRPr="00E41667">
        <w:rPr>
          <w:rFonts w:ascii="Times New Roman" w:hAnsi="Times New Roman" w:cs="Times New Roman"/>
          <w:sz w:val="24"/>
          <w:szCs w:val="24"/>
        </w:rPr>
        <w:t xml:space="preserve">upplemental Table </w:t>
      </w:r>
      <w:r w:rsidR="005E5A38">
        <w:rPr>
          <w:rFonts w:ascii="Times New Roman" w:hAnsi="Times New Roman" w:cs="Times New Roman"/>
          <w:sz w:val="24"/>
          <w:szCs w:val="24"/>
        </w:rPr>
        <w:t>2</w:t>
      </w:r>
      <w:r w:rsidR="00C30F7C" w:rsidRPr="00E41667">
        <w:rPr>
          <w:rFonts w:ascii="Times New Roman" w:hAnsi="Times New Roman" w:cs="Times New Roman"/>
          <w:sz w:val="24"/>
          <w:szCs w:val="24"/>
        </w:rPr>
        <w:t>)</w:t>
      </w:r>
      <w:r w:rsidR="004304BF" w:rsidRPr="00E41667">
        <w:rPr>
          <w:rFonts w:ascii="Times New Roman" w:hAnsi="Times New Roman" w:cs="Times New Roman"/>
          <w:sz w:val="24"/>
          <w:szCs w:val="24"/>
        </w:rPr>
        <w:t>.</w:t>
      </w:r>
      <w:r w:rsidR="000C4244" w:rsidRPr="00E41667">
        <w:rPr>
          <w:rFonts w:ascii="Times New Roman" w:hAnsi="Times New Roman" w:cs="Times New Roman"/>
          <w:sz w:val="24"/>
          <w:szCs w:val="24"/>
        </w:rPr>
        <w:t xml:space="preserve"> </w:t>
      </w:r>
      <w:r w:rsidR="00AD7DCD" w:rsidRPr="00E41667">
        <w:rPr>
          <w:rFonts w:ascii="Times New Roman" w:hAnsi="Times New Roman" w:cs="Times New Roman"/>
          <w:sz w:val="24"/>
          <w:szCs w:val="24"/>
        </w:rPr>
        <w:t>Similarly,</w:t>
      </w:r>
      <w:r w:rsidR="006203A5" w:rsidRPr="00E41667">
        <w:rPr>
          <w:rFonts w:ascii="Times New Roman" w:hAnsi="Times New Roman" w:cs="Times New Roman"/>
          <w:sz w:val="24"/>
          <w:szCs w:val="24"/>
        </w:rPr>
        <w:t xml:space="preserve"> T</w:t>
      </w:r>
      <w:del w:id="12" w:author="Bushel, Pierre (NIH/NIEHS) [E]" w:date="2021-04-29T15:00:00Z">
        <w:r w:rsidR="006203A5" w:rsidRPr="00E41667" w:rsidDel="005A0035">
          <w:rPr>
            <w:rFonts w:ascii="Times New Roman" w:hAnsi="Times New Roman" w:cs="Times New Roman"/>
            <w:sz w:val="24"/>
            <w:szCs w:val="24"/>
          </w:rPr>
          <w:delText>-</w:delText>
        </w:r>
      </w:del>
      <w:ins w:id="13" w:author="Bushel, Pierre (NIH/NIEHS) [E]" w:date="2021-04-29T15:00:00Z">
        <w:r w:rsidR="005A0035">
          <w:rPr>
            <w:rFonts w:ascii="Times New Roman" w:hAnsi="Times New Roman" w:cs="Times New Roman"/>
            <w:sz w:val="24"/>
            <w:szCs w:val="24"/>
          </w:rPr>
          <w:t xml:space="preserve"> </w:t>
        </w:r>
      </w:ins>
      <w:r w:rsidR="006203A5" w:rsidRPr="00E41667">
        <w:rPr>
          <w:rFonts w:ascii="Times New Roman" w:hAnsi="Times New Roman" w:cs="Times New Roman"/>
          <w:sz w:val="24"/>
          <w:szCs w:val="24"/>
        </w:rPr>
        <w:t>scores for the uterine PGR</w:t>
      </w:r>
      <w:r w:rsidR="00D11D4A" w:rsidRPr="00E41667">
        <w:rPr>
          <w:rFonts w:ascii="Times New Roman" w:hAnsi="Times New Roman" w:cs="Times New Roman"/>
          <w:sz w:val="24"/>
          <w:szCs w:val="24"/>
        </w:rPr>
        <w:t xml:space="preserve"> (termed PGR signature)</w:t>
      </w:r>
      <w:r w:rsidR="006203A5" w:rsidRPr="00E41667">
        <w:rPr>
          <w:rFonts w:ascii="Times New Roman" w:hAnsi="Times New Roman" w:cs="Times New Roman"/>
          <w:sz w:val="24"/>
          <w:szCs w:val="24"/>
        </w:rPr>
        <w:t xml:space="preserve"> </w:t>
      </w:r>
      <w:r w:rsidR="005758C8" w:rsidRPr="00E41667">
        <w:rPr>
          <w:rFonts w:ascii="Times New Roman" w:hAnsi="Times New Roman" w:cs="Times New Roman"/>
          <w:sz w:val="24"/>
          <w:szCs w:val="24"/>
        </w:rPr>
        <w:t xml:space="preserve">were obtained using the </w:t>
      </w:r>
      <w:r w:rsidR="00EE5A94">
        <w:rPr>
          <w:rFonts w:ascii="Times New Roman" w:hAnsi="Times New Roman" w:cs="Times New Roman"/>
          <w:sz w:val="24"/>
          <w:szCs w:val="24"/>
        </w:rPr>
        <w:t>GEO accession</w:t>
      </w:r>
      <w:r w:rsidR="00B90223" w:rsidRPr="00E41667">
        <w:rPr>
          <w:rFonts w:ascii="Times New Roman" w:hAnsi="Times New Roman" w:cs="Times New Roman"/>
          <w:sz w:val="24"/>
          <w:szCs w:val="24"/>
        </w:rPr>
        <w:t>: GSE39920 dataset</w:t>
      </w:r>
      <w:r w:rsidR="00881247" w:rsidRPr="00E41667">
        <w:rPr>
          <w:rFonts w:ascii="Times New Roman" w:hAnsi="Times New Roman" w:cs="Times New Roman"/>
          <w:sz w:val="24"/>
          <w:szCs w:val="24"/>
        </w:rPr>
        <w:t xml:space="preserve"> </w: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(Rubel et al. 2016)</w:t>
      </w:r>
      <w:r w:rsidR="00C23E62">
        <w:rPr>
          <w:rFonts w:ascii="Times New Roman" w:hAnsi="Times New Roman" w:cs="Times New Roman"/>
          <w:sz w:val="24"/>
          <w:szCs w:val="24"/>
        </w:rPr>
        <w:fldChar w:fldCharType="end"/>
      </w:r>
      <w:r w:rsidR="00881247" w:rsidRPr="00E41667">
        <w:rPr>
          <w:rFonts w:ascii="Times New Roman" w:hAnsi="Times New Roman" w:cs="Times New Roman"/>
          <w:sz w:val="24"/>
          <w:szCs w:val="24"/>
        </w:rPr>
        <w:t xml:space="preserve"> on the same data matrix</w:t>
      </w:r>
      <w:r w:rsidR="00BF3DE1" w:rsidRPr="00E41667">
        <w:rPr>
          <w:rFonts w:ascii="Times New Roman" w:hAnsi="Times New Roman" w:cs="Times New Roman"/>
          <w:sz w:val="24"/>
          <w:szCs w:val="24"/>
        </w:rPr>
        <w:t xml:space="preserve"> via the </w:t>
      </w:r>
      <w:r w:rsidR="00FF7E54" w:rsidRPr="00E41667">
        <w:rPr>
          <w:rFonts w:ascii="Times New Roman" w:hAnsi="Times New Roman" w:cs="Times New Roman"/>
          <w:sz w:val="24"/>
          <w:szCs w:val="24"/>
        </w:rPr>
        <w:t>application’s T</w:t>
      </w:r>
      <w:del w:id="14" w:author="Bushel, Pierre (NIH/NIEHS) [E]" w:date="2021-04-29T15:01:00Z">
        <w:r w:rsidR="00FF7E54" w:rsidRPr="00E41667" w:rsidDel="00DE464F">
          <w:rPr>
            <w:rFonts w:ascii="Times New Roman" w:hAnsi="Times New Roman" w:cs="Times New Roman"/>
            <w:sz w:val="24"/>
            <w:szCs w:val="24"/>
          </w:rPr>
          <w:delText>-</w:delText>
        </w:r>
      </w:del>
      <w:ins w:id="15" w:author="Bushel, Pierre (NIH/NIEHS) [E]" w:date="2021-04-29T15:01:00Z">
        <w:r w:rsidR="00DE464F">
          <w:rPr>
            <w:rFonts w:ascii="Times New Roman" w:hAnsi="Times New Roman" w:cs="Times New Roman"/>
            <w:sz w:val="24"/>
            <w:szCs w:val="24"/>
          </w:rPr>
          <w:t xml:space="preserve"> </w:t>
        </w:r>
      </w:ins>
      <w:r w:rsidR="00FF7E54" w:rsidRPr="00E41667">
        <w:rPr>
          <w:rFonts w:ascii="Times New Roman" w:hAnsi="Times New Roman" w:cs="Times New Roman"/>
          <w:sz w:val="24"/>
          <w:szCs w:val="24"/>
        </w:rPr>
        <w:t xml:space="preserve">score calculation function. </w:t>
      </w:r>
      <w:r w:rsidR="000C2E47" w:rsidRPr="00E41667">
        <w:rPr>
          <w:rFonts w:ascii="Times New Roman" w:hAnsi="Times New Roman" w:cs="Times New Roman"/>
          <w:sz w:val="24"/>
          <w:szCs w:val="24"/>
        </w:rPr>
        <w:t xml:space="preserve">To test whether the GATA2 direct signature </w:t>
      </w:r>
      <w:r w:rsidR="008E0C2C">
        <w:rPr>
          <w:rFonts w:ascii="Times New Roman" w:hAnsi="Times New Roman" w:cs="Times New Roman"/>
          <w:sz w:val="24"/>
          <w:szCs w:val="24"/>
        </w:rPr>
        <w:t>fits the model</w:t>
      </w:r>
      <w:r w:rsidR="000C2E47" w:rsidRPr="00E41667">
        <w:rPr>
          <w:rFonts w:ascii="Times New Roman" w:hAnsi="Times New Roman" w:cs="Times New Roman"/>
          <w:sz w:val="24"/>
          <w:szCs w:val="24"/>
        </w:rPr>
        <w:t xml:space="preserve"> </w:t>
      </w:r>
      <w:r w:rsidR="00800496" w:rsidRPr="00E41667">
        <w:rPr>
          <w:rFonts w:ascii="Times New Roman" w:hAnsi="Times New Roman" w:cs="Times New Roman"/>
          <w:sz w:val="24"/>
          <w:szCs w:val="24"/>
        </w:rPr>
        <w:t xml:space="preserve">of the </w:t>
      </w:r>
      <w:r w:rsidR="004B0AEE" w:rsidRPr="00E41667">
        <w:rPr>
          <w:rFonts w:ascii="Times New Roman" w:hAnsi="Times New Roman" w:cs="Times New Roman"/>
          <w:sz w:val="24"/>
          <w:szCs w:val="24"/>
        </w:rPr>
        <w:t xml:space="preserve">3-node </w:t>
      </w:r>
      <w:r w:rsidR="00800496" w:rsidRPr="00E41667">
        <w:rPr>
          <w:rFonts w:ascii="Times New Roman" w:hAnsi="Times New Roman" w:cs="Times New Roman"/>
          <w:sz w:val="24"/>
          <w:szCs w:val="24"/>
        </w:rPr>
        <w:t xml:space="preserve">PGR-GATA2-SOX17 genetic </w:t>
      </w:r>
      <w:r w:rsidR="004B0AEE" w:rsidRPr="00E41667">
        <w:rPr>
          <w:rFonts w:ascii="Times New Roman" w:hAnsi="Times New Roman" w:cs="Times New Roman"/>
          <w:sz w:val="24"/>
          <w:szCs w:val="24"/>
        </w:rPr>
        <w:t xml:space="preserve">network, </w:t>
      </w:r>
      <w:r w:rsidR="007940C1" w:rsidRPr="00E41667">
        <w:rPr>
          <w:rFonts w:ascii="Times New Roman" w:hAnsi="Times New Roman" w:cs="Times New Roman"/>
          <w:sz w:val="24"/>
          <w:szCs w:val="24"/>
        </w:rPr>
        <w:t xml:space="preserve">the application was fed with </w:t>
      </w:r>
      <w:r w:rsidR="00BD7F12" w:rsidRPr="00E41667">
        <w:rPr>
          <w:rFonts w:ascii="Times New Roman" w:hAnsi="Times New Roman" w:cs="Times New Roman"/>
          <w:sz w:val="24"/>
          <w:szCs w:val="24"/>
        </w:rPr>
        <w:t>T</w:t>
      </w:r>
      <w:del w:id="16" w:author="Bushel, Pierre (NIH/NIEHS) [E]" w:date="2021-04-29T15:01:00Z">
        <w:r w:rsidR="00BD7F12" w:rsidRPr="00E41667" w:rsidDel="00EE573F">
          <w:rPr>
            <w:rFonts w:ascii="Times New Roman" w:hAnsi="Times New Roman" w:cs="Times New Roman"/>
            <w:sz w:val="24"/>
            <w:szCs w:val="24"/>
          </w:rPr>
          <w:delText>-</w:delText>
        </w:r>
      </w:del>
      <w:ins w:id="17" w:author="Bushel, Pierre (NIH/NIEHS) [E]" w:date="2021-04-29T15:01:00Z">
        <w:r w:rsidR="00EE573F">
          <w:rPr>
            <w:rFonts w:ascii="Times New Roman" w:hAnsi="Times New Roman" w:cs="Times New Roman"/>
            <w:sz w:val="24"/>
            <w:szCs w:val="24"/>
          </w:rPr>
          <w:t xml:space="preserve"> </w:t>
        </w:r>
      </w:ins>
      <w:r w:rsidR="00BD7F12" w:rsidRPr="00E41667">
        <w:rPr>
          <w:rFonts w:ascii="Times New Roman" w:hAnsi="Times New Roman" w:cs="Times New Roman"/>
          <w:sz w:val="24"/>
          <w:szCs w:val="24"/>
        </w:rPr>
        <w:t xml:space="preserve">scores of GATA2 direct signature and PGR signature </w:t>
      </w:r>
      <w:r w:rsidR="00611E65" w:rsidRPr="00E41667">
        <w:rPr>
          <w:rFonts w:ascii="Times New Roman" w:hAnsi="Times New Roman" w:cs="Times New Roman"/>
          <w:sz w:val="24"/>
          <w:szCs w:val="24"/>
        </w:rPr>
        <w:t xml:space="preserve">as exogenous variables </w:t>
      </w:r>
      <w:r w:rsidR="007940C1" w:rsidRPr="00E41667">
        <w:rPr>
          <w:rFonts w:ascii="Times New Roman" w:hAnsi="Times New Roman" w:cs="Times New Roman"/>
          <w:sz w:val="24"/>
          <w:szCs w:val="24"/>
        </w:rPr>
        <w:t>and</w:t>
      </w:r>
      <w:r w:rsidR="001D2B87" w:rsidRPr="00E41667">
        <w:rPr>
          <w:rFonts w:ascii="Times New Roman" w:hAnsi="Times New Roman" w:cs="Times New Roman"/>
          <w:sz w:val="24"/>
          <w:szCs w:val="24"/>
        </w:rPr>
        <w:t xml:space="preserve"> the </w:t>
      </w:r>
      <w:r w:rsidR="00EA6D53" w:rsidRPr="00E41667">
        <w:rPr>
          <w:rFonts w:ascii="Times New Roman" w:hAnsi="Times New Roman" w:cs="Times New Roman"/>
          <w:sz w:val="24"/>
          <w:szCs w:val="24"/>
        </w:rPr>
        <w:t xml:space="preserve">SOX17 expression levels as the endogenous variable </w:t>
      </w:r>
      <w:r w:rsidR="007940C1" w:rsidRPr="00E41667">
        <w:rPr>
          <w:rFonts w:ascii="Times New Roman" w:hAnsi="Times New Roman" w:cs="Times New Roman"/>
          <w:sz w:val="24"/>
          <w:szCs w:val="24"/>
        </w:rPr>
        <w:t>under the</w:t>
      </w:r>
      <w:r w:rsidR="00EA6D53" w:rsidRPr="00E41667">
        <w:rPr>
          <w:rFonts w:ascii="Times New Roman" w:hAnsi="Times New Roman" w:cs="Times New Roman"/>
          <w:sz w:val="24"/>
          <w:szCs w:val="24"/>
        </w:rPr>
        <w:t xml:space="preserve"> </w:t>
      </w:r>
      <w:r w:rsidR="00E441A6" w:rsidRPr="00E41667">
        <w:rPr>
          <w:rFonts w:ascii="Times New Roman" w:hAnsi="Times New Roman" w:cs="Times New Roman"/>
          <w:sz w:val="24"/>
          <w:szCs w:val="24"/>
        </w:rPr>
        <w:t>“SEM” function.</w:t>
      </w:r>
      <w:r w:rsidR="00586C7E" w:rsidRPr="00E41667">
        <w:rPr>
          <w:rFonts w:ascii="Times New Roman" w:hAnsi="Times New Roman" w:cs="Times New Roman"/>
          <w:sz w:val="24"/>
          <w:szCs w:val="24"/>
        </w:rPr>
        <w:t xml:space="preserve"> The output data shows that</w:t>
      </w:r>
      <w:r w:rsidR="00361551" w:rsidRPr="00E41667">
        <w:rPr>
          <w:rFonts w:ascii="Times New Roman" w:hAnsi="Times New Roman" w:cs="Times New Roman"/>
          <w:sz w:val="24"/>
          <w:szCs w:val="24"/>
        </w:rPr>
        <w:t>,</w:t>
      </w:r>
      <w:r w:rsidR="00586C7E" w:rsidRPr="00E41667">
        <w:rPr>
          <w:rFonts w:ascii="Times New Roman" w:hAnsi="Times New Roman" w:cs="Times New Roman"/>
          <w:sz w:val="24"/>
          <w:szCs w:val="24"/>
        </w:rPr>
        <w:t xml:space="preserve"> </w:t>
      </w:r>
      <w:r w:rsidR="00027AC0" w:rsidRPr="00E41667">
        <w:rPr>
          <w:rFonts w:ascii="Times New Roman" w:hAnsi="Times New Roman" w:cs="Times New Roman"/>
          <w:sz w:val="24"/>
          <w:szCs w:val="24"/>
        </w:rPr>
        <w:t xml:space="preserve">with GATA2 direct signature in place of the full gene signature, </w:t>
      </w:r>
      <w:r w:rsidR="008E0C2C">
        <w:rPr>
          <w:rFonts w:ascii="Times New Roman" w:hAnsi="Times New Roman" w:cs="Times New Roman"/>
          <w:sz w:val="24"/>
          <w:szCs w:val="24"/>
        </w:rPr>
        <w:t xml:space="preserve">the </w:t>
      </w:r>
      <w:r w:rsidR="00027AC0" w:rsidRPr="00E41667">
        <w:rPr>
          <w:rFonts w:ascii="Times New Roman" w:hAnsi="Times New Roman" w:cs="Times New Roman"/>
          <w:sz w:val="24"/>
          <w:szCs w:val="24"/>
        </w:rPr>
        <w:t xml:space="preserve">model </w:t>
      </w:r>
      <w:r w:rsidR="00E16439" w:rsidRPr="00E41667">
        <w:rPr>
          <w:rFonts w:ascii="Times New Roman" w:hAnsi="Times New Roman" w:cs="Times New Roman"/>
          <w:sz w:val="24"/>
          <w:szCs w:val="24"/>
        </w:rPr>
        <w:t xml:space="preserve">significantly fits the </w:t>
      </w:r>
      <w:r w:rsidR="0079293B">
        <w:rPr>
          <w:rFonts w:ascii="Times New Roman" w:hAnsi="Times New Roman" w:cs="Times New Roman"/>
          <w:sz w:val="24"/>
          <w:szCs w:val="24"/>
        </w:rPr>
        <w:t>GEO accession</w:t>
      </w:r>
      <w:r w:rsidR="004569B2" w:rsidRPr="00E41667">
        <w:rPr>
          <w:rFonts w:ascii="Times New Roman" w:hAnsi="Times New Roman" w:cs="Times New Roman"/>
          <w:sz w:val="24"/>
          <w:szCs w:val="24"/>
        </w:rPr>
        <w:t xml:space="preserve">: GSE58144 </w:t>
      </w:r>
      <w:r w:rsidR="0095383C" w:rsidRPr="00E41667">
        <w:rPr>
          <w:rFonts w:ascii="Times New Roman" w:hAnsi="Times New Roman" w:cs="Times New Roman"/>
          <w:sz w:val="24"/>
          <w:szCs w:val="24"/>
        </w:rPr>
        <w:t xml:space="preserve">dataset </w:t>
      </w:r>
      <w:r w:rsidR="004569B2" w:rsidRPr="00E41667">
        <w:rPr>
          <w:rFonts w:ascii="Times New Roman" w:hAnsi="Times New Roman" w:cs="Times New Roman"/>
          <w:sz w:val="24"/>
          <w:szCs w:val="24"/>
        </w:rPr>
        <w:t xml:space="preserve">with all proposed </w:t>
      </w:r>
      <w:r w:rsidR="006A45C6" w:rsidRPr="00E41667">
        <w:rPr>
          <w:rFonts w:ascii="Times New Roman" w:hAnsi="Times New Roman" w:cs="Times New Roman"/>
          <w:sz w:val="24"/>
          <w:szCs w:val="24"/>
        </w:rPr>
        <w:t xml:space="preserve">paths (Supplemental Figure </w:t>
      </w:r>
      <w:r w:rsidR="00B64694">
        <w:rPr>
          <w:rFonts w:ascii="Times New Roman" w:hAnsi="Times New Roman" w:cs="Times New Roman"/>
          <w:sz w:val="24"/>
          <w:szCs w:val="24"/>
        </w:rPr>
        <w:t>1</w:t>
      </w:r>
      <w:r w:rsidR="00B3277E" w:rsidRPr="00E41667">
        <w:rPr>
          <w:rFonts w:ascii="Times New Roman" w:hAnsi="Times New Roman" w:cs="Times New Roman"/>
          <w:sz w:val="24"/>
          <w:szCs w:val="24"/>
        </w:rPr>
        <w:t>)</w:t>
      </w:r>
      <w:r w:rsidR="00EB58E9" w:rsidRPr="00E41667">
        <w:rPr>
          <w:rFonts w:ascii="Times New Roman" w:hAnsi="Times New Roman" w:cs="Times New Roman"/>
          <w:sz w:val="24"/>
          <w:szCs w:val="24"/>
        </w:rPr>
        <w:t xml:space="preserve"> and this model is considered not rejected by the human data.</w:t>
      </w:r>
      <w:r w:rsidR="00E16439" w:rsidRPr="00E41667">
        <w:rPr>
          <w:rFonts w:ascii="Times New Roman" w:hAnsi="Times New Roman" w:cs="Times New Roman"/>
          <w:sz w:val="24"/>
          <w:szCs w:val="24"/>
        </w:rPr>
        <w:t xml:space="preserve"> </w:t>
      </w:r>
      <w:r w:rsidR="00143F6A" w:rsidRPr="00E41667">
        <w:rPr>
          <w:rFonts w:ascii="Times New Roman" w:hAnsi="Times New Roman" w:cs="Times New Roman"/>
          <w:sz w:val="24"/>
          <w:szCs w:val="24"/>
        </w:rPr>
        <w:t xml:space="preserve">This finding </w:t>
      </w:r>
      <w:r w:rsidR="00752A67" w:rsidRPr="00E41667">
        <w:rPr>
          <w:rFonts w:ascii="Times New Roman" w:hAnsi="Times New Roman" w:cs="Times New Roman"/>
          <w:sz w:val="24"/>
          <w:szCs w:val="24"/>
        </w:rPr>
        <w:t>suggests</w:t>
      </w:r>
      <w:r w:rsidR="00143F6A" w:rsidRPr="00E41667">
        <w:rPr>
          <w:rFonts w:ascii="Times New Roman" w:hAnsi="Times New Roman" w:cs="Times New Roman"/>
          <w:sz w:val="24"/>
          <w:szCs w:val="24"/>
        </w:rPr>
        <w:t xml:space="preserve"> that </w:t>
      </w:r>
      <w:r w:rsidR="009B6EE3" w:rsidRPr="00E41667">
        <w:rPr>
          <w:rFonts w:ascii="Times New Roman" w:hAnsi="Times New Roman" w:cs="Times New Roman"/>
          <w:sz w:val="24"/>
          <w:szCs w:val="24"/>
        </w:rPr>
        <w:t xml:space="preserve">the </w:t>
      </w:r>
      <w:r w:rsidR="00057502" w:rsidRPr="00E41667">
        <w:rPr>
          <w:rFonts w:ascii="Times New Roman" w:hAnsi="Times New Roman" w:cs="Times New Roman"/>
          <w:sz w:val="24"/>
          <w:szCs w:val="24"/>
        </w:rPr>
        <w:t xml:space="preserve">expression levels of </w:t>
      </w:r>
      <w:r w:rsidR="009B6EE3" w:rsidRPr="00E41667">
        <w:rPr>
          <w:rFonts w:ascii="Times New Roman" w:hAnsi="Times New Roman" w:cs="Times New Roman"/>
          <w:sz w:val="24"/>
          <w:szCs w:val="24"/>
        </w:rPr>
        <w:t xml:space="preserve">GATA2 direct downstream targets, a subset of the full GATA2 </w:t>
      </w:r>
      <w:r w:rsidR="003668F6" w:rsidRPr="00E41667">
        <w:rPr>
          <w:rFonts w:ascii="Times New Roman" w:hAnsi="Times New Roman" w:cs="Times New Roman"/>
          <w:sz w:val="24"/>
          <w:szCs w:val="24"/>
        </w:rPr>
        <w:t xml:space="preserve">regulated genes, can mathematically </w:t>
      </w:r>
      <w:r w:rsidR="00476851" w:rsidRPr="00E41667">
        <w:rPr>
          <w:rFonts w:ascii="Times New Roman" w:hAnsi="Times New Roman" w:cs="Times New Roman"/>
          <w:sz w:val="24"/>
          <w:szCs w:val="24"/>
        </w:rPr>
        <w:t>serve as surrogate reporters of the GATA2 activities in the human endometrium tissues</w:t>
      </w:r>
      <w:r w:rsidR="00752A67" w:rsidRPr="00E41667">
        <w:rPr>
          <w:rFonts w:ascii="Times New Roman" w:hAnsi="Times New Roman" w:cs="Times New Roman"/>
          <w:sz w:val="24"/>
          <w:szCs w:val="24"/>
        </w:rPr>
        <w:t xml:space="preserve">, which </w:t>
      </w:r>
      <w:r w:rsidR="000252E6" w:rsidRPr="00E41667">
        <w:rPr>
          <w:rFonts w:ascii="Times New Roman" w:hAnsi="Times New Roman" w:cs="Times New Roman"/>
          <w:sz w:val="24"/>
          <w:szCs w:val="24"/>
        </w:rPr>
        <w:t>supports our hypothesis.</w:t>
      </w:r>
      <w:r w:rsidR="00CD0A4F" w:rsidRPr="00E41667">
        <w:rPr>
          <w:rFonts w:ascii="Times New Roman" w:hAnsi="Times New Roman" w:cs="Times New Roman"/>
          <w:sz w:val="24"/>
          <w:szCs w:val="24"/>
        </w:rPr>
        <w:t xml:space="preserve"> </w:t>
      </w:r>
      <w:r w:rsidR="00D037EB" w:rsidRPr="00E41667">
        <w:rPr>
          <w:rFonts w:ascii="Times New Roman" w:hAnsi="Times New Roman" w:cs="Times New Roman"/>
          <w:sz w:val="24"/>
          <w:szCs w:val="24"/>
        </w:rPr>
        <w:t>Results</w:t>
      </w:r>
      <w:r w:rsidR="00CD0A4F" w:rsidRPr="00E41667">
        <w:rPr>
          <w:rFonts w:ascii="Times New Roman" w:hAnsi="Times New Roman" w:cs="Times New Roman"/>
          <w:sz w:val="24"/>
          <w:szCs w:val="24"/>
        </w:rPr>
        <w:t xml:space="preserve"> of this analysis </w:t>
      </w:r>
      <w:r w:rsidR="00E06C6C" w:rsidRPr="00E41667">
        <w:rPr>
          <w:rFonts w:ascii="Times New Roman" w:hAnsi="Times New Roman" w:cs="Times New Roman"/>
          <w:sz w:val="24"/>
          <w:szCs w:val="24"/>
        </w:rPr>
        <w:t xml:space="preserve">not only </w:t>
      </w:r>
      <w:r w:rsidR="00CD0A4F" w:rsidRPr="00E41667">
        <w:rPr>
          <w:rFonts w:ascii="Times New Roman" w:hAnsi="Times New Roman" w:cs="Times New Roman"/>
          <w:sz w:val="24"/>
          <w:szCs w:val="24"/>
        </w:rPr>
        <w:t>reduce the</w:t>
      </w:r>
      <w:r w:rsidR="00D037EB" w:rsidRPr="00E41667">
        <w:rPr>
          <w:rFonts w:ascii="Times New Roman" w:hAnsi="Times New Roman" w:cs="Times New Roman"/>
          <w:sz w:val="24"/>
          <w:szCs w:val="24"/>
        </w:rPr>
        <w:t xml:space="preserve"> number of reporter genes for </w:t>
      </w:r>
      <w:r w:rsidR="00CD0A4F" w:rsidRPr="00E41667">
        <w:rPr>
          <w:rFonts w:ascii="Times New Roman" w:hAnsi="Times New Roman" w:cs="Times New Roman"/>
          <w:sz w:val="24"/>
          <w:szCs w:val="24"/>
        </w:rPr>
        <w:t>GATA</w:t>
      </w:r>
      <w:r w:rsidR="00D037EB" w:rsidRPr="00E41667">
        <w:rPr>
          <w:rFonts w:ascii="Times New Roman" w:hAnsi="Times New Roman" w:cs="Times New Roman"/>
          <w:sz w:val="24"/>
          <w:szCs w:val="24"/>
        </w:rPr>
        <w:t>2 activities to 634</w:t>
      </w:r>
      <w:r w:rsidR="00E06C6C" w:rsidRPr="00E41667">
        <w:rPr>
          <w:rFonts w:ascii="Times New Roman" w:hAnsi="Times New Roman" w:cs="Times New Roman"/>
          <w:sz w:val="24"/>
          <w:szCs w:val="24"/>
        </w:rPr>
        <w:t>, but also</w:t>
      </w:r>
      <w:r w:rsidR="0002347E" w:rsidRPr="00E41667">
        <w:rPr>
          <w:rFonts w:ascii="Times New Roman" w:hAnsi="Times New Roman" w:cs="Times New Roman"/>
          <w:sz w:val="24"/>
          <w:szCs w:val="24"/>
        </w:rPr>
        <w:t xml:space="preserve"> </w:t>
      </w:r>
      <w:r w:rsidR="00814714" w:rsidRPr="00E41667">
        <w:rPr>
          <w:rFonts w:ascii="Times New Roman" w:hAnsi="Times New Roman" w:cs="Times New Roman"/>
          <w:sz w:val="24"/>
          <w:szCs w:val="24"/>
        </w:rPr>
        <w:t xml:space="preserve">implicate </w:t>
      </w:r>
      <w:r w:rsidR="00AF2BA4" w:rsidRPr="00E41667">
        <w:rPr>
          <w:rFonts w:ascii="Times New Roman" w:hAnsi="Times New Roman" w:cs="Times New Roman"/>
          <w:sz w:val="24"/>
          <w:szCs w:val="24"/>
        </w:rPr>
        <w:t xml:space="preserve">possibilities </w:t>
      </w:r>
      <w:r w:rsidR="0002347E" w:rsidRPr="00E41667">
        <w:rPr>
          <w:rFonts w:ascii="Times New Roman" w:hAnsi="Times New Roman" w:cs="Times New Roman"/>
          <w:sz w:val="24"/>
          <w:szCs w:val="24"/>
        </w:rPr>
        <w:t xml:space="preserve">of </w:t>
      </w:r>
      <w:r w:rsidR="004D2CD9" w:rsidRPr="00E41667">
        <w:rPr>
          <w:rFonts w:ascii="Times New Roman" w:hAnsi="Times New Roman" w:cs="Times New Roman"/>
          <w:sz w:val="24"/>
          <w:szCs w:val="24"/>
        </w:rPr>
        <w:t xml:space="preserve">a </w:t>
      </w:r>
      <w:r w:rsidR="0002347E" w:rsidRPr="00E41667">
        <w:rPr>
          <w:rFonts w:ascii="Times New Roman" w:hAnsi="Times New Roman" w:cs="Times New Roman"/>
          <w:sz w:val="24"/>
          <w:szCs w:val="24"/>
        </w:rPr>
        <w:t xml:space="preserve">further reduction with </w:t>
      </w:r>
      <w:r w:rsidR="00DD022C" w:rsidRPr="00E41667">
        <w:rPr>
          <w:rFonts w:ascii="Times New Roman" w:hAnsi="Times New Roman" w:cs="Times New Roman"/>
          <w:sz w:val="24"/>
          <w:szCs w:val="24"/>
        </w:rPr>
        <w:t xml:space="preserve">additional filtering criteria on the </w:t>
      </w:r>
      <w:r w:rsidR="004D2CD9" w:rsidRPr="00E41667">
        <w:rPr>
          <w:rFonts w:ascii="Times New Roman" w:hAnsi="Times New Roman" w:cs="Times New Roman"/>
          <w:sz w:val="24"/>
          <w:szCs w:val="24"/>
        </w:rPr>
        <w:t xml:space="preserve">gene list. </w:t>
      </w:r>
      <w:r w:rsidR="001F556F" w:rsidRPr="00E41667">
        <w:rPr>
          <w:rFonts w:ascii="Times New Roman" w:hAnsi="Times New Roman" w:cs="Times New Roman"/>
          <w:sz w:val="24"/>
          <w:szCs w:val="24"/>
        </w:rPr>
        <w:t xml:space="preserve">A </w:t>
      </w:r>
      <w:r w:rsidR="00C47ED8" w:rsidRPr="00E41667">
        <w:rPr>
          <w:rFonts w:ascii="Times New Roman" w:hAnsi="Times New Roman" w:cs="Times New Roman"/>
          <w:sz w:val="24"/>
          <w:szCs w:val="24"/>
        </w:rPr>
        <w:t xml:space="preserve">small and manageable panel of markers for GATA2 activities could serve as </w:t>
      </w:r>
      <w:r w:rsidR="0079293B">
        <w:rPr>
          <w:rFonts w:ascii="Times New Roman" w:hAnsi="Times New Roman" w:cs="Times New Roman"/>
          <w:sz w:val="24"/>
          <w:szCs w:val="24"/>
        </w:rPr>
        <w:t xml:space="preserve">a </w:t>
      </w:r>
      <w:r w:rsidR="005A2C88" w:rsidRPr="00E41667">
        <w:rPr>
          <w:rFonts w:ascii="Times New Roman" w:hAnsi="Times New Roman" w:cs="Times New Roman"/>
          <w:sz w:val="24"/>
          <w:szCs w:val="24"/>
        </w:rPr>
        <w:t xml:space="preserve">future diagnostic tool for </w:t>
      </w:r>
      <w:r w:rsidR="0008003F" w:rsidRPr="00E41667">
        <w:rPr>
          <w:rFonts w:ascii="Times New Roman" w:hAnsi="Times New Roman" w:cs="Times New Roman"/>
          <w:sz w:val="24"/>
          <w:szCs w:val="24"/>
        </w:rPr>
        <w:t>pregnancy failure</w:t>
      </w:r>
      <w:r w:rsidR="00D65059" w:rsidRPr="00E41667">
        <w:rPr>
          <w:rFonts w:ascii="Times New Roman" w:hAnsi="Times New Roman" w:cs="Times New Roman"/>
          <w:sz w:val="24"/>
          <w:szCs w:val="24"/>
        </w:rPr>
        <w:t xml:space="preserve"> </w:t>
      </w:r>
      <w:r w:rsidR="00A44401">
        <w:rPr>
          <w:rFonts w:ascii="Times New Roman" w:hAnsi="Times New Roman" w:cs="Times New Roman"/>
          <w:sz w:val="24"/>
          <w:szCs w:val="24"/>
        </w:rP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rsidR="00A44401">
        <w:rPr>
          <w:rFonts w:ascii="Times New Roman" w:hAnsi="Times New Roman" w:cs="Times New Roman"/>
          <w:sz w:val="24"/>
          <w:szCs w:val="24"/>
        </w:rPr>
        <w:instrText xml:space="preserve"> ADDIN EN.CITE </w:instrText>
      </w:r>
      <w:r w:rsidR="00A44401">
        <w:rPr>
          <w:rFonts w:ascii="Times New Roman" w:hAnsi="Times New Roman" w:cs="Times New Roman"/>
          <w:sz w:val="24"/>
          <w:szCs w:val="24"/>
        </w:rP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rsidR="00A44401">
        <w:rPr>
          <w:rFonts w:ascii="Times New Roman" w:hAnsi="Times New Roman" w:cs="Times New Roman"/>
          <w:sz w:val="24"/>
          <w:szCs w:val="24"/>
        </w:rPr>
        <w:instrText xml:space="preserve"> ADDIN EN.CITE.DATA </w:instrText>
      </w:r>
      <w:r w:rsidR="00A44401">
        <w:rPr>
          <w:rFonts w:ascii="Times New Roman" w:hAnsi="Times New Roman" w:cs="Times New Roman"/>
          <w:sz w:val="24"/>
          <w:szCs w:val="24"/>
        </w:rPr>
      </w:r>
      <w:r w:rsidR="00A44401">
        <w:rPr>
          <w:rFonts w:ascii="Times New Roman" w:hAnsi="Times New Roman" w:cs="Times New Roman"/>
          <w:sz w:val="24"/>
          <w:szCs w:val="24"/>
        </w:rPr>
        <w:fldChar w:fldCharType="end"/>
      </w:r>
      <w:r w:rsidR="00A44401">
        <w:rPr>
          <w:rFonts w:ascii="Times New Roman" w:hAnsi="Times New Roman" w:cs="Times New Roman"/>
          <w:sz w:val="24"/>
          <w:szCs w:val="24"/>
        </w:rPr>
      </w:r>
      <w:r w:rsidR="00A44401">
        <w:rPr>
          <w:rFonts w:ascii="Times New Roman" w:hAnsi="Times New Roman" w:cs="Times New Roman"/>
          <w:sz w:val="24"/>
          <w:szCs w:val="24"/>
        </w:rPr>
        <w:fldChar w:fldCharType="separate"/>
      </w:r>
      <w:r w:rsidR="00A44401">
        <w:rPr>
          <w:rFonts w:ascii="Times New Roman" w:hAnsi="Times New Roman" w:cs="Times New Roman"/>
          <w:noProof/>
          <w:sz w:val="24"/>
          <w:szCs w:val="24"/>
        </w:rPr>
        <w:t>(Díaz-Gimeno et al. 2011)</w:t>
      </w:r>
      <w:r w:rsidR="00A44401">
        <w:rPr>
          <w:rFonts w:ascii="Times New Roman" w:hAnsi="Times New Roman" w:cs="Times New Roman"/>
          <w:sz w:val="24"/>
          <w:szCs w:val="24"/>
        </w:rPr>
        <w:fldChar w:fldCharType="end"/>
      </w:r>
      <w:r w:rsidR="0008003F"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0D3E8A0A" w:rsidR="00D91FC3" w:rsidRPr="00E41667"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w:t>
      </w:r>
      <w:r w:rsidR="004613FB" w:rsidRPr="00E41667">
        <w:rPr>
          <w:rFonts w:ascii="Times New Roman" w:hAnsi="Times New Roman" w:cs="Times New Roman"/>
          <w:b/>
          <w:bCs/>
          <w:sz w:val="24"/>
          <w:szCs w:val="24"/>
        </w:rPr>
        <w:t xml:space="preserve">Figure </w:t>
      </w:r>
      <w:r w:rsidR="00B61914">
        <w:rPr>
          <w:rFonts w:ascii="Times New Roman" w:hAnsi="Times New Roman" w:cs="Times New Roman"/>
          <w:b/>
          <w:bCs/>
          <w:sz w:val="24"/>
          <w:szCs w:val="24"/>
        </w:rPr>
        <w:t>1</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76753FF2" w14:textId="77777777" w:rsidR="00E337E9" w:rsidRPr="00E41667" w:rsidRDefault="00E337E9" w:rsidP="00EE2E6B">
      <w:pPr>
        <w:spacing w:line="480" w:lineRule="auto"/>
        <w:rPr>
          <w:rFonts w:ascii="Times New Roman" w:hAnsi="Times New Roman" w:cs="Times New Roman"/>
          <w:sz w:val="24"/>
          <w:szCs w:val="24"/>
        </w:rPr>
      </w:pPr>
    </w:p>
    <w:p w14:paraId="39E805A4" w14:textId="5C7D9B5D" w:rsidR="00856DD1" w:rsidRPr="00E41667" w:rsidRDefault="002F16A0" w:rsidP="00EE2E6B">
      <w:pPr>
        <w:spacing w:line="480" w:lineRule="auto"/>
        <w:jc w:val="both"/>
        <w:rPr>
          <w:rFonts w:ascii="Times New Roman" w:hAnsi="Times New Roman" w:cs="Times New Roman"/>
          <w:sz w:val="24"/>
          <w:szCs w:val="24"/>
        </w:rPr>
      </w:pPr>
      <w:r w:rsidRPr="00E41667">
        <w:rPr>
          <w:rFonts w:ascii="Times New Roman" w:hAnsi="Times New Roman" w:cs="Times New Roman"/>
          <w:sz w:val="24"/>
          <w:szCs w:val="24"/>
        </w:rPr>
        <w:t xml:space="preserve">Another feature of this app is a framework for hypothesis </w:t>
      </w:r>
      <w:r w:rsidR="007F7870" w:rsidRPr="00E41667">
        <w:rPr>
          <w:rFonts w:ascii="Times New Roman" w:hAnsi="Times New Roman" w:cs="Times New Roman"/>
          <w:sz w:val="24"/>
          <w:szCs w:val="24"/>
        </w:rPr>
        <w:t>generation beyond simple model fitting</w:t>
      </w:r>
      <w:r w:rsidRPr="00E41667">
        <w:rPr>
          <w:rFonts w:ascii="Times New Roman" w:hAnsi="Times New Roman" w:cs="Times New Roman"/>
          <w:sz w:val="24"/>
          <w:szCs w:val="24"/>
        </w:rPr>
        <w:t>.</w:t>
      </w:r>
      <w:r w:rsidR="00521001"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t>Under the Bootstrap tab of this app, we implemented a two-class (elimination with or without replacement) bootstrap resampling simulation for statistical inference</w:t>
      </w:r>
      <w:r w:rsidR="0089329D" w:rsidRPr="00E41667">
        <w:rPr>
          <w:rFonts w:ascii="Times New Roman" w:hAnsi="Times New Roman" w:cs="Times New Roman"/>
          <w:sz w:val="24"/>
          <w:szCs w:val="24"/>
        </w:rPr>
        <w:t xml:space="preserve"> (Supplemental Figure </w:t>
      </w:r>
      <w:r w:rsidR="00E50641">
        <w:rPr>
          <w:rFonts w:ascii="Times New Roman" w:hAnsi="Times New Roman" w:cs="Times New Roman"/>
          <w:sz w:val="24"/>
          <w:szCs w:val="24"/>
        </w:rPr>
        <w:t>2</w:t>
      </w:r>
      <w:r w:rsidR="0089329D" w:rsidRPr="00E41667">
        <w:rPr>
          <w:rFonts w:ascii="Times New Roman" w:hAnsi="Times New Roman" w:cs="Times New Roman"/>
          <w:sz w:val="24"/>
          <w:szCs w:val="24"/>
        </w:rPr>
        <w:t>)</w:t>
      </w:r>
      <w:r w:rsidR="00466107"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lastRenderedPageBreak/>
        <w:t xml:space="preserve">The overall concept is illustrated in </w:t>
      </w:r>
      <w:r w:rsidR="00305D25">
        <w:rPr>
          <w:rFonts w:ascii="Times New Roman" w:hAnsi="Times New Roman" w:cs="Times New Roman"/>
          <w:sz w:val="24"/>
          <w:szCs w:val="24"/>
        </w:rPr>
        <w:t>F</w:t>
      </w:r>
      <w:r w:rsidR="00305D25" w:rsidRPr="00E41667">
        <w:rPr>
          <w:rFonts w:ascii="Times New Roman" w:hAnsi="Times New Roman" w:cs="Times New Roman"/>
          <w:sz w:val="24"/>
          <w:szCs w:val="24"/>
        </w:rPr>
        <w:t xml:space="preserve">igure </w:t>
      </w:r>
      <w:r w:rsidR="00466107" w:rsidRPr="00E41667">
        <w:rPr>
          <w:rFonts w:ascii="Times New Roman" w:hAnsi="Times New Roman" w:cs="Times New Roman"/>
          <w:sz w:val="24"/>
          <w:szCs w:val="24"/>
        </w:rPr>
        <w:t xml:space="preserve">1 </w:t>
      </w:r>
      <w:r w:rsidR="00226919">
        <w:rPr>
          <w:rFonts w:ascii="Times New Roman" w:hAnsi="Times New Roman" w:cs="Times New Roman"/>
          <w:sz w:val="24"/>
          <w:szCs w:val="24"/>
        </w:rPr>
        <w:t xml:space="preserve">in the main paper </w:t>
      </w:r>
      <w:r w:rsidR="00466107" w:rsidRPr="00E41667">
        <w:rPr>
          <w:rFonts w:ascii="Times New Roman" w:hAnsi="Times New Roman" w:cs="Times New Roman"/>
          <w:sz w:val="24"/>
          <w:szCs w:val="24"/>
        </w:rPr>
        <w:t xml:space="preserve">by the left most four rectangles. </w:t>
      </w:r>
      <w:r w:rsidR="00460C27" w:rsidRPr="00E41667">
        <w:rPr>
          <w:rFonts w:ascii="Times New Roman" w:hAnsi="Times New Roman" w:cs="Times New Roman"/>
          <w:sz w:val="24"/>
          <w:szCs w:val="24"/>
        </w:rPr>
        <w:t>The</w:t>
      </w:r>
      <w:r w:rsidR="00E02785" w:rsidRPr="00E41667">
        <w:rPr>
          <w:rFonts w:ascii="Times New Roman" w:hAnsi="Times New Roman" w:cs="Times New Roman"/>
          <w:sz w:val="24"/>
          <w:szCs w:val="24"/>
        </w:rPr>
        <w:t xml:space="preserve"> idea is</w:t>
      </w:r>
      <w:r w:rsidR="00460C27" w:rsidRPr="00E41667">
        <w:rPr>
          <w:rFonts w:ascii="Times New Roman" w:hAnsi="Times New Roman" w:cs="Times New Roman"/>
          <w:sz w:val="24"/>
          <w:szCs w:val="24"/>
        </w:rPr>
        <w:t xml:space="preserve"> that</w:t>
      </w:r>
      <w:r w:rsidR="00957305" w:rsidRPr="00E41667">
        <w:rPr>
          <w:rFonts w:ascii="Times New Roman" w:hAnsi="Times New Roman" w:cs="Times New Roman"/>
          <w:sz w:val="24"/>
          <w:szCs w:val="24"/>
        </w:rPr>
        <w:t xml:space="preserve"> </w:t>
      </w:r>
      <w:r w:rsidR="001A4548" w:rsidRPr="00E41667">
        <w:rPr>
          <w:rFonts w:ascii="Times New Roman" w:hAnsi="Times New Roman" w:cs="Times New Roman"/>
          <w:sz w:val="24"/>
          <w:szCs w:val="24"/>
        </w:rPr>
        <w:t>the model fitting results</w:t>
      </w:r>
      <w:r w:rsidR="00005D23" w:rsidRPr="00E41667">
        <w:rPr>
          <w:rFonts w:ascii="Times New Roman" w:hAnsi="Times New Roman" w:cs="Times New Roman"/>
          <w:sz w:val="24"/>
          <w:szCs w:val="24"/>
        </w:rPr>
        <w:t xml:space="preserve"> would be altered</w:t>
      </w:r>
      <w:r w:rsidR="001A4548" w:rsidRPr="00E41667">
        <w:rPr>
          <w:rFonts w:ascii="Times New Roman" w:hAnsi="Times New Roman" w:cs="Times New Roman"/>
          <w:sz w:val="24"/>
          <w:szCs w:val="24"/>
        </w:rPr>
        <w:t xml:space="preserve"> if</w:t>
      </w:r>
      <w:r w:rsidR="00460C27" w:rsidRPr="00E41667">
        <w:rPr>
          <w:rFonts w:ascii="Times New Roman" w:hAnsi="Times New Roman" w:cs="Times New Roman"/>
          <w:sz w:val="24"/>
          <w:szCs w:val="24"/>
        </w:rPr>
        <w:t xml:space="preserve"> </w:t>
      </w:r>
      <w:r w:rsidR="00185F93" w:rsidRPr="00E41667">
        <w:rPr>
          <w:rFonts w:ascii="Times New Roman" w:hAnsi="Times New Roman" w:cs="Times New Roman"/>
          <w:sz w:val="24"/>
          <w:szCs w:val="24"/>
        </w:rPr>
        <w:t>a subset of genes</w:t>
      </w:r>
      <w:r w:rsidR="00EC7AD7" w:rsidRPr="00E41667">
        <w:rPr>
          <w:rFonts w:ascii="Times New Roman" w:hAnsi="Times New Roman" w:cs="Times New Roman"/>
          <w:sz w:val="24"/>
          <w:szCs w:val="24"/>
        </w:rPr>
        <w:t xml:space="preserve"> that </w:t>
      </w:r>
      <w:r w:rsidR="00005D23" w:rsidRPr="00E41667">
        <w:rPr>
          <w:rFonts w:ascii="Times New Roman" w:hAnsi="Times New Roman" w:cs="Times New Roman"/>
          <w:sz w:val="24"/>
          <w:szCs w:val="24"/>
        </w:rPr>
        <w:t xml:space="preserve">has </w:t>
      </w:r>
      <w:r w:rsidR="00EC7AD7" w:rsidRPr="00E41667">
        <w:rPr>
          <w:rFonts w:ascii="Times New Roman" w:hAnsi="Times New Roman" w:cs="Times New Roman"/>
          <w:sz w:val="24"/>
          <w:szCs w:val="24"/>
        </w:rPr>
        <w:t xml:space="preserve">a significant role in the genetic network </w:t>
      </w:r>
      <w:r w:rsidR="0000199E" w:rsidRPr="00E41667">
        <w:rPr>
          <w:rFonts w:ascii="Times New Roman" w:hAnsi="Times New Roman" w:cs="Times New Roman"/>
          <w:sz w:val="24"/>
          <w:szCs w:val="24"/>
        </w:rPr>
        <w:t>is removed from the gene signature</w:t>
      </w:r>
      <w:r w:rsidR="004B4502" w:rsidRPr="00E41667">
        <w:rPr>
          <w:rFonts w:ascii="Times New Roman" w:hAnsi="Times New Roman" w:cs="Times New Roman"/>
          <w:sz w:val="24"/>
          <w:szCs w:val="24"/>
        </w:rPr>
        <w:t>.</w:t>
      </w:r>
      <w:r w:rsidR="00E4382C" w:rsidRPr="00E41667">
        <w:rPr>
          <w:rFonts w:ascii="Times New Roman" w:hAnsi="Times New Roman" w:cs="Times New Roman"/>
          <w:sz w:val="24"/>
          <w:szCs w:val="24"/>
        </w:rPr>
        <w:t xml:space="preserve"> </w:t>
      </w:r>
      <w:r w:rsidR="00545430" w:rsidRPr="00E41667">
        <w:rPr>
          <w:rFonts w:ascii="Times New Roman" w:hAnsi="Times New Roman" w:cs="Times New Roman"/>
          <w:sz w:val="24"/>
          <w:szCs w:val="24"/>
        </w:rPr>
        <w:t xml:space="preserve">Results of this function may </w:t>
      </w:r>
      <w:r w:rsidR="00201DF2" w:rsidRPr="00E41667">
        <w:rPr>
          <w:rFonts w:ascii="Times New Roman" w:hAnsi="Times New Roman" w:cs="Times New Roman"/>
          <w:sz w:val="24"/>
          <w:szCs w:val="24"/>
        </w:rPr>
        <w:t>aid</w:t>
      </w:r>
      <w:r w:rsidR="00545430" w:rsidRPr="00E41667">
        <w:rPr>
          <w:rFonts w:ascii="Times New Roman" w:hAnsi="Times New Roman" w:cs="Times New Roman"/>
          <w:sz w:val="24"/>
          <w:szCs w:val="24"/>
        </w:rPr>
        <w:t xml:space="preserve"> </w:t>
      </w:r>
      <w:r w:rsidR="0047175C">
        <w:rPr>
          <w:rFonts w:ascii="Times New Roman" w:hAnsi="Times New Roman" w:cs="Times New Roman"/>
          <w:sz w:val="24"/>
          <w:szCs w:val="24"/>
        </w:rPr>
        <w:t xml:space="preserve">in </w:t>
      </w:r>
      <w:r w:rsidR="00A9772D" w:rsidRPr="00E41667">
        <w:rPr>
          <w:rFonts w:ascii="Times New Roman" w:hAnsi="Times New Roman" w:cs="Times New Roman"/>
          <w:sz w:val="24"/>
          <w:szCs w:val="24"/>
        </w:rPr>
        <w:t xml:space="preserve">prioritizing </w:t>
      </w:r>
      <w:r w:rsidR="00091B22" w:rsidRPr="00E41667">
        <w:rPr>
          <w:rFonts w:ascii="Times New Roman" w:hAnsi="Times New Roman" w:cs="Times New Roman"/>
          <w:sz w:val="24"/>
          <w:szCs w:val="24"/>
        </w:rPr>
        <w:t xml:space="preserve">subsequent </w:t>
      </w:r>
      <w:r w:rsidR="00A9772D" w:rsidRPr="00E41667">
        <w:rPr>
          <w:rFonts w:ascii="Times New Roman" w:hAnsi="Times New Roman" w:cs="Times New Roman"/>
          <w:sz w:val="24"/>
          <w:szCs w:val="24"/>
        </w:rPr>
        <w:t xml:space="preserve">wet bench </w:t>
      </w:r>
      <w:r w:rsidR="0047175C">
        <w:rPr>
          <w:rFonts w:ascii="Times New Roman" w:hAnsi="Times New Roman" w:cs="Times New Roman"/>
          <w:sz w:val="24"/>
          <w:szCs w:val="24"/>
        </w:rPr>
        <w:t xml:space="preserve">biological </w:t>
      </w:r>
      <w:r w:rsidR="00A9772D" w:rsidRPr="00E41667">
        <w:rPr>
          <w:rFonts w:ascii="Times New Roman" w:hAnsi="Times New Roman" w:cs="Times New Roman"/>
          <w:sz w:val="24"/>
          <w:szCs w:val="24"/>
        </w:rPr>
        <w:t>tests</w:t>
      </w:r>
      <w:r w:rsidR="00091B22" w:rsidRPr="00E41667">
        <w:rPr>
          <w:rFonts w:ascii="Times New Roman" w:hAnsi="Times New Roman" w:cs="Times New Roman"/>
          <w:sz w:val="24"/>
          <w:szCs w:val="24"/>
        </w:rPr>
        <w:t>.</w:t>
      </w:r>
      <w:r w:rsidR="00A9772D" w:rsidRPr="00E41667">
        <w:rPr>
          <w:rFonts w:ascii="Times New Roman" w:hAnsi="Times New Roman" w:cs="Times New Roman"/>
          <w:sz w:val="24"/>
          <w:szCs w:val="24"/>
        </w:rPr>
        <w:t xml:space="preserve"> </w:t>
      </w:r>
    </w:p>
    <w:p w14:paraId="27BE4847" w14:textId="31D3F38A" w:rsidR="0089329D" w:rsidRPr="00E41667" w:rsidRDefault="0089329D" w:rsidP="00EE2E6B">
      <w:pPr>
        <w:spacing w:line="480" w:lineRule="auto"/>
        <w:jc w:val="both"/>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54E9FF1F" wp14:editId="74A67B45">
            <wp:extent cx="5943600" cy="33432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32B725" w14:textId="68FF25A2" w:rsidR="0089329D" w:rsidRPr="00E41667" w:rsidRDefault="0089329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143902">
        <w:rPr>
          <w:rFonts w:ascii="Times New Roman" w:hAnsi="Times New Roman" w:cs="Times New Roman"/>
          <w:b/>
          <w:bCs/>
          <w:sz w:val="24"/>
          <w:szCs w:val="24"/>
        </w:rPr>
        <w:t>2</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sidR="002D4594">
        <w:rPr>
          <w:rFonts w:ascii="Times New Roman" w:hAnsi="Times New Roman" w:cs="Times New Roman"/>
          <w:sz w:val="24"/>
          <w:szCs w:val="24"/>
        </w:rPr>
        <w:t>the</w:t>
      </w:r>
      <w:r w:rsidR="002D4594" w:rsidRPr="00E41667">
        <w:rPr>
          <w:rFonts w:ascii="Times New Roman" w:hAnsi="Times New Roman" w:cs="Times New Roman"/>
          <w:sz w:val="24"/>
          <w:szCs w:val="24"/>
        </w:rPr>
        <w:t xml:space="preserve"> </w:t>
      </w:r>
      <w:r w:rsidR="003B0A2D" w:rsidRPr="00E41667">
        <w:rPr>
          <w:rFonts w:ascii="Times New Roman" w:hAnsi="Times New Roman" w:cs="Times New Roman"/>
          <w:sz w:val="24"/>
          <w:szCs w:val="24"/>
        </w:rPr>
        <w:t>same number of genes as that of the</w:t>
      </w:r>
      <w:r w:rsidRPr="00E41667">
        <w:rPr>
          <w:rFonts w:ascii="Times New Roman" w:hAnsi="Times New Roman" w:cs="Times New Roman"/>
          <w:sz w:val="24"/>
          <w:szCs w:val="24"/>
        </w:rPr>
        <w:t xml:space="preserve"> subset of genes (represented by the white oval shape inside the yellow rectangle) are eliminated either without replacement (left side) or with replacement other than those in the subset” (right side). The resulting shrunk</w:t>
      </w:r>
      <w:r w:rsidR="00FE2C38">
        <w:rPr>
          <w:rFonts w:ascii="Times New Roman" w:hAnsi="Times New Roman" w:cs="Times New Roman"/>
          <w:sz w:val="24"/>
          <w:szCs w:val="24"/>
        </w:rPr>
        <w:t>en</w:t>
      </w:r>
      <w:r w:rsidRPr="00E41667">
        <w:rPr>
          <w:rFonts w:ascii="Times New Roman" w:hAnsi="Times New Roman" w:cs="Times New Roman"/>
          <w:sz w:val="24"/>
          <w:szCs w:val="24"/>
        </w:rPr>
        <w:t xml:space="preserve"> GATA2 </w:t>
      </w:r>
      <w:r w:rsidR="00FE2C38">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sidR="00C70FFC">
        <w:rPr>
          <w:rFonts w:ascii="Times New Roman" w:hAnsi="Times New Roman" w:cs="Times New Roman"/>
          <w:sz w:val="24"/>
          <w:szCs w:val="24"/>
        </w:rPr>
        <w:t>reduced</w:t>
      </w:r>
      <w:r w:rsidR="00C70FFC"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GATA2 </w:t>
      </w:r>
      <w:r w:rsidR="00C70FFC">
        <w:rPr>
          <w:rFonts w:ascii="Times New Roman" w:hAnsi="Times New Roman" w:cs="Times New Roman"/>
          <w:sz w:val="24"/>
          <w:szCs w:val="24"/>
        </w:rPr>
        <w:t>then</w:t>
      </w:r>
      <w:r w:rsidR="00C70FFC"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restored by </w:t>
      </w:r>
      <w:r w:rsidR="000F051B" w:rsidRPr="00E41667">
        <w:rPr>
          <w:rFonts w:ascii="Times New Roman" w:hAnsi="Times New Roman" w:cs="Times New Roman"/>
          <w:sz w:val="24"/>
          <w:szCs w:val="24"/>
        </w:rPr>
        <w:t xml:space="preserve">the same number of </w:t>
      </w:r>
      <w:r w:rsidR="003B0A2D" w:rsidRPr="00E41667">
        <w:rPr>
          <w:rFonts w:ascii="Times New Roman" w:hAnsi="Times New Roman" w:cs="Times New Roman"/>
          <w:sz w:val="24"/>
          <w:szCs w:val="24"/>
        </w:rPr>
        <w:t>irrelevant</w:t>
      </w:r>
      <w:r w:rsidRPr="00E41667">
        <w:rPr>
          <w:rFonts w:ascii="Times New Roman" w:hAnsi="Times New Roman" w:cs="Times New Roman"/>
          <w:sz w:val="24"/>
          <w:szCs w:val="24"/>
        </w:rPr>
        <w:t xml:space="preserve"> genes </w:t>
      </w:r>
      <w:r w:rsidR="00FE2C38">
        <w:rPr>
          <w:rFonts w:ascii="Times New Roman" w:hAnsi="Times New Roman" w:cs="Times New Roman"/>
          <w:sz w:val="24"/>
          <w:szCs w:val="24"/>
        </w:rPr>
        <w:t>are</w:t>
      </w:r>
      <w:r w:rsidR="00FE2C38"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tested in the SEM model. The simulation </w:t>
      </w:r>
      <w:r w:rsidR="003B0A2D" w:rsidRPr="00E41667">
        <w:rPr>
          <w:rFonts w:ascii="Times New Roman" w:hAnsi="Times New Roman" w:cs="Times New Roman"/>
          <w:sz w:val="24"/>
          <w:szCs w:val="24"/>
        </w:rPr>
        <w:t>can be repeated for</w:t>
      </w:r>
      <w:r w:rsidR="002E565B">
        <w:rPr>
          <w:rFonts w:ascii="Times New Roman" w:hAnsi="Times New Roman" w:cs="Times New Roman"/>
          <w:sz w:val="24"/>
          <w:szCs w:val="24"/>
        </w:rPr>
        <w:t xml:space="preserve"> a large</w:t>
      </w:r>
      <w:r w:rsidR="003B0A2D" w:rsidRPr="00E41667">
        <w:rPr>
          <w:rFonts w:ascii="Times New Roman" w:hAnsi="Times New Roman" w:cs="Times New Roman"/>
          <w:sz w:val="24"/>
          <w:szCs w:val="24"/>
        </w:rPr>
        <w:t xml:space="preserve"> “number of bootstraps” to </w:t>
      </w:r>
      <w:r w:rsidR="002E565B">
        <w:rPr>
          <w:rFonts w:ascii="Times New Roman" w:hAnsi="Times New Roman" w:cs="Times New Roman"/>
          <w:sz w:val="24"/>
          <w:szCs w:val="24"/>
        </w:rPr>
        <w:t>generate a</w:t>
      </w:r>
      <w:r w:rsidR="002E565B" w:rsidRPr="00E41667">
        <w:rPr>
          <w:rFonts w:ascii="Times New Roman" w:hAnsi="Times New Roman" w:cs="Times New Roman"/>
          <w:sz w:val="24"/>
          <w:szCs w:val="24"/>
        </w:rPr>
        <w:t xml:space="preserve"> </w:t>
      </w:r>
      <w:r w:rsidR="003B0A2D" w:rsidRPr="00E41667">
        <w:rPr>
          <w:rFonts w:ascii="Times New Roman" w:hAnsi="Times New Roman" w:cs="Times New Roman"/>
          <w:sz w:val="24"/>
          <w:szCs w:val="24"/>
        </w:rPr>
        <w:t xml:space="preserve">non-parametric </w:t>
      </w:r>
      <w:del w:id="18" w:author="Bushel, Pierre (NIH/NIEHS) [E]" w:date="2021-04-29T15:03:00Z">
        <w:r w:rsidR="003B0A2D" w:rsidRPr="00E41667" w:rsidDel="005F11EA">
          <w:rPr>
            <w:rFonts w:ascii="Times New Roman" w:hAnsi="Times New Roman" w:cs="Times New Roman"/>
            <w:sz w:val="24"/>
            <w:szCs w:val="24"/>
          </w:rPr>
          <w:delText xml:space="preserve">empirical </w:delText>
        </w:r>
      </w:del>
      <w:r w:rsidR="003B0A2D" w:rsidRPr="00E41667">
        <w:rPr>
          <w:rFonts w:ascii="Times New Roman" w:hAnsi="Times New Roman" w:cs="Times New Roman"/>
          <w:sz w:val="24"/>
          <w:szCs w:val="24"/>
        </w:rPr>
        <w:t>distribution for</w:t>
      </w:r>
      <w:r w:rsidRPr="00E41667">
        <w:rPr>
          <w:rFonts w:ascii="Times New Roman" w:hAnsi="Times New Roman" w:cs="Times New Roman"/>
          <w:sz w:val="24"/>
          <w:szCs w:val="24"/>
        </w:rPr>
        <w:t xml:space="preserve"> statistics</w:t>
      </w:r>
      <w:r w:rsidR="003B0A2D" w:rsidRPr="00E41667">
        <w:rPr>
          <w:rFonts w:ascii="Times New Roman" w:hAnsi="Times New Roman" w:cs="Times New Roman"/>
          <w:sz w:val="24"/>
          <w:szCs w:val="24"/>
        </w:rPr>
        <w:t xml:space="preserve"> </w:t>
      </w:r>
      <w:r w:rsidR="002E565B">
        <w:rPr>
          <w:rFonts w:ascii="Times New Roman" w:hAnsi="Times New Roman" w:cs="Times New Roman"/>
          <w:sz w:val="24"/>
          <w:szCs w:val="24"/>
        </w:rPr>
        <w:t>inference</w:t>
      </w:r>
      <w:r w:rsidR="003B0A2D"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 </w:t>
      </w:r>
    </w:p>
    <w:p w14:paraId="13C3A4D7" w14:textId="77777777" w:rsidR="003B0A2D" w:rsidRPr="00E41667" w:rsidRDefault="003B0A2D" w:rsidP="00EE2E6B">
      <w:pPr>
        <w:spacing w:after="0" w:line="480" w:lineRule="auto"/>
        <w:rPr>
          <w:rFonts w:ascii="Times New Roman" w:hAnsi="Times New Roman" w:cs="Times New Roman"/>
          <w:sz w:val="24"/>
          <w:szCs w:val="24"/>
        </w:rPr>
      </w:pPr>
    </w:p>
    <w:p w14:paraId="6A35649D" w14:textId="3BBF5BC9" w:rsidR="00091B22" w:rsidRPr="00E41667" w:rsidRDefault="003202F4"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6311F3B3" w14:textId="764375CA" w:rsidR="00562797" w:rsidRDefault="00AC64CC" w:rsidP="00EE2E6B">
      <w:pPr>
        <w:spacing w:line="480" w:lineRule="auto"/>
        <w:rPr>
          <w:rFonts w:ascii="Times New Roman" w:hAnsi="Times New Roman" w:cs="Times New Roman"/>
          <w:sz w:val="24"/>
          <w:szCs w:val="24"/>
        </w:rPr>
      </w:pPr>
      <w:r>
        <w:rPr>
          <w:rFonts w:ascii="Times New Roman" w:hAnsi="Times New Roman" w:cs="Times New Roman"/>
          <w:sz w:val="24"/>
          <w:szCs w:val="24"/>
        </w:rPr>
        <w:t>T</w:t>
      </w:r>
      <w:r w:rsidR="00091B22" w:rsidRPr="00E41667">
        <w:rPr>
          <w:rFonts w:ascii="Times New Roman" w:hAnsi="Times New Roman" w:cs="Times New Roman"/>
          <w:sz w:val="24"/>
          <w:szCs w:val="24"/>
        </w:rPr>
        <w:t xml:space="preserve">he SEMIPs </w:t>
      </w:r>
      <w:del w:id="19" w:author="Li, Jian-Liang (NIH/NIEHS) [E]" w:date="2021-04-29T12:13:00Z">
        <w:r w:rsidR="00091B22" w:rsidRPr="00E41667" w:rsidDel="00800047">
          <w:rPr>
            <w:rFonts w:ascii="Times New Roman" w:hAnsi="Times New Roman" w:cs="Times New Roman"/>
            <w:sz w:val="24"/>
            <w:szCs w:val="24"/>
          </w:rPr>
          <w:delText>web-application</w:delText>
        </w:r>
      </w:del>
      <w:ins w:id="20" w:author="Li, Jian-Liang (NIH/NIEHS) [E]" w:date="2021-04-29T12:13:00Z">
        <w:r w:rsidR="00800047">
          <w:rPr>
            <w:rFonts w:ascii="Times New Roman" w:hAnsi="Times New Roman" w:cs="Times New Roman"/>
            <w:sz w:val="24"/>
            <w:szCs w:val="24"/>
          </w:rPr>
          <w:t>R Shiny app</w:t>
        </w:r>
      </w:ins>
      <w:r w:rsidR="00091B22" w:rsidRPr="00E41667">
        <w:rPr>
          <w:rFonts w:ascii="Times New Roman" w:hAnsi="Times New Roman" w:cs="Times New Roman"/>
          <w:sz w:val="24"/>
          <w:szCs w:val="24"/>
        </w:rPr>
        <w:t xml:space="preserve"> offers</w:t>
      </w:r>
      <w:r w:rsidR="003202F4">
        <w:rPr>
          <w:rFonts w:ascii="Times New Roman" w:hAnsi="Times New Roman" w:cs="Times New Roman"/>
          <w:sz w:val="24"/>
          <w:szCs w:val="24"/>
        </w:rPr>
        <w:t xml:space="preserve"> an</w:t>
      </w:r>
      <w:r w:rsidR="00091B22" w:rsidRPr="00E41667">
        <w:rPr>
          <w:rFonts w:ascii="Times New Roman" w:hAnsi="Times New Roman" w:cs="Times New Roman"/>
          <w:sz w:val="24"/>
          <w:szCs w:val="24"/>
        </w:rPr>
        <w:t xml:space="preserve"> </w:t>
      </w:r>
      <w:proofErr w:type="gramStart"/>
      <w:r w:rsidR="00091B22" w:rsidRPr="00E41667">
        <w:rPr>
          <w:rFonts w:ascii="Times New Roman" w:hAnsi="Times New Roman" w:cs="Times New Roman"/>
          <w:i/>
          <w:iCs/>
          <w:sz w:val="24"/>
          <w:szCs w:val="24"/>
        </w:rPr>
        <w:t>in silico</w:t>
      </w:r>
      <w:proofErr w:type="gramEnd"/>
      <w:r w:rsidR="00091B22" w:rsidRPr="00E41667">
        <w:rPr>
          <w:rFonts w:ascii="Times New Roman" w:hAnsi="Times New Roman" w:cs="Times New Roman"/>
          <w:sz w:val="24"/>
          <w:szCs w:val="24"/>
        </w:rPr>
        <w:t xml:space="preserve"> perturbation testing system with </w:t>
      </w:r>
      <w:r w:rsidR="00C70FFC">
        <w:rPr>
          <w:rFonts w:ascii="Times New Roman" w:hAnsi="Times New Roman" w:cs="Times New Roman"/>
          <w:sz w:val="24"/>
          <w:szCs w:val="24"/>
        </w:rPr>
        <w:t>multiple</w:t>
      </w:r>
      <w:r w:rsidR="00C70FFC" w:rsidRPr="00E41667">
        <w:rPr>
          <w:rFonts w:ascii="Times New Roman" w:hAnsi="Times New Roman" w:cs="Times New Roman"/>
          <w:sz w:val="24"/>
          <w:szCs w:val="24"/>
        </w:rPr>
        <w:t xml:space="preserve"> </w:t>
      </w:r>
      <w:r w:rsidR="00091B22" w:rsidRPr="00E41667">
        <w:rPr>
          <w:rFonts w:ascii="Times New Roman" w:hAnsi="Times New Roman" w:cs="Times New Roman"/>
          <w:sz w:val="24"/>
          <w:szCs w:val="24"/>
        </w:rPr>
        <w:t>useful features</w:t>
      </w:r>
      <w:r w:rsidR="003202F4">
        <w:rPr>
          <w:rFonts w:ascii="Times New Roman" w:hAnsi="Times New Roman" w:cs="Times New Roman"/>
          <w:sz w:val="24"/>
          <w:szCs w:val="24"/>
        </w:rPr>
        <w:t xml:space="preserve">. This </w:t>
      </w:r>
      <w:r w:rsidR="003202F4" w:rsidRPr="00E41667">
        <w:rPr>
          <w:rFonts w:ascii="Times New Roman" w:hAnsi="Times New Roman" w:cs="Times New Roman"/>
          <w:sz w:val="24"/>
          <w:szCs w:val="24"/>
        </w:rPr>
        <w:t>user-friendly</w:t>
      </w:r>
      <w:r w:rsidR="003202F4">
        <w:rPr>
          <w:rFonts w:ascii="Times New Roman" w:hAnsi="Times New Roman" w:cs="Times New Roman"/>
          <w:sz w:val="24"/>
          <w:szCs w:val="24"/>
        </w:rPr>
        <w:t xml:space="preserve"> app</w:t>
      </w:r>
      <w:r>
        <w:rPr>
          <w:rFonts w:ascii="Times New Roman" w:hAnsi="Times New Roman" w:cs="Times New Roman"/>
          <w:sz w:val="24"/>
          <w:szCs w:val="24"/>
        </w:rPr>
        <w:t xml:space="preserve"> </w:t>
      </w:r>
      <w:r w:rsidR="00C70FFC">
        <w:rPr>
          <w:rFonts w:ascii="Times New Roman" w:hAnsi="Times New Roman" w:cs="Times New Roman"/>
          <w:sz w:val="24"/>
          <w:szCs w:val="24"/>
        </w:rPr>
        <w:t>allows</w:t>
      </w:r>
      <w:r w:rsidR="003202F4">
        <w:rPr>
          <w:rFonts w:ascii="Times New Roman" w:hAnsi="Times New Roman" w:cs="Times New Roman"/>
          <w:sz w:val="24"/>
          <w:szCs w:val="24"/>
        </w:rPr>
        <w:t xml:space="preserve"> quick assessments on genetic interactions and subsequent hypothesis generation without the requirement of extensive knowledge on computation languages and statistical analyses. Due to its simplicity</w:t>
      </w:r>
      <w:r w:rsidR="00F46DB2">
        <w:rPr>
          <w:rFonts w:ascii="Times New Roman" w:hAnsi="Times New Roman" w:cs="Times New Roman"/>
          <w:sz w:val="24"/>
          <w:szCs w:val="24"/>
        </w:rPr>
        <w:t xml:space="preserve"> in design</w:t>
      </w:r>
      <w:r w:rsidR="003202F4">
        <w:rPr>
          <w:rFonts w:ascii="Times New Roman" w:hAnsi="Times New Roman" w:cs="Times New Roman"/>
          <w:sz w:val="24"/>
          <w:szCs w:val="24"/>
        </w:rPr>
        <w:t xml:space="preserve">, this app is limited to a 3-node model fitting </w:t>
      </w:r>
      <w:r w:rsidR="006A00CF">
        <w:rPr>
          <w:rFonts w:ascii="Times New Roman" w:hAnsi="Times New Roman" w:cs="Times New Roman"/>
          <w:sz w:val="24"/>
          <w:szCs w:val="24"/>
        </w:rPr>
        <w:t xml:space="preserve">capability. </w:t>
      </w:r>
      <w:r w:rsidR="00562797">
        <w:rPr>
          <w:rFonts w:ascii="Times New Roman" w:hAnsi="Times New Roman" w:cs="Times New Roman"/>
          <w:sz w:val="24"/>
          <w:szCs w:val="24"/>
        </w:rPr>
        <w:t>M</w:t>
      </w:r>
      <w:r w:rsidR="006A00CF">
        <w:rPr>
          <w:rFonts w:ascii="Times New Roman" w:hAnsi="Times New Roman" w:cs="Times New Roman"/>
          <w:sz w:val="24"/>
          <w:szCs w:val="24"/>
        </w:rPr>
        <w:t>odels of higher complexity</w:t>
      </w:r>
      <w:r w:rsidR="00562797">
        <w:rPr>
          <w:rFonts w:ascii="Times New Roman" w:hAnsi="Times New Roman" w:cs="Times New Roman"/>
          <w:sz w:val="24"/>
          <w:szCs w:val="24"/>
        </w:rPr>
        <w:t xml:space="preserve"> can be tested on the</w:t>
      </w:r>
      <w:r w:rsidR="006A00CF">
        <w:rPr>
          <w:rFonts w:ascii="Times New Roman" w:hAnsi="Times New Roman" w:cs="Times New Roman"/>
          <w:sz w:val="24"/>
          <w:szCs w:val="24"/>
        </w:rPr>
        <w:t xml:space="preserve"> </w:t>
      </w:r>
      <w:proofErr w:type="spellStart"/>
      <w:r w:rsidR="00091B22" w:rsidRPr="00E41667">
        <w:rPr>
          <w:rFonts w:ascii="Times New Roman" w:hAnsi="Times New Roman" w:cs="Times New Roman"/>
          <w:sz w:val="24"/>
          <w:szCs w:val="24"/>
        </w:rPr>
        <w:t>MplusAutomation</w:t>
      </w:r>
      <w:proofErr w:type="spellEnd"/>
      <w:r w:rsidR="005F27E8">
        <w:rPr>
          <w:rFonts w:ascii="Times New Roman" w:hAnsi="Times New Roman" w:cs="Times New Roman"/>
          <w:sz w:val="24"/>
          <w:szCs w:val="24"/>
        </w:rPr>
        <w:t>, another R package that</w:t>
      </w:r>
      <w:r w:rsidR="00091B22" w:rsidRPr="00E41667">
        <w:rPr>
          <w:rFonts w:ascii="Times New Roman" w:hAnsi="Times New Roman" w:cs="Times New Roman"/>
          <w:sz w:val="24"/>
          <w:szCs w:val="24"/>
        </w:rPr>
        <w:t xml:space="preserve"> focuses on automating the SEM modeling currently done via a commercial </w:t>
      </w:r>
      <w:proofErr w:type="spellStart"/>
      <w:r w:rsidR="00091B22" w:rsidRPr="00E41667">
        <w:rPr>
          <w:rFonts w:ascii="Times New Roman" w:hAnsi="Times New Roman" w:cs="Times New Roman"/>
          <w:sz w:val="24"/>
          <w:szCs w:val="24"/>
        </w:rPr>
        <w:t>Mplus</w:t>
      </w:r>
      <w:proofErr w:type="spellEnd"/>
      <w:r w:rsidR="00091B22" w:rsidRPr="00E41667">
        <w:rPr>
          <w:rFonts w:ascii="Times New Roman" w:hAnsi="Times New Roman" w:cs="Times New Roman"/>
          <w:sz w:val="24"/>
          <w:szCs w:val="24"/>
        </w:rPr>
        <w:t xml:space="preserve"> software </w:t>
      </w:r>
      <w:r w:rsidR="00C23E62">
        <w:rPr>
          <w:rFonts w:ascii="Times New Roman" w:hAnsi="Times New Roman" w:cs="Times New Roman"/>
          <w:sz w:val="24"/>
          <w:szCs w:val="24"/>
        </w:rPr>
        <w:fldChar w:fldCharType="begin"/>
      </w:r>
      <w:r w:rsidR="00C23E62">
        <w:rPr>
          <w:rFonts w:ascii="Times New Roman" w:hAnsi="Times New Roman" w:cs="Times New Roman"/>
          <w:sz w:val="24"/>
          <w:szCs w:val="24"/>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(Hallquist and Wiley 2018)</w:t>
      </w:r>
      <w:r w:rsidR="00C23E62">
        <w:rPr>
          <w:rFonts w:ascii="Times New Roman" w:hAnsi="Times New Roman" w:cs="Times New Roman"/>
          <w:sz w:val="24"/>
          <w:szCs w:val="24"/>
        </w:rPr>
        <w:fldChar w:fldCharType="end"/>
      </w:r>
      <w:r w:rsidR="00091B22" w:rsidRPr="00E41667">
        <w:rPr>
          <w:rFonts w:ascii="Times New Roman" w:hAnsi="Times New Roman" w:cs="Times New Roman"/>
          <w:sz w:val="24"/>
          <w:szCs w:val="24"/>
        </w:rPr>
        <w:t xml:space="preserve">. </w:t>
      </w:r>
    </w:p>
    <w:p w14:paraId="3393345A" w14:textId="37436C31" w:rsidR="008340E3" w:rsidRPr="00E41667" w:rsidRDefault="00562797" w:rsidP="00EE2E6B">
      <w:pPr>
        <w:spacing w:line="480" w:lineRule="auto"/>
        <w:rPr>
          <w:rFonts w:ascii="Times New Roman" w:hAnsi="Times New Roman" w:cs="Times New Roman"/>
          <w:sz w:val="24"/>
          <w:szCs w:val="24"/>
        </w:rPr>
      </w:pPr>
      <w:r>
        <w:rPr>
          <w:rFonts w:ascii="Times New Roman" w:hAnsi="Times New Roman" w:cs="Times New Roman"/>
          <w:sz w:val="24"/>
          <w:szCs w:val="24"/>
        </w:rPr>
        <w:t>Currently</w:t>
      </w:r>
      <w:r w:rsidR="00091B22" w:rsidRPr="00E41667">
        <w:rPr>
          <w:rFonts w:ascii="Times New Roman" w:hAnsi="Times New Roman" w:cs="Times New Roman"/>
          <w:sz w:val="24"/>
          <w:szCs w:val="24"/>
        </w:rPr>
        <w:t>, the two-class bootstrap analysis can only be conducted separately</w:t>
      </w:r>
      <w:r w:rsidR="00517997">
        <w:rPr>
          <w:rFonts w:ascii="Times New Roman" w:hAnsi="Times New Roman" w:cs="Times New Roman"/>
          <w:sz w:val="24"/>
          <w:szCs w:val="24"/>
        </w:rPr>
        <w:t>.</w:t>
      </w:r>
      <w:r w:rsidR="00517997" w:rsidRPr="00E41667">
        <w:rPr>
          <w:rFonts w:ascii="Times New Roman" w:hAnsi="Times New Roman" w:cs="Times New Roman"/>
          <w:sz w:val="24"/>
          <w:szCs w:val="24"/>
        </w:rPr>
        <w:t xml:space="preserve"> </w:t>
      </w:r>
      <w:r w:rsidR="00517997">
        <w:rPr>
          <w:rFonts w:ascii="Times New Roman" w:hAnsi="Times New Roman" w:cs="Times New Roman"/>
          <w:sz w:val="24"/>
          <w:szCs w:val="24"/>
        </w:rPr>
        <w:t>I</w:t>
      </w:r>
      <w:r w:rsidR="00517997" w:rsidRPr="00E41667">
        <w:rPr>
          <w:rFonts w:ascii="Times New Roman" w:hAnsi="Times New Roman" w:cs="Times New Roman"/>
          <w:sz w:val="24"/>
          <w:szCs w:val="24"/>
        </w:rPr>
        <w:t xml:space="preserve">ntegration </w:t>
      </w:r>
      <w:r w:rsidR="00091B22" w:rsidRPr="00E41667">
        <w:rPr>
          <w:rFonts w:ascii="Times New Roman" w:hAnsi="Times New Roman" w:cs="Times New Roman"/>
          <w:sz w:val="24"/>
          <w:szCs w:val="24"/>
        </w:rPr>
        <w:t>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w:t>
      </w:r>
      <w:r w:rsidR="00811F78">
        <w:rPr>
          <w:rFonts w:ascii="Times New Roman" w:hAnsi="Times New Roman" w:cs="Times New Roman"/>
          <w:sz w:val="24"/>
          <w:szCs w:val="24"/>
        </w:rPr>
        <w:t xml:space="preserve"> </w:t>
      </w:r>
      <w:r w:rsidR="00811F78">
        <w:rPr>
          <w:rFonts w:ascii="Times New Roman" w:hAnsi="Times New Roman" w:cs="Times New Roman"/>
          <w:sz w:val="24"/>
          <w:szCs w:val="24"/>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
</w:fldData>
        </w:fldChar>
      </w:r>
      <w:r w:rsidR="00811F78">
        <w:rPr>
          <w:rFonts w:ascii="Times New Roman" w:hAnsi="Times New Roman" w:cs="Times New Roman"/>
          <w:sz w:val="24"/>
          <w:szCs w:val="24"/>
        </w:rPr>
        <w:instrText xml:space="preserve"> ADDIN EN.CITE </w:instrText>
      </w:r>
      <w:r w:rsidR="00811F78">
        <w:rPr>
          <w:rFonts w:ascii="Times New Roman" w:hAnsi="Times New Roman" w:cs="Times New Roman"/>
          <w:sz w:val="24"/>
          <w:szCs w:val="24"/>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
</w:fldData>
        </w:fldChar>
      </w:r>
      <w:r w:rsidR="00811F78">
        <w:rPr>
          <w:rFonts w:ascii="Times New Roman" w:hAnsi="Times New Roman" w:cs="Times New Roman"/>
          <w:sz w:val="24"/>
          <w:szCs w:val="24"/>
        </w:rPr>
        <w:instrText xml:space="preserve"> ADDIN EN.CITE.DATA </w:instrText>
      </w:r>
      <w:r w:rsidR="00811F78">
        <w:rPr>
          <w:rFonts w:ascii="Times New Roman" w:hAnsi="Times New Roman" w:cs="Times New Roman"/>
          <w:sz w:val="24"/>
          <w:szCs w:val="24"/>
        </w:rPr>
      </w:r>
      <w:r w:rsidR="00811F78">
        <w:rPr>
          <w:rFonts w:ascii="Times New Roman" w:hAnsi="Times New Roman" w:cs="Times New Roman"/>
          <w:sz w:val="24"/>
          <w:szCs w:val="24"/>
        </w:rPr>
        <w:fldChar w:fldCharType="end"/>
      </w:r>
      <w:r w:rsidR="00811F78">
        <w:rPr>
          <w:rFonts w:ascii="Times New Roman" w:hAnsi="Times New Roman" w:cs="Times New Roman"/>
          <w:sz w:val="24"/>
          <w:szCs w:val="24"/>
        </w:rPr>
      </w:r>
      <w:r w:rsidR="00811F78">
        <w:rPr>
          <w:rFonts w:ascii="Times New Roman" w:hAnsi="Times New Roman" w:cs="Times New Roman"/>
          <w:sz w:val="24"/>
          <w:szCs w:val="24"/>
        </w:rPr>
        <w:fldChar w:fldCharType="separate"/>
      </w:r>
      <w:r w:rsidR="00811F78">
        <w:rPr>
          <w:rFonts w:ascii="Times New Roman" w:hAnsi="Times New Roman" w:cs="Times New Roman"/>
          <w:noProof/>
          <w:sz w:val="24"/>
          <w:szCs w:val="24"/>
        </w:rPr>
        <w:t>(Liu et al. 2019, Wetendorf et al. 2020)</w:t>
      </w:r>
      <w:r w:rsidR="00811F78">
        <w:rPr>
          <w:rFonts w:ascii="Times New Roman" w:hAnsi="Times New Roman" w:cs="Times New Roman"/>
          <w:sz w:val="24"/>
          <w:szCs w:val="24"/>
        </w:rPr>
        <w:fldChar w:fldCharType="end"/>
      </w:r>
      <w:r w:rsidR="00091B22" w:rsidRPr="00E41667">
        <w:rPr>
          <w:rFonts w:ascii="Times New Roman" w:hAnsi="Times New Roman" w:cs="Times New Roman"/>
          <w:sz w:val="24"/>
          <w:szCs w:val="24"/>
        </w:rPr>
        <w:t xml:space="preserve">. We hope that it can serve a wider research community to address additional scientific questions. </w:t>
      </w:r>
    </w:p>
    <w:p w14:paraId="204A1E63" w14:textId="2D099D98"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319B7461" w:rsidR="00A024EE" w:rsidRPr="00E41667" w:rsidRDefault="00F46DB2"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t>Gene</w:t>
      </w:r>
      <w:r w:rsidR="00A024EE" w:rsidRPr="00E41667">
        <w:rPr>
          <w:rFonts w:ascii="Times New Roman" w:hAnsi="Times New Roman" w:cs="Times New Roman"/>
          <w:b/>
          <w:bCs/>
          <w:sz w:val="24"/>
          <w:szCs w:val="24"/>
        </w:rPr>
        <w:t xml:space="preserve"> list</w:t>
      </w:r>
      <w:r>
        <w:rPr>
          <w:rFonts w:ascii="Times New Roman" w:hAnsi="Times New Roman" w:cs="Times New Roman"/>
          <w:b/>
          <w:bCs/>
          <w:sz w:val="24"/>
          <w:szCs w:val="24"/>
        </w:rP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Partek Genomics Suite 7.17 software (Partek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w:t>
      </w:r>
      <w:commentRangeStart w:id="21"/>
      <w:r w:rsidRPr="00E41667">
        <w:rPr>
          <w:rFonts w:ascii="Times New Roman" w:hAnsi="Times New Roman" w:cs="Times New Roman"/>
          <w:sz w:val="24"/>
          <w:szCs w:val="24"/>
        </w:rPr>
        <w:t>used to compare expression profiles from different groups</w:t>
      </w:r>
      <w:commentRangeEnd w:id="21"/>
      <w:r w:rsidR="00FB33A3">
        <w:rPr>
          <w:rStyle w:val="CommentReference"/>
        </w:rPr>
        <w:commentReference w:id="21"/>
      </w:r>
      <w:r w:rsidRPr="00E41667">
        <w:rPr>
          <w:rFonts w:ascii="Times New Roman" w:hAnsi="Times New Roman" w:cs="Times New Roman"/>
          <w:sz w:val="24"/>
          <w:szCs w:val="24"/>
        </w:rPr>
        <w:t>.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0E05CF09" w14:textId="029A63C4" w:rsidR="00B7046D" w:rsidRPr="00B7046D" w:rsidRDefault="00B7046D" w:rsidP="007E625B">
      <w:pPr>
        <w:spacing w:beforeAutospacing="1" w:after="100" w:afterAutospacing="1" w:line="480" w:lineRule="auto"/>
        <w:rPr>
          <w:rFonts w:ascii="-webkit-standard" w:eastAsia="Times New Roman" w:hAnsi="-webkit-standard" w:cs="Times New Roman"/>
          <w:color w:val="000000"/>
          <w:sz w:val="24"/>
          <w:szCs w:val="24"/>
        </w:rPr>
      </w:pPr>
      <w:r w:rsidRPr="00B7046D">
        <w:rPr>
          <w:rFonts w:ascii="Times New Roman" w:eastAsia="Times New Roman" w:hAnsi="Times New Roman" w:cs="Times New Roman"/>
          <w:color w:val="000000"/>
          <w:sz w:val="24"/>
          <w:szCs w:val="24"/>
        </w:rPr>
        <w:lastRenderedPageBreak/>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for the nearby genes. The obtained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xml:space="preserve">). The criteria used to </w:t>
      </w:r>
      <w:proofErr w:type="gramStart"/>
      <w:r w:rsidRPr="00B7046D">
        <w:rPr>
          <w:rFonts w:ascii="Times New Roman" w:eastAsia="Times New Roman" w:hAnsi="Times New Roman" w:cs="Times New Roman"/>
          <w:color w:val="000000"/>
          <w:sz w:val="24"/>
          <w:szCs w:val="24"/>
        </w:rPr>
        <w:t>selected</w:t>
      </w:r>
      <w:proofErr w:type="gramEnd"/>
      <w:r w:rsidRPr="00B7046D">
        <w:rPr>
          <w:rFonts w:ascii="Times New Roman" w:eastAsia="Times New Roman" w:hAnsi="Times New Roman" w:cs="Times New Roman"/>
          <w:color w:val="000000"/>
          <w:sz w:val="24"/>
          <w:szCs w:val="24"/>
        </w:rPr>
        <w:t xml:space="preserve">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was GATA2 binding at immediate promoter regions (+/-2kb of TSS).</w:t>
      </w:r>
    </w:p>
    <w:p w14:paraId="3CDA1580" w14:textId="77777777" w:rsidR="00B7046D" w:rsidRPr="00E41667" w:rsidRDefault="00B7046D" w:rsidP="00EE2E6B">
      <w:pPr>
        <w:spacing w:line="480" w:lineRule="auto"/>
        <w:rPr>
          <w:rFonts w:ascii="Times New Roman" w:hAnsi="Times New Roman" w:cs="Times New Roman"/>
          <w:sz w:val="24"/>
          <w:szCs w:val="24"/>
        </w:rPr>
      </w:pP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3C5C10A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del w:id="22" w:author="Bushel, Pierre (NIH/NIEHS) [E]" w:date="2021-04-29T15:06:00Z">
        <w:r w:rsidRPr="00BC0E06" w:rsidDel="00FA2A9C">
          <w:rPr>
            <w:rFonts w:ascii="Times New Roman" w:hAnsi="Times New Roman" w:cs="Times New Roman"/>
            <w:b/>
            <w:bCs/>
            <w:sz w:val="24"/>
            <w:szCs w:val="24"/>
            <w:u w:val="single"/>
          </w:rPr>
          <w:delText>-</w:delText>
        </w:r>
      </w:del>
      <w:ins w:id="23" w:author="Bushel, Pierre (NIH/NIEHS) [E]" w:date="2021-04-29T15:06:00Z">
        <w:r w:rsidR="00FA2A9C">
          <w:rPr>
            <w:rFonts w:ascii="Times New Roman" w:hAnsi="Times New Roman" w:cs="Times New Roman"/>
            <w:b/>
            <w:bCs/>
            <w:sz w:val="24"/>
            <w:szCs w:val="24"/>
            <w:u w:val="single"/>
          </w:rPr>
          <w:t xml:space="preserve"> </w:t>
        </w:r>
      </w:ins>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i.e.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2DC2A17E"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0AF9B3C1"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E41667" w:rsidRDefault="00A95230"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References</w:t>
      </w:r>
    </w:p>
    <w:bookmarkStart w:id="24" w:name="_Hlk70411406"/>
    <w:commentRangeStart w:id="25"/>
    <w:p w14:paraId="05C60F23" w14:textId="77777777" w:rsidR="00811F78" w:rsidRPr="00811F78" w:rsidRDefault="00324FFB" w:rsidP="00811F78">
      <w:pPr>
        <w:pStyle w:val="EndNoteBibliography"/>
      </w:pPr>
      <w:r w:rsidRPr="00197515">
        <w:rPr>
          <w:rFonts w:ascii="Times New Roman" w:hAnsi="Times New Roman" w:cs="Times New Roman"/>
        </w:rPr>
        <w:fldChar w:fldCharType="begin"/>
      </w:r>
      <w:r w:rsidRPr="00E044B2">
        <w:rPr>
          <w:rFonts w:ascii="Times New Roman" w:hAnsi="Times New Roman" w:cs="Times New Roman"/>
        </w:rPr>
        <w:instrText xml:space="preserve"> ADDIN EN.REFLIST </w:instrText>
      </w:r>
      <w:r w:rsidRPr="00197515">
        <w:rPr>
          <w:rFonts w:ascii="Times New Roman" w:eastAsiaTheme="minorHAnsi" w:hAnsi="Times New Roman" w:cs="Times New Roman"/>
          <w:noProof w:val="0"/>
          <w:lang w:eastAsia="en-US"/>
        </w:rPr>
        <w:fldChar w:fldCharType="separate"/>
      </w:r>
      <w:r w:rsidR="00811F78" w:rsidRPr="00811F78">
        <w:t xml:space="preserve">Díaz-Gimeno, P., et al. (2011). "A genomic diagnostic tool for human endometrial receptivity based on the transcriptomic signature." </w:t>
      </w:r>
      <w:r w:rsidR="00811F78" w:rsidRPr="00811F78">
        <w:rPr>
          <w:u w:val="single"/>
        </w:rPr>
        <w:t>Fertil Steril</w:t>
      </w:r>
      <w:r w:rsidR="00811F78" w:rsidRPr="00811F78">
        <w:t xml:space="preserve"> </w:t>
      </w:r>
      <w:r w:rsidR="00811F78" w:rsidRPr="00811F78">
        <w:rPr>
          <w:b/>
        </w:rPr>
        <w:t>95</w:t>
      </w:r>
      <w:r w:rsidR="00811F78" w:rsidRPr="00811F78">
        <w:t>(1): 50-60, 60.e51-15.</w:t>
      </w:r>
    </w:p>
    <w:p w14:paraId="14D55ACB" w14:textId="77777777" w:rsidR="00811F78" w:rsidRPr="00811F78" w:rsidRDefault="00811F78" w:rsidP="00811F78">
      <w:pPr>
        <w:pStyle w:val="EndNoteBibliography"/>
      </w:pPr>
      <w:r w:rsidRPr="00811F78">
        <w:t xml:space="preserve">Hallquist, M. N. and J. F. Wiley (2018). "MplusAutomation: An R Package for Facilitating Large-Scale Latent Variable Analyses in Mplus." </w:t>
      </w:r>
      <w:r w:rsidRPr="00811F78">
        <w:rPr>
          <w:u w:val="single"/>
        </w:rPr>
        <w:t>Structural Equation Modeling: A Multidisciplinary Journal</w:t>
      </w:r>
      <w:r w:rsidRPr="00811F78">
        <w:t xml:space="preserve"> </w:t>
      </w:r>
      <w:r w:rsidRPr="00811F78">
        <w:rPr>
          <w:b/>
        </w:rPr>
        <w:t>25</w:t>
      </w:r>
      <w:r w:rsidRPr="00811F78">
        <w:t>(4): 621-638.</w:t>
      </w:r>
    </w:p>
    <w:p w14:paraId="746705D9" w14:textId="77777777" w:rsidR="00811F78" w:rsidRPr="00811F78" w:rsidRDefault="00811F78" w:rsidP="00811F78">
      <w:pPr>
        <w:pStyle w:val="EndNoteBibliography"/>
      </w:pPr>
      <w:r w:rsidRPr="00811F78">
        <w:t xml:space="preserve">Heinz, S., et al. (2010). "Simple combinations of lineage-determining transcription factors prime cis-regulatory elements required for macrophage and B cell identities." </w:t>
      </w:r>
      <w:r w:rsidRPr="00811F78">
        <w:rPr>
          <w:u w:val="single"/>
        </w:rPr>
        <w:t>Mol Cell</w:t>
      </w:r>
      <w:r w:rsidRPr="00811F78">
        <w:t xml:space="preserve"> </w:t>
      </w:r>
      <w:r w:rsidRPr="00811F78">
        <w:rPr>
          <w:b/>
        </w:rPr>
        <w:t>38</w:t>
      </w:r>
      <w:r w:rsidRPr="00811F78">
        <w:t>(4): 576-589.</w:t>
      </w:r>
    </w:p>
    <w:p w14:paraId="6A7F0DE0" w14:textId="77777777" w:rsidR="00811F78" w:rsidRPr="00811F78" w:rsidRDefault="00811F78" w:rsidP="00811F78">
      <w:pPr>
        <w:pStyle w:val="EndNoteBibliography"/>
      </w:pPr>
      <w:r w:rsidRPr="00811F78">
        <w:t xml:space="preserve">Koot, Y. E. M., et al. (2016). "An endometrial gene expression signature accurately predicts recurrent implantation failure after IVF." </w:t>
      </w:r>
      <w:r w:rsidRPr="00811F78">
        <w:rPr>
          <w:u w:val="single"/>
        </w:rPr>
        <w:t>Scientific reports</w:t>
      </w:r>
      <w:r w:rsidRPr="00811F78">
        <w:t xml:space="preserve"> </w:t>
      </w:r>
      <w:r w:rsidRPr="00811F78">
        <w:rPr>
          <w:b/>
        </w:rPr>
        <w:t>6</w:t>
      </w:r>
      <w:r w:rsidRPr="00811F78">
        <w:t>: 19411-19411.</w:t>
      </w:r>
    </w:p>
    <w:p w14:paraId="0109AACD" w14:textId="77777777" w:rsidR="00811F78" w:rsidRPr="00811F78" w:rsidRDefault="00811F78" w:rsidP="00811F78">
      <w:pPr>
        <w:pStyle w:val="EndNoteBibliography"/>
      </w:pPr>
      <w:r w:rsidRPr="00811F78">
        <w:t xml:space="preserve">Liu, J., et al. (2019). "JNK(1/2) represses Lkb(1)-deficiency-induced lung squamous cell carcinoma progression." </w:t>
      </w:r>
      <w:r w:rsidRPr="00811F78">
        <w:rPr>
          <w:u w:val="single"/>
        </w:rPr>
        <w:t>Nat Commun</w:t>
      </w:r>
      <w:r w:rsidRPr="00811F78">
        <w:t xml:space="preserve"> </w:t>
      </w:r>
      <w:r w:rsidRPr="00811F78">
        <w:rPr>
          <w:b/>
        </w:rPr>
        <w:t>10</w:t>
      </w:r>
      <w:r w:rsidRPr="00811F78">
        <w:t>(1): 2148.</w:t>
      </w:r>
    </w:p>
    <w:p w14:paraId="112190D7" w14:textId="77777777" w:rsidR="00811F78" w:rsidRPr="00811F78" w:rsidRDefault="00811F78" w:rsidP="00811F78">
      <w:pPr>
        <w:pStyle w:val="EndNoteBibliography"/>
      </w:pPr>
      <w:r w:rsidRPr="00811F78">
        <w:lastRenderedPageBreak/>
        <w:t xml:space="preserve">Rubel, C. A., et al. (2016). "A Gata2-Dependent Transcription Network Regulates Uterine Progesterone Responsiveness and Endometrial Function." </w:t>
      </w:r>
      <w:r w:rsidRPr="00811F78">
        <w:rPr>
          <w:u w:val="single"/>
        </w:rPr>
        <w:t>Cell Rep</w:t>
      </w:r>
      <w:r w:rsidRPr="00811F78">
        <w:t xml:space="preserve"> </w:t>
      </w:r>
      <w:r w:rsidRPr="00811F78">
        <w:rPr>
          <w:b/>
        </w:rPr>
        <w:t>17</w:t>
      </w:r>
      <w:r w:rsidRPr="00811F78">
        <w:t>(5): 1414-1425.</w:t>
      </w:r>
    </w:p>
    <w:p w14:paraId="51C9A03D" w14:textId="77777777" w:rsidR="00811F78" w:rsidRPr="00811F78" w:rsidRDefault="00811F78" w:rsidP="00811F78">
      <w:pPr>
        <w:pStyle w:val="EndNoteBibliography"/>
      </w:pPr>
      <w:r w:rsidRPr="00811F78">
        <w:t xml:space="preserve">Wetendorf, M., et al. (2020). "Constitutive expression of progesterone receptor isoforms promotes the development of hormone-dependent ovarian neoplasms." </w:t>
      </w:r>
      <w:r w:rsidRPr="00811F78">
        <w:rPr>
          <w:u w:val="single"/>
        </w:rPr>
        <w:t>Sci Signal</w:t>
      </w:r>
      <w:r w:rsidRPr="00811F78">
        <w:t xml:space="preserve"> </w:t>
      </w:r>
      <w:r w:rsidRPr="00811F78">
        <w:rPr>
          <w:b/>
        </w:rPr>
        <w:t>13</w:t>
      </w:r>
      <w:r w:rsidRPr="00811F78">
        <w:t>(652).</w:t>
      </w:r>
    </w:p>
    <w:p w14:paraId="3B710CF3" w14:textId="19BE785D" w:rsidR="001621DE" w:rsidRPr="00197515" w:rsidRDefault="00324FFB" w:rsidP="00EE2E6B">
      <w:pPr>
        <w:spacing w:line="480" w:lineRule="auto"/>
        <w:rPr>
          <w:rFonts w:ascii="Times New Roman" w:hAnsi="Times New Roman" w:cs="Times New Roman"/>
          <w:sz w:val="24"/>
          <w:szCs w:val="24"/>
        </w:rPr>
      </w:pPr>
      <w:r w:rsidRPr="00197515">
        <w:rPr>
          <w:rFonts w:ascii="Times New Roman" w:hAnsi="Times New Roman" w:cs="Times New Roman"/>
          <w:sz w:val="24"/>
          <w:szCs w:val="24"/>
        </w:rPr>
        <w:fldChar w:fldCharType="end"/>
      </w:r>
      <w:bookmarkEnd w:id="24"/>
      <w:commentRangeEnd w:id="25"/>
      <w:r w:rsidR="00551B1A">
        <w:rPr>
          <w:rStyle w:val="CommentReference"/>
        </w:rPr>
        <w:commentReference w:id="25"/>
      </w:r>
    </w:p>
    <w:sectPr w:rsidR="001621DE" w:rsidRPr="001975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Bushel, Pierre (NIH/NIEHS) [E]" w:date="2021-04-29T15:05:00Z" w:initials="BP([">
    <w:p w14:paraId="623ADC8F" w14:textId="5BEF08BD" w:rsidR="00FB33A3" w:rsidRDefault="00FB33A3">
      <w:pPr>
        <w:pStyle w:val="CommentText"/>
      </w:pPr>
      <w:r>
        <w:rPr>
          <w:rStyle w:val="CommentReference"/>
        </w:rPr>
        <w:annotationRef/>
      </w:r>
      <w:r>
        <w:t xml:space="preserve">This implies that contrasts were done but </w:t>
      </w:r>
      <w:r w:rsidR="001422BA">
        <w:t xml:space="preserve">they are </w:t>
      </w:r>
      <w:r>
        <w:t>not mentioned in this section.  Can you check with Ty to have him include the contrast (t-test) descri</w:t>
      </w:r>
      <w:r w:rsidR="00FA2A9C">
        <w:t>p</w:t>
      </w:r>
      <w:r>
        <w:t>tion?</w:t>
      </w:r>
    </w:p>
  </w:comment>
  <w:comment w:id="25" w:author="Bushel, Pierre (NIH/NIEHS) [E]" w:date="2021-04-29T15:07:00Z" w:initials="BP([">
    <w:p w14:paraId="0F27DF23" w14:textId="53C7F9CB" w:rsidR="00551B1A" w:rsidRDefault="00551B1A">
      <w:pPr>
        <w:pStyle w:val="CommentText"/>
      </w:pPr>
      <w:r>
        <w:rPr>
          <w:rStyle w:val="CommentReference"/>
        </w:rPr>
        <w:annotationRef/>
      </w:r>
      <w:r>
        <w:t>This format should be Times New Roman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3ADC8F" w15:done="0"/>
  <w15:commentEx w15:paraId="0F27DF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549AB" w16cex:dateUtc="2021-04-29T19:05:00Z"/>
  <w16cex:commentExtensible w16cex:durableId="24354A45" w16cex:dateUtc="2021-04-29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3ADC8F" w16cid:durableId="243549AB"/>
  <w16cid:commentId w16cid:paraId="0F27DF23" w16cid:durableId="24354A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Jian-Liang (NIH/NIEHS) [E]">
    <w15:presenceInfo w15:providerId="AD" w15:userId="S::lij32@nih.gov::b3765d4d-4916-4a3b-be51-cb7eb4171c9e"/>
  </w15:person>
  <w15:person w15:author="Bushel, Pierre (NIH/NIEHS) [E]">
    <w15:presenceInfo w15:providerId="AD" w15:userId="S::bushel@nih.gov::695cfa37-965f-476e-9e80-0bbc20662d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supplemental&lt;record-ids&gt;&lt;item&gt;1&lt;/item&gt;&lt;item&gt;7&lt;/item&gt;&lt;item&gt;8&lt;/item&gt;&lt;item&gt;12&lt;/item&gt;&lt;item&gt;13&lt;/item&gt;&lt;item&gt;15&lt;/item&gt;&lt;item&gt;16&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7AC0"/>
    <w:rsid w:val="000304C6"/>
    <w:rsid w:val="00033EF0"/>
    <w:rsid w:val="000355A4"/>
    <w:rsid w:val="00041586"/>
    <w:rsid w:val="0004465D"/>
    <w:rsid w:val="0004673F"/>
    <w:rsid w:val="00050B53"/>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D04A2"/>
    <w:rsid w:val="000D05FF"/>
    <w:rsid w:val="000D1A1B"/>
    <w:rsid w:val="000E0EA2"/>
    <w:rsid w:val="000E21B5"/>
    <w:rsid w:val="000E243F"/>
    <w:rsid w:val="000E2D2D"/>
    <w:rsid w:val="000E567C"/>
    <w:rsid w:val="000F051B"/>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125A"/>
    <w:rsid w:val="00731D34"/>
    <w:rsid w:val="00733BA4"/>
    <w:rsid w:val="00733DE9"/>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796E"/>
    <w:rsid w:val="008A23EE"/>
    <w:rsid w:val="008A726B"/>
    <w:rsid w:val="008C482F"/>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34F9"/>
    <w:rsid w:val="00C33646"/>
    <w:rsid w:val="00C33B34"/>
    <w:rsid w:val="00C4426C"/>
    <w:rsid w:val="00C473F5"/>
    <w:rsid w:val="00C47ED8"/>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BE2"/>
    <w:rsid w:val="00DD022C"/>
    <w:rsid w:val="00DD1663"/>
    <w:rsid w:val="00DD3156"/>
    <w:rsid w:val="00DE0251"/>
    <w:rsid w:val="00DE0375"/>
    <w:rsid w:val="00DE0FCF"/>
    <w:rsid w:val="00DE2A01"/>
    <w:rsid w:val="00DE390A"/>
    <w:rsid w:val="00DE3BF8"/>
    <w:rsid w:val="00DE464F"/>
    <w:rsid w:val="00DF2C85"/>
    <w:rsid w:val="00DF4209"/>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2B37"/>
    <w:rsid w:val="00E26A4A"/>
    <w:rsid w:val="00E27A4E"/>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microsoft.com/office/2016/09/relationships/commentsIds" Target="commentsIds.xml"/><Relationship Id="rId5" Type="http://schemas.openxmlformats.org/officeDocument/2006/relationships/hyperlink" Target="mailto:jianliang.li@nih.gov" TargetMode="Externa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Bushel, Pierre (NIH/NIEHS) [E]</cp:lastModifiedBy>
  <cp:revision>12</cp:revision>
  <cp:lastPrinted>2021-02-25T17:13:00Z</cp:lastPrinted>
  <dcterms:created xsi:type="dcterms:W3CDTF">2021-04-29T19:00:00Z</dcterms:created>
  <dcterms:modified xsi:type="dcterms:W3CDTF">2021-04-29T19:12:00Z</dcterms:modified>
</cp:coreProperties>
</file>