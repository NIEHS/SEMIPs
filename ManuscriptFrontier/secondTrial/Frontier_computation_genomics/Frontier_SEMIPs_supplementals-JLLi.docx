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77777777" w:rsidR="00E83565" w:rsidRPr="00CE7BFD" w:rsidRDefault="00E83565" w:rsidP="00E83565">
      <w:pPr>
        <w:pStyle w:val="AuthorList"/>
        <w:rPr>
          <w:sz w:val="32"/>
          <w:szCs w:val="32"/>
        </w:rPr>
      </w:pPr>
      <w:r w:rsidRPr="00CE7BFD">
        <w:rPr>
          <w:bCs/>
          <w:sz w:val="32"/>
          <w:szCs w:val="32"/>
        </w:rPr>
        <w:t xml:space="preserve">SEMIPs: Structural Equation Modeling of In silico Perturbations </w:t>
      </w:r>
    </w:p>
    <w:p w14:paraId="5A26D4FB" w14:textId="77777777" w:rsidR="00E83565" w:rsidRPr="00CE7BFD" w:rsidRDefault="00E83565" w:rsidP="00E83565">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30B95A9C"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del w:id="1" w:author="Li, Jian-Liang (NIH/NIEHS) [E]" w:date="2021-06-09T11:09:00Z">
        <w:r w:rsidRPr="00CE7BFD" w:rsidDel="000D0DA2">
          <w:rPr>
            <w:bCs/>
          </w:rPr>
          <w:delText>Branch</w:delText>
        </w:r>
      </w:del>
      <w:ins w:id="2" w:author="Li, Jian-Liang (NIH/NIEHS) [E]" w:date="2021-06-09T11:09:00Z">
        <w:r w:rsidR="000D0DA2">
          <w:rPr>
            <w:bCs/>
          </w:rPr>
          <w:t>Laboratory</w:t>
        </w:r>
      </w:ins>
      <w:r w:rsidRPr="00CE7BFD">
        <w:rPr>
          <w:bCs/>
        </w:rPr>
        <w:t xml:space="preserve">,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0D5FCE40" w14:textId="77777777" w:rsidR="00E83565" w:rsidRPr="00CE7BFD"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p>
    <w:p w14:paraId="2F782BF7" w14:textId="77777777" w:rsidR="00E83565" w:rsidRPr="00CE7BFD" w:rsidRDefault="00E83565" w:rsidP="00E83565">
      <w:pPr>
        <w:spacing w:before="240"/>
      </w:pPr>
      <w:r w:rsidRPr="00CE7BFD">
        <w:t>San-Pin Wu (</w:t>
      </w:r>
      <w:hyperlink r:id="rId6" w:history="1">
        <w:r w:rsidRPr="00CE7BFD">
          <w:rPr>
            <w:rStyle w:val="Hyperlink"/>
          </w:rPr>
          <w:t>steve.wu@nih.gov</w:t>
        </w:r>
      </w:hyperlink>
      <w:r w:rsidRPr="00CE7BFD">
        <w:t xml:space="preserve">) </w:t>
      </w:r>
    </w:p>
    <w:p w14:paraId="303B7DD8" w14:textId="77777777" w:rsidR="00E83565" w:rsidRPr="00376CC5" w:rsidRDefault="00E83565" w:rsidP="00E83565">
      <w:pPr>
        <w:spacing w:before="240"/>
        <w:rPr>
          <w:b/>
        </w:rPr>
      </w:pP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77777777"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74626184"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w:t>
      </w:r>
      <w:r w:rsidRPr="00E41667">
        <w:rPr>
          <w:rFonts w:ascii="Times New Roman" w:hAnsi="Times New Roman" w:cs="Times New Roman"/>
          <w:sz w:val="24"/>
          <w:szCs w:val="24"/>
        </w:rPr>
        <w:lastRenderedPageBreak/>
        <w:t xml:space="preserve">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for the nearby genes. The obtained GATA2 ChIP-seq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The criteria used to selected GATA2 ChIP-seq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“app_installation_dir/dataSEM/”, i.e. /Users/li11/myGit/SEMIPs/dataSEM,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“app_installation_dir/dataSEM/sampleDAT.txt”.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w:t>
      </w:r>
      <w:r w:rsidR="00DF2C85" w:rsidRPr="00E41667">
        <w:rPr>
          <w:rFonts w:ascii="Times New Roman" w:hAnsi="Times New Roman" w:cs="Times New Roman"/>
          <w:sz w:val="24"/>
          <w:szCs w:val="24"/>
        </w:rPr>
        <w:lastRenderedPageBreak/>
        <w:t xml:space="preserve">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2DC2A17E"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0AF9B3C1"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r w:rsidRPr="000F35EE">
        <w:rPr>
          <w:rFonts w:ascii="Times New Roman" w:hAnsi="Times New Roman" w:cs="Times New Roman"/>
          <w:b/>
          <w:bCs/>
          <w:sz w:val="24"/>
          <w:szCs w:val="24"/>
        </w:rPr>
        <w:t>References</w:t>
      </w:r>
    </w:p>
    <w:bookmarkStart w:id="3"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1DD47445"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3"/>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0DA2"/>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5E0"/>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29B"/>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37F99"/>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2021-02-25T17:13:00Z</cp:lastPrinted>
  <dcterms:created xsi:type="dcterms:W3CDTF">2021-06-09T19:49:00Z</dcterms:created>
  <dcterms:modified xsi:type="dcterms:W3CDTF">2021-06-09T19:49:00Z</dcterms:modified>
</cp:coreProperties>
</file>