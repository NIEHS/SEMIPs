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199F090D" w:rsidR="00CE7BFD" w:rsidRPr="00CE7BFD" w:rsidRDefault="00CE7BFD" w:rsidP="00FB125A">
      <w:pPr>
        <w:pStyle w:val="AuthorList"/>
        <w:jc w:val="center"/>
        <w:rPr>
          <w:sz w:val="32"/>
          <w:szCs w:val="32"/>
        </w:rPr>
      </w:pPr>
      <w:r w:rsidRPr="00CE7BFD">
        <w:rPr>
          <w:bCs/>
          <w:sz w:val="32"/>
          <w:szCs w:val="32"/>
        </w:rPr>
        <w:t>SEMIPs: Structural Equation Modeling of In silico Perturbations</w:t>
      </w:r>
    </w:p>
    <w:p w14:paraId="5F3D779E" w14:textId="5E3B4B87" w:rsidR="00CE7BFD" w:rsidRPr="00CE7BFD" w:rsidRDefault="00CE7BFD" w:rsidP="00CE7BFD">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22C47C" w14:textId="77777777" w:rsidR="00CE7BFD" w:rsidRPr="00CE7BFD" w:rsidRDefault="00CE7BFD" w:rsidP="00CE7BFD">
      <w:pPr>
        <w:spacing w:before="240"/>
        <w:rPr>
          <w:b/>
        </w:rPr>
      </w:pPr>
    </w:p>
    <w:p w14:paraId="54D8ABF4" w14:textId="03DB07E1"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del w:id="1" w:author="Li, Jian-Liang (NIH/NIEHS) [E]" w:date="2021-06-09T11:08:00Z">
        <w:r w:rsidRPr="00CE7BFD" w:rsidDel="00B41538">
          <w:rPr>
            <w:bCs/>
          </w:rPr>
          <w:delText>Branch</w:delText>
        </w:r>
      </w:del>
      <w:ins w:id="2" w:author="Li, Jian-Liang (NIH/NIEHS) [E]" w:date="2021-06-09T11:08:00Z">
        <w:r w:rsidR="00B41538">
          <w:rPr>
            <w:bCs/>
          </w:rPr>
          <w:t>Laboratory</w:t>
        </w:r>
      </w:ins>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18579CFF" w14:textId="77777777" w:rsidR="00CE7BFD" w:rsidRPr="00CE7BFD" w:rsidRDefault="00CE7BFD" w:rsidP="00CE7BFD">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4D6008F1" w14:textId="77777777" w:rsidR="00DA5174" w:rsidRDefault="00DA5174" w:rsidP="00FB125A">
      <w:pPr>
        <w:spacing w:before="240"/>
        <w:rPr>
          <w:b/>
        </w:rPr>
      </w:pPr>
    </w:p>
    <w:p w14:paraId="1C650517" w14:textId="77777777" w:rsidR="00DA5174" w:rsidRPr="00DA5174" w:rsidRDefault="00DA5174" w:rsidP="00FB125A">
      <w:pPr>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6A80F2C8" w14:textId="77777777" w:rsidR="00DA5174" w:rsidRPr="00DA5174" w:rsidRDefault="00DA5174" w:rsidP="00FB125A"/>
    <w:p w14:paraId="5BEDD075" w14:textId="363FEC7B" w:rsidR="00CE7BFD" w:rsidRPr="00CE7BFD"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p>
    <w:p w14:paraId="4D62F0C5" w14:textId="77777777" w:rsidR="00CE7BFD" w:rsidRPr="00CE7BFD" w:rsidRDefault="00CE7BFD" w:rsidP="00CE7BFD">
      <w:pPr>
        <w:spacing w:before="240"/>
      </w:pPr>
      <w:r w:rsidRPr="00CE7BFD">
        <w:t>San-Pin Wu (</w:t>
      </w:r>
      <w:hyperlink r:id="rId9" w:history="1">
        <w:r w:rsidRPr="00CE7BFD">
          <w:rPr>
            <w:rStyle w:val="Hyperlink"/>
          </w:rPr>
          <w:t>steve.wu@nih.gov</w:t>
        </w:r>
      </w:hyperlink>
      <w:r w:rsidRPr="00CE7BFD">
        <w:t xml:space="preserve">) </w:t>
      </w:r>
    </w:p>
    <w:p w14:paraId="55458F15" w14:textId="67BB8E5B" w:rsidR="002868E2" w:rsidRPr="00376CC5" w:rsidRDefault="002868E2" w:rsidP="00671D9A">
      <w:pPr>
        <w:spacing w:before="240"/>
        <w:rPr>
          <w:b/>
        </w:rPr>
      </w:pPr>
    </w:p>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1E6700D7" w14:textId="77777777" w:rsidR="00DA5174" w:rsidRDefault="00DA5174">
      <w:pPr>
        <w:spacing w:after="200" w:line="276" w:lineRule="auto"/>
        <w:rPr>
          <w:rFonts w:eastAsiaTheme="minorHAnsi"/>
          <w:b/>
          <w:lang w:eastAsia="en-US"/>
        </w:rPr>
      </w:pPr>
      <w:r>
        <w:br w:type="page"/>
      </w:r>
    </w:p>
    <w:p w14:paraId="0DE39BAF" w14:textId="77777777" w:rsidR="00747B76" w:rsidRDefault="00747B76" w:rsidP="00747B76">
      <w:pPr>
        <w:spacing w:line="480" w:lineRule="auto"/>
        <w:rPr>
          <w:b/>
        </w:rPr>
      </w:pPr>
      <w:r w:rsidRPr="00E61C07">
        <w:rPr>
          <w:b/>
          <w:sz w:val="28"/>
          <w:szCs w:val="28"/>
        </w:rPr>
        <w:lastRenderedPageBreak/>
        <w:t>Abstract</w:t>
      </w:r>
    </w:p>
    <w:p w14:paraId="6FD8348E" w14:textId="77777777" w:rsidR="00747B76" w:rsidRPr="00BA4D2B" w:rsidRDefault="00747B76" w:rsidP="00747B76">
      <w:pPr>
        <w:spacing w:line="480" w:lineRule="auto"/>
      </w:pPr>
      <w:r w:rsidRPr="006266A1">
        <w:rPr>
          <w:b/>
        </w:rPr>
        <w:t>Summary</w:t>
      </w:r>
      <w:r>
        <w:rPr>
          <w:color w:val="333333"/>
          <w:shd w:val="clear" w:color="auto" w:fill="FFFFFF"/>
        </w:rPr>
        <w:t xml:space="preserve">: </w:t>
      </w:r>
      <w:bookmarkStart w:id="3"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3"/>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to aid in the 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w:t>
      </w:r>
      <w:r>
        <w:rPr>
          <w:color w:val="000000"/>
        </w:rPr>
        <w:lastRenderedPageBreak/>
        <w:t xml:space="preserve">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467191B4" w14:textId="6B3244F8" w:rsidR="00FE6816" w:rsidRDefault="00892139" w:rsidP="00C72C26">
      <w:pPr>
        <w:pStyle w:val="Heading1"/>
        <w:numPr>
          <w:ilvl w:val="0"/>
          <w:numId w:val="0"/>
        </w:numPr>
        <w:ind w:left="567" w:hanging="567"/>
      </w:pPr>
      <w:r>
        <w:t>Method</w:t>
      </w:r>
    </w:p>
    <w:p w14:paraId="18EF3873" w14:textId="3B11229E" w:rsidR="00FE6816" w:rsidRDefault="00FE6816" w:rsidP="0099111B">
      <w:pPr>
        <w:spacing w:line="480" w:lineRule="auto"/>
        <w:jc w:val="both"/>
      </w:pPr>
      <w:r w:rsidRPr="001333EF">
        <w:rPr>
          <w:b/>
          <w:bCs/>
        </w:rPr>
        <w:t>Overview of SEMIPs</w:t>
      </w:r>
      <w:r w:rsidR="001333EF">
        <w:t xml:space="preserve"> </w:t>
      </w:r>
      <w:r w:rsidR="001333EF" w:rsidRPr="00E41667">
        <w:rPr>
          <w:color w:val="333333"/>
          <w:shd w:val="clear" w:color="auto" w:fill="FFFFFF"/>
        </w:rPr>
        <w:t>This SEMIPs RShiny App 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001333EF" w:rsidRPr="00E41667">
        <w:rPr>
          <w:color w:val="000000"/>
        </w:rPr>
        <w:t xml:space="preserve">his app also provides a 3-node model fitting function using structural equation modeling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xml:space="preserve">, a two-way bootstrap method, elimination with replacement or elimination without replacement, is included in the app to examine the impact of removing genes that belong to the same signaling cascade from the downstream targets of the gene of interest. </w:t>
      </w:r>
    </w:p>
    <w:p w14:paraId="23514791" w14:textId="3932F9EA" w:rsidR="00FE6816" w:rsidRDefault="00FE6816" w:rsidP="00B3431B">
      <w:pPr>
        <w:spacing w:line="480" w:lineRule="auto"/>
      </w:pPr>
      <w:r w:rsidRPr="00D34AE2">
        <w:rPr>
          <w:b/>
          <w:bCs/>
        </w:rPr>
        <w:t>T-score calculation</w:t>
      </w:r>
      <w:r w:rsidR="001333EF">
        <w:t xml:space="preserve"> </w:t>
      </w:r>
      <w:r w:rsidR="00D34AE2">
        <w:t>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two-side </w:t>
      </w:r>
      <w:r w:rsidR="00D34AE2">
        <w:t xml:space="preserve"> </w:t>
      </w:r>
      <w:r w:rsidR="00D34AE2" w:rsidRPr="00E41667">
        <w:rPr>
          <w:color w:val="000000"/>
        </w:rPr>
        <w:t>t-statistic (T</w:t>
      </w:r>
      <w:r w:rsidR="00B3431B">
        <w:rPr>
          <w:color w:val="000000"/>
        </w:rPr>
        <w:t>-</w:t>
      </w:r>
      <w:r w:rsidR="00D34AE2" w:rsidRPr="00E41667">
        <w:rPr>
          <w:color w:val="000000"/>
        </w:rPr>
        <w:t>score)</w:t>
      </w:r>
      <w:r w:rsidR="00D34AE2">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SEMIPs RShiny App</w:t>
      </w:r>
      <w:r w:rsidR="00B3431B">
        <w:rPr>
          <w:color w:val="333333"/>
          <w:shd w:val="clear" w:color="auto" w:fill="FFFFFF"/>
        </w:rPr>
        <w:t xml:space="preserve"> provides </w:t>
      </w:r>
      <w:r w:rsidR="00B3431B">
        <w:rPr>
          <w:color w:val="333333"/>
          <w:shd w:val="clear" w:color="auto" w:fill="FFFFFF"/>
        </w:rPr>
        <w:lastRenderedPageBreak/>
        <w:t xml:space="preserve">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The application will conduct the analysis and produce inferred activity results reflected as T scores that can be used in subsequent downstream analyses.</w:t>
      </w:r>
    </w:p>
    <w:p w14:paraId="74BC7DA6" w14:textId="1FC5824C" w:rsidR="0000000F" w:rsidRDefault="00FE6816" w:rsidP="00AE1361">
      <w:pPr>
        <w:spacing w:line="480" w:lineRule="auto"/>
        <w:rPr>
          <w:color w:val="000000"/>
        </w:rPr>
      </w:pPr>
      <w:r w:rsidRPr="00126D2B">
        <w:rPr>
          <w:b/>
          <w:bCs/>
        </w:rPr>
        <w:t>Structural Equation Modeling</w:t>
      </w:r>
      <w:r w:rsidR="00B3431B">
        <w:t xml:space="preserve"> </w:t>
      </w:r>
      <w:r w:rsidR="00126D2B">
        <w:t xml:space="preserve">The second feature </w:t>
      </w:r>
      <w:r w:rsidR="00E077CE">
        <w:t>of</w:t>
      </w:r>
      <w:r w:rsidR="00126D2B">
        <w:t xml:space="preserve"> SEMIPs App is the structural equation modeling (SEM). SEM is a</w:t>
      </w:r>
      <w:r w:rsidR="00126D2B" w:rsidRPr="00126D2B">
        <w:t xml:space="preserve"> statistical modeling </w:t>
      </w:r>
      <w:r w:rsidR="00126D2B">
        <w:t xml:space="preserve">approach </w:t>
      </w:r>
      <w:r w:rsidR="00126D2B" w:rsidRPr="00126D2B">
        <w:t>that focuses on the study of complex cause-effect hypotheses about the mechanisms operating in systems</w:t>
      </w:r>
      <w:r w:rsidR="00126D2B">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00126D2B" w:rsidRPr="00126D2B">
        <w:t>.</w:t>
      </w:r>
      <w:r w:rsidR="00E077CE">
        <w:t xml:space="preserve"> We implement the SEM with</w:t>
      </w:r>
      <w:del w:id="4" w:author="Li, Jian-Liang (NIH/NIEHS) [E]" w:date="2021-06-08T18:00:00Z">
        <w:r w:rsidR="00E077CE" w:rsidDel="00C17712">
          <w:delText xml:space="preserve"> </w:delText>
        </w:r>
      </w:del>
      <w:r w:rsidR="00E077CE">
        <w:t xml:space="preserve"> lavaan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4F0BBDDD" w14:textId="1E8CC8EF" w:rsidR="00FE6816" w:rsidRDefault="00FE6816" w:rsidP="00C72C26">
      <w:pPr>
        <w:spacing w:before="240" w:line="480" w:lineRule="auto"/>
        <w:rPr>
          <w:lang w:eastAsia="en-US"/>
        </w:rPr>
      </w:pPr>
      <w:r w:rsidRPr="00C84EE8">
        <w:rPr>
          <w:b/>
          <w:bCs/>
        </w:rPr>
        <w:t>Bootstrap simulation</w:t>
      </w:r>
      <w:r w:rsidR="00C84EE8">
        <w:t xml:space="preserve"> </w:t>
      </w:r>
      <w:r w:rsidR="00C84EE8" w:rsidRPr="00C84EE8">
        <w:rPr>
          <w:lang w:eastAsia="en-US"/>
        </w:rPr>
        <w:t>The third feature (the bootstrap tab</w:t>
      </w:r>
      <w:r w:rsidR="00C84EE8">
        <w:rPr>
          <w:lang w:eastAsia="en-US"/>
        </w:rPr>
        <w:t xml:space="preserve"> shown in Figure 2</w:t>
      </w:r>
      <w:r w:rsidR="00C84EE8" w:rsidRPr="00C84EE8">
        <w:rPr>
          <w:lang w:eastAsia="en-US"/>
        </w:rPr>
        <w:t>) assesses the potential impact from a perturbation on any downstream system. We implemented a two-class (elimination with or without replacement) bootstrap resampling for statistical inference</w:t>
      </w:r>
      <w:r w:rsidR="00C84EE8">
        <w:rPr>
          <w:lang w:eastAsia="en-US"/>
        </w:rPr>
        <w:t xml:space="preserve"> (supplemental Figure 1)</w:t>
      </w:r>
      <w:r w:rsidR="00C84EE8"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32324FE8" w14:textId="45DAF9F6" w:rsidR="00C72C26" w:rsidRDefault="00FE6816" w:rsidP="00925F33">
      <w:pPr>
        <w:spacing w:line="480" w:lineRule="auto"/>
        <w:rPr>
          <w:lang w:eastAsia="en-US"/>
        </w:rPr>
      </w:pPr>
      <w:r w:rsidRPr="00F03004">
        <w:rPr>
          <w:b/>
          <w:bCs/>
        </w:rPr>
        <w:t>Sample Data</w:t>
      </w:r>
      <w:r w:rsidR="00F03004">
        <w:t xml:space="preserve"> The SEMIPs App comes with </w:t>
      </w:r>
      <w:r w:rsidR="00C72C26">
        <w:t xml:space="preserve">four sets of </w:t>
      </w:r>
      <w:r w:rsidR="00F03004">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3C5244A4" w14:textId="33467CE6" w:rsidR="00FE6816" w:rsidRPr="00925F33" w:rsidRDefault="00FE6816" w:rsidP="00925F33">
      <w:pPr>
        <w:spacing w:line="480" w:lineRule="auto"/>
        <w:rPr>
          <w:rStyle w:val="Hyperlink"/>
          <w:b/>
          <w:bCs/>
          <w:color w:val="auto"/>
          <w:u w:val="none"/>
        </w:rPr>
      </w:pPr>
      <w:r w:rsidRPr="00925F33">
        <w:rPr>
          <w:b/>
          <w:bCs/>
        </w:rPr>
        <w:t>Hardware and software requirement</w:t>
      </w:r>
      <w:r w:rsidR="00925F33">
        <w:rPr>
          <w:b/>
          <w:bCs/>
        </w:rPr>
        <w:t xml:space="preserve"> </w:t>
      </w:r>
      <w:r w:rsidR="00925F33">
        <w:rPr>
          <w:color w:val="000000"/>
        </w:rPr>
        <w:t xml:space="preserve">SEMIPs was written in R with the Shiny package </w:t>
      </w:r>
      <w:r w:rsidR="00925F33">
        <w:rPr>
          <w:color w:val="000000"/>
        </w:rPr>
        <w:fldChar w:fldCharType="begin"/>
      </w:r>
      <w:r w:rsidR="00925F33">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925F33">
        <w:rPr>
          <w:color w:val="000000"/>
        </w:rPr>
        <w:fldChar w:fldCharType="separate"/>
      </w:r>
      <w:r w:rsidR="00925F33">
        <w:rPr>
          <w:noProof/>
          <w:color w:val="000000"/>
        </w:rPr>
        <w:t>(Rstudio 2014)</w:t>
      </w:r>
      <w:r w:rsidR="00925F33">
        <w:rPr>
          <w:color w:val="000000"/>
        </w:rPr>
        <w:fldChar w:fldCharType="end"/>
      </w:r>
      <w:r w:rsidR="00925F33">
        <w:rPr>
          <w:color w:val="000000"/>
        </w:rPr>
        <w:t xml:space="preserve"> that is known for its light weight web development framework with shiny-related features.  The lavaan package </w:t>
      </w:r>
      <w:r w:rsidR="00925F33">
        <w:rPr>
          <w:color w:val="000000"/>
        </w:rPr>
        <w:fldChar w:fldCharType="begin"/>
      </w:r>
      <w:r w:rsidR="00925F33">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925F33">
        <w:rPr>
          <w:color w:val="000000"/>
        </w:rPr>
        <w:fldChar w:fldCharType="separate"/>
      </w:r>
      <w:r w:rsidR="00925F33">
        <w:rPr>
          <w:noProof/>
          <w:color w:val="000000"/>
        </w:rPr>
        <w:t>(Rosseel 2018)</w:t>
      </w:r>
      <w:r w:rsidR="00925F33">
        <w:rPr>
          <w:color w:val="000000"/>
        </w:rPr>
        <w:fldChar w:fldCharType="end"/>
      </w:r>
      <w:r w:rsidR="00925F33">
        <w:rPr>
          <w:color w:val="000000"/>
        </w:rPr>
        <w:t xml:space="preserve"> was used for the SEM</w:t>
      </w:r>
      <w:r w:rsidR="00FB2FE6">
        <w:rPr>
          <w:color w:val="000000"/>
        </w:rPr>
        <w:t>, other depending packages will be checked at the installation and need to be installed if not already available</w:t>
      </w:r>
      <w:r w:rsidR="00925F33">
        <w:rPr>
          <w:color w:val="000000"/>
        </w:rPr>
        <w:t xml:space="preserve">. The application requires modern multicore CPUs for the backend parallel processes. SEMIPs was developed under Linux CentOS7 and has been successfully tested on MacOS (v. 10.14.6) and Windows10. </w:t>
      </w:r>
      <w:r w:rsidR="00925F33" w:rsidRPr="0011340F">
        <w:rPr>
          <w:color w:val="000000"/>
        </w:rPr>
        <w:t>To install and run this app</w:t>
      </w:r>
      <w:r w:rsidR="00925F33">
        <w:rPr>
          <w:color w:val="000000"/>
        </w:rPr>
        <w:t>lication</w:t>
      </w:r>
      <w:r w:rsidR="00925F33" w:rsidRPr="0011340F">
        <w:rPr>
          <w:color w:val="000000"/>
        </w:rPr>
        <w:t xml:space="preserve">, </w:t>
      </w:r>
      <w:r w:rsidR="00925F33">
        <w:rPr>
          <w:color w:val="000000"/>
        </w:rPr>
        <w:t>users can</w:t>
      </w:r>
      <w:r w:rsidR="00925F33" w:rsidRPr="0011340F">
        <w:rPr>
          <w:color w:val="000000"/>
        </w:rPr>
        <w:t xml:space="preserve"> follow the detail</w:t>
      </w:r>
      <w:r w:rsidR="00925F33">
        <w:rPr>
          <w:color w:val="000000"/>
        </w:rPr>
        <w:t>ed</w:t>
      </w:r>
      <w:r w:rsidR="00925F33" w:rsidRPr="0011340F">
        <w:rPr>
          <w:color w:val="000000"/>
        </w:rPr>
        <w:t xml:space="preserve"> instruction</w:t>
      </w:r>
      <w:r w:rsidR="00925F33">
        <w:rPr>
          <w:color w:val="000000"/>
        </w:rPr>
        <w:t>s</w:t>
      </w:r>
      <w:r w:rsidR="00925F33" w:rsidRPr="0011340F">
        <w:rPr>
          <w:color w:val="000000"/>
        </w:rPr>
        <w:t xml:space="preserve"> </w:t>
      </w:r>
      <w:r w:rsidR="00925F33">
        <w:rPr>
          <w:color w:val="000000"/>
        </w:rPr>
        <w:t xml:space="preserve">provided </w:t>
      </w:r>
      <w:r w:rsidR="00925F33" w:rsidRPr="0011340F">
        <w:rPr>
          <w:color w:val="000000"/>
        </w:rPr>
        <w:t>in the README.txt file.</w:t>
      </w:r>
      <w:r w:rsidR="00925F33">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4182BF6C" w14:textId="56F09119" w:rsidR="00AD3C19" w:rsidRDefault="00721D81" w:rsidP="00AA6E92">
      <w:pPr>
        <w:spacing w:line="480" w:lineRule="auto"/>
      </w:pPr>
      <w:r>
        <w:rPr>
          <w:b/>
          <w:bCs/>
        </w:rPr>
        <w:t>An integrated hypothesis generation and testing framework</w:t>
      </w:r>
      <w:r>
        <w:t xml:space="preserve"> </w:t>
      </w:r>
      <w:r w:rsidR="00AA6E92"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w:t>
      </w:r>
      <w:del w:id="5" w:author="Li, Jian-Liang (NIH/NIEHS) [E]" w:date="2021-06-08T18:02:00Z">
        <w:r w:rsidR="00321121" w:rsidRPr="00321121" w:rsidDel="00C17712">
          <w:delText xml:space="preserve">model </w:delText>
        </w:r>
      </w:del>
      <w:ins w:id="6" w:author="Li, Jian-Liang (NIH/NIEHS) [E]" w:date="2021-06-08T18:02:00Z">
        <w:r w:rsidR="00C17712">
          <w:t>sy</w:t>
        </w:r>
      </w:ins>
      <w:ins w:id="7" w:author="Li, Jian-Liang (NIH/NIEHS) [E]" w:date="2021-06-08T18:03:00Z">
        <w:r w:rsidR="00C17712">
          <w:t>stem</w:t>
        </w:r>
      </w:ins>
      <w:ins w:id="8" w:author="Li, Jian-Liang (NIH/NIEHS) [E]" w:date="2021-06-08T18:02:00Z">
        <w:r w:rsidR="00C17712" w:rsidRPr="00321121">
          <w:t xml:space="preserve"> </w:t>
        </w:r>
      </w:ins>
      <w:r w:rsidR="00321121" w:rsidRPr="00321121">
        <w:t xml:space="preserve">(mouse) on relationship between two interacting factors (Fac1 &amp; Fac2) and their endpoints. The hypothesis is translated to another species (i.e. human in our research) via T-score computation and verified with SEM model. </w:t>
      </w:r>
      <w:r w:rsidR="00AA6E92"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model. These workflow steps are shown </w:t>
      </w:r>
      <w:r w:rsidR="00AA6E92" w:rsidRPr="00AA6E92">
        <w:lastRenderedPageBreak/>
        <w:t xml:space="preserve">within the dotted rectangle on the right side of Figure </w:t>
      </w:r>
      <w:r w:rsidR="00321121">
        <w:t xml:space="preserve">1 with three major </w:t>
      </w:r>
      <w:r w:rsidR="006D60EC">
        <w:t>features implemented in the SEMPIPs App as the function tabs when the Shiny App is launched (Figure 2).</w:t>
      </w:r>
    </w:p>
    <w:p w14:paraId="5960D4A2" w14:textId="5623B347" w:rsidR="00AD3C19" w:rsidRPr="00B63C3C" w:rsidRDefault="00AD3C19" w:rsidP="00AA6E92">
      <w:pPr>
        <w:spacing w:line="480" w:lineRule="auto"/>
        <w:rPr>
          <w:color w:val="333333"/>
          <w:shd w:val="clear" w:color="auto" w:fill="FFFFFF"/>
        </w:rPr>
      </w:pPr>
      <w:r w:rsidRPr="00321121">
        <w:rPr>
          <w:b/>
          <w:bCs/>
        </w:rPr>
        <w:t>T-Score calculation assisted translational research</w:t>
      </w:r>
      <w:r w:rsidR="00321121">
        <w:t xml:space="preserve"> 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3D3B38FE" w14:textId="1A82F434" w:rsidR="00AD3C1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r>
        <w:t xml:space="preserve"> </w:t>
      </w:r>
      <w:r w:rsidR="00F00D75">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especially those important statistics will provide valuable information to </w:t>
      </w:r>
      <w:r w:rsidR="00B40490">
        <w:lastRenderedPageBreak/>
        <w:t>the hypothesis of interest, which can be further validated from the bench experiment. Sometime, the results can help researchers to proposed new hypothesis</w:t>
      </w:r>
    </w:p>
    <w:p w14:paraId="00279135" w14:textId="23C13B18" w:rsidR="00AD3C19" w:rsidRDefault="00AD3C19" w:rsidP="00A704FB">
      <w:pPr>
        <w:spacing w:before="240" w:line="480" w:lineRule="auto"/>
      </w:pPr>
      <w:r w:rsidRPr="00B40490">
        <w:rPr>
          <w:b/>
          <w:bCs/>
        </w:rPr>
        <w:t>Two-class bootstrap simulation</w:t>
      </w:r>
      <w:r w:rsidRPr="006D2395">
        <w:t xml:space="preserve"> </w:t>
      </w:r>
      <w:r w:rsidR="00B40490">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(supplemental Figure 1).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eliminating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longer period. Users can download the zipped results after the analysis is completed. </w:t>
      </w:r>
      <w:r w:rsidR="000B3E0F">
        <w:rPr>
          <w:lang w:eastAsia="en-US"/>
        </w:rPr>
        <w:t xml:space="preserve">depending </w:t>
      </w:r>
    </w:p>
    <w:p w14:paraId="7DA716DF" w14:textId="55EA1202" w:rsidR="00982B01" w:rsidRPr="00E41667" w:rsidRDefault="00982B01" w:rsidP="00982B01">
      <w:pPr>
        <w:spacing w:line="480" w:lineRule="auto"/>
        <w:rPr>
          <w:bCs/>
        </w:rPr>
      </w:pPr>
      <w:r>
        <w:rPr>
          <w:b/>
        </w:rPr>
        <w:t>A user case applicatio</w:t>
      </w:r>
      <w:r w:rsidR="00321121">
        <w:rPr>
          <w:b/>
        </w:rPr>
        <w:t>n</w:t>
      </w:r>
    </w:p>
    <w:p w14:paraId="6B4E74F7" w14:textId="7A9BEB27"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(Supplemental Table </w:t>
      </w:r>
      <w:r>
        <w:rPr>
          <w:color w:val="333333"/>
          <w:shd w:val="clear" w:color="auto" w:fill="FFFFFF"/>
        </w:rPr>
        <w:t>1</w:t>
      </w:r>
      <w:r w:rsidRPr="00E41667">
        <w:rPr>
          <w:color w:val="333333"/>
          <w:shd w:val="clear" w:color="auto" w:fill="FFFFFF"/>
        </w:rPr>
        <w:t xml:space="preserve">), which is termed “GATA2 direct signature”. The GATA2 activity, as represented by the GATA2 direct signature in a T-score, was quantified by the </w:t>
      </w:r>
      <w:r w:rsidRPr="00E41667">
        <w:rPr>
          <w:color w:val="333333"/>
          <w:shd w:val="clear" w:color="auto" w:fill="FFFFFF"/>
        </w:rPr>
        <w:lastRenderedPageBreak/>
        <w:t>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xml:space="preserve">: GSE58144 (Supplemental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xml:space="preserve">: GSE58144 dataset with all proposed paths (Supplemental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 xml:space="preserve">. </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411BAA9" w:rsidR="00E32876" w:rsidRPr="00E32876" w:rsidRDefault="00E32876" w:rsidP="00E32876">
      <w:pPr>
        <w:spacing w:after="160" w:line="480" w:lineRule="auto"/>
        <w:rPr>
          <w:lang w:eastAsia="en-US"/>
        </w:rPr>
      </w:pPr>
      <w:r w:rsidRPr="00E32876">
        <w:rPr>
          <w:lang w:eastAsia="en-US"/>
        </w:rPr>
        <w:lastRenderedPageBreak/>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on the MplusAutomation, another R package that focuses on automating the SEM modeling currently done via a commercial Mplus software </w:t>
      </w:r>
      <w:r w:rsidRPr="00E32876">
        <w:rPr>
          <w:lang w:eastAsia="en-US"/>
        </w:rPr>
        <w:fldChar w:fldCharType="begin"/>
      </w:r>
      <w:r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Pr="00E32876">
        <w:rPr>
          <w:lang w:eastAsia="en-US"/>
        </w:rPr>
        <w:fldChar w:fldCharType="separate"/>
      </w:r>
      <w:r w:rsidRPr="00E32876">
        <w:rPr>
          <w:noProof/>
          <w:lang w:eastAsia="en-US"/>
        </w:rPr>
        <w:t>(Hallquist and Wiley 2018)</w:t>
      </w:r>
      <w:r w:rsidRPr="00E32876">
        <w:rPr>
          <w:lang w:eastAsia="en-US"/>
        </w:rPr>
        <w:fldChar w:fldCharType="end"/>
      </w:r>
      <w:r w:rsidRPr="00E32876">
        <w:rPr>
          <w:lang w:eastAsia="en-US"/>
        </w:rPr>
        <w:t xml:space="preserve">. </w:t>
      </w:r>
    </w:p>
    <w:p w14:paraId="48DFF137" w14:textId="531219AA" w:rsidR="004F7DE7"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B9B5946"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the Rshiny</w:t>
      </w:r>
      <w:r w:rsidR="00A65F72">
        <w:rPr>
          <w:lang w:eastAsia="en-US"/>
        </w:rPr>
        <w:t xml:space="preserve"> code, TW provided essential components for T-Score calculation and prepared gene signatures and processed public data, FD oversaw the project and provided leadership on the project, SW and JL conceived the idea and provided overall guidance and direction of this project. </w:t>
      </w:r>
      <w:r w:rsidRPr="008723FF">
        <w:rPr>
          <w:lang w:eastAsia="en-US"/>
        </w:rPr>
        <w:t xml:space="preserve"> </w:t>
      </w: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6358FF9F" w14:textId="505849FF" w:rsidR="008159AC" w:rsidRPr="0088513A" w:rsidRDefault="008159AC" w:rsidP="004F7DE7">
      <w:pPr>
        <w:spacing w:line="480" w:lineRule="auto"/>
      </w:pPr>
      <w:r>
        <w:t xml:space="preserve">The datasets </w:t>
      </w:r>
      <w:r w:rsidR="00CC4505">
        <w:t>used in</w:t>
      </w:r>
      <w:r>
        <w:t xml:space="preserve">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r w:rsidR="00F93E74">
        <w:t xml:space="preserve"> </w:t>
      </w:r>
      <w:del w:id="9" w:author="Li, Jian-Liang (NIH/NIEHS) [E]" w:date="2021-06-09T11:06:00Z">
        <w:r w:rsidR="00F93E74" w:rsidDel="00D600D8">
          <w:delText>(</w:delText>
        </w:r>
        <w:r w:rsidR="00F93E74" w:rsidRPr="00F93E74" w:rsidDel="00D600D8">
          <w:delText>https://www.ncbi.nlm.nih.gov/geo/</w:delText>
        </w:r>
        <w:r w:rsidR="00F93E74" w:rsidDel="00D600D8">
          <w:delText>)</w:delText>
        </w:r>
      </w:del>
    </w:p>
    <w:p w14:paraId="2671BE8B" w14:textId="77777777" w:rsidR="008159AC" w:rsidRPr="00045678" w:rsidRDefault="008159AC" w:rsidP="004F7DE7">
      <w:pPr>
        <w:spacing w:line="480" w:lineRule="auto"/>
      </w:pPr>
    </w:p>
    <w:p w14:paraId="5722F5F5" w14:textId="77777777" w:rsidR="00AC3EA3" w:rsidRPr="00376CC5" w:rsidRDefault="00AC3EA3" w:rsidP="008159AC">
      <w:pPr>
        <w:pStyle w:val="Heading1"/>
        <w:numPr>
          <w:ilvl w:val="0"/>
          <w:numId w:val="0"/>
        </w:numPr>
        <w:ind w:left="567" w:hanging="567"/>
      </w:pPr>
      <w:r w:rsidRPr="00376CC5">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43D53EB" w14:textId="77777777" w:rsidR="002415C7" w:rsidRDefault="001C1BB8" w:rsidP="001C1BB8">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43F3E652" w14:textId="77777777" w:rsidR="00B3431B" w:rsidRDefault="00B3431B" w:rsidP="006B2D5B"/>
    <w:p w14:paraId="32816DC6" w14:textId="38C3C4EF" w:rsidR="00B3431B" w:rsidRPr="00B3431B" w:rsidRDefault="00B3431B" w:rsidP="006B2D5B">
      <w:pPr>
        <w:rPr>
          <w:b/>
          <w:bCs/>
        </w:rPr>
      </w:pPr>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lastRenderedPageBreak/>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33DE3510" w14:textId="4C546DDC" w:rsidR="0088513A" w:rsidRPr="0088513A" w:rsidRDefault="00B3431B" w:rsidP="006B2D5B">
      <w:r>
        <w:fldChar w:fldCharType="end"/>
      </w:r>
    </w:p>
    <w:sectPr w:rsidR="0088513A" w:rsidRPr="0088513A"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0D224" w14:textId="77777777" w:rsidR="00DD2123" w:rsidRDefault="00DD2123" w:rsidP="00117666">
      <w:r>
        <w:separator/>
      </w:r>
    </w:p>
  </w:endnote>
  <w:endnote w:type="continuationSeparator" w:id="0">
    <w:p w14:paraId="17CCFF03" w14:textId="77777777" w:rsidR="00DD2123" w:rsidRDefault="00DD2123"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5E956" w14:textId="77777777" w:rsidR="00DD2123" w:rsidRDefault="00DD2123" w:rsidP="00117666">
      <w:r>
        <w:separator/>
      </w:r>
    </w:p>
  </w:footnote>
  <w:footnote w:type="continuationSeparator" w:id="0">
    <w:p w14:paraId="564665D9" w14:textId="77777777" w:rsidR="00DD2123" w:rsidRDefault="00DD2123"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6F390E3F" w:rsidR="00B40490" w:rsidRPr="007E3148" w:rsidRDefault="00B40490" w:rsidP="00A53000">
    <w:pPr>
      <w:pStyle w:val="Header"/>
    </w:pPr>
    <w:r w:rsidRPr="00132E9A">
      <w:rPr>
        <w:rFonts w:cs="Times New Roman"/>
      </w:rPr>
      <w:t xml:space="preserve">Structural Equation Modeling for </w:t>
    </w:r>
    <w:r>
      <w:rPr>
        <w:rFonts w:cs="Times New Roman"/>
      </w:rPr>
      <w:t>In silico</w:t>
    </w:r>
    <w:r w:rsidRPr="00132E9A">
      <w:rPr>
        <w:rFonts w:cs="Times New Roman"/>
      </w:rPr>
      <w:t xml:space="preserve"> Perturbations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60D90B6B" w:rsidR="00B40490" w:rsidRPr="004A7FB2" w:rsidRDefault="00B40490" w:rsidP="004A7FB2">
    <w:pPr>
      <w:pStyle w:val="Header"/>
    </w:pPr>
    <w:r w:rsidRPr="00132E9A">
      <w:rPr>
        <w:rFonts w:cs="Times New Roman"/>
      </w:rPr>
      <w:t xml:space="preserve">Structural Equation Modeling for </w:t>
    </w:r>
    <w:r>
      <w:rPr>
        <w:rFonts w:cs="Times New Roman"/>
      </w:rPr>
      <w:t>In silico</w:t>
    </w:r>
    <w:r w:rsidRPr="00132E9A">
      <w:rPr>
        <w:rFonts w:cs="Times New Roman"/>
      </w:rPr>
      <w:t xml:space="preserve"> Perturbations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7D53"/>
    <w:rsid w:val="00081394"/>
    <w:rsid w:val="000B34BD"/>
    <w:rsid w:val="000B3E0F"/>
    <w:rsid w:val="000C7E2A"/>
    <w:rsid w:val="000F4869"/>
    <w:rsid w:val="000F4CFB"/>
    <w:rsid w:val="00117666"/>
    <w:rsid w:val="001223A7"/>
    <w:rsid w:val="00126D2B"/>
    <w:rsid w:val="001333EF"/>
    <w:rsid w:val="00134256"/>
    <w:rsid w:val="00147395"/>
    <w:rsid w:val="001552C9"/>
    <w:rsid w:val="00177D84"/>
    <w:rsid w:val="001964EF"/>
    <w:rsid w:val="001B1A2C"/>
    <w:rsid w:val="001C1BB8"/>
    <w:rsid w:val="001D5C23"/>
    <w:rsid w:val="001F4C07"/>
    <w:rsid w:val="00220AEA"/>
    <w:rsid w:val="00226954"/>
    <w:rsid w:val="002415C7"/>
    <w:rsid w:val="002418E5"/>
    <w:rsid w:val="002629A3"/>
    <w:rsid w:val="00265660"/>
    <w:rsid w:val="00267D18"/>
    <w:rsid w:val="00270573"/>
    <w:rsid w:val="00275711"/>
    <w:rsid w:val="002868E2"/>
    <w:rsid w:val="002869C3"/>
    <w:rsid w:val="002936E4"/>
    <w:rsid w:val="00296B88"/>
    <w:rsid w:val="002C74CA"/>
    <w:rsid w:val="002F744D"/>
    <w:rsid w:val="00303DE6"/>
    <w:rsid w:val="00310124"/>
    <w:rsid w:val="00321121"/>
    <w:rsid w:val="003544FB"/>
    <w:rsid w:val="00365D63"/>
    <w:rsid w:val="0036793B"/>
    <w:rsid w:val="00372682"/>
    <w:rsid w:val="00376CC5"/>
    <w:rsid w:val="0039693B"/>
    <w:rsid w:val="00397B88"/>
    <w:rsid w:val="003B0809"/>
    <w:rsid w:val="003D2F2D"/>
    <w:rsid w:val="00401590"/>
    <w:rsid w:val="00406D4D"/>
    <w:rsid w:val="00422C94"/>
    <w:rsid w:val="00435131"/>
    <w:rsid w:val="004607C9"/>
    <w:rsid w:val="00463E3D"/>
    <w:rsid w:val="004645AE"/>
    <w:rsid w:val="00472115"/>
    <w:rsid w:val="004A7FB2"/>
    <w:rsid w:val="004D3E33"/>
    <w:rsid w:val="004F7DE7"/>
    <w:rsid w:val="005018F9"/>
    <w:rsid w:val="005250F2"/>
    <w:rsid w:val="005A1D84"/>
    <w:rsid w:val="005A70EA"/>
    <w:rsid w:val="005C3963"/>
    <w:rsid w:val="005D1840"/>
    <w:rsid w:val="005D35E4"/>
    <w:rsid w:val="005D7910"/>
    <w:rsid w:val="00617719"/>
    <w:rsid w:val="0062154F"/>
    <w:rsid w:val="00631A8C"/>
    <w:rsid w:val="00640423"/>
    <w:rsid w:val="00651CA2"/>
    <w:rsid w:val="00653D60"/>
    <w:rsid w:val="00660D05"/>
    <w:rsid w:val="00671D9A"/>
    <w:rsid w:val="00673952"/>
    <w:rsid w:val="00681821"/>
    <w:rsid w:val="00686C9D"/>
    <w:rsid w:val="006B2D5B"/>
    <w:rsid w:val="006B7D14"/>
    <w:rsid w:val="006D2395"/>
    <w:rsid w:val="006D5B93"/>
    <w:rsid w:val="006D60EC"/>
    <w:rsid w:val="00721D81"/>
    <w:rsid w:val="00725A7D"/>
    <w:rsid w:val="0073085C"/>
    <w:rsid w:val="00733784"/>
    <w:rsid w:val="00746505"/>
    <w:rsid w:val="00747B76"/>
    <w:rsid w:val="00790BB3"/>
    <w:rsid w:val="00792043"/>
    <w:rsid w:val="00797EDD"/>
    <w:rsid w:val="007A377B"/>
    <w:rsid w:val="007B0322"/>
    <w:rsid w:val="007C0E3F"/>
    <w:rsid w:val="007C206C"/>
    <w:rsid w:val="007C5729"/>
    <w:rsid w:val="008111E4"/>
    <w:rsid w:val="0081301C"/>
    <w:rsid w:val="008159AC"/>
    <w:rsid w:val="00817DD6"/>
    <w:rsid w:val="00824EFC"/>
    <w:rsid w:val="0083362B"/>
    <w:rsid w:val="008629A9"/>
    <w:rsid w:val="008723FF"/>
    <w:rsid w:val="0088513A"/>
    <w:rsid w:val="00892139"/>
    <w:rsid w:val="00893C19"/>
    <w:rsid w:val="008D6C8D"/>
    <w:rsid w:val="008E2B54"/>
    <w:rsid w:val="008E4404"/>
    <w:rsid w:val="008E58C7"/>
    <w:rsid w:val="008F5021"/>
    <w:rsid w:val="00925F33"/>
    <w:rsid w:val="00943573"/>
    <w:rsid w:val="00971B61"/>
    <w:rsid w:val="0097297E"/>
    <w:rsid w:val="00980C31"/>
    <w:rsid w:val="00982B01"/>
    <w:rsid w:val="00990E54"/>
    <w:rsid w:val="0099111B"/>
    <w:rsid w:val="009955FF"/>
    <w:rsid w:val="009A1FC1"/>
    <w:rsid w:val="009D259D"/>
    <w:rsid w:val="00A50D9D"/>
    <w:rsid w:val="00A53000"/>
    <w:rsid w:val="00A545C6"/>
    <w:rsid w:val="00A652D0"/>
    <w:rsid w:val="00A65F72"/>
    <w:rsid w:val="00A704FB"/>
    <w:rsid w:val="00A75F87"/>
    <w:rsid w:val="00A8131D"/>
    <w:rsid w:val="00A95D8B"/>
    <w:rsid w:val="00AA6E92"/>
    <w:rsid w:val="00AC0270"/>
    <w:rsid w:val="00AC3EA3"/>
    <w:rsid w:val="00AC792D"/>
    <w:rsid w:val="00AD3C19"/>
    <w:rsid w:val="00AE1361"/>
    <w:rsid w:val="00B3431B"/>
    <w:rsid w:val="00B40490"/>
    <w:rsid w:val="00B41538"/>
    <w:rsid w:val="00B4615B"/>
    <w:rsid w:val="00B516EB"/>
    <w:rsid w:val="00B54DD2"/>
    <w:rsid w:val="00B63C3C"/>
    <w:rsid w:val="00B657B8"/>
    <w:rsid w:val="00B84920"/>
    <w:rsid w:val="00B8556A"/>
    <w:rsid w:val="00BA42C0"/>
    <w:rsid w:val="00C012A3"/>
    <w:rsid w:val="00C16F19"/>
    <w:rsid w:val="00C17712"/>
    <w:rsid w:val="00C27F78"/>
    <w:rsid w:val="00C52A7B"/>
    <w:rsid w:val="00C6324C"/>
    <w:rsid w:val="00C679AA"/>
    <w:rsid w:val="00C724CF"/>
    <w:rsid w:val="00C72C26"/>
    <w:rsid w:val="00C75972"/>
    <w:rsid w:val="00C82792"/>
    <w:rsid w:val="00C849C0"/>
    <w:rsid w:val="00C84EE8"/>
    <w:rsid w:val="00C91B9F"/>
    <w:rsid w:val="00C948FD"/>
    <w:rsid w:val="00CB43D5"/>
    <w:rsid w:val="00CB57A5"/>
    <w:rsid w:val="00CC1067"/>
    <w:rsid w:val="00CC4505"/>
    <w:rsid w:val="00CC76F9"/>
    <w:rsid w:val="00CD066B"/>
    <w:rsid w:val="00CD46E2"/>
    <w:rsid w:val="00CE7BFD"/>
    <w:rsid w:val="00CF56A3"/>
    <w:rsid w:val="00D00D0B"/>
    <w:rsid w:val="00D04B69"/>
    <w:rsid w:val="00D34AE2"/>
    <w:rsid w:val="00D537FA"/>
    <w:rsid w:val="00D5547D"/>
    <w:rsid w:val="00D600D8"/>
    <w:rsid w:val="00D80D99"/>
    <w:rsid w:val="00D9503C"/>
    <w:rsid w:val="00DA5174"/>
    <w:rsid w:val="00DD2123"/>
    <w:rsid w:val="00DD73EF"/>
    <w:rsid w:val="00DE23E8"/>
    <w:rsid w:val="00E0128B"/>
    <w:rsid w:val="00E077CE"/>
    <w:rsid w:val="00E32876"/>
    <w:rsid w:val="00E64E17"/>
    <w:rsid w:val="00EA3D3C"/>
    <w:rsid w:val="00EC7CC3"/>
    <w:rsid w:val="00F00D75"/>
    <w:rsid w:val="00F03004"/>
    <w:rsid w:val="00F24BE4"/>
    <w:rsid w:val="00F46494"/>
    <w:rsid w:val="00F558AB"/>
    <w:rsid w:val="00F61D89"/>
    <w:rsid w:val="00F8622C"/>
    <w:rsid w:val="00F86ABB"/>
    <w:rsid w:val="00F93E74"/>
    <w:rsid w:val="00FB125A"/>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0</TotalTime>
  <Pages>11</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2021-06-09T19:49:00Z</dcterms:created>
  <dcterms:modified xsi:type="dcterms:W3CDTF">2021-06-09T19:49:00Z</dcterms:modified>
</cp:coreProperties>
</file>