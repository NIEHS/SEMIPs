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8C309" w14:textId="77777777" w:rsidR="009B45DB" w:rsidRPr="00465DB5" w:rsidRDefault="00465DB5" w:rsidP="00465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DB5">
        <w:rPr>
          <w:rFonts w:ascii="Times New Roman" w:hAnsi="Times New Roman" w:cs="Times New Roman"/>
          <w:b/>
          <w:bCs/>
          <w:sz w:val="28"/>
          <w:szCs w:val="28"/>
        </w:rPr>
        <w:t>Figure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legend</w:t>
      </w:r>
    </w:p>
    <w:p w14:paraId="44A29B00" w14:textId="05382AB3" w:rsidR="00237B24" w:rsidRDefault="00465DB5" w:rsidP="00465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DB5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 w:rsidR="00905AA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90370A">
        <w:rPr>
          <w:rFonts w:ascii="Times New Roman" w:hAnsi="Times New Roman" w:cs="Times New Roman"/>
          <w:sz w:val="24"/>
          <w:szCs w:val="24"/>
        </w:rPr>
        <w:t xml:space="preserve">The </w:t>
      </w:r>
      <w:r w:rsidR="00905AA2">
        <w:rPr>
          <w:rFonts w:ascii="Times New Roman" w:hAnsi="Times New Roman" w:cs="Times New Roman"/>
          <w:sz w:val="24"/>
          <w:szCs w:val="24"/>
        </w:rPr>
        <w:t xml:space="preserve">workflow and </w:t>
      </w:r>
      <w:r w:rsidR="008C3E86">
        <w:rPr>
          <w:rFonts w:ascii="Times New Roman" w:hAnsi="Times New Roman" w:cs="Times New Roman"/>
          <w:sz w:val="24"/>
          <w:szCs w:val="24"/>
        </w:rPr>
        <w:t>application of SEMIPs.</w:t>
      </w:r>
      <w:r w:rsidR="0090370A">
        <w:rPr>
          <w:rFonts w:ascii="Times New Roman" w:hAnsi="Times New Roman" w:cs="Times New Roman"/>
          <w:sz w:val="24"/>
          <w:szCs w:val="24"/>
        </w:rPr>
        <w:t xml:space="preserve"> </w:t>
      </w:r>
      <w:r w:rsidR="008C3E86">
        <w:rPr>
          <w:rFonts w:ascii="Times New Roman" w:hAnsi="Times New Roman" w:cs="Times New Roman"/>
          <w:sz w:val="24"/>
          <w:szCs w:val="24"/>
        </w:rPr>
        <w:t>T</w:t>
      </w:r>
      <w:r w:rsidR="0090370A">
        <w:rPr>
          <w:rFonts w:ascii="Times New Roman" w:hAnsi="Times New Roman" w:cs="Times New Roman"/>
          <w:sz w:val="24"/>
          <w:szCs w:val="24"/>
        </w:rPr>
        <w:t>he</w:t>
      </w:r>
      <w:r w:rsidR="007F35F3">
        <w:rPr>
          <w:rFonts w:ascii="Times New Roman" w:hAnsi="Times New Roman" w:cs="Times New Roman"/>
          <w:sz w:val="24"/>
          <w:szCs w:val="24"/>
        </w:rPr>
        <w:t xml:space="preserve"> left four rectangles and arrows indicate our hypothesis </w:t>
      </w:r>
      <w:r w:rsidR="00A20FCA">
        <w:rPr>
          <w:rFonts w:ascii="Times New Roman" w:hAnsi="Times New Roman" w:cs="Times New Roman"/>
          <w:sz w:val="24"/>
          <w:szCs w:val="24"/>
        </w:rPr>
        <w:t xml:space="preserve">testing and </w:t>
      </w:r>
      <w:r w:rsidR="007F35F3">
        <w:rPr>
          <w:rFonts w:ascii="Times New Roman" w:hAnsi="Times New Roman" w:cs="Times New Roman"/>
          <w:sz w:val="24"/>
          <w:szCs w:val="24"/>
        </w:rPr>
        <w:t xml:space="preserve">generation schema. A biological hypothesis is tested in a model animal </w:t>
      </w:r>
      <w:del w:id="0" w:author="Li, Jian-Liang (NIH/NIEHS) [E]" w:date="2021-06-08T14:50:00Z">
        <w:r w:rsidR="007F35F3" w:rsidDel="00B776D7">
          <w:rPr>
            <w:rFonts w:ascii="Times New Roman" w:hAnsi="Times New Roman" w:cs="Times New Roman"/>
            <w:sz w:val="24"/>
            <w:szCs w:val="24"/>
          </w:rPr>
          <w:delText xml:space="preserve">model </w:delText>
        </w:r>
      </w:del>
      <w:ins w:id="1" w:author="Li, Jian-Liang (NIH/NIEHS) [E]" w:date="2021-06-08T14:50:00Z">
        <w:r w:rsidR="00B776D7">
          <w:rPr>
            <w:rFonts w:ascii="Times New Roman" w:hAnsi="Times New Roman" w:cs="Times New Roman"/>
            <w:sz w:val="24"/>
            <w:szCs w:val="24"/>
          </w:rPr>
          <w:t xml:space="preserve">system </w:t>
        </w:r>
      </w:ins>
      <w:r w:rsidR="007F35F3">
        <w:rPr>
          <w:rFonts w:ascii="Times New Roman" w:hAnsi="Times New Roman" w:cs="Times New Roman"/>
          <w:sz w:val="24"/>
          <w:szCs w:val="24"/>
        </w:rPr>
        <w:t>(mouse) on relationship between two interacting factors (Fac1 &amp; Fac2) and their endpoints. The</w:t>
      </w:r>
      <w:r w:rsidR="0090370A">
        <w:rPr>
          <w:rFonts w:ascii="Times New Roman" w:hAnsi="Times New Roman" w:cs="Times New Roman"/>
          <w:sz w:val="24"/>
          <w:szCs w:val="24"/>
        </w:rPr>
        <w:t xml:space="preserve"> hypothesis </w:t>
      </w:r>
      <w:r w:rsidR="008C3E86">
        <w:rPr>
          <w:rFonts w:ascii="Times New Roman" w:hAnsi="Times New Roman" w:cs="Times New Roman"/>
          <w:sz w:val="24"/>
          <w:szCs w:val="24"/>
        </w:rPr>
        <w:t xml:space="preserve">is </w:t>
      </w:r>
      <w:r w:rsidR="007F35F3">
        <w:rPr>
          <w:rFonts w:ascii="Times New Roman" w:hAnsi="Times New Roman" w:cs="Times New Roman"/>
          <w:sz w:val="24"/>
          <w:szCs w:val="24"/>
        </w:rPr>
        <w:t>translated to another species (i.e. human in our research) via T-score computation and verified with SEM model. This process is accomplished with our shinyapp indicated by two curved arrows. γ</w:t>
      </w:r>
      <w:r w:rsidR="007F35F3" w:rsidRPr="00601A84">
        <w:rPr>
          <w:rFonts w:ascii="Times New Roman" w:hAnsi="Times New Roman" w:cs="Times New Roman"/>
          <w:sz w:val="12"/>
          <w:szCs w:val="12"/>
        </w:rPr>
        <w:t>11</w:t>
      </w:r>
      <w:r w:rsidR="007F35F3">
        <w:rPr>
          <w:rFonts w:ascii="Times New Roman" w:hAnsi="Times New Roman" w:cs="Times New Roman"/>
          <w:sz w:val="24"/>
          <w:szCs w:val="24"/>
        </w:rPr>
        <w:t xml:space="preserve"> and γ</w:t>
      </w:r>
      <w:r w:rsidR="007F35F3">
        <w:rPr>
          <w:rFonts w:ascii="Times New Roman" w:hAnsi="Times New Roman" w:cs="Times New Roman"/>
          <w:sz w:val="12"/>
          <w:szCs w:val="12"/>
        </w:rPr>
        <w:t>2</w:t>
      </w:r>
      <w:r w:rsidR="007F35F3" w:rsidRPr="009207CB">
        <w:rPr>
          <w:rFonts w:ascii="Times New Roman" w:hAnsi="Times New Roman" w:cs="Times New Roman"/>
          <w:sz w:val="12"/>
          <w:szCs w:val="12"/>
        </w:rPr>
        <w:t>1</w:t>
      </w:r>
      <w:r w:rsidR="007F35F3">
        <w:rPr>
          <w:rFonts w:ascii="Times New Roman" w:hAnsi="Times New Roman" w:cs="Times New Roman"/>
          <w:sz w:val="24"/>
          <w:szCs w:val="24"/>
        </w:rPr>
        <w:t xml:space="preserve"> are correlation efficient and ξ are model residuals</w:t>
      </w:r>
      <w:r w:rsidR="00A20FCA">
        <w:rPr>
          <w:rFonts w:ascii="Times New Roman" w:hAnsi="Times New Roman" w:cs="Times New Roman"/>
          <w:sz w:val="24"/>
          <w:szCs w:val="24"/>
        </w:rPr>
        <w:t xml:space="preserve">. </w:t>
      </w:r>
      <w:r w:rsidR="00601A84">
        <w:rPr>
          <w:rFonts w:ascii="Times New Roman" w:hAnsi="Times New Roman" w:cs="Times New Roman"/>
          <w:sz w:val="24"/>
          <w:szCs w:val="24"/>
        </w:rPr>
        <w:t>The two-class bootstrap analysis is shown in the red rectangle box.</w:t>
      </w:r>
      <w:r w:rsidR="00A20FCA">
        <w:rPr>
          <w:rFonts w:ascii="Times New Roman" w:hAnsi="Times New Roman" w:cs="Times New Roman"/>
          <w:sz w:val="24"/>
          <w:szCs w:val="24"/>
        </w:rPr>
        <w:t xml:space="preserve"> Hypothesis generating and exploring steps are explained by the bottom two rectangles. </w:t>
      </w:r>
    </w:p>
    <w:p w14:paraId="54DD0EA3" w14:textId="47E12BF2" w:rsidR="009C3134" w:rsidRDefault="009C3134" w:rsidP="00465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FB530" wp14:editId="4A9A16FF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D91E" w14:textId="77777777" w:rsidR="009C3134" w:rsidRDefault="009C3134" w:rsidP="00465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EF520" w14:textId="14710A22" w:rsidR="00465DB5" w:rsidRDefault="00237B24" w:rsidP="00465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B24">
        <w:rPr>
          <w:rFonts w:ascii="Times New Roman" w:hAnsi="Times New Roman" w:cs="Times New Roman"/>
          <w:b/>
          <w:bCs/>
          <w:sz w:val="24"/>
          <w:szCs w:val="24"/>
        </w:rPr>
        <w:t>Figure 2</w:t>
      </w:r>
      <w:r w:rsidR="008308DB" w:rsidRPr="00237B2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308DB">
        <w:rPr>
          <w:rFonts w:ascii="Times New Roman" w:hAnsi="Times New Roman" w:cs="Times New Roman"/>
          <w:sz w:val="24"/>
          <w:szCs w:val="24"/>
        </w:rPr>
        <w:t xml:space="preserve"> </w:t>
      </w:r>
      <w:r w:rsidR="008C3E86">
        <w:rPr>
          <w:rFonts w:ascii="Times New Roman" w:hAnsi="Times New Roman" w:cs="Times New Roman"/>
          <w:sz w:val="24"/>
          <w:szCs w:val="24"/>
        </w:rPr>
        <w:t>T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he </w:t>
      </w:r>
      <w:r w:rsidR="00905AA2">
        <w:rPr>
          <w:rFonts w:ascii="Times New Roman" w:hAnsi="Times New Roman" w:cs="Times New Roman"/>
          <w:sz w:val="24"/>
          <w:szCs w:val="24"/>
        </w:rPr>
        <w:t>user interface</w:t>
      </w:r>
      <w:r w:rsidR="00905AA2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8C3E86">
        <w:rPr>
          <w:rFonts w:ascii="Times New Roman" w:hAnsi="Times New Roman" w:cs="Times New Roman"/>
          <w:sz w:val="24"/>
          <w:szCs w:val="24"/>
        </w:rPr>
        <w:t xml:space="preserve">is shown </w:t>
      </w:r>
      <w:r w:rsidR="008308DB">
        <w:rPr>
          <w:rFonts w:ascii="Times New Roman" w:hAnsi="Times New Roman" w:cs="Times New Roman"/>
          <w:sz w:val="24"/>
          <w:szCs w:val="24"/>
        </w:rPr>
        <w:t>when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 it is launched. </w:t>
      </w:r>
      <w:r w:rsidR="008308DB">
        <w:rPr>
          <w:rFonts w:ascii="Times New Roman" w:hAnsi="Times New Roman" w:cs="Times New Roman"/>
          <w:sz w:val="24"/>
          <w:szCs w:val="24"/>
        </w:rPr>
        <w:t>T</w:t>
      </w:r>
      <w:r w:rsidR="00465DB5" w:rsidRPr="00465DB5">
        <w:rPr>
          <w:rFonts w:ascii="Times New Roman" w:hAnsi="Times New Roman" w:cs="Times New Roman"/>
          <w:sz w:val="24"/>
          <w:szCs w:val="24"/>
        </w:rPr>
        <w:t>he main panel</w:t>
      </w:r>
      <w:r w:rsidR="008308DB">
        <w:rPr>
          <w:rFonts w:ascii="Times New Roman" w:hAnsi="Times New Roman" w:cs="Times New Roman"/>
          <w:sz w:val="24"/>
          <w:szCs w:val="24"/>
        </w:rPr>
        <w:t xml:space="preserve"> 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contains four tabs: “T-Scores”, </w:t>
      </w:r>
      <w:r w:rsidR="005F145E" w:rsidRPr="00465DB5">
        <w:rPr>
          <w:rFonts w:ascii="Times New Roman" w:hAnsi="Times New Roman" w:cs="Times New Roman"/>
          <w:sz w:val="24"/>
          <w:szCs w:val="24"/>
        </w:rPr>
        <w:t xml:space="preserve">“SEM”, </w:t>
      </w:r>
      <w:r w:rsidR="00465DB5" w:rsidRPr="00465DB5">
        <w:rPr>
          <w:rFonts w:ascii="Times New Roman" w:hAnsi="Times New Roman" w:cs="Times New Roman"/>
          <w:sz w:val="24"/>
          <w:szCs w:val="24"/>
        </w:rPr>
        <w:t>“Bootstrap”, and “Instruction”</w:t>
      </w:r>
      <w:r w:rsidR="008C3E86">
        <w:rPr>
          <w:rFonts w:ascii="Times New Roman" w:hAnsi="Times New Roman" w:cs="Times New Roman"/>
          <w:sz w:val="24"/>
          <w:szCs w:val="24"/>
        </w:rPr>
        <w:t>.</w:t>
      </w:r>
      <w:r w:rsidR="008308DB">
        <w:rPr>
          <w:rFonts w:ascii="Times New Roman" w:hAnsi="Times New Roman" w:cs="Times New Roman"/>
          <w:sz w:val="24"/>
          <w:szCs w:val="24"/>
        </w:rPr>
        <w:t xml:space="preserve"> </w:t>
      </w:r>
      <w:r w:rsidR="008C3E86">
        <w:rPr>
          <w:rFonts w:ascii="Times New Roman" w:hAnsi="Times New Roman" w:cs="Times New Roman"/>
          <w:sz w:val="24"/>
          <w:szCs w:val="24"/>
        </w:rPr>
        <w:t>The right panel shows the screen when the “T-scores” is selected and generated. I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n the left panel, </w:t>
      </w:r>
      <w:r w:rsidR="008C3E86">
        <w:rPr>
          <w:rFonts w:ascii="Times New Roman" w:hAnsi="Times New Roman" w:cs="Times New Roman"/>
          <w:sz w:val="24"/>
          <w:szCs w:val="24"/>
        </w:rPr>
        <w:t>the application</w:t>
      </w:r>
      <w:r w:rsidR="008C3E86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905AA2">
        <w:rPr>
          <w:rFonts w:ascii="Times New Roman" w:hAnsi="Times New Roman" w:cs="Times New Roman"/>
          <w:sz w:val="24"/>
          <w:szCs w:val="24"/>
        </w:rPr>
        <w:t>accepts</w:t>
      </w:r>
      <w:r w:rsidR="008C3E86">
        <w:rPr>
          <w:rFonts w:ascii="Times New Roman" w:hAnsi="Times New Roman" w:cs="Times New Roman"/>
          <w:sz w:val="24"/>
          <w:szCs w:val="24"/>
        </w:rPr>
        <w:t xml:space="preserve"> 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two </w:t>
      </w:r>
      <w:r w:rsidR="00905AA2">
        <w:rPr>
          <w:rFonts w:ascii="Times New Roman" w:hAnsi="Times New Roman" w:cs="Times New Roman"/>
          <w:sz w:val="24"/>
          <w:szCs w:val="24"/>
        </w:rPr>
        <w:t>inputs</w:t>
      </w:r>
      <w:r w:rsidR="008C3E86">
        <w:rPr>
          <w:rFonts w:ascii="Times New Roman" w:hAnsi="Times New Roman" w:cs="Times New Roman"/>
          <w:sz w:val="24"/>
          <w:szCs w:val="24"/>
        </w:rPr>
        <w:t xml:space="preserve">, </w:t>
      </w:r>
      <w:r w:rsidR="00905AA2">
        <w:rPr>
          <w:rFonts w:ascii="Times New Roman" w:hAnsi="Times New Roman" w:cs="Times New Roman"/>
          <w:sz w:val="24"/>
          <w:szCs w:val="24"/>
        </w:rPr>
        <w:t xml:space="preserve">1) </w:t>
      </w:r>
      <w:r w:rsidR="008C3E86">
        <w:rPr>
          <w:rFonts w:ascii="Times New Roman" w:hAnsi="Times New Roman" w:cs="Times New Roman"/>
          <w:sz w:val="24"/>
          <w:szCs w:val="24"/>
        </w:rPr>
        <w:t>a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 list of signatures (in </w:t>
      </w:r>
      <w:r w:rsidR="008F7538" w:rsidRPr="00465DB5">
        <w:rPr>
          <w:rFonts w:ascii="Times New Roman" w:hAnsi="Times New Roman" w:cs="Times New Roman"/>
          <w:sz w:val="24"/>
          <w:szCs w:val="24"/>
        </w:rPr>
        <w:t>Entrez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8F7538">
        <w:rPr>
          <w:rFonts w:ascii="Times New Roman" w:hAnsi="Times New Roman" w:cs="Times New Roman"/>
          <w:sz w:val="24"/>
          <w:szCs w:val="24"/>
        </w:rPr>
        <w:t xml:space="preserve">gene 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symbol format) and </w:t>
      </w:r>
      <w:r w:rsidR="00905AA2">
        <w:rPr>
          <w:rFonts w:ascii="Times New Roman" w:hAnsi="Times New Roman" w:cs="Times New Roman"/>
          <w:sz w:val="24"/>
          <w:szCs w:val="24"/>
        </w:rPr>
        <w:t xml:space="preserve">2) </w:t>
      </w:r>
      <w:r w:rsidR="008C3E86">
        <w:rPr>
          <w:rFonts w:ascii="Times New Roman" w:hAnsi="Times New Roman" w:cs="Times New Roman"/>
          <w:sz w:val="24"/>
          <w:szCs w:val="24"/>
        </w:rPr>
        <w:t>a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 data</w:t>
      </w:r>
      <w:r w:rsidR="00BE4FD5">
        <w:rPr>
          <w:rFonts w:ascii="Times New Roman" w:hAnsi="Times New Roman" w:cs="Times New Roman"/>
          <w:sz w:val="24"/>
          <w:szCs w:val="24"/>
        </w:rPr>
        <w:t xml:space="preserve"> </w:t>
      </w:r>
      <w:r w:rsidR="00465DB5" w:rsidRPr="00465DB5">
        <w:rPr>
          <w:rFonts w:ascii="Times New Roman" w:hAnsi="Times New Roman" w:cs="Times New Roman"/>
          <w:sz w:val="24"/>
          <w:szCs w:val="24"/>
        </w:rPr>
        <w:t>matrix of expression measurement</w:t>
      </w:r>
      <w:r w:rsidR="0090370A">
        <w:rPr>
          <w:rFonts w:ascii="Times New Roman" w:hAnsi="Times New Roman" w:cs="Times New Roman"/>
          <w:sz w:val="24"/>
          <w:szCs w:val="24"/>
        </w:rPr>
        <w:t xml:space="preserve"> with the top lines shown for viewing. </w:t>
      </w:r>
      <w:r w:rsidR="00905AA2">
        <w:rPr>
          <w:rFonts w:ascii="Times New Roman" w:hAnsi="Times New Roman" w:cs="Times New Roman"/>
          <w:sz w:val="24"/>
          <w:szCs w:val="24"/>
        </w:rPr>
        <w:t>T</w:t>
      </w:r>
      <w:r w:rsidR="00465DB5" w:rsidRPr="00465DB5">
        <w:rPr>
          <w:rFonts w:ascii="Times New Roman" w:hAnsi="Times New Roman" w:cs="Times New Roman"/>
          <w:sz w:val="24"/>
          <w:szCs w:val="24"/>
        </w:rPr>
        <w:t xml:space="preserve">he green “Go!” button is </w:t>
      </w:r>
      <w:r w:rsidR="0090370A">
        <w:rPr>
          <w:rFonts w:ascii="Times New Roman" w:hAnsi="Times New Roman" w:cs="Times New Roman"/>
          <w:sz w:val="24"/>
          <w:szCs w:val="24"/>
        </w:rPr>
        <w:t>clicked</w:t>
      </w:r>
      <w:r w:rsidR="00905AA2">
        <w:rPr>
          <w:rFonts w:ascii="Times New Roman" w:hAnsi="Times New Roman" w:cs="Times New Roman"/>
          <w:sz w:val="24"/>
          <w:szCs w:val="24"/>
        </w:rPr>
        <w:t xml:space="preserve"> to launch the T-score </w:t>
      </w:r>
      <w:r w:rsidR="00905AA2">
        <w:rPr>
          <w:rFonts w:ascii="Times New Roman" w:hAnsi="Times New Roman" w:cs="Times New Roman"/>
          <w:sz w:val="24"/>
          <w:szCs w:val="24"/>
        </w:rPr>
        <w:lastRenderedPageBreak/>
        <w:t>generation</w:t>
      </w:r>
      <w:r w:rsidR="0090370A">
        <w:rPr>
          <w:rFonts w:ascii="Times New Roman" w:hAnsi="Times New Roman" w:cs="Times New Roman"/>
          <w:sz w:val="24"/>
          <w:szCs w:val="24"/>
        </w:rPr>
        <w:t xml:space="preserve"> and grayed out</w:t>
      </w:r>
      <w:r w:rsidR="00905AA2">
        <w:rPr>
          <w:rFonts w:ascii="Times New Roman" w:hAnsi="Times New Roman" w:cs="Times New Roman"/>
          <w:sz w:val="24"/>
          <w:szCs w:val="24"/>
        </w:rPr>
        <w:t xml:space="preserve"> to denote the process is running. The </w:t>
      </w:r>
      <w:r w:rsidR="00465DB5">
        <w:rPr>
          <w:rFonts w:ascii="Times New Roman" w:hAnsi="Times New Roman" w:cs="Times New Roman"/>
          <w:sz w:val="24"/>
          <w:szCs w:val="24"/>
        </w:rPr>
        <w:t xml:space="preserve">first 10 rows of the T-scores matrix are shown, </w:t>
      </w:r>
      <w:r w:rsidR="008C3E86">
        <w:rPr>
          <w:rFonts w:ascii="Times New Roman" w:hAnsi="Times New Roman" w:cs="Times New Roman"/>
          <w:sz w:val="24"/>
          <w:szCs w:val="24"/>
        </w:rPr>
        <w:t>which</w:t>
      </w:r>
      <w:r w:rsidR="00465DB5">
        <w:rPr>
          <w:rFonts w:ascii="Times New Roman" w:hAnsi="Times New Roman" w:cs="Times New Roman"/>
          <w:sz w:val="24"/>
          <w:szCs w:val="24"/>
        </w:rPr>
        <w:t xml:space="preserve"> can be downloaded by clicking </w:t>
      </w:r>
      <w:r w:rsidR="008C3E86">
        <w:rPr>
          <w:rFonts w:ascii="Times New Roman" w:hAnsi="Times New Roman" w:cs="Times New Roman"/>
          <w:sz w:val="24"/>
          <w:szCs w:val="24"/>
        </w:rPr>
        <w:t xml:space="preserve">the </w:t>
      </w:r>
      <w:r w:rsidR="00465DB5">
        <w:rPr>
          <w:rFonts w:ascii="Times New Roman" w:hAnsi="Times New Roman" w:cs="Times New Roman"/>
          <w:sz w:val="24"/>
          <w:szCs w:val="24"/>
        </w:rPr>
        <w:t>“Download T-Scores”</w:t>
      </w:r>
      <w:r w:rsidR="008C3E86">
        <w:rPr>
          <w:rFonts w:ascii="Times New Roman" w:hAnsi="Times New Roman" w:cs="Times New Roman"/>
          <w:sz w:val="24"/>
          <w:szCs w:val="24"/>
        </w:rPr>
        <w:t xml:space="preserve"> button</w:t>
      </w:r>
      <w:r w:rsidR="00465D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9E777E" w14:textId="64B60C9B" w:rsidR="009C3134" w:rsidRDefault="009C3134" w:rsidP="00465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E7FBC" wp14:editId="6CAC2478">
            <wp:extent cx="594360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838" w14:textId="77777777" w:rsidR="009C3134" w:rsidRPr="00465DB5" w:rsidRDefault="009C3134" w:rsidP="00465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C3134" w:rsidRPr="0046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, Jian-Liang (NIH/NIEHS) [E]">
    <w15:presenceInfo w15:providerId="AD" w15:userId="S::lij32@nih.gov::b3765d4d-4916-4a3b-be51-cb7eb4171c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B5"/>
    <w:rsid w:val="00190C5E"/>
    <w:rsid w:val="00227C22"/>
    <w:rsid w:val="00237B24"/>
    <w:rsid w:val="002B546B"/>
    <w:rsid w:val="00465DB5"/>
    <w:rsid w:val="005F145E"/>
    <w:rsid w:val="00601A84"/>
    <w:rsid w:val="007F35F3"/>
    <w:rsid w:val="008308DB"/>
    <w:rsid w:val="008C3E86"/>
    <w:rsid w:val="008C6BFC"/>
    <w:rsid w:val="008F7538"/>
    <w:rsid w:val="0090370A"/>
    <w:rsid w:val="00905AA2"/>
    <w:rsid w:val="00962773"/>
    <w:rsid w:val="009C3134"/>
    <w:rsid w:val="00A20FCA"/>
    <w:rsid w:val="00B75E7F"/>
    <w:rsid w:val="00B776D7"/>
    <w:rsid w:val="00BE4FD5"/>
    <w:rsid w:val="00FC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133D"/>
  <w15:chartTrackingRefBased/>
  <w15:docId w15:val="{1AF96F27-C2E2-4DEC-84DD-60AB695B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E8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53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F75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2</cp:revision>
  <dcterms:created xsi:type="dcterms:W3CDTF">2021-06-09T19:49:00Z</dcterms:created>
  <dcterms:modified xsi:type="dcterms:W3CDTF">2021-06-09T19:49:00Z</dcterms:modified>
</cp:coreProperties>
</file>