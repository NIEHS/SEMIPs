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1949E6A7" w:rsidR="00CE7BFD" w:rsidRPr="00CE7BFD" w:rsidRDefault="00CE7BFD" w:rsidP="00CE7BFD">
      <w:pPr>
        <w:pStyle w:val="AuthorList"/>
        <w:rPr>
          <w:sz w:val="32"/>
          <w:szCs w:val="32"/>
        </w:rPr>
      </w:pPr>
      <w:commentRangeStart w:id="0"/>
      <w:del w:id="1" w:author="Bushel, Pierre (NIH/NIEHS) [E]" w:date="2021-06-08T09:39:00Z">
        <w:r w:rsidRPr="00CE7BFD" w:rsidDel="00802544">
          <w:rPr>
            <w:bCs/>
            <w:sz w:val="32"/>
            <w:szCs w:val="32"/>
          </w:rPr>
          <w:delText xml:space="preserve">SEMIPs: </w:delText>
        </w:r>
      </w:del>
      <w:commentRangeEnd w:id="0"/>
      <w:r w:rsidR="00150DC7">
        <w:rPr>
          <w:rStyle w:val="CommentReference"/>
          <w:rFonts w:cstheme="minorBidi"/>
          <w:b w:val="0"/>
        </w:rPr>
        <w:commentReference w:id="0"/>
      </w:r>
      <w:r w:rsidRPr="00CE7BFD">
        <w:rPr>
          <w:bCs/>
          <w:sz w:val="32"/>
          <w:szCs w:val="32"/>
        </w:rPr>
        <w:t xml:space="preserve">Structural Equation Modeling of In silico Perturbations </w:t>
      </w:r>
    </w:p>
    <w:p w14:paraId="5F3D779E" w14:textId="5E3B4B87" w:rsidR="00CE7BFD" w:rsidRPr="00CE7BFD" w:rsidRDefault="00CE7BFD" w:rsidP="00CE7BFD">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22C47C" w14:textId="77777777" w:rsidR="00CE7BFD" w:rsidRPr="00CE7BFD" w:rsidRDefault="00CE7BFD" w:rsidP="00CE7BFD">
      <w:pPr>
        <w:spacing w:before="240"/>
        <w:rPr>
          <w:b/>
        </w:rPr>
      </w:pPr>
    </w:p>
    <w:p w14:paraId="54D8ABF4" w14:textId="77777777"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2" w:name="_Hlk70495204"/>
      <w:r w:rsidRPr="00CE7BFD">
        <w:rPr>
          <w:bCs/>
        </w:rPr>
        <w:t xml:space="preserve">Epigenetics and Stem Cell Biology Branch, </w:t>
      </w:r>
      <w:bookmarkEnd w:id="2"/>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18579CFF" w14:textId="77777777" w:rsidR="00CE7BFD" w:rsidRPr="00CE7BFD" w:rsidRDefault="00CE7BFD" w:rsidP="00CE7BFD">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4D6008F1" w14:textId="77777777" w:rsidR="00DA5174" w:rsidRDefault="00DA5174" w:rsidP="00CE7BFD">
      <w:pPr>
        <w:spacing w:before="240"/>
        <w:rPr>
          <w:b/>
        </w:rPr>
      </w:pPr>
    </w:p>
    <w:p w14:paraId="1C650517" w14:textId="77777777" w:rsidR="00DA5174" w:rsidRPr="00DA5174" w:rsidRDefault="00DA5174" w:rsidP="00DA5174">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6A80F2C8" w14:textId="77777777" w:rsidR="00DA5174" w:rsidRPr="00DA5174" w:rsidRDefault="00DA5174" w:rsidP="00DA5174"/>
    <w:p w14:paraId="4D62F0C5" w14:textId="6B4DFB3A"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12" w:history="1">
        <w:r w:rsidR="00CE7BFD" w:rsidRPr="00CE7BFD">
          <w:rPr>
            <w:rStyle w:val="Hyperlink"/>
          </w:rPr>
          <w:t>jianliang.li@nih.gov</w:t>
        </w:r>
      </w:hyperlink>
      <w:r w:rsidR="00CE7BFD" w:rsidRPr="00CE7BFD">
        <w:t>)</w:t>
      </w:r>
      <w:r w:rsidR="00697B78">
        <w:rPr>
          <w:b/>
        </w:rPr>
        <w:t xml:space="preserve"> </w:t>
      </w:r>
      <w:ins w:id="3" w:author="Bushel, Pierre (NIH/NIEHS) [E]" w:date="2021-06-08T09:33:00Z">
        <w:r w:rsidR="00697B78" w:rsidRPr="00E70589">
          <w:rPr>
            <w:bCs/>
            <w:rPrChange w:id="4" w:author="Bushel, Pierre (NIH/NIEHS) [E]" w:date="2021-06-08T09:44:00Z">
              <w:rPr>
                <w:b/>
              </w:rPr>
            </w:rPrChange>
          </w:rPr>
          <w:t xml:space="preserve">and </w:t>
        </w:r>
      </w:ins>
      <w:r w:rsidR="00CE7BFD" w:rsidRPr="00CE7BFD">
        <w:t>San-Pin Wu (</w:t>
      </w:r>
      <w:hyperlink r:id="rId13" w:history="1">
        <w:r w:rsidR="00CE7BFD" w:rsidRPr="00CE7BFD">
          <w:rPr>
            <w:rStyle w:val="Hyperlink"/>
          </w:rPr>
          <w:t>steve.wu@nih.gov</w:t>
        </w:r>
      </w:hyperlink>
      <w:r w:rsidR="00CE7BFD" w:rsidRPr="00CE7BFD">
        <w:t xml:space="preserve">) </w:t>
      </w:r>
    </w:p>
    <w:p w14:paraId="55458F15" w14:textId="5A5AAAD6" w:rsidR="002868E2" w:rsidRPr="00E70589" w:rsidRDefault="00BF7F8C" w:rsidP="00671D9A">
      <w:pPr>
        <w:spacing w:before="240"/>
        <w:rPr>
          <w:bCs/>
          <w:rPrChange w:id="5" w:author="Bushel, Pierre (NIH/NIEHS) [E]" w:date="2021-06-08T09:43:00Z">
            <w:rPr>
              <w:b/>
            </w:rPr>
          </w:rPrChange>
        </w:rPr>
      </w:pPr>
      <w:bookmarkStart w:id="6" w:name="_Hlk74037842"/>
      <w:ins w:id="7" w:author="Bushel, Pierre (NIH/NIEHS) [E]" w:date="2021-06-08T09:40:00Z">
        <w:r w:rsidRPr="00E70589">
          <w:rPr>
            <w:bCs/>
            <w:rPrChange w:id="8" w:author="Bushel, Pierre (NIH/NIEHS) [E]" w:date="2021-06-08T09:43:00Z">
              <w:rPr>
                <w:b/>
              </w:rPr>
            </w:rPrChange>
          </w:rPr>
          <w:t xml:space="preserve">Running Title: </w:t>
        </w:r>
      </w:ins>
      <w:ins w:id="9" w:author="Bushel, Pierre (NIH/NIEHS) [E]" w:date="2021-06-08T09:43:00Z">
        <w:r w:rsidR="00E70589" w:rsidRPr="00E70589">
          <w:rPr>
            <w:bCs/>
            <w:rPrChange w:id="10" w:author="Bushel, Pierre (NIH/NIEHS) [E]" w:date="2021-06-08T09:43:00Z">
              <w:rPr>
                <w:b/>
              </w:rPr>
            </w:rPrChange>
          </w:rPr>
          <w:t>Structural Equation Modeling In silico</w:t>
        </w:r>
      </w:ins>
    </w:p>
    <w:bookmarkEnd w:id="6"/>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7476AAB7" w:rsidR="00697B78" w:rsidRDefault="003D38CE">
      <w:pPr>
        <w:spacing w:after="200" w:line="276" w:lineRule="auto"/>
        <w:rPr>
          <w:ins w:id="11" w:author="Bushel, Pierre (NIH/NIEHS) [E]" w:date="2021-06-08T09:33:00Z"/>
        </w:rPr>
      </w:pPr>
      <w:ins w:id="12" w:author="Bushel, Pierre (NIH/NIEHS) [E]" w:date="2021-06-08T09:29:00Z">
        <w:r>
          <w:t>Word count</w:t>
        </w:r>
      </w:ins>
      <w:ins w:id="13" w:author="Bushel, Pierre (NIH/NIEHS) [E]" w:date="2021-06-08T09:30:00Z">
        <w:r>
          <w:t xml:space="preserve">:   </w:t>
        </w:r>
      </w:ins>
    </w:p>
    <w:p w14:paraId="02C0B0A1" w14:textId="588FD2C3" w:rsidR="00697B78" w:rsidRDefault="003D38CE">
      <w:pPr>
        <w:spacing w:after="200" w:line="276" w:lineRule="auto"/>
        <w:rPr>
          <w:ins w:id="14" w:author="Bushel, Pierre (NIH/NIEHS) [E]" w:date="2021-06-08T09:33:00Z"/>
        </w:rPr>
      </w:pPr>
      <w:ins w:id="15" w:author="Bushel, Pierre (NIH/NIEHS) [E]" w:date="2021-06-08T09:30:00Z">
        <w:r>
          <w:t xml:space="preserve">Number of Figures: </w:t>
        </w:r>
      </w:ins>
      <w:ins w:id="16" w:author="Bushel, Pierre (NIH/NIEHS) [E]" w:date="2021-06-08T09:32:00Z">
        <w:r w:rsidR="00697B78">
          <w:t>2</w:t>
        </w:r>
      </w:ins>
      <w:ins w:id="17" w:author="Bushel, Pierre (NIH/NIEHS) [E]" w:date="2021-06-08T09:35:00Z">
        <w:r w:rsidR="00903B4E">
          <w:tab/>
        </w:r>
        <w:r w:rsidR="00903B4E">
          <w:tab/>
        </w:r>
      </w:ins>
      <w:ins w:id="18" w:author="Bushel, Pierre (NIH/NIEHS) [E]" w:date="2021-06-08T09:34:00Z">
        <w:r w:rsidR="00903B4E">
          <w:t>Number of Supplementary Figures: 4</w:t>
        </w:r>
      </w:ins>
    </w:p>
    <w:p w14:paraId="1E6700D7" w14:textId="41DC63C9" w:rsidR="00DA5174" w:rsidRDefault="003D38CE">
      <w:pPr>
        <w:spacing w:after="200" w:line="276" w:lineRule="auto"/>
        <w:rPr>
          <w:rFonts w:eastAsiaTheme="minorHAnsi"/>
          <w:b/>
          <w:lang w:eastAsia="en-US"/>
        </w:rPr>
      </w:pPr>
      <w:ins w:id="19" w:author="Bushel, Pierre (NIH/NIEHS) [E]" w:date="2021-06-08T09:30:00Z">
        <w:r>
          <w:t>Number of Tables:</w:t>
        </w:r>
      </w:ins>
      <w:ins w:id="20" w:author="Bushel, Pierre (NIH/NIEHS) [E]" w:date="2021-06-08T09:32:00Z">
        <w:r w:rsidR="00697B78">
          <w:t xml:space="preserve"> 0</w:t>
        </w:r>
      </w:ins>
      <w:ins w:id="21" w:author="Bushel, Pierre (NIH/NIEHS) [E]" w:date="2021-06-08T09:35:00Z">
        <w:r w:rsidR="00903B4E">
          <w:tab/>
        </w:r>
        <w:r w:rsidR="00903B4E">
          <w:tab/>
          <w:t>Number of Supplementary Tables: 2</w:t>
        </w:r>
      </w:ins>
      <w:r w:rsidR="00DA5174">
        <w:br w:type="page"/>
      </w:r>
    </w:p>
    <w:p w14:paraId="0DE39BAF" w14:textId="77777777" w:rsidR="00747B76" w:rsidRDefault="00747B76" w:rsidP="00747B76">
      <w:pPr>
        <w:spacing w:line="480" w:lineRule="auto"/>
        <w:rPr>
          <w:b/>
        </w:rPr>
      </w:pPr>
      <w:r w:rsidRPr="00E61C07">
        <w:rPr>
          <w:b/>
          <w:sz w:val="28"/>
          <w:szCs w:val="28"/>
        </w:rPr>
        <w:lastRenderedPageBreak/>
        <w:t>Abstract</w:t>
      </w:r>
    </w:p>
    <w:p w14:paraId="6FD8348E" w14:textId="40E15BCE" w:rsidR="00747B76" w:rsidRPr="00BA4D2B" w:rsidRDefault="00747B76" w:rsidP="00747B76">
      <w:pPr>
        <w:spacing w:line="480" w:lineRule="auto"/>
      </w:pPr>
      <w:del w:id="22" w:author="Bushel, Pierre (NIH/NIEHS) [E]" w:date="2021-06-08T09:14:00Z">
        <w:r w:rsidRPr="006266A1" w:rsidDel="006728BF">
          <w:rPr>
            <w:b/>
          </w:rPr>
          <w:delText>Summary</w:delText>
        </w:r>
        <w:r w:rsidDel="006728BF">
          <w:rPr>
            <w:color w:val="333333"/>
            <w:shd w:val="clear" w:color="auto" w:fill="FFFFFF"/>
          </w:rPr>
          <w:delText xml:space="preserve">: </w:delText>
        </w:r>
      </w:del>
      <w:bookmarkStart w:id="23"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23"/>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to aid in the 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commentRangeStart w:id="24"/>
      <w:r>
        <w:rPr>
          <w:color w:val="000000"/>
        </w:rPr>
        <w:t>T</w:t>
      </w:r>
      <w:r w:rsidRPr="00AD27CC">
        <w:rPr>
          <w:color w:val="000000"/>
        </w:rPr>
        <w:t xml:space="preserve"> score</w:t>
      </w:r>
      <w:commentRangeEnd w:id="24"/>
      <w:r w:rsidR="000732B2">
        <w:rPr>
          <w:rStyle w:val="CommentReference"/>
          <w:rFonts w:eastAsiaTheme="minorHAnsi" w:cstheme="minorBidi"/>
          <w:lang w:eastAsia="en-US"/>
        </w:rPr>
        <w:commentReference w:id="24"/>
      </w:r>
      <w:r w:rsidRPr="00AD27CC">
        <w:rPr>
          <w:color w:val="000000"/>
        </w:rPr>
        <w:t>)</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w:t>
      </w:r>
      <w:r>
        <w:rPr>
          <w:color w:val="000000"/>
        </w:rPr>
        <w:lastRenderedPageBreak/>
        <w:t xml:space="preserve">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ins w:id="25" w:author="Bushel, Pierre (NIH/NIEHS) [E]" w:date="2021-06-08T09:14:00Z">
        <w:r>
          <w:t xml:space="preserve">Materials and </w:t>
        </w:r>
      </w:ins>
      <w:r w:rsidR="00892139">
        <w:t>Method</w:t>
      </w:r>
      <w:ins w:id="26" w:author="Bushel, Pierre (NIH/NIEHS) [E]" w:date="2021-06-08T09:14:00Z">
        <w:r>
          <w:t>s</w:t>
        </w:r>
      </w:ins>
    </w:p>
    <w:p w14:paraId="128FE9FB" w14:textId="77777777" w:rsidR="00197909" w:rsidRDefault="00FE6816" w:rsidP="0099111B">
      <w:pPr>
        <w:spacing w:line="480" w:lineRule="auto"/>
        <w:jc w:val="both"/>
        <w:rPr>
          <w:ins w:id="27" w:author="Bushel, Pierre (NIH/NIEHS) [E]" w:date="2021-06-08T09:16:00Z"/>
        </w:rPr>
      </w:pPr>
      <w:r w:rsidRPr="001333EF">
        <w:rPr>
          <w:b/>
          <w:bCs/>
        </w:rPr>
        <w:t>Overview of SEMIPs</w:t>
      </w:r>
    </w:p>
    <w:p w14:paraId="07D8BFAF" w14:textId="77777777" w:rsidR="00197909" w:rsidRDefault="001333EF" w:rsidP="0099111B">
      <w:pPr>
        <w:spacing w:line="480" w:lineRule="auto"/>
        <w:jc w:val="both"/>
        <w:rPr>
          <w:ins w:id="28" w:author="Bushel, Pierre (NIH/NIEHS) [E]" w:date="2021-06-08T09:16:00Z"/>
          <w:color w:val="000000"/>
        </w:rPr>
      </w:pPr>
      <w:del w:id="29" w:author="Bushel, Pierre (NIH/NIEHS) [E]" w:date="2021-06-08T09:16:00Z">
        <w:r w:rsidDel="00197909">
          <w:delText xml:space="preserve"> </w:delText>
        </w:r>
      </w:del>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18EF3873" w14:textId="0009824F" w:rsidR="00FE6816" w:rsidRDefault="001333EF" w:rsidP="0099111B">
      <w:pPr>
        <w:spacing w:line="480" w:lineRule="auto"/>
        <w:jc w:val="both"/>
      </w:pPr>
      <w:r w:rsidRPr="00E41667">
        <w:rPr>
          <w:color w:val="000000"/>
        </w:rPr>
        <w:t xml:space="preserve"> </w:t>
      </w:r>
    </w:p>
    <w:p w14:paraId="6BAD08A7" w14:textId="786D20EA" w:rsidR="00197909" w:rsidRDefault="00FE6816" w:rsidP="00B3431B">
      <w:pPr>
        <w:spacing w:line="480" w:lineRule="auto"/>
        <w:rPr>
          <w:ins w:id="30" w:author="Bushel, Pierre (NIH/NIEHS) [E]" w:date="2021-06-08T09:16:00Z"/>
        </w:rPr>
      </w:pPr>
      <w:r w:rsidRPr="00D34AE2">
        <w:rPr>
          <w:b/>
          <w:bCs/>
        </w:rPr>
        <w:t xml:space="preserve">T-score </w:t>
      </w:r>
      <w:ins w:id="31" w:author="Bushel, Pierre (NIH/NIEHS) [E]" w:date="2021-06-08T09:25:00Z">
        <w:r w:rsidR="00357DBA">
          <w:rPr>
            <w:b/>
            <w:bCs/>
          </w:rPr>
          <w:t>C</w:t>
        </w:r>
      </w:ins>
      <w:del w:id="32" w:author="Bushel, Pierre (NIH/NIEHS) [E]" w:date="2021-06-08T09:25:00Z">
        <w:r w:rsidRPr="00D34AE2" w:rsidDel="00357DBA">
          <w:rPr>
            <w:b/>
            <w:bCs/>
          </w:rPr>
          <w:delText>c</w:delText>
        </w:r>
      </w:del>
      <w:r w:rsidRPr="00D34AE2">
        <w:rPr>
          <w:b/>
          <w:bCs/>
        </w:rPr>
        <w:t>alculation</w:t>
      </w:r>
      <w:del w:id="33" w:author="Bushel, Pierre (NIH/NIEHS) [E]" w:date="2021-06-08T09:15:00Z">
        <w:r w:rsidR="001333EF" w:rsidDel="00197909">
          <w:delText xml:space="preserve"> </w:delText>
        </w:r>
      </w:del>
      <w:ins w:id="34" w:author="Bushel, Pierre (NIH/NIEHS) [E]" w:date="2021-06-08T09:15:00Z">
        <w:r w:rsidR="00197909">
          <w:t xml:space="preserve"> </w:t>
        </w:r>
      </w:ins>
    </w:p>
    <w:p w14:paraId="23514791" w14:textId="706837C9" w:rsidR="00FE6816" w:rsidRDefault="00D34AE2" w:rsidP="00B3431B">
      <w:pPr>
        <w:spacing w:line="480" w:lineRule="auto"/>
        <w:rPr>
          <w:ins w:id="35" w:author="Bushel, Pierre (NIH/NIEHS) [E]" w:date="2021-06-08T09:16:00Z"/>
        </w:rPr>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Under an experimental perturbation, the genomics system response was measured and exemplified through the significantly changed gene set. Such an information was projected into another system </w:t>
      </w:r>
      <w:r>
        <w:lastRenderedPageBreak/>
        <w:t>via gene orthologues and the activities of genes of interest will be calculated by</w:t>
      </w:r>
      <w:r w:rsidR="00B3431B">
        <w:t xml:space="preserve"> a two-side </w:t>
      </w:r>
      <w:r>
        <w:t xml:space="preserve"> </w:t>
      </w:r>
      <w:r w:rsidRPr="00E41667">
        <w:rPr>
          <w:color w:val="000000"/>
        </w:rPr>
        <w:t>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The application will conduct the analysis and produce inferred activity results reflected as T scores that can be used in subsequent downstream analyses.</w:t>
      </w:r>
    </w:p>
    <w:p w14:paraId="69311F78" w14:textId="77777777" w:rsidR="00197909" w:rsidRDefault="00197909" w:rsidP="00B3431B">
      <w:pPr>
        <w:spacing w:line="480" w:lineRule="auto"/>
      </w:pPr>
    </w:p>
    <w:p w14:paraId="5DFCE91A" w14:textId="77777777" w:rsidR="00197909" w:rsidRDefault="00FE6816" w:rsidP="00AE1361">
      <w:pPr>
        <w:spacing w:line="480" w:lineRule="auto"/>
        <w:rPr>
          <w:ins w:id="36" w:author="Bushel, Pierre (NIH/NIEHS) [E]" w:date="2021-06-08T09:16:00Z"/>
        </w:rPr>
      </w:pPr>
      <w:r w:rsidRPr="00126D2B">
        <w:rPr>
          <w:b/>
          <w:bCs/>
        </w:rPr>
        <w:t>Structural Equation Modeling</w:t>
      </w:r>
    </w:p>
    <w:p w14:paraId="74BC7DA6" w14:textId="49625FAA" w:rsidR="0000000F" w:rsidRDefault="00B3431B" w:rsidP="00AE1361">
      <w:pPr>
        <w:spacing w:line="480" w:lineRule="auto"/>
        <w:rPr>
          <w:color w:val="000000"/>
        </w:rPr>
      </w:pPr>
      <w:del w:id="37" w:author="Bushel, Pierre (NIH/NIEHS) [E]" w:date="2021-06-08T09:16:00Z">
        <w:r w:rsidDel="00197909">
          <w:delText xml:space="preserve"> </w:delText>
        </w:r>
      </w:del>
      <w:r w:rsidR="00126D2B">
        <w:t xml:space="preserve">The second feature </w:t>
      </w:r>
      <w:r w:rsidR="00E077CE">
        <w:t>of</w:t>
      </w:r>
      <w:r w:rsidR="00126D2B">
        <w:t xml:space="preserve"> SEMIPs App is the structural equation modeling (SEM). SEM is a</w:t>
      </w:r>
      <w:r w:rsidR="00126D2B" w:rsidRPr="00126D2B">
        <w:t xml:space="preserve"> statistical modeling </w:t>
      </w:r>
      <w:r w:rsidR="00126D2B">
        <w:t xml:space="preserve">approach </w:t>
      </w:r>
      <w:r w:rsidR="00126D2B" w:rsidRPr="00126D2B">
        <w:t>that focuses on the study of complex cause-effect hypotheses about the mechanisms operating in systems</w:t>
      </w:r>
      <w:r w:rsidR="00126D2B">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00126D2B" w:rsidRPr="00126D2B">
        <w:t>.</w:t>
      </w:r>
      <w:r w:rsidR="00E077CE">
        <w:t xml:space="preserve"> We implement the SEM with  lavaan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2A6E1B3B" w:rsidR="00197909" w:rsidRDefault="00FE6816" w:rsidP="00C72C26">
      <w:pPr>
        <w:spacing w:before="240" w:line="480" w:lineRule="auto"/>
        <w:rPr>
          <w:ins w:id="38" w:author="Bushel, Pierre (NIH/NIEHS) [E]" w:date="2021-06-08T09:17:00Z"/>
        </w:rPr>
      </w:pPr>
      <w:r w:rsidRPr="00C84EE8">
        <w:rPr>
          <w:b/>
          <w:bCs/>
        </w:rPr>
        <w:t xml:space="preserve">Bootstrap </w:t>
      </w:r>
      <w:ins w:id="39" w:author="Bushel, Pierre (NIH/NIEHS) [E]" w:date="2021-06-08T09:25:00Z">
        <w:r w:rsidR="00357DBA">
          <w:rPr>
            <w:b/>
            <w:bCs/>
          </w:rPr>
          <w:t>S</w:t>
        </w:r>
      </w:ins>
      <w:del w:id="40" w:author="Bushel, Pierre (NIH/NIEHS) [E]" w:date="2021-06-08T09:25:00Z">
        <w:r w:rsidRPr="00C84EE8" w:rsidDel="00357DBA">
          <w:rPr>
            <w:b/>
            <w:bCs/>
          </w:rPr>
          <w:delText>s</w:delText>
        </w:r>
      </w:del>
      <w:r w:rsidRPr="00C84EE8">
        <w:rPr>
          <w:b/>
          <w:bCs/>
        </w:rPr>
        <w:t>imulation</w:t>
      </w:r>
      <w:del w:id="41" w:author="Bushel, Pierre (NIH/NIEHS) [E]" w:date="2021-06-08T09:15:00Z">
        <w:r w:rsidR="00C84EE8" w:rsidDel="00197909">
          <w:delText xml:space="preserve"> </w:delText>
        </w:r>
      </w:del>
    </w:p>
    <w:p w14:paraId="4F0BBDDD" w14:textId="2C9ECEC8" w:rsidR="00FE6816" w:rsidRDefault="00C84EE8" w:rsidP="00C72C26">
      <w:pPr>
        <w:spacing w:before="240" w:line="480" w:lineRule="auto"/>
        <w:rPr>
          <w:ins w:id="42" w:author="Bushel, Pierre (NIH/NIEHS) [E]" w:date="2021-06-08T09:17:00Z"/>
          <w:lang w:eastAsia="en-US"/>
        </w:rPr>
      </w:pPr>
      <w:r w:rsidRPr="00C84EE8">
        <w:rPr>
          <w:lang w:eastAsia="en-US"/>
        </w:rPr>
        <w:t>The third feature (the bootstrap tab</w:t>
      </w:r>
      <w:r>
        <w:rPr>
          <w:lang w:eastAsia="en-US"/>
        </w:rPr>
        <w:t xml:space="preserve"> shown in Figure 2</w:t>
      </w:r>
      <w:r w:rsidRPr="00C84EE8">
        <w:rPr>
          <w:lang w:eastAsia="en-US"/>
        </w:rPr>
        <w:t xml:space="preserve">) assesses the potential impact from a perturbation on any downstream system. We implemented a two-class (elimination with or without </w:t>
      </w:r>
      <w:r w:rsidRPr="00C84EE8">
        <w:rPr>
          <w:lang w:eastAsia="en-US"/>
        </w:rPr>
        <w:lastRenderedPageBreak/>
        <w:t>replacement) bootstrap resampling for statistical inference</w:t>
      </w:r>
      <w:r>
        <w:rPr>
          <w:lang w:eastAsia="en-US"/>
        </w:rPr>
        <w:t xml:space="preserve"> (</w:t>
      </w:r>
      <w:del w:id="43" w:author="Bushel, Pierre (NIH/NIEHS) [E]" w:date="2021-06-08T09:24:00Z">
        <w:r w:rsidDel="00D11121">
          <w:rPr>
            <w:lang w:eastAsia="en-US"/>
          </w:rPr>
          <w:delText>supplemental</w:delText>
        </w:r>
      </w:del>
      <w:ins w:id="44" w:author="Bushel, Pierre (NIH/NIEHS) [E]" w:date="2021-06-08T09:24:00Z">
        <w:r w:rsidR="00D11121">
          <w:rPr>
            <w:lang w:eastAsia="en-US"/>
          </w:rPr>
          <w:t>Supplementary</w:t>
        </w:r>
      </w:ins>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This feature involves bootstrapping simulation, it needs multicore hardware and can take more times depending on how many iterations users choose.</w:t>
      </w:r>
    </w:p>
    <w:p w14:paraId="62A2066A" w14:textId="77777777" w:rsidR="00197909" w:rsidRDefault="00197909" w:rsidP="00C72C26">
      <w:pPr>
        <w:spacing w:before="240" w:line="480" w:lineRule="auto"/>
        <w:rPr>
          <w:lang w:eastAsia="en-US"/>
        </w:rPr>
      </w:pPr>
    </w:p>
    <w:p w14:paraId="4CD516D3" w14:textId="77777777" w:rsidR="00197909" w:rsidRDefault="00FE6816" w:rsidP="00925F33">
      <w:pPr>
        <w:spacing w:line="480" w:lineRule="auto"/>
        <w:rPr>
          <w:ins w:id="45" w:author="Bushel, Pierre (NIH/NIEHS) [E]" w:date="2021-06-08T09:17:00Z"/>
        </w:rPr>
      </w:pPr>
      <w:r w:rsidRPr="00F03004">
        <w:rPr>
          <w:b/>
          <w:bCs/>
        </w:rPr>
        <w:t>Sample Data</w:t>
      </w:r>
    </w:p>
    <w:p w14:paraId="32324FE8" w14:textId="0901BFF8" w:rsidR="00C72C26" w:rsidRDefault="00F03004" w:rsidP="00925F33">
      <w:pPr>
        <w:spacing w:line="480" w:lineRule="auto"/>
        <w:rPr>
          <w:ins w:id="46" w:author="Bushel, Pierre (NIH/NIEHS) [E]" w:date="2021-06-08T09:17:00Z"/>
          <w:lang w:eastAsia="en-US"/>
        </w:rPr>
      </w:pPr>
      <w:del w:id="47" w:author="Bushel, Pierre (NIH/NIEHS) [E]" w:date="2021-06-08T09:17:00Z">
        <w:r w:rsidDel="00197909">
          <w:delText xml:space="preserve"> </w:delText>
        </w:r>
      </w:del>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232E3A0E" w14:textId="77777777" w:rsidR="00197909" w:rsidRDefault="00197909" w:rsidP="00925F33">
      <w:pPr>
        <w:spacing w:line="480" w:lineRule="auto"/>
        <w:rPr>
          <w:lang w:eastAsia="en-US"/>
        </w:rPr>
      </w:pPr>
    </w:p>
    <w:p w14:paraId="683C22E0" w14:textId="44AAE5F5" w:rsidR="00197909" w:rsidRDefault="00FE6816" w:rsidP="00925F33">
      <w:pPr>
        <w:spacing w:line="480" w:lineRule="auto"/>
        <w:rPr>
          <w:ins w:id="48" w:author="Bushel, Pierre (NIH/NIEHS) [E]" w:date="2021-06-08T09:17:00Z"/>
          <w:b/>
          <w:bCs/>
        </w:rPr>
      </w:pPr>
      <w:r w:rsidRPr="00925F33">
        <w:rPr>
          <w:b/>
          <w:bCs/>
        </w:rPr>
        <w:t xml:space="preserve">Hardware and </w:t>
      </w:r>
      <w:ins w:id="49" w:author="Bushel, Pierre (NIH/NIEHS) [E]" w:date="2021-06-08T09:26:00Z">
        <w:r w:rsidR="00357DBA">
          <w:rPr>
            <w:b/>
            <w:bCs/>
          </w:rPr>
          <w:t>S</w:t>
        </w:r>
      </w:ins>
      <w:del w:id="50" w:author="Bushel, Pierre (NIH/NIEHS) [E]" w:date="2021-06-08T09:26:00Z">
        <w:r w:rsidRPr="00925F33" w:rsidDel="00357DBA">
          <w:rPr>
            <w:b/>
            <w:bCs/>
          </w:rPr>
          <w:delText>s</w:delText>
        </w:r>
      </w:del>
      <w:r w:rsidRPr="00925F33">
        <w:rPr>
          <w:b/>
          <w:bCs/>
        </w:rPr>
        <w:t xml:space="preserve">oftware </w:t>
      </w:r>
      <w:ins w:id="51" w:author="Bushel, Pierre (NIH/NIEHS) [E]" w:date="2021-06-08T09:26:00Z">
        <w:r w:rsidR="00357DBA">
          <w:rPr>
            <w:b/>
            <w:bCs/>
          </w:rPr>
          <w:t>R</w:t>
        </w:r>
      </w:ins>
      <w:del w:id="52" w:author="Bushel, Pierre (NIH/NIEHS) [E]" w:date="2021-06-08T09:26:00Z">
        <w:r w:rsidRPr="00925F33" w:rsidDel="00357DBA">
          <w:rPr>
            <w:b/>
            <w:bCs/>
          </w:rPr>
          <w:delText>r</w:delText>
        </w:r>
      </w:del>
      <w:r w:rsidRPr="00925F33">
        <w:rPr>
          <w:b/>
          <w:bCs/>
        </w:rPr>
        <w:t>equirement</w:t>
      </w:r>
      <w:r w:rsidR="00925F33">
        <w:rPr>
          <w:b/>
          <w:bCs/>
        </w:rPr>
        <w:t xml:space="preserve"> </w:t>
      </w:r>
    </w:p>
    <w:p w14:paraId="3C5244A4" w14:textId="49C589DB" w:rsidR="00FE6816" w:rsidRDefault="00925F33" w:rsidP="00925F33">
      <w:pPr>
        <w:spacing w:line="480" w:lineRule="auto"/>
        <w:rPr>
          <w:ins w:id="53" w:author="Bushel, Pierre (NIH/NIEHS) [E]" w:date="2021-06-08T09:17:00Z"/>
          <w:bCs/>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lavaan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3A466E13" w14:textId="77777777" w:rsidR="00197909" w:rsidRPr="00925F33" w:rsidRDefault="00197909" w:rsidP="00925F33">
      <w:pPr>
        <w:spacing w:line="480" w:lineRule="auto"/>
        <w:rPr>
          <w:rStyle w:val="Hyperlink"/>
          <w:b/>
          <w:bCs/>
          <w:color w:val="auto"/>
          <w:u w:val="none"/>
        </w:rPr>
      </w:pPr>
    </w:p>
    <w:p w14:paraId="682E4660" w14:textId="2ADADD53" w:rsidR="00721D81" w:rsidRPr="00721D81" w:rsidRDefault="00892139" w:rsidP="00721D81">
      <w:pPr>
        <w:pStyle w:val="Heading1"/>
        <w:numPr>
          <w:ilvl w:val="0"/>
          <w:numId w:val="0"/>
        </w:numPr>
        <w:ind w:left="567" w:hanging="567"/>
      </w:pPr>
      <w:r>
        <w:t>Results</w:t>
      </w:r>
    </w:p>
    <w:p w14:paraId="282DF0FE" w14:textId="1B9D8651" w:rsidR="00197909" w:rsidRDefault="00721D81" w:rsidP="00AA6E92">
      <w:pPr>
        <w:spacing w:line="480" w:lineRule="auto"/>
        <w:rPr>
          <w:ins w:id="54" w:author="Bushel, Pierre (NIH/NIEHS) [E]" w:date="2021-06-08T09:17:00Z"/>
        </w:rPr>
      </w:pPr>
      <w:r>
        <w:rPr>
          <w:b/>
          <w:bCs/>
        </w:rPr>
        <w:lastRenderedPageBreak/>
        <w:t xml:space="preserve">An </w:t>
      </w:r>
      <w:ins w:id="55" w:author="Bushel, Pierre (NIH/NIEHS) [E]" w:date="2021-06-08T09:26:00Z">
        <w:r w:rsidR="00357DBA">
          <w:rPr>
            <w:b/>
            <w:bCs/>
          </w:rPr>
          <w:t>I</w:t>
        </w:r>
      </w:ins>
      <w:del w:id="56" w:author="Bushel, Pierre (NIH/NIEHS) [E]" w:date="2021-06-08T09:26:00Z">
        <w:r w:rsidDel="00357DBA">
          <w:rPr>
            <w:b/>
            <w:bCs/>
          </w:rPr>
          <w:delText>i</w:delText>
        </w:r>
      </w:del>
      <w:r>
        <w:rPr>
          <w:b/>
          <w:bCs/>
        </w:rPr>
        <w:t xml:space="preserve">ntegrated </w:t>
      </w:r>
      <w:ins w:id="57" w:author="Bushel, Pierre (NIH/NIEHS) [E]" w:date="2021-06-08T09:17:00Z">
        <w:r w:rsidR="00197909">
          <w:rPr>
            <w:b/>
            <w:bCs/>
          </w:rPr>
          <w:t>H</w:t>
        </w:r>
      </w:ins>
      <w:del w:id="58" w:author="Bushel, Pierre (NIH/NIEHS) [E]" w:date="2021-06-08T09:17:00Z">
        <w:r w:rsidDel="00197909">
          <w:rPr>
            <w:b/>
            <w:bCs/>
          </w:rPr>
          <w:delText>h</w:delText>
        </w:r>
      </w:del>
      <w:r>
        <w:rPr>
          <w:b/>
          <w:bCs/>
        </w:rPr>
        <w:t xml:space="preserve">ypothesis </w:t>
      </w:r>
      <w:ins w:id="59" w:author="Bushel, Pierre (NIH/NIEHS) [E]" w:date="2021-06-08T09:17:00Z">
        <w:r w:rsidR="00197909">
          <w:rPr>
            <w:b/>
            <w:bCs/>
          </w:rPr>
          <w:t>G</w:t>
        </w:r>
      </w:ins>
      <w:del w:id="60" w:author="Bushel, Pierre (NIH/NIEHS) [E]" w:date="2021-06-08T09:17:00Z">
        <w:r w:rsidDel="00197909">
          <w:rPr>
            <w:b/>
            <w:bCs/>
          </w:rPr>
          <w:delText>g</w:delText>
        </w:r>
      </w:del>
      <w:r>
        <w:rPr>
          <w:b/>
          <w:bCs/>
        </w:rPr>
        <w:t xml:space="preserve">eneration and </w:t>
      </w:r>
      <w:ins w:id="61" w:author="Bushel, Pierre (NIH/NIEHS) [E]" w:date="2021-06-08T09:17:00Z">
        <w:r w:rsidR="00197909">
          <w:rPr>
            <w:b/>
            <w:bCs/>
          </w:rPr>
          <w:t>T</w:t>
        </w:r>
      </w:ins>
      <w:del w:id="62" w:author="Bushel, Pierre (NIH/NIEHS) [E]" w:date="2021-06-08T09:17:00Z">
        <w:r w:rsidDel="00197909">
          <w:rPr>
            <w:b/>
            <w:bCs/>
          </w:rPr>
          <w:delText>t</w:delText>
        </w:r>
      </w:del>
      <w:r>
        <w:rPr>
          <w:b/>
          <w:bCs/>
        </w:rPr>
        <w:t xml:space="preserve">esting </w:t>
      </w:r>
      <w:ins w:id="63" w:author="Bushel, Pierre (NIH/NIEHS) [E]" w:date="2021-06-08T09:17:00Z">
        <w:r w:rsidR="00197909">
          <w:rPr>
            <w:b/>
            <w:bCs/>
          </w:rPr>
          <w:t>F</w:t>
        </w:r>
      </w:ins>
      <w:del w:id="64" w:author="Bushel, Pierre (NIH/NIEHS) [E]" w:date="2021-06-08T09:17:00Z">
        <w:r w:rsidDel="00197909">
          <w:rPr>
            <w:b/>
            <w:bCs/>
          </w:rPr>
          <w:delText>f</w:delText>
        </w:r>
      </w:del>
      <w:r>
        <w:rPr>
          <w:b/>
          <w:bCs/>
        </w:rPr>
        <w:t>ramework</w:t>
      </w:r>
    </w:p>
    <w:p w14:paraId="4182BF6C" w14:textId="09C535A1" w:rsidR="00AD3C19" w:rsidRDefault="00721D81" w:rsidP="00AA6E92">
      <w:pPr>
        <w:spacing w:line="480" w:lineRule="auto"/>
        <w:rPr>
          <w:ins w:id="65" w:author="Bushel, Pierre (NIH/NIEHS) [E]" w:date="2021-06-08T09:18:00Z"/>
        </w:rPr>
      </w:pPr>
      <w:del w:id="66" w:author="Bushel, Pierre (NIH/NIEHS) [E]" w:date="2021-06-08T09:17:00Z">
        <w:r w:rsidDel="00197909">
          <w:delText xml:space="preserve"> </w:delText>
        </w:r>
      </w:del>
      <w:r w:rsidR="00AA6E92"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model (mouse) on relationship between two interacting factors (Fac1 &amp; Fac2) and their endpoints. The hypothesis is translated to another species (i.e. human in our research) via T-score computation and verified with SEM model. </w:t>
      </w:r>
      <w:r w:rsidR="00AA6E92"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6DA70959" w14:textId="77777777" w:rsidR="00197909" w:rsidRDefault="00197909" w:rsidP="00AA6E92">
      <w:pPr>
        <w:spacing w:line="480" w:lineRule="auto"/>
      </w:pPr>
    </w:p>
    <w:p w14:paraId="2AC60EFB" w14:textId="77777777" w:rsidR="00197909" w:rsidRDefault="00AD3C19" w:rsidP="00AA6E92">
      <w:pPr>
        <w:spacing w:line="480" w:lineRule="auto"/>
        <w:rPr>
          <w:ins w:id="67" w:author="Bushel, Pierre (NIH/NIEHS) [E]" w:date="2021-06-08T09:18:00Z"/>
        </w:rPr>
      </w:pPr>
      <w:r w:rsidRPr="00321121">
        <w:rPr>
          <w:b/>
          <w:bCs/>
        </w:rPr>
        <w:t xml:space="preserve">T-Score </w:t>
      </w:r>
      <w:ins w:id="68" w:author="Bushel, Pierre (NIH/NIEHS) [E]" w:date="2021-06-08T09:18:00Z">
        <w:r w:rsidR="00197909">
          <w:rPr>
            <w:b/>
            <w:bCs/>
          </w:rPr>
          <w:t>C</w:t>
        </w:r>
      </w:ins>
      <w:del w:id="69" w:author="Bushel, Pierre (NIH/NIEHS) [E]" w:date="2021-06-08T09:18:00Z">
        <w:r w:rsidRPr="00321121" w:rsidDel="00197909">
          <w:rPr>
            <w:b/>
            <w:bCs/>
          </w:rPr>
          <w:delText>c</w:delText>
        </w:r>
      </w:del>
      <w:r w:rsidRPr="00321121">
        <w:rPr>
          <w:b/>
          <w:bCs/>
        </w:rPr>
        <w:t xml:space="preserve">alculation </w:t>
      </w:r>
      <w:ins w:id="70" w:author="Bushel, Pierre (NIH/NIEHS) [E]" w:date="2021-06-08T09:18:00Z">
        <w:r w:rsidR="00197909">
          <w:rPr>
            <w:b/>
            <w:bCs/>
          </w:rPr>
          <w:t>A</w:t>
        </w:r>
      </w:ins>
      <w:del w:id="71" w:author="Bushel, Pierre (NIH/NIEHS) [E]" w:date="2021-06-08T09:18:00Z">
        <w:r w:rsidRPr="00321121" w:rsidDel="00197909">
          <w:rPr>
            <w:b/>
            <w:bCs/>
          </w:rPr>
          <w:delText>a</w:delText>
        </w:r>
      </w:del>
      <w:r w:rsidRPr="00321121">
        <w:rPr>
          <w:b/>
          <w:bCs/>
        </w:rPr>
        <w:t xml:space="preserve">ssisted </w:t>
      </w:r>
      <w:ins w:id="72" w:author="Bushel, Pierre (NIH/NIEHS) [E]" w:date="2021-06-08T09:18:00Z">
        <w:r w:rsidR="00197909">
          <w:rPr>
            <w:b/>
            <w:bCs/>
          </w:rPr>
          <w:t>T</w:t>
        </w:r>
      </w:ins>
      <w:del w:id="73" w:author="Bushel, Pierre (NIH/NIEHS) [E]" w:date="2021-06-08T09:18:00Z">
        <w:r w:rsidRPr="00321121" w:rsidDel="00197909">
          <w:rPr>
            <w:b/>
            <w:bCs/>
          </w:rPr>
          <w:delText>t</w:delText>
        </w:r>
      </w:del>
      <w:r w:rsidRPr="00321121">
        <w:rPr>
          <w:b/>
          <w:bCs/>
        </w:rPr>
        <w:t xml:space="preserve">ranslational </w:t>
      </w:r>
      <w:ins w:id="74" w:author="Bushel, Pierre (NIH/NIEHS) [E]" w:date="2021-06-08T09:18:00Z">
        <w:r w:rsidR="00197909">
          <w:rPr>
            <w:b/>
            <w:bCs/>
          </w:rPr>
          <w:t>R</w:t>
        </w:r>
      </w:ins>
      <w:del w:id="75" w:author="Bushel, Pierre (NIH/NIEHS) [E]" w:date="2021-06-08T09:18:00Z">
        <w:r w:rsidRPr="00321121" w:rsidDel="00197909">
          <w:rPr>
            <w:b/>
            <w:bCs/>
          </w:rPr>
          <w:delText>r</w:delText>
        </w:r>
      </w:del>
      <w:r w:rsidRPr="00321121">
        <w:rPr>
          <w:b/>
          <w:bCs/>
        </w:rPr>
        <w:t>esearch</w:t>
      </w:r>
    </w:p>
    <w:p w14:paraId="5960D4A2" w14:textId="32923F45" w:rsidR="00AD3C19" w:rsidRDefault="00321121" w:rsidP="00AA6E92">
      <w:pPr>
        <w:spacing w:line="480" w:lineRule="auto"/>
        <w:rPr>
          <w:ins w:id="76" w:author="Bushel, Pierre (NIH/NIEHS) [E]" w:date="2021-06-08T09:18:00Z"/>
        </w:rPr>
      </w:pPr>
      <w:del w:id="77" w:author="Bushel, Pierre (NIH/NIEHS) [E]" w:date="2021-06-08T09:18:00Z">
        <w:r w:rsidDel="00197909">
          <w:delText xml:space="preserve"> </w:delText>
        </w:r>
      </w:del>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2F92096B" w14:textId="77777777" w:rsidR="00197909" w:rsidRPr="00B63C3C" w:rsidRDefault="00197909" w:rsidP="00AA6E92">
      <w:pPr>
        <w:spacing w:line="480" w:lineRule="auto"/>
        <w:rPr>
          <w:color w:val="333333"/>
          <w:shd w:val="clear" w:color="auto" w:fill="FFFFFF"/>
        </w:rPr>
      </w:pPr>
    </w:p>
    <w:p w14:paraId="67F2B78C" w14:textId="77777777" w:rsidR="00197909" w:rsidRDefault="00AD3C19" w:rsidP="00321121">
      <w:pPr>
        <w:tabs>
          <w:tab w:val="left" w:pos="2024"/>
        </w:tabs>
        <w:spacing w:line="480" w:lineRule="auto"/>
        <w:rPr>
          <w:ins w:id="78" w:author="Bushel, Pierre (NIH/NIEHS) [E]" w:date="2021-06-08T09:18:00Z"/>
        </w:rPr>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p>
    <w:p w14:paraId="3D3B38FE" w14:textId="1D9D872A" w:rsidR="00AD3C19" w:rsidRDefault="00AD3C19" w:rsidP="00321121">
      <w:pPr>
        <w:tabs>
          <w:tab w:val="left" w:pos="2024"/>
        </w:tabs>
        <w:spacing w:line="480" w:lineRule="auto"/>
      </w:pPr>
      <w:del w:id="79" w:author="Bushel, Pierre (NIH/NIEHS) [E]" w:date="2021-06-08T09:18:00Z">
        <w:r w:rsidDel="00197909">
          <w:delText xml:space="preserve"> </w:delText>
        </w:r>
      </w:del>
      <w:r w:rsidR="00F00D75">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especially those important statistics will provide valuable information to the hypothesis of interest, which can be further validated from the bench experiment. Sometime, the results can help researchers to proposed new hypothesis</w:t>
      </w:r>
      <w:ins w:id="80" w:author="Bushel, Pierre (NIH/NIEHS) [E]" w:date="2021-06-08T09:18:00Z">
        <w:r w:rsidR="00197909">
          <w:t>.</w:t>
        </w:r>
      </w:ins>
    </w:p>
    <w:p w14:paraId="3DEACFF0" w14:textId="77777777" w:rsidR="00197909" w:rsidRDefault="00AD3C19" w:rsidP="00A704FB">
      <w:pPr>
        <w:spacing w:before="240" w:line="480" w:lineRule="auto"/>
        <w:rPr>
          <w:ins w:id="81" w:author="Bushel, Pierre (NIH/NIEHS) [E]" w:date="2021-06-08T09:18:00Z"/>
        </w:rPr>
      </w:pPr>
      <w:r w:rsidRPr="00B40490">
        <w:rPr>
          <w:b/>
          <w:bCs/>
        </w:rPr>
        <w:t xml:space="preserve">Two-class </w:t>
      </w:r>
      <w:ins w:id="82" w:author="Bushel, Pierre (NIH/NIEHS) [E]" w:date="2021-06-08T09:18:00Z">
        <w:r w:rsidR="00197909">
          <w:rPr>
            <w:b/>
            <w:bCs/>
          </w:rPr>
          <w:t>B</w:t>
        </w:r>
      </w:ins>
      <w:del w:id="83" w:author="Bushel, Pierre (NIH/NIEHS) [E]" w:date="2021-06-08T09:18:00Z">
        <w:r w:rsidRPr="00B40490" w:rsidDel="00197909">
          <w:rPr>
            <w:b/>
            <w:bCs/>
          </w:rPr>
          <w:delText>b</w:delText>
        </w:r>
      </w:del>
      <w:r w:rsidRPr="00B40490">
        <w:rPr>
          <w:b/>
          <w:bCs/>
        </w:rPr>
        <w:t xml:space="preserve">ootstrap </w:t>
      </w:r>
      <w:ins w:id="84" w:author="Bushel, Pierre (NIH/NIEHS) [E]" w:date="2021-06-08T09:18:00Z">
        <w:r w:rsidR="00197909">
          <w:rPr>
            <w:b/>
            <w:bCs/>
          </w:rPr>
          <w:t>S</w:t>
        </w:r>
      </w:ins>
      <w:del w:id="85" w:author="Bushel, Pierre (NIH/NIEHS) [E]" w:date="2021-06-08T09:18:00Z">
        <w:r w:rsidRPr="00B40490" w:rsidDel="00197909">
          <w:rPr>
            <w:b/>
            <w:bCs/>
          </w:rPr>
          <w:delText>s</w:delText>
        </w:r>
      </w:del>
      <w:r w:rsidRPr="00B40490">
        <w:rPr>
          <w:b/>
          <w:bCs/>
        </w:rPr>
        <w:t>imulation</w:t>
      </w:r>
    </w:p>
    <w:p w14:paraId="2E0FB400" w14:textId="35525F0E" w:rsidR="00197909" w:rsidRDefault="00AD3C19" w:rsidP="00A704FB">
      <w:pPr>
        <w:spacing w:before="240" w:line="480" w:lineRule="auto"/>
        <w:rPr>
          <w:ins w:id="86" w:author="Bushel, Pierre (NIH/NIEHS) [E]" w:date="2021-06-08T09:19:00Z"/>
          <w:lang w:eastAsia="en-US"/>
        </w:rPr>
      </w:pPr>
      <w:del w:id="87" w:author="Bushel, Pierre (NIH/NIEHS) [E]" w:date="2021-06-08T09:18:00Z">
        <w:r w:rsidRPr="006D2395" w:rsidDel="00197909">
          <w:delText xml:space="preserve"> </w:delText>
        </w:r>
      </w:del>
      <w:r w:rsidR="00B40490">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del w:id="88" w:author="Bushel, Pierre (NIH/NIEHS) [E]" w:date="2021-06-08T09:24:00Z">
        <w:r w:rsidR="000B3E0F" w:rsidDel="00D11121">
          <w:rPr>
            <w:lang w:eastAsia="en-US"/>
          </w:rPr>
          <w:delText>supplemental</w:delText>
        </w:r>
      </w:del>
      <w:ins w:id="89" w:author="Bushel, Pierre (NIH/NIEHS) [E]" w:date="2021-06-08T09:24:00Z">
        <w:r w:rsidR="00D11121">
          <w:rPr>
            <w:lang w:eastAsia="en-US"/>
          </w:rPr>
          <w:t>Supplementary</w:t>
        </w:r>
      </w:ins>
      <w:r w:rsidR="000B3E0F">
        <w:rPr>
          <w:lang w:eastAsia="en-US"/>
        </w:rPr>
        <w:t xml:space="preserve"> Figure 1).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ins w:id="90" w:author="Bushel, Pierre (NIH/NIEHS) [E]" w:date="2021-06-08T09:49:00Z">
        <w:r w:rsidR="000732B2">
          <w:t>on</w:t>
        </w:r>
      </w:ins>
      <w:del w:id="91" w:author="Bushel, Pierre (NIH/NIEHS) [E]" w:date="2021-06-08T09:49:00Z">
        <w:r w:rsidR="00A704FB" w:rsidDel="000732B2">
          <w:delText>ng</w:delText>
        </w:r>
      </w:del>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del w:id="92" w:author="Bushel, Pierre (NIH/NIEHS) [E]" w:date="2021-06-08T09:50:00Z">
        <w:r w:rsidR="00A704FB" w:rsidDel="000732B2">
          <w:rPr>
            <w:lang w:eastAsia="en-US"/>
          </w:rPr>
          <w:delText>longer period</w:delText>
        </w:r>
      </w:del>
      <w:ins w:id="93" w:author="Bushel, Pierre (NIH/NIEHS) [E]" w:date="2021-06-08T09:50:00Z">
        <w:r w:rsidR="000732B2">
          <w:rPr>
            <w:lang w:eastAsia="en-US"/>
          </w:rPr>
          <w:t>a considerable amount of time</w:t>
        </w:r>
      </w:ins>
      <w:r w:rsidR="00A704FB">
        <w:rPr>
          <w:lang w:eastAsia="en-US"/>
        </w:rPr>
        <w:t xml:space="preserve">. Users can download the zipped results after the analysis is completed. </w:t>
      </w:r>
      <w:del w:id="94" w:author="Bushel, Pierre (NIH/NIEHS) [E]" w:date="2021-06-08T09:19:00Z">
        <w:r w:rsidR="000B3E0F" w:rsidDel="00197909">
          <w:rPr>
            <w:lang w:eastAsia="en-US"/>
          </w:rPr>
          <w:delText>depending</w:delText>
        </w:r>
      </w:del>
    </w:p>
    <w:p w14:paraId="00279135" w14:textId="5316D5AA" w:rsidR="00AD3C19" w:rsidRDefault="000B3E0F" w:rsidP="00A704FB">
      <w:pPr>
        <w:spacing w:before="240" w:line="480" w:lineRule="auto"/>
      </w:pPr>
      <w:del w:id="95" w:author="Bushel, Pierre (NIH/NIEHS) [E]" w:date="2021-06-08T09:19:00Z">
        <w:r w:rsidDel="00197909">
          <w:rPr>
            <w:lang w:eastAsia="en-US"/>
          </w:rPr>
          <w:lastRenderedPageBreak/>
          <w:delText xml:space="preserve"> </w:delText>
        </w:r>
      </w:del>
    </w:p>
    <w:p w14:paraId="7DA716DF" w14:textId="50FC0F89" w:rsidR="00982B01" w:rsidRPr="00E41667" w:rsidRDefault="00982B01" w:rsidP="00982B01">
      <w:pPr>
        <w:spacing w:line="480" w:lineRule="auto"/>
        <w:rPr>
          <w:bCs/>
        </w:rPr>
      </w:pPr>
      <w:r>
        <w:rPr>
          <w:b/>
        </w:rPr>
        <w:t xml:space="preserve">A </w:t>
      </w:r>
      <w:ins w:id="96" w:author="Bushel, Pierre (NIH/NIEHS) [E]" w:date="2021-06-08T09:19:00Z">
        <w:r w:rsidR="00197909">
          <w:rPr>
            <w:b/>
          </w:rPr>
          <w:t>U</w:t>
        </w:r>
      </w:ins>
      <w:del w:id="97" w:author="Bushel, Pierre (NIH/NIEHS) [E]" w:date="2021-06-08T09:19:00Z">
        <w:r w:rsidDel="00197909">
          <w:rPr>
            <w:b/>
          </w:rPr>
          <w:delText>u</w:delText>
        </w:r>
      </w:del>
      <w:r>
        <w:rPr>
          <w:b/>
        </w:rPr>
        <w:t xml:space="preserve">ser </w:t>
      </w:r>
      <w:ins w:id="98" w:author="Bushel, Pierre (NIH/NIEHS) [E]" w:date="2021-06-08T09:19:00Z">
        <w:r w:rsidR="00197909">
          <w:rPr>
            <w:b/>
          </w:rPr>
          <w:t>C</w:t>
        </w:r>
      </w:ins>
      <w:del w:id="99" w:author="Bushel, Pierre (NIH/NIEHS) [E]" w:date="2021-06-08T09:19:00Z">
        <w:r w:rsidDel="00197909">
          <w:rPr>
            <w:b/>
          </w:rPr>
          <w:delText>c</w:delText>
        </w:r>
      </w:del>
      <w:r>
        <w:rPr>
          <w:b/>
        </w:rPr>
        <w:t xml:space="preserve">ase </w:t>
      </w:r>
      <w:ins w:id="100" w:author="Bushel, Pierre (NIH/NIEHS) [E]" w:date="2021-06-08T09:19:00Z">
        <w:r w:rsidR="00197909">
          <w:rPr>
            <w:b/>
          </w:rPr>
          <w:t>A</w:t>
        </w:r>
      </w:ins>
      <w:del w:id="101" w:author="Bushel, Pierre (NIH/NIEHS) [E]" w:date="2021-06-08T09:19:00Z">
        <w:r w:rsidDel="00197909">
          <w:rPr>
            <w:b/>
          </w:rPr>
          <w:delText>a</w:delText>
        </w:r>
      </w:del>
      <w:r>
        <w:rPr>
          <w:b/>
        </w:rPr>
        <w:t>pplicatio</w:t>
      </w:r>
      <w:r w:rsidR="00321121">
        <w:rPr>
          <w:b/>
        </w:rPr>
        <w:t>n</w:t>
      </w:r>
    </w:p>
    <w:p w14:paraId="4E1DEE6C" w14:textId="4CD8178A" w:rsidR="00197909" w:rsidRDefault="00982B01" w:rsidP="00721D81">
      <w:pPr>
        <w:spacing w:line="480" w:lineRule="auto"/>
        <w:jc w:val="both"/>
        <w:rPr>
          <w:ins w:id="102" w:author="Bushel, Pierre (NIH/NIEHS) [E]" w:date="2021-06-08T09:20:00Z"/>
        </w:rPr>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del w:id="103" w:author="Bushel, Pierre (NIH/NIEHS) [E]" w:date="2021-06-08T09:24:00Z">
        <w:r w:rsidRPr="00E41667" w:rsidDel="00D11121">
          <w:rPr>
            <w:color w:val="333333"/>
            <w:shd w:val="clear" w:color="auto" w:fill="FFFFFF"/>
          </w:rPr>
          <w:delText>Supplemental</w:delText>
        </w:r>
      </w:del>
      <w:ins w:id="104" w:author="Bushel, Pierre (NIH/NIEHS) [E]" w:date="2021-06-08T09:24:00Z">
        <w:r w:rsidR="00D11121">
          <w:rPr>
            <w:color w:val="333333"/>
            <w:shd w:val="clear" w:color="auto" w:fill="FFFFFF"/>
          </w:rPr>
          <w:t>Supplementary</w:t>
        </w:r>
      </w:ins>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del w:id="105" w:author="Bushel, Pierre (NIH/NIEHS) [E]" w:date="2021-06-08T09:24:00Z">
        <w:r w:rsidRPr="00E41667" w:rsidDel="00D11121">
          <w:delText>Supplemental</w:delText>
        </w:r>
      </w:del>
      <w:ins w:id="106" w:author="Bushel, Pierre (NIH/NIEHS) [E]" w:date="2021-06-08T09:24:00Z">
        <w:r w:rsidR="00D11121">
          <w:t>Supplementary</w:t>
        </w:r>
      </w:ins>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del w:id="107" w:author="Bushel, Pierre (NIH/NIEHS) [E]" w:date="2021-06-08T09:24:00Z">
        <w:r w:rsidRPr="00E41667" w:rsidDel="00D11121">
          <w:delText>Supplemental</w:delText>
        </w:r>
      </w:del>
      <w:ins w:id="108" w:author="Bushel, Pierre (NIH/NIEHS) [E]" w:date="2021-06-08T09:24:00Z">
        <w:r w:rsidR="00D11121">
          <w:t>Supplementary</w:t>
        </w:r>
      </w:ins>
      <w:r w:rsidRPr="00E41667">
        <w:t xml:space="preserve"> Figure </w:t>
      </w:r>
      <w:r w:rsidR="00406D4D">
        <w:t>2</w:t>
      </w:r>
      <w:r w:rsidRPr="00E41667">
        <w:t xml:space="preserve">) and this model is considered not rejected by the human data. This finding suggests that the expression levels of GATA2 direct downstream targets, </w:t>
      </w:r>
      <w:r w:rsidRPr="00E41667">
        <w:lastRenderedPageBreak/>
        <w:t xml:space="preserve">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6B4E74F7" w14:textId="2F46E723" w:rsidR="00982B01" w:rsidRPr="00982B01" w:rsidRDefault="00982B01" w:rsidP="00721D81">
      <w:pPr>
        <w:spacing w:line="480" w:lineRule="auto"/>
        <w:jc w:val="both"/>
      </w:pPr>
      <w:r w:rsidRPr="00E41667">
        <w:t xml:space="preserve"> </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0D862191" w14:textId="61F2B165" w:rsidR="00197909" w:rsidRDefault="00E32876" w:rsidP="00E32876">
      <w:pPr>
        <w:spacing w:after="160" w:line="480" w:lineRule="auto"/>
        <w:rPr>
          <w:ins w:id="109" w:author="Bushel, Pierre (NIH/NIEHS) [E]" w:date="2021-06-08T09:20:00Z"/>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del w:id="110" w:author="Bushel, Pierre (NIH/NIEHS) [E]" w:date="2021-06-08T09:54:00Z">
        <w:r w:rsidRPr="00E32876" w:rsidDel="007B2409">
          <w:rPr>
            <w:lang w:eastAsia="en-US"/>
          </w:rPr>
          <w:delText xml:space="preserve">on </w:delText>
        </w:r>
      </w:del>
      <w:ins w:id="111" w:author="Bushel, Pierre (NIH/NIEHS) [E]" w:date="2021-06-08T09:54:00Z">
        <w:r w:rsidR="007B2409">
          <w:rPr>
            <w:lang w:eastAsia="en-US"/>
          </w:rPr>
          <w:t>using</w:t>
        </w:r>
        <w:r w:rsidR="007B2409" w:rsidRPr="00E32876">
          <w:rPr>
            <w:lang w:eastAsia="en-US"/>
          </w:rPr>
          <w:t xml:space="preserve"> </w:t>
        </w:r>
      </w:ins>
      <w:r w:rsidRPr="00E32876">
        <w:rPr>
          <w:lang w:eastAsia="en-US"/>
        </w:rPr>
        <w:t>the</w:t>
      </w:r>
      <w:ins w:id="112" w:author="Bushel, Pierre (NIH/NIEHS) [E]" w:date="2021-06-08T09:54:00Z">
        <w:r w:rsidR="007B2409">
          <w:rPr>
            <w:lang w:eastAsia="en-US"/>
          </w:rPr>
          <w:t xml:space="preserve"> R package</w:t>
        </w:r>
      </w:ins>
      <w:r w:rsidRPr="00E32876">
        <w:rPr>
          <w:lang w:eastAsia="en-US"/>
        </w:rPr>
        <w:t xml:space="preserve"> MplusAutomation</w:t>
      </w:r>
      <w:del w:id="113" w:author="Bushel, Pierre (NIH/NIEHS) [E]" w:date="2021-06-08T09:54:00Z">
        <w:r w:rsidRPr="00E32876" w:rsidDel="007B2409">
          <w:rPr>
            <w:lang w:eastAsia="en-US"/>
          </w:rPr>
          <w:delText>, another R package</w:delText>
        </w:r>
      </w:del>
      <w:r w:rsidRPr="00E32876">
        <w:rPr>
          <w:lang w:eastAsia="en-US"/>
        </w:rPr>
        <w:t xml:space="preserve"> that focuses on automating the SEM modeling </w:t>
      </w:r>
      <w:ins w:id="114" w:author="Bushel, Pierre (NIH/NIEHS) [E]" w:date="2021-06-08T09:56:00Z">
        <w:r w:rsidR="007B2409">
          <w:rPr>
            <w:lang w:eastAsia="en-US"/>
          </w:rPr>
          <w:t xml:space="preserve">which was originally </w:t>
        </w:r>
      </w:ins>
      <w:del w:id="115" w:author="Bushel, Pierre (NIH/NIEHS) [E]" w:date="2021-06-08T09:56:00Z">
        <w:r w:rsidRPr="00E32876" w:rsidDel="007B2409">
          <w:rPr>
            <w:lang w:eastAsia="en-US"/>
          </w:rPr>
          <w:delText>currently done via</w:delText>
        </w:r>
      </w:del>
      <w:ins w:id="116" w:author="Bushel, Pierre (NIH/NIEHS) [E]" w:date="2021-06-08T09:56:00Z">
        <w:r w:rsidR="007B2409">
          <w:rPr>
            <w:lang w:eastAsia="en-US"/>
          </w:rPr>
          <w:t>implemented in</w:t>
        </w:r>
      </w:ins>
      <w:r w:rsidRPr="00E32876">
        <w:rPr>
          <w:lang w:eastAsia="en-US"/>
        </w:rPr>
        <w:t xml:space="preserve"> </w:t>
      </w:r>
      <w:ins w:id="117" w:author="Bushel, Pierre (NIH/NIEHS) [E]" w:date="2021-06-08T09:56:00Z">
        <w:r w:rsidR="007B2409" w:rsidRPr="00E32876">
          <w:rPr>
            <w:lang w:eastAsia="en-US"/>
          </w:rPr>
          <w:t>Mplus</w:t>
        </w:r>
      </w:ins>
      <w:ins w:id="118" w:author="Bushel, Pierre (NIH/NIEHS) [E]" w:date="2021-06-08T09:57:00Z">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ins>
      <w:ins w:id="119" w:author="Bushel, Pierre (NIH/NIEHS) [E]" w:date="2021-06-08T09:56:00Z">
        <w:r w:rsidR="007B2409">
          <w:rPr>
            <w:lang w:eastAsia="en-US"/>
          </w:rPr>
          <w:t>,</w:t>
        </w:r>
        <w:r w:rsidR="007B2409" w:rsidRPr="00E32876">
          <w:rPr>
            <w:lang w:eastAsia="en-US"/>
          </w:rPr>
          <w:t xml:space="preserve"> </w:t>
        </w:r>
      </w:ins>
      <w:r w:rsidRPr="00E32876">
        <w:rPr>
          <w:lang w:eastAsia="en-US"/>
        </w:rPr>
        <w:t xml:space="preserve">a commercial </w:t>
      </w:r>
      <w:del w:id="120" w:author="Bushel, Pierre (NIH/NIEHS) [E]" w:date="2021-06-08T09:56:00Z">
        <w:r w:rsidRPr="00E32876" w:rsidDel="007B2409">
          <w:rPr>
            <w:lang w:eastAsia="en-US"/>
          </w:rPr>
          <w:delText xml:space="preserve">Mplus </w:delText>
        </w:r>
      </w:del>
      <w:r w:rsidRPr="00E32876">
        <w:rPr>
          <w:lang w:eastAsia="en-US"/>
        </w:rPr>
        <w:t>software</w:t>
      </w:r>
      <w:del w:id="121" w:author="Bushel, Pierre (NIH/NIEHS) [E]" w:date="2021-06-08T09:57:00Z">
        <w:r w:rsidRPr="00E32876" w:rsidDel="007B2409">
          <w:rPr>
            <w:lang w:eastAsia="en-US"/>
          </w:rPr>
          <w:delText xml:space="preserve"> </w:delText>
        </w:r>
        <w:r w:rsidRPr="00E32876" w:rsidDel="007B2409">
          <w:rPr>
            <w:lang w:eastAsia="en-US"/>
          </w:rPr>
          <w:fldChar w:fldCharType="begin"/>
        </w:r>
        <w:r w:rsidRPr="00E32876" w:rsidDel="007B2409">
          <w:rPr>
            <w:lang w:eastAsia="en-US"/>
          </w:rPr>
          <w:del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delInstrText>
        </w:r>
        <w:r w:rsidRPr="00E32876" w:rsidDel="007B2409">
          <w:rPr>
            <w:lang w:eastAsia="en-US"/>
          </w:rPr>
          <w:fldChar w:fldCharType="separate"/>
        </w:r>
        <w:r w:rsidRPr="00E32876" w:rsidDel="007B2409">
          <w:rPr>
            <w:noProof/>
            <w:lang w:eastAsia="en-US"/>
          </w:rPr>
          <w:delText>(Hallquist and Wiley 2018)</w:delText>
        </w:r>
        <w:r w:rsidRPr="00E32876" w:rsidDel="007B2409">
          <w:rPr>
            <w:lang w:eastAsia="en-US"/>
          </w:rPr>
          <w:fldChar w:fldCharType="end"/>
        </w:r>
      </w:del>
      <w:r w:rsidRPr="00E32876">
        <w:rPr>
          <w:lang w:eastAsia="en-US"/>
        </w:rPr>
        <w:t>.</w:t>
      </w:r>
    </w:p>
    <w:p w14:paraId="51E42E77" w14:textId="19EBFE43" w:rsidR="00E32876" w:rsidRPr="00E32876" w:rsidRDefault="00E32876" w:rsidP="00E32876">
      <w:pPr>
        <w:spacing w:after="160" w:line="480" w:lineRule="auto"/>
        <w:rPr>
          <w:lang w:eastAsia="en-US"/>
        </w:rPr>
      </w:pPr>
      <w:r w:rsidRPr="00E32876">
        <w:rPr>
          <w:lang w:eastAsia="en-US"/>
        </w:rPr>
        <w:t xml:space="preserve"> </w:t>
      </w:r>
    </w:p>
    <w:p w14:paraId="48DFF137" w14:textId="5AB0D7A6" w:rsidR="004F7DE7" w:rsidRDefault="00E32876" w:rsidP="00C91B9F">
      <w:pPr>
        <w:spacing w:after="160" w:line="480" w:lineRule="auto"/>
        <w:rPr>
          <w:ins w:id="122" w:author="Bushel, Pierre (NIH/NIEHS) [E]" w:date="2021-06-08T09:20:00Z"/>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w:t>
      </w:r>
      <w:r w:rsidRPr="00E32876">
        <w:rPr>
          <w:lang w:eastAsia="en-US"/>
        </w:rPr>
        <w:lastRenderedPageBreak/>
        <w:t xml:space="preserve">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4D4DE2DB" w14:textId="77777777" w:rsidR="00197909" w:rsidRPr="004F7DE7" w:rsidRDefault="00197909" w:rsidP="00C91B9F">
      <w:pPr>
        <w:spacing w:after="160" w:line="480" w:lineRule="auto"/>
        <w:rPr>
          <w:lang w:eastAsia="en-US"/>
        </w:rPr>
      </w:pP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the Rshiny</w:t>
      </w:r>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6358FF9F" w14:textId="0BB7DD83" w:rsidR="008159AC" w:rsidRPr="0088513A" w:rsidRDefault="008159AC" w:rsidP="004F7DE7">
      <w:pPr>
        <w:spacing w:line="480" w:lineRule="auto"/>
      </w:pPr>
      <w:r>
        <w:t xml:space="preserve">The datasets </w:t>
      </w:r>
      <w:r w:rsidR="00CC4505">
        <w:t>used in</w:t>
      </w:r>
      <w:r>
        <w:t xml:space="preserve">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r w:rsidR="00F93E74">
        <w:t xml:space="preserve"> (</w:t>
      </w:r>
      <w:r w:rsidR="00F93E74" w:rsidRPr="00F93E74">
        <w:t>https://www.ncbi.nlm.nih.gov/geo/</w:t>
      </w:r>
      <w:r w:rsidR="00F93E74">
        <w:t>)</w:t>
      </w:r>
    </w:p>
    <w:p w14:paraId="2671BE8B" w14:textId="77777777" w:rsidR="008159AC" w:rsidRPr="00045678" w:rsidRDefault="008159AC" w:rsidP="004F7DE7">
      <w:pPr>
        <w:spacing w:line="480" w:lineRule="auto"/>
      </w:pPr>
    </w:p>
    <w:p w14:paraId="5722F5F5" w14:textId="77777777" w:rsidR="00AC3EA3" w:rsidRPr="00376CC5" w:rsidRDefault="00AC3EA3" w:rsidP="008159AC">
      <w:pPr>
        <w:pStyle w:val="Heading1"/>
        <w:numPr>
          <w:ilvl w:val="0"/>
          <w:numId w:val="0"/>
        </w:numPr>
        <w:ind w:left="567" w:hanging="567"/>
      </w:pPr>
      <w:r w:rsidRPr="00376CC5">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lastRenderedPageBreak/>
        <w:t>Conflict of Interest</w:t>
      </w:r>
    </w:p>
    <w:p w14:paraId="443D53EB" w14:textId="77777777" w:rsidR="002415C7" w:rsidRDefault="001C1BB8" w:rsidP="001C1BB8">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43F3E652" w14:textId="77777777" w:rsidR="00B3431B" w:rsidRDefault="00B3431B" w:rsidP="006B2D5B"/>
    <w:p w14:paraId="32816DC6" w14:textId="38C3C4EF" w:rsidR="00B3431B" w:rsidRPr="00B3431B" w:rsidRDefault="00B3431B" w:rsidP="006B2D5B">
      <w:pPr>
        <w:rPr>
          <w:b/>
          <w:bCs/>
        </w:rPr>
      </w:pPr>
      <w:commentRangeStart w:id="123"/>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33DE3510" w14:textId="1A5C9B81" w:rsidR="0088513A" w:rsidRDefault="00B3431B" w:rsidP="006B2D5B">
      <w:pPr>
        <w:rPr>
          <w:ins w:id="124" w:author="Bushel, Pierre (NIH/NIEHS) [E]" w:date="2021-06-08T09:31:00Z"/>
        </w:rPr>
      </w:pPr>
      <w:r>
        <w:fldChar w:fldCharType="end"/>
      </w:r>
      <w:commentRangeEnd w:id="123"/>
      <w:r w:rsidR="00197909">
        <w:rPr>
          <w:rStyle w:val="CommentReference"/>
          <w:rFonts w:eastAsiaTheme="minorHAnsi" w:cstheme="minorBidi"/>
          <w:lang w:eastAsia="en-US"/>
        </w:rPr>
        <w:commentReference w:id="123"/>
      </w:r>
    </w:p>
    <w:p w14:paraId="6DC66BB8" w14:textId="7BC9B544" w:rsidR="003D38CE" w:rsidRDefault="003D38CE" w:rsidP="006B2D5B">
      <w:pPr>
        <w:rPr>
          <w:ins w:id="125" w:author="Bushel, Pierre (NIH/NIEHS) [E]" w:date="2021-06-08T09:31:00Z"/>
        </w:rPr>
      </w:pPr>
    </w:p>
    <w:p w14:paraId="043BDE17" w14:textId="64BEAF51" w:rsidR="003D38CE" w:rsidRDefault="003D38CE" w:rsidP="006B2D5B">
      <w:pPr>
        <w:rPr>
          <w:ins w:id="126" w:author="Bushel, Pierre (NIH/NIEHS) [E]" w:date="2021-06-08T09:31:00Z"/>
        </w:rPr>
      </w:pPr>
      <w:ins w:id="127" w:author="Bushel, Pierre (NIH/NIEHS) [E]" w:date="2021-06-08T09:31:00Z">
        <w:r>
          <w:t>Figure Legends</w:t>
        </w:r>
      </w:ins>
    </w:p>
    <w:p w14:paraId="0258AE9D" w14:textId="3714A2F4" w:rsidR="003D38CE" w:rsidRDefault="003D38CE" w:rsidP="006B2D5B">
      <w:pPr>
        <w:rPr>
          <w:ins w:id="128" w:author="Bushel, Pierre (NIH/NIEHS) [E]" w:date="2021-06-08T09:31:00Z"/>
        </w:rPr>
      </w:pPr>
    </w:p>
    <w:p w14:paraId="15AEE19B" w14:textId="6D8A74CF" w:rsidR="003D38CE" w:rsidRDefault="003D38CE">
      <w:pPr>
        <w:spacing w:line="480" w:lineRule="auto"/>
        <w:rPr>
          <w:ins w:id="129" w:author="Bushel, Pierre (NIH/NIEHS) [E]" w:date="2021-06-08T09:31:00Z"/>
        </w:rPr>
        <w:pPrChange w:id="130" w:author="Bushel, Pierre (NIH/NIEHS) [E]" w:date="2021-06-08T09:31:00Z">
          <w:pPr/>
        </w:pPrChange>
      </w:pPr>
      <w:ins w:id="131" w:author="Bushel, Pierre (NIH/NIEHS) [E]" w:date="2021-06-08T09:31:00Z">
        <w:r>
          <w:t xml:space="preserve">Legend to Figure 1.  The workflow and application of SEMIPs. The left four rectangles and arrows indicate our hypothesis testing and generation schema. A biological hypothesis is tested in a model animal model (mouse) on relationship between two interacting factors (Fac1 &amp; Fac2) and their endpoints. The hypothesis is translated to another species (i.e. human in our research) via T-score computation and verified with SEM model. This process is accomplished with our shinyapp indicated by two curved arrows. γ11 and γ21 are correlation efficient and ξ are model residuals. The two-class </w:t>
        </w:r>
        <w:r>
          <w:lastRenderedPageBreak/>
          <w:t xml:space="preserve">bootstrap analysis is shown in the red rectangle box. Hypothesis generating and exploring steps are explained by the bottom two rectangles. </w:t>
        </w:r>
      </w:ins>
    </w:p>
    <w:p w14:paraId="3D158ABD" w14:textId="77777777" w:rsidR="003D38CE" w:rsidRDefault="003D38CE">
      <w:pPr>
        <w:spacing w:line="480" w:lineRule="auto"/>
        <w:rPr>
          <w:ins w:id="132" w:author="Bushel, Pierre (NIH/NIEHS) [E]" w:date="2021-06-08T09:31:00Z"/>
        </w:rPr>
        <w:pPrChange w:id="133" w:author="Bushel, Pierre (NIH/NIEHS) [E]" w:date="2021-06-08T09:31:00Z">
          <w:pPr/>
        </w:pPrChange>
      </w:pPr>
    </w:p>
    <w:p w14:paraId="2DBC4980" w14:textId="33606D8B" w:rsidR="003D38CE" w:rsidRPr="0088513A" w:rsidRDefault="003D38CE">
      <w:pPr>
        <w:spacing w:line="480" w:lineRule="auto"/>
        <w:pPrChange w:id="134" w:author="Bushel, Pierre (NIH/NIEHS) [E]" w:date="2021-06-08T09:31:00Z">
          <w:pPr/>
        </w:pPrChange>
      </w:pPr>
      <w:ins w:id="135" w:author="Bushel, Pierre (NIH/NIEHS) [E]" w:date="2021-06-08T09:31:00Z">
        <w:r>
          <w:t>Legend to Figure 2.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ins>
    </w:p>
    <w:sectPr w:rsidR="003D38CE" w:rsidRPr="0088513A"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ushel, Pierre (NIH/NIEHS) [E]" w:date="2021-06-08T09:46:00Z" w:initials="BP([">
    <w:p w14:paraId="52EC9C25" w14:textId="19204E43" w:rsidR="00150DC7" w:rsidRDefault="00150DC7">
      <w:pPr>
        <w:pStyle w:val="CommentText"/>
      </w:pPr>
      <w:r>
        <w:rPr>
          <w:rStyle w:val="CommentReference"/>
        </w:rPr>
        <w:annotationRef/>
      </w:r>
      <w:r>
        <w:t>The authors’ instructions indicate not to use abbreviations in the title.</w:t>
      </w:r>
    </w:p>
  </w:comment>
  <w:comment w:id="24" w:author="Bushel, Pierre (NIH/NIEHS) [E]" w:date="2021-06-08T09:51:00Z" w:initials="BP([">
    <w:p w14:paraId="53981FEF" w14:textId="5C31B7A9" w:rsidR="000732B2" w:rsidRDefault="000732B2">
      <w:pPr>
        <w:pStyle w:val="CommentText"/>
      </w:pPr>
      <w:r>
        <w:rPr>
          <w:rStyle w:val="CommentReference"/>
        </w:rPr>
        <w:annotationRef/>
      </w:r>
      <w:r>
        <w:t>Throughout the manuscript, be consistent on how T score is written.</w:t>
      </w:r>
    </w:p>
  </w:comment>
  <w:comment w:id="123" w:author="Bushel, Pierre (NIH/NIEHS) [E]" w:date="2021-06-08T09:22:00Z" w:initials="BP([">
    <w:p w14:paraId="5A1B03D0" w14:textId="3B2F32ED" w:rsidR="00197909" w:rsidRDefault="00197909">
      <w:pPr>
        <w:pStyle w:val="CommentText"/>
      </w:pPr>
      <w:r>
        <w:rPr>
          <w:rStyle w:val="CommentReference"/>
        </w:rPr>
        <w:annotationRef/>
      </w:r>
      <w:r>
        <w:t>Need to reformat references for Frontier in Computational Genomics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EC9C25" w15:done="0"/>
  <w15:commentEx w15:paraId="53981FEF" w15:done="0"/>
  <w15:commentEx w15:paraId="5A1B0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AD8" w16cex:dateUtc="2021-06-08T13:46:00Z"/>
  <w16cex:commentExtensible w16cex:durableId="2469BC0F" w16cex:dateUtc="2021-06-08T13:51:00Z"/>
  <w16cex:commentExtensible w16cex:durableId="2469B538" w16cex:dateUtc="2021-06-08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EC9C25" w16cid:durableId="2469BAD8"/>
  <w16cid:commentId w16cid:paraId="53981FEF" w16cid:durableId="2469BC0F"/>
  <w16cid:commentId w16cid:paraId="5A1B03D0" w16cid:durableId="2469B5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861A6" w14:textId="77777777" w:rsidR="00FB0607" w:rsidRDefault="00FB0607" w:rsidP="00117666">
      <w:r>
        <w:separator/>
      </w:r>
    </w:p>
  </w:endnote>
  <w:endnote w:type="continuationSeparator" w:id="0">
    <w:p w14:paraId="40607125" w14:textId="77777777" w:rsidR="00FB0607" w:rsidRDefault="00FB0607"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DAEA" w14:textId="77777777" w:rsidR="00FB0607" w:rsidRDefault="00FB0607" w:rsidP="00117666">
      <w:r>
        <w:separator/>
      </w:r>
    </w:p>
  </w:footnote>
  <w:footnote w:type="continuationSeparator" w:id="0">
    <w:p w14:paraId="244A0F7F" w14:textId="77777777" w:rsidR="00FB0607" w:rsidRDefault="00FB0607"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shel, Pierre (NIH/NIEHS) [E]">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7D84"/>
    <w:rsid w:val="001964EF"/>
    <w:rsid w:val="00197909"/>
    <w:rsid w:val="001B1A2C"/>
    <w:rsid w:val="001C1BB8"/>
    <w:rsid w:val="001D5C23"/>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21121"/>
    <w:rsid w:val="003544FB"/>
    <w:rsid w:val="00357DBA"/>
    <w:rsid w:val="00365D63"/>
    <w:rsid w:val="0036793B"/>
    <w:rsid w:val="00372682"/>
    <w:rsid w:val="00376CC5"/>
    <w:rsid w:val="0039693B"/>
    <w:rsid w:val="003B0809"/>
    <w:rsid w:val="003D2F2D"/>
    <w:rsid w:val="003D38CE"/>
    <w:rsid w:val="00401590"/>
    <w:rsid w:val="00406D4D"/>
    <w:rsid w:val="00410F17"/>
    <w:rsid w:val="00422C94"/>
    <w:rsid w:val="00463E3D"/>
    <w:rsid w:val="004645AE"/>
    <w:rsid w:val="00472115"/>
    <w:rsid w:val="004A7FB2"/>
    <w:rsid w:val="004D3E33"/>
    <w:rsid w:val="004F7DE7"/>
    <w:rsid w:val="005018F9"/>
    <w:rsid w:val="005250F2"/>
    <w:rsid w:val="005A1D84"/>
    <w:rsid w:val="005A70EA"/>
    <w:rsid w:val="005C3963"/>
    <w:rsid w:val="005D1840"/>
    <w:rsid w:val="005D35E4"/>
    <w:rsid w:val="005D7910"/>
    <w:rsid w:val="00617719"/>
    <w:rsid w:val="0062154F"/>
    <w:rsid w:val="00631A8C"/>
    <w:rsid w:val="00640423"/>
    <w:rsid w:val="00651CA2"/>
    <w:rsid w:val="00653D60"/>
    <w:rsid w:val="00660D05"/>
    <w:rsid w:val="00671D9A"/>
    <w:rsid w:val="006728BF"/>
    <w:rsid w:val="00673952"/>
    <w:rsid w:val="00681821"/>
    <w:rsid w:val="00686C9D"/>
    <w:rsid w:val="00697B78"/>
    <w:rsid w:val="006B2D5B"/>
    <w:rsid w:val="006B7D14"/>
    <w:rsid w:val="006D2395"/>
    <w:rsid w:val="006D5B93"/>
    <w:rsid w:val="006D60EC"/>
    <w:rsid w:val="00721D81"/>
    <w:rsid w:val="00725A7D"/>
    <w:rsid w:val="0073085C"/>
    <w:rsid w:val="00733784"/>
    <w:rsid w:val="00746505"/>
    <w:rsid w:val="00747B76"/>
    <w:rsid w:val="00790BB3"/>
    <w:rsid w:val="00792043"/>
    <w:rsid w:val="00797EDD"/>
    <w:rsid w:val="007B0322"/>
    <w:rsid w:val="007B2409"/>
    <w:rsid w:val="007C0E3F"/>
    <w:rsid w:val="007C206C"/>
    <w:rsid w:val="007C5729"/>
    <w:rsid w:val="00802544"/>
    <w:rsid w:val="008111E4"/>
    <w:rsid w:val="0081301C"/>
    <w:rsid w:val="008159AC"/>
    <w:rsid w:val="00817DD6"/>
    <w:rsid w:val="00824EFC"/>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55FF"/>
    <w:rsid w:val="009A1FC1"/>
    <w:rsid w:val="009D259D"/>
    <w:rsid w:val="00A50D9D"/>
    <w:rsid w:val="00A53000"/>
    <w:rsid w:val="00A545C6"/>
    <w:rsid w:val="00A652D0"/>
    <w:rsid w:val="00A65F72"/>
    <w:rsid w:val="00A704FB"/>
    <w:rsid w:val="00A75F87"/>
    <w:rsid w:val="00A95D8B"/>
    <w:rsid w:val="00AA6E92"/>
    <w:rsid w:val="00AC0270"/>
    <w:rsid w:val="00AC3EA3"/>
    <w:rsid w:val="00AC792D"/>
    <w:rsid w:val="00AD3C19"/>
    <w:rsid w:val="00AE1361"/>
    <w:rsid w:val="00B3431B"/>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C26"/>
    <w:rsid w:val="00C75972"/>
    <w:rsid w:val="00C82792"/>
    <w:rsid w:val="00C84EE8"/>
    <w:rsid w:val="00C91B9F"/>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80D99"/>
    <w:rsid w:val="00D9503C"/>
    <w:rsid w:val="00DA5174"/>
    <w:rsid w:val="00DD73EF"/>
    <w:rsid w:val="00DE23E8"/>
    <w:rsid w:val="00E0128B"/>
    <w:rsid w:val="00E077CE"/>
    <w:rsid w:val="00E32876"/>
    <w:rsid w:val="00E64E17"/>
    <w:rsid w:val="00E70589"/>
    <w:rsid w:val="00E72D66"/>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teve.wu@nih.gov"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ianliang.li@nih.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NIEHS/SEM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0</TotalTime>
  <Pages>12</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2021-06-09T13:45:00Z</dcterms:created>
  <dcterms:modified xsi:type="dcterms:W3CDTF">2021-06-09T13:45:00Z</dcterms:modified>
</cp:coreProperties>
</file>