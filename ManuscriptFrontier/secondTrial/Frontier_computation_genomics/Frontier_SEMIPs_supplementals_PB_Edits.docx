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75E393E9" w:rsidR="00E83565" w:rsidRPr="00CE7BFD" w:rsidRDefault="00E83565" w:rsidP="00E83565">
      <w:pPr>
        <w:pStyle w:val="AuthorList"/>
        <w:rPr>
          <w:sz w:val="32"/>
          <w:szCs w:val="32"/>
        </w:rPr>
      </w:pPr>
      <w:del w:id="0" w:author="Bushel, Pierre (NIH/NIEHS) [E]" w:date="2021-06-08T09:40:00Z">
        <w:r w:rsidRPr="00CE7BFD" w:rsidDel="00E20F99">
          <w:rPr>
            <w:bCs/>
            <w:sz w:val="32"/>
            <w:szCs w:val="32"/>
          </w:rPr>
          <w:delText xml:space="preserve">SEMIPs: </w:delText>
        </w:r>
      </w:del>
      <w:r w:rsidRPr="00CE7BFD">
        <w:rPr>
          <w:bCs/>
          <w:sz w:val="32"/>
          <w:szCs w:val="32"/>
        </w:rPr>
        <w:t xml:space="preserve">Structural Equation Modeling of In silico Perturbations </w:t>
      </w:r>
    </w:p>
    <w:p w14:paraId="5A26D4FB" w14:textId="77777777" w:rsidR="00E83565" w:rsidRPr="00CE7BFD" w:rsidRDefault="00E83565" w:rsidP="00E83565">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1EC57B40" w14:textId="77777777" w:rsidR="00E83565" w:rsidRPr="00CE7BFD" w:rsidRDefault="00E83565" w:rsidP="00E83565">
      <w:pPr>
        <w:spacing w:before="240"/>
        <w:rPr>
          <w:b/>
        </w:rPr>
      </w:pPr>
    </w:p>
    <w:p w14:paraId="19160677" w14:textId="77777777" w:rsidR="00E83565" w:rsidRPr="00CE7BFD" w:rsidRDefault="00E83565" w:rsidP="00E83565">
      <w:pPr>
        <w:spacing w:before="240"/>
        <w:rPr>
          <w:bCs/>
        </w:rPr>
      </w:pPr>
      <w:r w:rsidRPr="00CE7BFD">
        <w:rPr>
          <w:bCs/>
          <w:vertAlign w:val="superscript"/>
        </w:rPr>
        <w:t xml:space="preserve">1 </w:t>
      </w:r>
      <w:r w:rsidRPr="00CE7BFD">
        <w:rPr>
          <w:bCs/>
        </w:rPr>
        <w:t xml:space="preserve">Integrative Bioinformatics, </w:t>
      </w:r>
      <w:bookmarkStart w:id="1" w:name="_Hlk70495204"/>
      <w:r w:rsidRPr="00CE7BFD">
        <w:rPr>
          <w:bCs/>
        </w:rPr>
        <w:t xml:space="preserve">Epigenetics and Stem Cell Biology Branch, </w:t>
      </w:r>
      <w:bookmarkEnd w:id="1"/>
      <w:r w:rsidRPr="00CE7BFD">
        <w:rPr>
          <w:bCs/>
        </w:rPr>
        <w:t>Division of Intramural Research, National Institute of Environmental Health Sciences, Research Triangle Park, NC 27709, USA</w:t>
      </w:r>
    </w:p>
    <w:p w14:paraId="7D02D041" w14:textId="77777777" w:rsidR="00E83565" w:rsidRPr="00CE7BFD" w:rsidRDefault="00E83565" w:rsidP="00E83565">
      <w:pPr>
        <w:spacing w:before="240"/>
        <w:rPr>
          <w:bCs/>
        </w:rPr>
      </w:pPr>
      <w:r w:rsidRPr="00CE7BFD">
        <w:rPr>
          <w:bCs/>
          <w:vertAlign w:val="superscript"/>
        </w:rPr>
        <w:t xml:space="preserve">2 </w:t>
      </w:r>
      <w:r w:rsidRPr="00CE7BFD">
        <w:rPr>
          <w:bCs/>
        </w:rPr>
        <w:t>Kelly Government Solutions, Research Triangle Park, NC 27709, USA</w:t>
      </w:r>
    </w:p>
    <w:p w14:paraId="6FFC4353" w14:textId="77777777" w:rsidR="00E83565" w:rsidRPr="00CE7BFD" w:rsidRDefault="00E83565" w:rsidP="00E83565">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BAFAEC7" w14:textId="77777777" w:rsidR="00E83565" w:rsidRPr="00CE7BFD" w:rsidRDefault="00E83565" w:rsidP="00E83565">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5DD0EA39" w14:textId="77777777" w:rsidR="00E83565" w:rsidRPr="00CE7BFD" w:rsidRDefault="00E83565" w:rsidP="00E83565">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32B6760F" w14:textId="77777777" w:rsidR="00E83565" w:rsidRPr="00CE7BFD" w:rsidRDefault="00E83565" w:rsidP="00E83565">
      <w:pPr>
        <w:spacing w:before="240"/>
        <w:rPr>
          <w:bCs/>
        </w:rPr>
      </w:pPr>
      <w:r w:rsidRPr="00CE7BFD">
        <w:rPr>
          <w:bCs/>
          <w:vertAlign w:val="superscript"/>
        </w:rPr>
        <w:t xml:space="preserve">6 </w:t>
      </w:r>
      <w:r w:rsidRPr="00CE7BFD">
        <w:rPr>
          <w:bCs/>
        </w:rPr>
        <w:t>Duke University, Durham NC 27713</w:t>
      </w:r>
    </w:p>
    <w:p w14:paraId="1CDBDFC3" w14:textId="77777777" w:rsidR="00E83565" w:rsidRPr="00CE7BFD" w:rsidRDefault="00E83565" w:rsidP="00E83565">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A240C2A" w14:textId="77777777" w:rsidR="00E83565" w:rsidRDefault="00E83565" w:rsidP="00E83565">
      <w:pPr>
        <w:spacing w:before="240"/>
        <w:rPr>
          <w:b/>
        </w:rPr>
      </w:pPr>
    </w:p>
    <w:p w14:paraId="13F3764F" w14:textId="77777777" w:rsidR="00E83565" w:rsidRPr="00DA5174" w:rsidRDefault="00E83565" w:rsidP="00E83565">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7E0E8060" w14:textId="77777777" w:rsidR="00E83565" w:rsidRPr="00DA5174" w:rsidRDefault="00E83565" w:rsidP="00E83565"/>
    <w:p w14:paraId="2F782BF7" w14:textId="79C73C22" w:rsidR="00E83565" w:rsidRPr="00C316B5" w:rsidRDefault="00E83565" w:rsidP="00E83565">
      <w:pPr>
        <w:spacing w:before="240"/>
        <w:rPr>
          <w:b/>
        </w:rPr>
      </w:pPr>
      <w:r w:rsidRPr="00376CC5">
        <w:rPr>
          <w:b/>
        </w:rPr>
        <w:t xml:space="preserve">* Correspondence: </w:t>
      </w:r>
      <w:r w:rsidRPr="00376CC5">
        <w:rPr>
          <w:b/>
        </w:rPr>
        <w:br/>
      </w:r>
      <w:r w:rsidRPr="00CE7BFD">
        <w:t>Jian-Liang Li (</w:t>
      </w:r>
      <w:hyperlink r:id="rId5" w:history="1">
        <w:r w:rsidRPr="00CE7BFD">
          <w:rPr>
            <w:rStyle w:val="Hyperlink"/>
          </w:rPr>
          <w:t>jianliang.li@nih.gov</w:t>
        </w:r>
      </w:hyperlink>
      <w:r w:rsidRPr="00CE7BFD">
        <w:t>)</w:t>
      </w:r>
      <w:r w:rsidR="00C316B5">
        <w:rPr>
          <w:b/>
        </w:rPr>
        <w:t xml:space="preserve">  </w:t>
      </w:r>
      <w:ins w:id="2" w:author="Bushel, Pierre (NIH/NIEHS) [E]" w:date="2021-06-08T09:36:00Z">
        <w:r w:rsidR="00C316B5" w:rsidRPr="00C316B5">
          <w:rPr>
            <w:bCs/>
            <w:rPrChange w:id="3" w:author="Bushel, Pierre (NIH/NIEHS) [E]" w:date="2021-06-08T09:36:00Z">
              <w:rPr>
                <w:b/>
              </w:rPr>
            </w:rPrChange>
          </w:rPr>
          <w:t>and</w:t>
        </w:r>
      </w:ins>
      <w:r w:rsidR="00C316B5">
        <w:rPr>
          <w:b/>
        </w:rPr>
        <w:t xml:space="preserve"> </w:t>
      </w:r>
      <w:r w:rsidRPr="00CE7BFD">
        <w:t>San-Pin Wu (</w:t>
      </w:r>
      <w:hyperlink r:id="rId6" w:history="1">
        <w:r w:rsidRPr="00CE7BFD">
          <w:rPr>
            <w:rStyle w:val="Hyperlink"/>
          </w:rPr>
          <w:t>steve.wu@nih.gov</w:t>
        </w:r>
      </w:hyperlink>
      <w:r w:rsidRPr="00CE7BFD">
        <w:t xml:space="preserve">) </w:t>
      </w:r>
    </w:p>
    <w:p w14:paraId="303B7DD8" w14:textId="13D8438A" w:rsidR="00E83565" w:rsidRPr="00B2359A" w:rsidRDefault="00B2359A" w:rsidP="00E83565">
      <w:pPr>
        <w:spacing w:before="240"/>
        <w:rPr>
          <w:bCs/>
          <w:rPrChange w:id="4" w:author="Bushel, Pierre (NIH/NIEHS) [E]" w:date="2021-06-08T09:43:00Z">
            <w:rPr>
              <w:b/>
            </w:rPr>
          </w:rPrChange>
        </w:rPr>
      </w:pPr>
      <w:ins w:id="5" w:author="Bushel, Pierre (NIH/NIEHS) [E]" w:date="2021-06-08T09:43:00Z">
        <w:r w:rsidRPr="00B2359A">
          <w:rPr>
            <w:bCs/>
            <w:rPrChange w:id="6" w:author="Bushel, Pierre (NIH/NIEHS) [E]" w:date="2021-06-08T09:43:00Z">
              <w:rPr>
                <w:b/>
              </w:rPr>
            </w:rPrChange>
          </w:rPr>
          <w:t>Running Title: Structural Equation Modeling In silico</w:t>
        </w:r>
      </w:ins>
    </w:p>
    <w:p w14:paraId="75579C82" w14:textId="77777777" w:rsidR="00E83565" w:rsidRPr="00CE7BFD" w:rsidRDefault="00E83565" w:rsidP="00E83565">
      <w:pPr>
        <w:pStyle w:val="AuthorList"/>
      </w:pPr>
      <w:r w:rsidRPr="00376CC5">
        <w:t xml:space="preserve">Keywords: </w:t>
      </w:r>
      <w:r w:rsidRPr="00CE7BFD">
        <w:t xml:space="preserve">Structural Equation Modeling, gene expression, </w:t>
      </w:r>
      <w:r w:rsidRPr="00CE7BFD">
        <w:rPr>
          <w:i/>
          <w:iCs/>
        </w:rPr>
        <w:t>in silico</w:t>
      </w:r>
      <w:r w:rsidRPr="00CE7BFD">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1781A925"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ins w:id="7" w:author="Bushel, Pierre (NIH/NIEHS) [E]" w:date="2021-06-08T09:37:00Z">
        <w:r w:rsidR="00DF4D5D">
          <w:rPr>
            <w:rFonts w:ascii="Times New Roman" w:hAnsi="Times New Roman" w:cs="Times New Roman"/>
            <w:b/>
            <w:bCs/>
            <w:sz w:val="24"/>
            <w:szCs w:val="24"/>
          </w:rPr>
          <w:t>ry</w:t>
        </w:r>
      </w:ins>
      <w:del w:id="8" w:author="Bushel, Pierre (NIH/NIEHS) [E]" w:date="2021-06-08T09:37:00Z">
        <w:r w:rsidRPr="00E41667" w:rsidDel="00DF4D5D">
          <w:rPr>
            <w:rFonts w:ascii="Times New Roman" w:hAnsi="Times New Roman" w:cs="Times New Roman"/>
            <w:b/>
            <w:bCs/>
            <w:sz w:val="24"/>
            <w:szCs w:val="24"/>
          </w:rPr>
          <w:delText>l</w:delText>
        </w:r>
      </w:del>
      <w:r w:rsidRPr="00E41667">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78CA700A" w:rsidR="00DF4D5D" w:rsidRDefault="0020641D" w:rsidP="00EE2E6B">
      <w:pPr>
        <w:spacing w:after="0" w:line="480" w:lineRule="auto"/>
        <w:rPr>
          <w:ins w:id="9" w:author="Bushel, Pierre (NIH/NIEHS) [E]" w:date="2021-06-08T09:37:00Z"/>
          <w:rFonts w:ascii="Times New Roman" w:hAnsi="Times New Roman" w:cs="Times New Roman"/>
          <w:sz w:val="24"/>
          <w:szCs w:val="24"/>
        </w:rPr>
      </w:pPr>
      <w:r w:rsidRPr="00E41667">
        <w:rPr>
          <w:rFonts w:ascii="Times New Roman" w:hAnsi="Times New Roman" w:cs="Times New Roman"/>
          <w:b/>
          <w:bCs/>
          <w:sz w:val="24"/>
          <w:szCs w:val="24"/>
        </w:rPr>
        <w:t>Supplementa</w:t>
      </w:r>
      <w:ins w:id="10" w:author="Bushel, Pierre (NIH/NIEHS) [E]" w:date="2021-06-08T09:37:00Z">
        <w:r w:rsidR="00DF4D5D">
          <w:rPr>
            <w:rFonts w:ascii="Times New Roman" w:hAnsi="Times New Roman" w:cs="Times New Roman"/>
            <w:b/>
            <w:bCs/>
            <w:sz w:val="24"/>
            <w:szCs w:val="24"/>
          </w:rPr>
          <w:t>ry</w:t>
        </w:r>
      </w:ins>
      <w:del w:id="11" w:author="Bushel, Pierre (NIH/NIEHS) [E]" w:date="2021-06-08T09:37:00Z">
        <w:r w:rsidRPr="00E41667" w:rsidDel="00DF4D5D">
          <w:rPr>
            <w:rFonts w:ascii="Times New Roman" w:hAnsi="Times New Roman" w:cs="Times New Roman"/>
            <w:b/>
            <w:bCs/>
            <w:sz w:val="24"/>
            <w:szCs w:val="24"/>
          </w:rPr>
          <w:delText>l</w:delText>
        </w:r>
      </w:del>
      <w:r w:rsidRPr="00E41667">
        <w:rPr>
          <w:rFonts w:ascii="Times New Roman" w:hAnsi="Times New Roman" w:cs="Times New Roman"/>
          <w:b/>
          <w:bCs/>
          <w:sz w:val="24"/>
          <w:szCs w:val="24"/>
        </w:rPr>
        <w:t xml:space="preserve">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09391E61" w14:textId="77777777" w:rsidR="00DF4D5D" w:rsidRDefault="00DF4D5D">
      <w:pPr>
        <w:rPr>
          <w:ins w:id="12" w:author="Bushel, Pierre (NIH/NIEHS) [E]" w:date="2021-06-08T09:37:00Z"/>
          <w:rFonts w:ascii="Times New Roman" w:hAnsi="Times New Roman" w:cs="Times New Roman"/>
          <w:sz w:val="24"/>
          <w:szCs w:val="24"/>
        </w:rPr>
      </w:pPr>
      <w:ins w:id="13" w:author="Bushel, Pierre (NIH/NIEHS) [E]" w:date="2021-06-08T09:37:00Z">
        <w:r>
          <w:rPr>
            <w:rFonts w:ascii="Times New Roman" w:hAnsi="Times New Roman" w:cs="Times New Roman"/>
            <w:sz w:val="24"/>
            <w:szCs w:val="24"/>
          </w:rPr>
          <w:br w:type="page"/>
        </w:r>
      </w:ins>
    </w:p>
    <w:p w14:paraId="387EF003" w14:textId="77777777" w:rsidR="00D91FC3" w:rsidRPr="00E41667" w:rsidRDefault="00D91FC3" w:rsidP="00EE2E6B">
      <w:pPr>
        <w:spacing w:after="0" w:line="480" w:lineRule="auto"/>
        <w:rPr>
          <w:rFonts w:ascii="Times New Roman" w:hAnsi="Times New Roman" w:cs="Times New Roman"/>
          <w:sz w:val="24"/>
          <w:szCs w:val="24"/>
        </w:rPr>
      </w:pPr>
    </w:p>
    <w:p w14:paraId="204A1E63" w14:textId="3318EA3B"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Partek Genomics Suite 7.17 software (Partek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for the nearby genes. The obtained GATA2 ChIP-seq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The criteria used to selected GATA2 ChIP-seq targets was GATA2 binding at immediate promoter regions (+/-2kb of TSS).</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“app_installation_dir/dataSEM/”, i.e. /Users/li11/myGit/SEMIPs/dataSEM,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“app_installation_dir/dataSEM/sampleDAT.txt”.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4CA5791D"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Supplementa</w:t>
      </w:r>
      <w:ins w:id="14" w:author="Bushel, Pierre (NIH/NIEHS) [E]" w:date="2021-06-08T09:37:00Z">
        <w:r w:rsidR="00DF4D5D">
          <w:rPr>
            <w:rFonts w:ascii="Times New Roman" w:hAnsi="Times New Roman" w:cs="Times New Roman"/>
            <w:b/>
            <w:bCs/>
            <w:sz w:val="24"/>
            <w:szCs w:val="24"/>
          </w:rPr>
          <w:t>ry</w:t>
        </w:r>
      </w:ins>
      <w:del w:id="15" w:author="Bushel, Pierre (NIH/NIEHS) [E]" w:date="2021-06-08T09:37:00Z">
        <w:r w:rsidRPr="00E41667" w:rsidDel="00DF4D5D">
          <w:rPr>
            <w:rFonts w:ascii="Times New Roman" w:hAnsi="Times New Roman" w:cs="Times New Roman"/>
            <w:b/>
            <w:bCs/>
            <w:sz w:val="24"/>
            <w:szCs w:val="24"/>
          </w:rPr>
          <w:delText>l</w:delText>
        </w:r>
      </w:del>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1E3DD195"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ins w:id="16" w:author="Bushel, Pierre (NIH/NIEHS) [E]" w:date="2021-06-08T09:37:00Z">
        <w:r w:rsidR="00DF4D5D">
          <w:rPr>
            <w:rFonts w:ascii="Times New Roman" w:hAnsi="Times New Roman" w:cs="Times New Roman"/>
            <w:b/>
            <w:bCs/>
            <w:sz w:val="24"/>
            <w:szCs w:val="24"/>
          </w:rPr>
          <w:t>ry</w:t>
        </w:r>
      </w:ins>
      <w:del w:id="17" w:author="Bushel, Pierre (NIH/NIEHS) [E]" w:date="2021-06-08T09:37:00Z">
        <w:r w:rsidRPr="00E41667" w:rsidDel="00DF4D5D">
          <w:rPr>
            <w:rFonts w:ascii="Times New Roman" w:hAnsi="Times New Roman" w:cs="Times New Roman"/>
            <w:b/>
            <w:bCs/>
            <w:sz w:val="24"/>
            <w:szCs w:val="24"/>
          </w:rPr>
          <w:delText>l</w:delText>
        </w:r>
      </w:del>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commentRangeStart w:id="18"/>
      <w:r w:rsidRPr="000F35EE">
        <w:rPr>
          <w:rFonts w:ascii="Times New Roman" w:hAnsi="Times New Roman" w:cs="Times New Roman"/>
          <w:b/>
          <w:bCs/>
          <w:sz w:val="24"/>
          <w:szCs w:val="24"/>
        </w:rPr>
        <w:t>References</w:t>
      </w:r>
      <w:commentRangeEnd w:id="18"/>
      <w:r w:rsidR="00FD3F93">
        <w:rPr>
          <w:rStyle w:val="CommentReference"/>
        </w:rPr>
        <w:commentReference w:id="18"/>
      </w:r>
    </w:p>
    <w:bookmarkStart w:id="19"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3B710CF3" w14:textId="5C2FFF24"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19"/>
    </w:p>
    <w:sectPr w:rsidR="001621DE" w:rsidRPr="001975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Bushel, Pierre (NIH/NIEHS) [E]" w:date="2021-06-08T09:38:00Z" w:initials="BP([">
    <w:p w14:paraId="4E1A160A" w14:textId="7F6A07BC" w:rsidR="00FD3F93" w:rsidRDefault="00FD3F93">
      <w:pPr>
        <w:pStyle w:val="CommentText"/>
      </w:pPr>
      <w:r>
        <w:rPr>
          <w:rStyle w:val="CommentReference"/>
        </w:rPr>
        <w:annotationRef/>
      </w:r>
      <w:r>
        <w:t>Reformat references for Frontier in Computational Genomics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1A1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908" w16cex:dateUtc="2021-06-0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1A160A" w16cid:durableId="2469B9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seoSlab">
    <w:altName w:val="Times New Roma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shel, Pierre (NIH/NIEHS) [E]">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9493B"/>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A7E46"/>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359A"/>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16B5"/>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4D5D"/>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0F99"/>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3F93"/>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comments" Target="comments.xml"/><Relationship Id="rId5" Type="http://schemas.openxmlformats.org/officeDocument/2006/relationships/hyperlink" Target="mailto:jianliang.li@nih.gov"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2021-02-25T17:13:00Z</cp:lastPrinted>
  <dcterms:created xsi:type="dcterms:W3CDTF">2021-06-09T13:45:00Z</dcterms:created>
  <dcterms:modified xsi:type="dcterms:W3CDTF">2021-06-09T13:45:00Z</dcterms:modified>
</cp:coreProperties>
</file>